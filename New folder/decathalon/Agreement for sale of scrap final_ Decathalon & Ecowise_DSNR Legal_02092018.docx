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FDE8EC" w14:textId="77777777" w:rsidR="00993565" w:rsidRDefault="00993565">
      <w:pPr>
        <w:pStyle w:val="Normal1"/>
        <w:jc w:val="center"/>
      </w:pPr>
    </w:p>
    <w:p w14:paraId="44DD845E" w14:textId="77777777" w:rsidR="00993565" w:rsidRDefault="00993565">
      <w:pPr>
        <w:pStyle w:val="Normal1"/>
        <w:jc w:val="center"/>
      </w:pPr>
    </w:p>
    <w:p w14:paraId="012BF3CD" w14:textId="77777777" w:rsidR="00993565" w:rsidRDefault="00993565">
      <w:pPr>
        <w:pStyle w:val="Normal1"/>
        <w:jc w:val="center"/>
      </w:pPr>
    </w:p>
    <w:p w14:paraId="0E34B74C" w14:textId="77777777" w:rsidR="00993565" w:rsidRDefault="00993565">
      <w:pPr>
        <w:pStyle w:val="Normal1"/>
        <w:jc w:val="center"/>
        <w:rPr>
          <w:b/>
          <w:u w:val="single"/>
        </w:rPr>
      </w:pPr>
    </w:p>
    <w:p w14:paraId="17689E74" w14:textId="77777777" w:rsidR="00993565" w:rsidRDefault="00993565">
      <w:pPr>
        <w:pStyle w:val="Normal1"/>
        <w:jc w:val="center"/>
        <w:rPr>
          <w:b/>
          <w:u w:val="single"/>
        </w:rPr>
      </w:pPr>
    </w:p>
    <w:p w14:paraId="23937DD4" w14:textId="77777777" w:rsidR="00993565" w:rsidRDefault="00993565">
      <w:pPr>
        <w:pStyle w:val="Normal1"/>
        <w:jc w:val="center"/>
        <w:rPr>
          <w:b/>
          <w:u w:val="single"/>
        </w:rPr>
      </w:pPr>
    </w:p>
    <w:p w14:paraId="6C4EFA41" w14:textId="77777777" w:rsidR="00993565" w:rsidRDefault="00993565">
      <w:pPr>
        <w:pStyle w:val="Normal1"/>
        <w:jc w:val="center"/>
        <w:rPr>
          <w:b/>
          <w:u w:val="single"/>
        </w:rPr>
      </w:pPr>
    </w:p>
    <w:p w14:paraId="2CE375B4" w14:textId="77777777" w:rsidR="00993565" w:rsidRDefault="00993565">
      <w:pPr>
        <w:pStyle w:val="Normal1"/>
        <w:jc w:val="center"/>
        <w:rPr>
          <w:b/>
          <w:u w:val="single"/>
        </w:rPr>
      </w:pPr>
    </w:p>
    <w:p w14:paraId="2D2753C8" w14:textId="77777777" w:rsidR="00993565" w:rsidRDefault="00993565">
      <w:pPr>
        <w:pStyle w:val="Normal1"/>
        <w:jc w:val="center"/>
        <w:rPr>
          <w:b/>
          <w:u w:val="single"/>
        </w:rPr>
      </w:pPr>
    </w:p>
    <w:p w14:paraId="58C5EDE1" w14:textId="77777777" w:rsidR="00993565" w:rsidRDefault="00993565">
      <w:pPr>
        <w:pStyle w:val="Normal1"/>
        <w:jc w:val="center"/>
        <w:rPr>
          <w:b/>
          <w:u w:val="single"/>
        </w:rPr>
      </w:pPr>
    </w:p>
    <w:p w14:paraId="3C43C2DB" w14:textId="77777777" w:rsidR="00993565" w:rsidRDefault="00993565">
      <w:pPr>
        <w:pStyle w:val="Normal1"/>
        <w:jc w:val="center"/>
        <w:rPr>
          <w:b/>
          <w:u w:val="single"/>
        </w:rPr>
      </w:pPr>
    </w:p>
    <w:p w14:paraId="0E97178A" w14:textId="77777777" w:rsidR="00993565" w:rsidRDefault="00993565">
      <w:pPr>
        <w:pStyle w:val="Normal1"/>
        <w:jc w:val="center"/>
        <w:rPr>
          <w:b/>
          <w:u w:val="single"/>
        </w:rPr>
      </w:pPr>
    </w:p>
    <w:p w14:paraId="556EC3A7" w14:textId="77777777" w:rsidR="00993565" w:rsidRDefault="00993565">
      <w:pPr>
        <w:pStyle w:val="Normal1"/>
        <w:jc w:val="center"/>
        <w:rPr>
          <w:b/>
          <w:u w:val="single"/>
        </w:rPr>
      </w:pPr>
    </w:p>
    <w:p w14:paraId="1554B231" w14:textId="77777777" w:rsidR="00993565" w:rsidRDefault="00993565">
      <w:pPr>
        <w:pStyle w:val="Normal1"/>
        <w:jc w:val="center"/>
        <w:rPr>
          <w:b/>
          <w:u w:val="single"/>
        </w:rPr>
      </w:pPr>
    </w:p>
    <w:p w14:paraId="6D44B114" w14:textId="77777777" w:rsidR="00993565" w:rsidRDefault="00993565">
      <w:pPr>
        <w:pStyle w:val="Normal1"/>
        <w:jc w:val="center"/>
        <w:rPr>
          <w:b/>
          <w:u w:val="single"/>
        </w:rPr>
      </w:pPr>
    </w:p>
    <w:p w14:paraId="7F4A3DB4" w14:textId="77777777" w:rsidR="00993565" w:rsidRDefault="00993565">
      <w:pPr>
        <w:pStyle w:val="Normal1"/>
        <w:jc w:val="center"/>
        <w:rPr>
          <w:b/>
          <w:u w:val="single"/>
        </w:rPr>
      </w:pPr>
    </w:p>
    <w:p w14:paraId="5E2E22E4" w14:textId="77777777" w:rsidR="00993565" w:rsidRDefault="00993565">
      <w:pPr>
        <w:pStyle w:val="Normal1"/>
        <w:jc w:val="center"/>
        <w:rPr>
          <w:b/>
          <w:u w:val="single"/>
        </w:rPr>
      </w:pPr>
    </w:p>
    <w:p w14:paraId="2AFD7273" w14:textId="77777777" w:rsidR="00993565" w:rsidRDefault="00993565">
      <w:pPr>
        <w:pStyle w:val="Normal1"/>
        <w:jc w:val="center"/>
        <w:rPr>
          <w:b/>
          <w:u w:val="single"/>
        </w:rPr>
      </w:pPr>
    </w:p>
    <w:p w14:paraId="581C75A6" w14:textId="77777777" w:rsidR="00993565" w:rsidRDefault="00993565">
      <w:pPr>
        <w:pStyle w:val="Normal1"/>
        <w:jc w:val="center"/>
        <w:rPr>
          <w:b/>
          <w:u w:val="single"/>
        </w:rPr>
      </w:pPr>
    </w:p>
    <w:p w14:paraId="56DA5345" w14:textId="77777777" w:rsidR="00993565" w:rsidRDefault="00993565">
      <w:pPr>
        <w:pStyle w:val="Normal1"/>
        <w:jc w:val="center"/>
        <w:rPr>
          <w:b/>
          <w:u w:val="single"/>
        </w:rPr>
      </w:pPr>
    </w:p>
    <w:p w14:paraId="10B96279" w14:textId="77777777" w:rsidR="00993565" w:rsidRDefault="00993565">
      <w:pPr>
        <w:pStyle w:val="Normal1"/>
        <w:jc w:val="center"/>
        <w:rPr>
          <w:b/>
          <w:u w:val="single"/>
        </w:rPr>
      </w:pPr>
    </w:p>
    <w:p w14:paraId="33037EB8" w14:textId="77777777" w:rsidR="00993565" w:rsidRDefault="00993565">
      <w:pPr>
        <w:pStyle w:val="Normal1"/>
        <w:jc w:val="center"/>
        <w:rPr>
          <w:b/>
          <w:u w:val="single"/>
        </w:rPr>
      </w:pPr>
    </w:p>
    <w:p w14:paraId="28212C9E" w14:textId="77777777" w:rsidR="00993565" w:rsidRDefault="00993565">
      <w:pPr>
        <w:pStyle w:val="Normal1"/>
        <w:jc w:val="center"/>
        <w:rPr>
          <w:b/>
          <w:u w:val="single"/>
        </w:rPr>
      </w:pPr>
    </w:p>
    <w:p w14:paraId="1BB95FB9" w14:textId="77777777" w:rsidR="00993565" w:rsidRDefault="00993565">
      <w:pPr>
        <w:pStyle w:val="Normal1"/>
        <w:jc w:val="center"/>
        <w:rPr>
          <w:b/>
          <w:u w:val="single"/>
        </w:rPr>
      </w:pPr>
    </w:p>
    <w:p w14:paraId="319A0A22" w14:textId="77777777" w:rsidR="00993565" w:rsidRDefault="00993565">
      <w:pPr>
        <w:pStyle w:val="Normal1"/>
        <w:jc w:val="center"/>
        <w:rPr>
          <w:b/>
          <w:u w:val="single"/>
        </w:rPr>
      </w:pPr>
    </w:p>
    <w:p w14:paraId="7D839097" w14:textId="77777777" w:rsidR="00993565" w:rsidRDefault="00993565">
      <w:pPr>
        <w:pStyle w:val="Normal1"/>
        <w:jc w:val="center"/>
        <w:rPr>
          <w:b/>
          <w:u w:val="single"/>
        </w:rPr>
      </w:pPr>
    </w:p>
    <w:p w14:paraId="3B4EF3AE" w14:textId="77777777" w:rsidR="00993565" w:rsidRDefault="00993565">
      <w:pPr>
        <w:pStyle w:val="Normal1"/>
        <w:jc w:val="center"/>
        <w:rPr>
          <w:b/>
          <w:u w:val="single"/>
        </w:rPr>
      </w:pPr>
    </w:p>
    <w:p w14:paraId="5EE739BE" w14:textId="77777777" w:rsidR="00993565" w:rsidRDefault="00993565">
      <w:pPr>
        <w:pStyle w:val="Normal1"/>
        <w:jc w:val="center"/>
        <w:rPr>
          <w:b/>
          <w:u w:val="single"/>
        </w:rPr>
      </w:pPr>
    </w:p>
    <w:p w14:paraId="679F1E90" w14:textId="77777777" w:rsidR="00993565" w:rsidRDefault="00993565">
      <w:pPr>
        <w:pStyle w:val="Normal1"/>
        <w:jc w:val="center"/>
        <w:rPr>
          <w:b/>
          <w:u w:val="single"/>
        </w:rPr>
      </w:pPr>
    </w:p>
    <w:p w14:paraId="5E6473C5" w14:textId="77777777" w:rsidR="00993565" w:rsidRDefault="00993565">
      <w:pPr>
        <w:pStyle w:val="Normal1"/>
        <w:jc w:val="center"/>
        <w:rPr>
          <w:b/>
          <w:u w:val="single"/>
        </w:rPr>
      </w:pPr>
    </w:p>
    <w:p w14:paraId="4EBA3744" w14:textId="77777777" w:rsidR="00993565" w:rsidRDefault="00993565">
      <w:pPr>
        <w:pStyle w:val="Normal1"/>
        <w:jc w:val="center"/>
        <w:rPr>
          <w:b/>
          <w:u w:val="single"/>
        </w:rPr>
      </w:pPr>
    </w:p>
    <w:p w14:paraId="58E6F85B" w14:textId="77777777" w:rsidR="00993565" w:rsidRDefault="00993565">
      <w:pPr>
        <w:pStyle w:val="Normal1"/>
        <w:jc w:val="center"/>
        <w:rPr>
          <w:b/>
          <w:u w:val="single"/>
        </w:rPr>
      </w:pPr>
    </w:p>
    <w:p w14:paraId="2FD28DEE" w14:textId="77777777" w:rsidR="00993565" w:rsidRDefault="00993565">
      <w:pPr>
        <w:pStyle w:val="Normal1"/>
        <w:jc w:val="center"/>
        <w:rPr>
          <w:b/>
          <w:u w:val="single"/>
        </w:rPr>
      </w:pPr>
    </w:p>
    <w:p w14:paraId="3B9BB941" w14:textId="77777777" w:rsidR="00993565" w:rsidRDefault="00993565">
      <w:pPr>
        <w:pStyle w:val="Normal1"/>
        <w:jc w:val="center"/>
        <w:rPr>
          <w:b/>
          <w:u w:val="single"/>
        </w:rPr>
      </w:pPr>
    </w:p>
    <w:p w14:paraId="601ECBA0" w14:textId="77777777" w:rsidR="00993565" w:rsidRDefault="00993565">
      <w:pPr>
        <w:pStyle w:val="Normal1"/>
        <w:jc w:val="center"/>
        <w:rPr>
          <w:b/>
          <w:u w:val="single"/>
        </w:rPr>
      </w:pPr>
    </w:p>
    <w:p w14:paraId="1876B13D" w14:textId="77777777" w:rsidR="00993565" w:rsidRDefault="00993565">
      <w:pPr>
        <w:pStyle w:val="Normal1"/>
        <w:jc w:val="center"/>
        <w:rPr>
          <w:b/>
          <w:u w:val="single"/>
        </w:rPr>
      </w:pPr>
    </w:p>
    <w:p w14:paraId="1C7A2B28" w14:textId="77777777" w:rsidR="00993565" w:rsidRDefault="00993565">
      <w:pPr>
        <w:pStyle w:val="Normal1"/>
        <w:jc w:val="center"/>
        <w:rPr>
          <w:b/>
          <w:u w:val="single"/>
        </w:rPr>
      </w:pPr>
    </w:p>
    <w:p w14:paraId="15D667A3" w14:textId="77777777" w:rsidR="00993565" w:rsidRDefault="00993565">
      <w:pPr>
        <w:pStyle w:val="Normal1"/>
        <w:jc w:val="center"/>
        <w:rPr>
          <w:b/>
          <w:u w:val="single"/>
        </w:rPr>
      </w:pPr>
    </w:p>
    <w:p w14:paraId="5D52A457" w14:textId="77777777" w:rsidR="00993565" w:rsidRDefault="00993565">
      <w:pPr>
        <w:pStyle w:val="Normal1"/>
        <w:jc w:val="center"/>
        <w:rPr>
          <w:b/>
          <w:u w:val="single"/>
        </w:rPr>
      </w:pPr>
    </w:p>
    <w:p w14:paraId="46778C6D" w14:textId="77777777" w:rsidR="00993565" w:rsidRDefault="00993565">
      <w:pPr>
        <w:pStyle w:val="Normal1"/>
        <w:jc w:val="center"/>
        <w:rPr>
          <w:b/>
          <w:u w:val="single"/>
        </w:rPr>
      </w:pPr>
    </w:p>
    <w:p w14:paraId="7352FDDF" w14:textId="77777777" w:rsidR="00993565" w:rsidRDefault="00665DBA">
      <w:pPr>
        <w:pStyle w:val="Normal1"/>
      </w:pPr>
      <w:r>
        <w:rPr>
          <w:b/>
        </w:rPr>
        <w:t xml:space="preserve">                                 </w:t>
      </w:r>
      <w:r>
        <w:rPr>
          <w:b/>
          <w:u w:val="single"/>
        </w:rPr>
        <w:t xml:space="preserve">AGREEMENT FOR SALE OF SCRAP </w:t>
      </w:r>
    </w:p>
    <w:p w14:paraId="51E250C4" w14:textId="77777777" w:rsidR="00993565" w:rsidRDefault="00993565">
      <w:pPr>
        <w:pStyle w:val="Normal1"/>
        <w:jc w:val="center"/>
      </w:pPr>
    </w:p>
    <w:p w14:paraId="724159AC" w14:textId="77777777" w:rsidR="00993565" w:rsidRDefault="00665DBA">
      <w:pPr>
        <w:pStyle w:val="Normal1"/>
        <w:jc w:val="both"/>
      </w:pPr>
      <w:r>
        <w:t>This Agreement for Sale of Scrap (“</w:t>
      </w:r>
      <w:r>
        <w:rPr>
          <w:b/>
        </w:rPr>
        <w:t>Agreement</w:t>
      </w:r>
      <w:r>
        <w:t>”) is entered into on</w:t>
      </w:r>
      <w:ins w:id="0" w:author="DSNR" w:date="2018-09-01T18:14:00Z">
        <w:r w:rsidR="00D96B0B">
          <w:t xml:space="preserve"> the</w:t>
        </w:r>
      </w:ins>
      <w:r>
        <w:t xml:space="preserve"> </w:t>
      </w:r>
      <w:ins w:id="1" w:author="DSNR" w:date="2018-09-01T18:14:00Z">
        <w:r w:rsidR="00D96B0B" w:rsidRPr="0015478B">
          <w:t>[●]</w:t>
        </w:r>
        <w:r w:rsidR="00D96B0B">
          <w:t xml:space="preserve"> </w:t>
        </w:r>
      </w:ins>
      <w:del w:id="2" w:author="DSNR" w:date="2018-09-01T18:14:00Z">
        <w:r w:rsidDel="00D96B0B">
          <w:delText xml:space="preserve">1ST day </w:delText>
        </w:r>
      </w:del>
      <w:r>
        <w:t xml:space="preserve">of </w:t>
      </w:r>
      <w:ins w:id="3" w:author="DSNR" w:date="2018-09-01T18:15:00Z">
        <w:r w:rsidR="00D96B0B" w:rsidRPr="0015478B">
          <w:t>[●]</w:t>
        </w:r>
      </w:ins>
      <w:del w:id="4" w:author="DSNR" w:date="2018-09-01T18:15:00Z">
        <w:r w:rsidDel="00D96B0B">
          <w:delText xml:space="preserve">September </w:delText>
        </w:r>
      </w:del>
      <w:ins w:id="5" w:author="DSNR" w:date="2018-09-01T18:15:00Z">
        <w:r w:rsidR="00D96B0B">
          <w:t xml:space="preserve">, </w:t>
        </w:r>
      </w:ins>
      <w:r>
        <w:t>2018 at</w:t>
      </w:r>
      <w:ins w:id="6" w:author="DSNR" w:date="2018-09-01T18:15:00Z">
        <w:r w:rsidR="00D96B0B">
          <w:t xml:space="preserve"> </w:t>
        </w:r>
        <w:r w:rsidR="00D96B0B" w:rsidRPr="0015478B">
          <w:t>[●]</w:t>
        </w:r>
      </w:ins>
      <w:del w:id="7" w:author="DSNR" w:date="2018-09-01T18:15:00Z">
        <w:r w:rsidDel="00D96B0B">
          <w:delText xml:space="preserve"> Decathlon Hennur Road</w:delText>
        </w:r>
      </w:del>
      <w:r>
        <w:t xml:space="preserve"> by and: </w:t>
      </w:r>
    </w:p>
    <w:p w14:paraId="501A1FF5" w14:textId="77777777" w:rsidR="00993565" w:rsidRDefault="00993565">
      <w:pPr>
        <w:pStyle w:val="Normal1"/>
        <w:jc w:val="center"/>
      </w:pPr>
    </w:p>
    <w:p w14:paraId="1548D93E" w14:textId="77777777" w:rsidR="00993565" w:rsidRDefault="00665DBA">
      <w:pPr>
        <w:pStyle w:val="Normal1"/>
        <w:jc w:val="center"/>
      </w:pPr>
      <w:r>
        <w:t>BETWEEN</w:t>
      </w:r>
    </w:p>
    <w:p w14:paraId="26C2CDD5" w14:textId="77777777" w:rsidR="00993565" w:rsidRDefault="00993565">
      <w:pPr>
        <w:pStyle w:val="Normal1"/>
        <w:jc w:val="center"/>
      </w:pPr>
    </w:p>
    <w:p w14:paraId="1A5F2199" w14:textId="77777777" w:rsidR="00993565" w:rsidRDefault="00665DBA">
      <w:pPr>
        <w:pStyle w:val="Normal1"/>
        <w:jc w:val="both"/>
      </w:pPr>
      <w:r>
        <w:rPr>
          <w:b/>
        </w:rPr>
        <w:t xml:space="preserve">Decathlon Sports India Pvt. Ltd., </w:t>
      </w:r>
      <w:r>
        <w:t>a company incorporated under the Companies Act, 1956</w:t>
      </w:r>
      <w:del w:id="8" w:author="DSNR" w:date="2018-09-01T18:15:00Z">
        <w:r w:rsidDel="00D96B0B">
          <w:delText>.</w:delText>
        </w:r>
      </w:del>
      <w:r>
        <w:t xml:space="preserve"> having its registered office at Survey No - 78 / 10 A2, </w:t>
      </w:r>
      <w:proofErr w:type="spellStart"/>
      <w:r>
        <w:t>Chikkajala</w:t>
      </w:r>
      <w:proofErr w:type="spellEnd"/>
      <w:r>
        <w:t> Village, Bellary Road, Bangalore</w:t>
      </w:r>
      <w:ins w:id="9" w:author="DSNR" w:date="2018-09-01T21:25:00Z">
        <w:r w:rsidR="00E22CEC">
          <w:t xml:space="preserve"> - </w:t>
        </w:r>
      </w:ins>
      <w:del w:id="10" w:author="DSNR" w:date="2018-09-01T21:25:00Z">
        <w:r w:rsidDel="00E22CEC">
          <w:delText xml:space="preserve"> </w:delText>
        </w:r>
      </w:del>
      <w:r>
        <w:t xml:space="preserve">562157, represented </w:t>
      </w:r>
      <w:del w:id="11" w:author="DSNR" w:date="2018-09-02T15:20:00Z">
        <w:r w:rsidDel="00ED4700">
          <w:delText xml:space="preserve"> </w:delText>
        </w:r>
      </w:del>
      <w:r>
        <w:t xml:space="preserve">by </w:t>
      </w:r>
      <w:proofErr w:type="spellStart"/>
      <w:r>
        <w:t>Anirudh</w:t>
      </w:r>
      <w:proofErr w:type="spellEnd"/>
      <w:r>
        <w:t xml:space="preserve"> Sridhar,</w:t>
      </w:r>
      <w:ins w:id="12" w:author="DSNR" w:date="2018-09-01T18:15:00Z">
        <w:r w:rsidR="00D96B0B">
          <w:t xml:space="preserve"> </w:t>
        </w:r>
      </w:ins>
      <w:del w:id="13" w:author="DSNR" w:date="2018-09-01T18:15:00Z">
        <w:r w:rsidDel="00D96B0B">
          <w:delText xml:space="preserve">   </w:delText>
        </w:r>
      </w:del>
      <w:r>
        <w:t xml:space="preserve">(hereinafter referred to as </w:t>
      </w:r>
      <w:del w:id="14" w:author="DSNR" w:date="2018-09-02T15:21:00Z">
        <w:r w:rsidDel="00ED4700">
          <w:delText>“</w:delText>
        </w:r>
      </w:del>
      <w:r w:rsidRPr="00ED4700">
        <w:rPr>
          <w:rPrChange w:id="15" w:author="DSNR" w:date="2018-09-02T15:21:00Z">
            <w:rPr>
              <w:b/>
            </w:rPr>
          </w:rPrChange>
        </w:rPr>
        <w:t>the</w:t>
      </w:r>
      <w:r>
        <w:rPr>
          <w:b/>
        </w:rPr>
        <w:t xml:space="preserve"> </w:t>
      </w:r>
      <w:ins w:id="16" w:author="DSNR" w:date="2018-09-02T15:21:00Z">
        <w:r w:rsidR="00ED4700">
          <w:rPr>
            <w:b/>
          </w:rPr>
          <w:t>“</w:t>
        </w:r>
      </w:ins>
      <w:r>
        <w:rPr>
          <w:b/>
        </w:rPr>
        <w:t>Seller</w:t>
      </w:r>
      <w:r>
        <w:t>”, which expression shall, unless it be repugnant to the meaning or context thereof, be deemed to include its successors in interest and assigns)</w:t>
      </w:r>
      <w:bookmarkStart w:id="17" w:name="gjdgxs" w:colFirst="0" w:colLast="0"/>
      <w:bookmarkEnd w:id="17"/>
      <w:r>
        <w:t xml:space="preserve"> of the </w:t>
      </w:r>
      <w:r>
        <w:rPr>
          <w:b/>
        </w:rPr>
        <w:t>ONE PART</w:t>
      </w:r>
      <w:ins w:id="18" w:author="DSNR" w:date="2018-09-01T18:15:00Z">
        <w:r w:rsidR="00D96B0B">
          <w:rPr>
            <w:b/>
          </w:rPr>
          <w:t>;</w:t>
        </w:r>
      </w:ins>
    </w:p>
    <w:p w14:paraId="4E98AD6B" w14:textId="77777777" w:rsidR="00993565" w:rsidRDefault="00993565">
      <w:pPr>
        <w:pStyle w:val="Normal1"/>
        <w:jc w:val="both"/>
      </w:pPr>
    </w:p>
    <w:p w14:paraId="5241BC9C" w14:textId="77777777" w:rsidR="00993565" w:rsidRDefault="00665DBA">
      <w:pPr>
        <w:pStyle w:val="Normal1"/>
        <w:jc w:val="center"/>
      </w:pPr>
      <w:r>
        <w:t>AND</w:t>
      </w:r>
    </w:p>
    <w:p w14:paraId="3EED853D" w14:textId="77777777" w:rsidR="00993565" w:rsidRDefault="00993565">
      <w:pPr>
        <w:pStyle w:val="Normal1"/>
        <w:jc w:val="center"/>
      </w:pPr>
    </w:p>
    <w:p w14:paraId="391D4376" w14:textId="77777777" w:rsidR="00993565" w:rsidRDefault="00665DBA">
      <w:pPr>
        <w:pStyle w:val="Normal1"/>
        <w:jc w:val="both"/>
      </w:pPr>
      <w:proofErr w:type="spellStart"/>
      <w:r>
        <w:t>Eco</w:t>
      </w:r>
      <w:del w:id="19" w:author="DSNR" w:date="2018-09-01T18:16:00Z">
        <w:r w:rsidDel="00D96B0B">
          <w:delText xml:space="preserve"> W</w:delText>
        </w:r>
      </w:del>
      <w:ins w:id="20" w:author="DSNR" w:date="2018-09-01T18:16:00Z">
        <w:r w:rsidR="00D96B0B">
          <w:t>w</w:t>
        </w:r>
      </w:ins>
      <w:r>
        <w:t>ise</w:t>
      </w:r>
      <w:proofErr w:type="spellEnd"/>
      <w:r>
        <w:t xml:space="preserve"> Trading Private Limited, a  company incorporated under the Companies Act, 1956  having its registered office at </w:t>
      </w:r>
      <w:del w:id="21" w:author="DSNR" w:date="2018-09-01T18:16:00Z">
        <w:r w:rsidDel="00D96B0B">
          <w:delText xml:space="preserve"> </w:delText>
        </w:r>
      </w:del>
      <w:r>
        <w:t>C</w:t>
      </w:r>
      <w:ins w:id="22" w:author="DSNR" w:date="2018-09-01T18:16:00Z">
        <w:r w:rsidR="00D96B0B">
          <w:t>-</w:t>
        </w:r>
      </w:ins>
      <w:r>
        <w:t>92,Defence Colony,</w:t>
      </w:r>
      <w:ins w:id="23" w:author="DSNR" w:date="2018-09-01T18:16:00Z">
        <w:r w:rsidR="00D96B0B">
          <w:t xml:space="preserve"> </w:t>
        </w:r>
      </w:ins>
      <w:r>
        <w:t xml:space="preserve">New Delhi-11002, represented by </w:t>
      </w:r>
      <w:commentRangeStart w:id="24"/>
      <w:r>
        <w:t>Naina Gupta</w:t>
      </w:r>
      <w:commentRangeEnd w:id="24"/>
      <w:r w:rsidR="00ED4700">
        <w:rPr>
          <w:rStyle w:val="CommentReference"/>
        </w:rPr>
        <w:commentReference w:id="24"/>
      </w:r>
      <w:r>
        <w:t xml:space="preserve">  (hereinafter referred to as “</w:t>
      </w:r>
      <w:r>
        <w:rPr>
          <w:b/>
        </w:rPr>
        <w:t>Buyer</w:t>
      </w:r>
      <w:r>
        <w:t xml:space="preserve">” which expression shall, unless it be repugnant to the meaning or context thereof, be deemed to include its successors in interest and permitted assigns) of the </w:t>
      </w:r>
      <w:r>
        <w:rPr>
          <w:b/>
        </w:rPr>
        <w:t>OTHER PART</w:t>
      </w:r>
      <w:ins w:id="25" w:author="DSNR" w:date="2018-09-01T18:16:00Z">
        <w:r w:rsidR="00D96B0B">
          <w:rPr>
            <w:b/>
          </w:rPr>
          <w:t>.</w:t>
        </w:r>
      </w:ins>
    </w:p>
    <w:p w14:paraId="32B1D897" w14:textId="77777777" w:rsidR="00993565" w:rsidRDefault="00993565">
      <w:pPr>
        <w:pStyle w:val="Normal1"/>
        <w:jc w:val="both"/>
      </w:pPr>
    </w:p>
    <w:p w14:paraId="6BCEE0B6" w14:textId="77777777" w:rsidR="00993565" w:rsidRDefault="00665DBA">
      <w:pPr>
        <w:pStyle w:val="Normal1"/>
        <w:jc w:val="both"/>
      </w:pPr>
      <w:r>
        <w:t>The Seller and the Buyer may be referred to individually as a “</w:t>
      </w:r>
      <w:r w:rsidR="00DD6944" w:rsidRPr="00DD6944">
        <w:rPr>
          <w:b/>
          <w:rPrChange w:id="26" w:author="DSNR" w:date="2018-09-01T18:16:00Z">
            <w:rPr/>
          </w:rPrChange>
        </w:rPr>
        <w:t>Party</w:t>
      </w:r>
      <w:r>
        <w:t>” and together as the “</w:t>
      </w:r>
      <w:r w:rsidR="00DD6944" w:rsidRPr="00DD6944">
        <w:rPr>
          <w:b/>
          <w:rPrChange w:id="27" w:author="DSNR" w:date="2018-09-01T18:16:00Z">
            <w:rPr/>
          </w:rPrChange>
        </w:rPr>
        <w:t>Parties</w:t>
      </w:r>
      <w:r>
        <w:t>”, as the context may so require.</w:t>
      </w:r>
    </w:p>
    <w:p w14:paraId="7A8F875F" w14:textId="77777777" w:rsidR="00993565" w:rsidRDefault="00993565">
      <w:pPr>
        <w:pStyle w:val="Normal1"/>
        <w:jc w:val="center"/>
      </w:pPr>
    </w:p>
    <w:p w14:paraId="6F493F05" w14:textId="77777777" w:rsidR="00993565" w:rsidRDefault="00665DBA">
      <w:pPr>
        <w:pStyle w:val="Normal1"/>
        <w:ind w:left="720" w:hanging="720"/>
        <w:jc w:val="both"/>
      </w:pPr>
      <w:r>
        <w:t>A.</w:t>
      </w:r>
      <w:r>
        <w:tab/>
        <w:t xml:space="preserve">The Seller is engaged in the business of wholesale and retail sale of sports goods. The Seller has registered itself under the provisions of the Goods and Service Tax (“GST”) and has its GST registration numbers as set out in </w:t>
      </w:r>
      <w:r>
        <w:rPr>
          <w:b/>
        </w:rPr>
        <w:t>Schedule A.</w:t>
      </w:r>
    </w:p>
    <w:p w14:paraId="6803983A" w14:textId="77777777" w:rsidR="00993565" w:rsidRDefault="00993565">
      <w:pPr>
        <w:pStyle w:val="Normal1"/>
        <w:jc w:val="both"/>
      </w:pPr>
    </w:p>
    <w:p w14:paraId="6CF3DB2F" w14:textId="77777777" w:rsidR="00993565" w:rsidRDefault="00665DBA">
      <w:pPr>
        <w:pStyle w:val="Normal1"/>
        <w:ind w:left="720" w:hanging="720"/>
        <w:jc w:val="both"/>
      </w:pPr>
      <w:r>
        <w:t>B.</w:t>
      </w:r>
      <w:r>
        <w:tab/>
        <w:t xml:space="preserve">The Buyer is a company engaged in </w:t>
      </w:r>
      <w:ins w:id="28" w:author="DSNR" w:date="2018-09-02T15:23:00Z">
        <w:r w:rsidR="00ED4700">
          <w:t xml:space="preserve">business of collection and management </w:t>
        </w:r>
      </w:ins>
      <w:del w:id="29" w:author="DSNR" w:date="2018-09-02T15:23:00Z">
        <w:r w:rsidDel="00ED4700">
          <w:delText xml:space="preserve">buying and scrapping </w:delText>
        </w:r>
      </w:del>
      <w:r>
        <w:t xml:space="preserve">of all types of non-hazardous </w:t>
      </w:r>
      <w:del w:id="30" w:author="DSNR" w:date="2018-09-02T15:23:00Z">
        <w:r w:rsidDel="00ED4700">
          <w:delText>material</w:delText>
        </w:r>
      </w:del>
      <w:ins w:id="31" w:author="DSNR" w:date="2018-09-02T15:23:00Z">
        <w:r w:rsidR="00ED4700">
          <w:t>waste</w:t>
        </w:r>
      </w:ins>
      <w:r>
        <w:t xml:space="preserve">. The Buyer’s GST registration numbers along with the list of all services rendered by the Buyer and the corresponding Service Accounting Codes (SAC)/Harmonized System of Nomenclature (HSN) are listed in </w:t>
      </w:r>
      <w:r>
        <w:rPr>
          <w:b/>
        </w:rPr>
        <w:t>Schedule B</w:t>
      </w:r>
      <w:r>
        <w:t>,</w:t>
      </w:r>
    </w:p>
    <w:p w14:paraId="622C8C6A" w14:textId="77777777" w:rsidR="00993565" w:rsidRDefault="00993565">
      <w:pPr>
        <w:pStyle w:val="Normal1"/>
        <w:jc w:val="both"/>
      </w:pPr>
    </w:p>
    <w:p w14:paraId="62139F8A" w14:textId="77777777" w:rsidR="00993565" w:rsidRDefault="00665DBA">
      <w:pPr>
        <w:pStyle w:val="Normal1"/>
        <w:ind w:left="720" w:hanging="720"/>
        <w:jc w:val="both"/>
      </w:pPr>
      <w:r>
        <w:t>C.</w:t>
      </w:r>
      <w:r>
        <w:tab/>
        <w:t xml:space="preserve">The Seller is desirous of availing the said scrapping </w:t>
      </w:r>
      <w:r w:rsidR="00ED4700">
        <w:t>s</w:t>
      </w:r>
      <w:r w:rsidR="0069230D">
        <w:t xml:space="preserve">ervices </w:t>
      </w:r>
      <w:r>
        <w:t>at Decathlon</w:t>
      </w:r>
      <w:ins w:id="32" w:author="DSNR" w:date="2018-09-01T19:50:00Z">
        <w:r>
          <w:t xml:space="preserve">’s </w:t>
        </w:r>
        <w:proofErr w:type="spellStart"/>
        <w:r>
          <w:t>Anubhav</w:t>
        </w:r>
        <w:proofErr w:type="spellEnd"/>
        <w:r>
          <w:t xml:space="preserve"> Store located at </w:t>
        </w:r>
      </w:ins>
      <w:commentRangeStart w:id="33"/>
      <w:del w:id="34" w:author="DSNR" w:date="2018-09-01T19:50:00Z">
        <w:r w:rsidDel="00665DBA">
          <w:delText xml:space="preserve"> </w:delText>
        </w:r>
      </w:del>
      <w:proofErr w:type="spellStart"/>
      <w:r>
        <w:t>Hennur</w:t>
      </w:r>
      <w:proofErr w:type="spellEnd"/>
      <w:r>
        <w:t xml:space="preserve"> Road, </w:t>
      </w:r>
      <w:r>
        <w:rPr>
          <w:color w:val="222222"/>
          <w:highlight w:val="white"/>
        </w:rPr>
        <w:t xml:space="preserve">Survey No 12/2, </w:t>
      </w:r>
      <w:proofErr w:type="spellStart"/>
      <w:r>
        <w:rPr>
          <w:color w:val="222222"/>
          <w:highlight w:val="white"/>
        </w:rPr>
        <w:t>Hennur</w:t>
      </w:r>
      <w:proofErr w:type="spellEnd"/>
      <w:r>
        <w:rPr>
          <w:color w:val="222222"/>
          <w:highlight w:val="white"/>
        </w:rPr>
        <w:t xml:space="preserve"> Main Road, </w:t>
      </w:r>
      <w:proofErr w:type="spellStart"/>
      <w:r>
        <w:rPr>
          <w:color w:val="222222"/>
          <w:highlight w:val="white"/>
        </w:rPr>
        <w:t>Byrati</w:t>
      </w:r>
      <w:proofErr w:type="spellEnd"/>
      <w:r>
        <w:rPr>
          <w:color w:val="222222"/>
          <w:highlight w:val="white"/>
        </w:rPr>
        <w:t xml:space="preserve"> Village, </w:t>
      </w:r>
      <w:proofErr w:type="spellStart"/>
      <w:r>
        <w:rPr>
          <w:color w:val="222222"/>
          <w:highlight w:val="white"/>
        </w:rPr>
        <w:t>Kothanur</w:t>
      </w:r>
      <w:proofErr w:type="spellEnd"/>
      <w:r>
        <w:rPr>
          <w:color w:val="222222"/>
          <w:highlight w:val="white"/>
        </w:rPr>
        <w:t xml:space="preserve"> Post, </w:t>
      </w:r>
      <w:proofErr w:type="spellStart"/>
      <w:r>
        <w:rPr>
          <w:color w:val="222222"/>
          <w:highlight w:val="white"/>
        </w:rPr>
        <w:t>Opp</w:t>
      </w:r>
      <w:proofErr w:type="spellEnd"/>
      <w:r>
        <w:rPr>
          <w:color w:val="222222"/>
          <w:highlight w:val="white"/>
        </w:rPr>
        <w:t xml:space="preserve"> </w:t>
      </w:r>
      <w:proofErr w:type="spellStart"/>
      <w:r>
        <w:rPr>
          <w:color w:val="222222"/>
          <w:highlight w:val="white"/>
        </w:rPr>
        <w:t>Arge</w:t>
      </w:r>
      <w:proofErr w:type="spellEnd"/>
      <w:r>
        <w:rPr>
          <w:color w:val="222222"/>
          <w:highlight w:val="white"/>
        </w:rPr>
        <w:t xml:space="preserve"> Helios, Bengaluru, Karnataka 560077</w:t>
      </w:r>
      <w:commentRangeEnd w:id="33"/>
      <w:r>
        <w:rPr>
          <w:rStyle w:val="CommentReference"/>
        </w:rPr>
        <w:commentReference w:id="33"/>
      </w:r>
      <w:ins w:id="35" w:author="DSNR" w:date="2018-09-01T19:52:00Z">
        <w:r>
          <w:rPr>
            <w:color w:val="222222"/>
            <w:highlight w:val="white"/>
          </w:rPr>
          <w:t xml:space="preserve"> (“</w:t>
        </w:r>
        <w:r w:rsidR="00DD6944" w:rsidRPr="00DD6944">
          <w:rPr>
            <w:b/>
            <w:color w:val="222222"/>
            <w:highlight w:val="white"/>
            <w:rPrChange w:id="36" w:author="DSNR" w:date="2018-09-01T19:52:00Z">
              <w:rPr>
                <w:color w:val="222222"/>
                <w:highlight w:val="white"/>
              </w:rPr>
            </w:rPrChange>
          </w:rPr>
          <w:t>Location</w:t>
        </w:r>
        <w:r>
          <w:rPr>
            <w:color w:val="222222"/>
            <w:highlight w:val="white"/>
          </w:rPr>
          <w:t>”)</w:t>
        </w:r>
      </w:ins>
      <w:r>
        <w:rPr>
          <w:color w:val="222222"/>
          <w:highlight w:val="white"/>
        </w:rPr>
        <w:t>.</w:t>
      </w:r>
    </w:p>
    <w:p w14:paraId="25DC5397" w14:textId="77777777" w:rsidR="00993565" w:rsidRDefault="00993565">
      <w:pPr>
        <w:pStyle w:val="Normal1"/>
        <w:jc w:val="both"/>
      </w:pPr>
    </w:p>
    <w:p w14:paraId="107F9542" w14:textId="77777777" w:rsidR="00993565" w:rsidRDefault="00665DBA">
      <w:pPr>
        <w:pStyle w:val="Normal1"/>
        <w:ind w:left="720" w:hanging="720"/>
        <w:jc w:val="both"/>
      </w:pPr>
      <w:r>
        <w:t>D.</w:t>
      </w:r>
      <w:r>
        <w:tab/>
        <w:t>The Buyer has agreed to render their Services</w:t>
      </w:r>
      <w:ins w:id="37" w:author="DSNR" w:date="2018-09-01T19:51:00Z">
        <w:r>
          <w:t xml:space="preserve"> (</w:t>
        </w:r>
      </w:ins>
      <w:ins w:id="38" w:author="DSNR" w:date="2018-09-01T19:52:00Z">
        <w:r>
          <w:t>d</w:t>
        </w:r>
      </w:ins>
      <w:ins w:id="39" w:author="DSNR" w:date="2018-09-01T19:51:00Z">
        <w:r>
          <w:t>efined below hereinafter)</w:t>
        </w:r>
      </w:ins>
      <w:r>
        <w:t xml:space="preserve"> to the Seller on the terms and conditions set </w:t>
      </w:r>
      <w:del w:id="40" w:author="pranav kanchan" w:date="2018-09-02T19:18:00Z">
        <w:r w:rsidDel="00824E28">
          <w:delText>o</w:delText>
        </w:r>
      </w:del>
      <w:proofErr w:type="spellStart"/>
      <w:r>
        <w:t>ut</w:t>
      </w:r>
      <w:proofErr w:type="spellEnd"/>
      <w:r>
        <w:t xml:space="preserve"> hereunder based on the mutual agreement between the Parties.</w:t>
      </w:r>
    </w:p>
    <w:p w14:paraId="098DD0CF" w14:textId="77777777" w:rsidR="00993565" w:rsidRDefault="00993565">
      <w:pPr>
        <w:pStyle w:val="Normal1"/>
      </w:pPr>
    </w:p>
    <w:p w14:paraId="209041C9" w14:textId="77777777" w:rsidR="00993565" w:rsidRDefault="00665DBA">
      <w:pPr>
        <w:pStyle w:val="Normal1"/>
      </w:pPr>
      <w:r>
        <w:rPr>
          <w:b/>
          <w:u w:val="single"/>
        </w:rPr>
        <w:t xml:space="preserve">Article 1 – Subject of the Agreement   </w:t>
      </w:r>
    </w:p>
    <w:p w14:paraId="5938726B" w14:textId="77777777" w:rsidR="00993565" w:rsidRDefault="00993565">
      <w:pPr>
        <w:pStyle w:val="Normal1"/>
        <w:jc w:val="both"/>
      </w:pPr>
    </w:p>
    <w:p w14:paraId="658A47C3" w14:textId="77777777" w:rsidR="00993565" w:rsidRDefault="00665DBA">
      <w:pPr>
        <w:pStyle w:val="Normal1"/>
        <w:tabs>
          <w:tab w:val="left" w:pos="120"/>
        </w:tabs>
        <w:ind w:left="720" w:hanging="720"/>
        <w:jc w:val="both"/>
      </w:pPr>
      <w:r>
        <w:t>a.</w:t>
      </w:r>
      <w:r>
        <w:tab/>
        <w:t xml:space="preserve">This Agreement aims at defining the main rules, technical, commercial, operative and legal conditions which shall govern the Services by the Buyer to the Seller. </w:t>
      </w:r>
    </w:p>
    <w:p w14:paraId="04EFFC54" w14:textId="77777777" w:rsidR="00993565" w:rsidDel="00210D50" w:rsidRDefault="00993565">
      <w:pPr>
        <w:pStyle w:val="Normal1"/>
        <w:tabs>
          <w:tab w:val="left" w:pos="120"/>
        </w:tabs>
        <w:jc w:val="both"/>
        <w:rPr>
          <w:del w:id="41" w:author="DSNR" w:date="2018-09-01T18:20:00Z"/>
        </w:rPr>
      </w:pPr>
    </w:p>
    <w:p w14:paraId="05AFD8FE" w14:textId="77777777" w:rsidR="00993565" w:rsidDel="00210D50" w:rsidRDefault="00993565">
      <w:pPr>
        <w:pStyle w:val="Normal1"/>
        <w:tabs>
          <w:tab w:val="left" w:pos="120"/>
        </w:tabs>
        <w:jc w:val="both"/>
        <w:rPr>
          <w:del w:id="42" w:author="DSNR" w:date="2018-09-01T18:20:00Z"/>
        </w:rPr>
      </w:pPr>
    </w:p>
    <w:p w14:paraId="46243DC6" w14:textId="77777777" w:rsidR="00993565" w:rsidDel="00210D50" w:rsidRDefault="00993565">
      <w:pPr>
        <w:pStyle w:val="Normal1"/>
        <w:tabs>
          <w:tab w:val="left" w:pos="120"/>
        </w:tabs>
        <w:jc w:val="both"/>
        <w:rPr>
          <w:del w:id="43" w:author="DSNR" w:date="2018-09-01T18:20:00Z"/>
        </w:rPr>
      </w:pPr>
    </w:p>
    <w:p w14:paraId="7762A2ED" w14:textId="77777777" w:rsidR="00993565" w:rsidDel="00210D50" w:rsidRDefault="00993565">
      <w:pPr>
        <w:pStyle w:val="Normal1"/>
        <w:tabs>
          <w:tab w:val="left" w:pos="120"/>
        </w:tabs>
        <w:jc w:val="both"/>
        <w:rPr>
          <w:del w:id="44" w:author="DSNR" w:date="2018-09-01T18:20:00Z"/>
        </w:rPr>
      </w:pPr>
    </w:p>
    <w:p w14:paraId="1E1161AD" w14:textId="77777777" w:rsidR="00993565" w:rsidRDefault="00993565">
      <w:pPr>
        <w:pStyle w:val="Normal1"/>
        <w:tabs>
          <w:tab w:val="left" w:pos="120"/>
        </w:tabs>
        <w:jc w:val="both"/>
      </w:pPr>
    </w:p>
    <w:p w14:paraId="1BDCDBD4" w14:textId="77777777" w:rsidR="00993565" w:rsidRDefault="00993565">
      <w:pPr>
        <w:pStyle w:val="Normal1"/>
        <w:tabs>
          <w:tab w:val="left" w:pos="120"/>
        </w:tabs>
        <w:jc w:val="both"/>
      </w:pPr>
    </w:p>
    <w:p w14:paraId="02EA0D6A" w14:textId="77777777" w:rsidR="00993565" w:rsidRDefault="00665DBA">
      <w:pPr>
        <w:pStyle w:val="Normal1"/>
      </w:pPr>
      <w:r>
        <w:rPr>
          <w:b/>
          <w:u w:val="single"/>
        </w:rPr>
        <w:lastRenderedPageBreak/>
        <w:t>Article 2 - The Services Provided by the Buyer</w:t>
      </w:r>
    </w:p>
    <w:p w14:paraId="6811543A" w14:textId="77777777" w:rsidR="00993565" w:rsidRDefault="00993565">
      <w:pPr>
        <w:pStyle w:val="Normal1"/>
      </w:pPr>
    </w:p>
    <w:p w14:paraId="7BD9222A" w14:textId="77777777" w:rsidR="00993565" w:rsidRDefault="00665DBA">
      <w:pPr>
        <w:pStyle w:val="Normal1"/>
        <w:numPr>
          <w:ilvl w:val="0"/>
          <w:numId w:val="5"/>
        </w:numPr>
        <w:pBdr>
          <w:top w:val="nil"/>
          <w:left w:val="nil"/>
          <w:bottom w:val="nil"/>
          <w:right w:val="nil"/>
          <w:between w:val="nil"/>
        </w:pBdr>
        <w:ind w:hanging="720"/>
        <w:contextualSpacing/>
        <w:jc w:val="both"/>
      </w:pPr>
      <w:r>
        <w:rPr>
          <w:color w:val="000000"/>
        </w:rPr>
        <w:t xml:space="preserve">Subject to the terms and conditions of this Agreement, </w:t>
      </w:r>
      <w:commentRangeStart w:id="45"/>
      <w:r>
        <w:rPr>
          <w:color w:val="000000"/>
        </w:rPr>
        <w:t xml:space="preserve">the Buyer shall purchase from the Seller and perform the </w:t>
      </w:r>
      <w:ins w:id="46" w:author="DSNR" w:date="2018-09-01T22:12:00Z">
        <w:r w:rsidR="0069230D">
          <w:rPr>
            <w:color w:val="000000"/>
          </w:rPr>
          <w:t xml:space="preserve">waste management </w:t>
        </w:r>
      </w:ins>
      <w:r>
        <w:rPr>
          <w:color w:val="000000"/>
        </w:rPr>
        <w:t xml:space="preserve">services, as elaborated in the </w:t>
      </w:r>
      <w:r>
        <w:rPr>
          <w:b/>
          <w:color w:val="000000"/>
          <w:u w:val="single"/>
        </w:rPr>
        <w:t>Schedule D</w:t>
      </w:r>
      <w:r>
        <w:rPr>
          <w:color w:val="000000"/>
        </w:rPr>
        <w:t xml:space="preserve"> (“</w:t>
      </w:r>
      <w:r>
        <w:rPr>
          <w:b/>
          <w:color w:val="000000"/>
        </w:rPr>
        <w:t>Services</w:t>
      </w:r>
      <w:r>
        <w:rPr>
          <w:color w:val="000000"/>
        </w:rPr>
        <w:t xml:space="preserve">”) </w:t>
      </w:r>
      <w:commentRangeEnd w:id="45"/>
      <w:r w:rsidR="00EA4F3F">
        <w:rPr>
          <w:rStyle w:val="CommentReference"/>
        </w:rPr>
        <w:commentReference w:id="45"/>
      </w:r>
      <w:r>
        <w:rPr>
          <w:color w:val="000000"/>
        </w:rPr>
        <w:t xml:space="preserve">attached hereto. The Parties may enter into additional agreements for </w:t>
      </w:r>
      <w:r w:rsidR="0069230D">
        <w:rPr>
          <w:color w:val="000000"/>
        </w:rPr>
        <w:t>Services</w:t>
      </w:r>
      <w:r>
        <w:rPr>
          <w:color w:val="000000"/>
        </w:rPr>
        <w:t>, which may constitute as addendums to this Agreement subject to the terms and conditions of this Agreement.</w:t>
      </w:r>
      <w:ins w:id="47" w:author="DSNR" w:date="2018-09-01T22:13:00Z">
        <w:r w:rsidR="0083595C">
          <w:rPr>
            <w:color w:val="000000"/>
          </w:rPr>
          <w:t xml:space="preserve"> </w:t>
        </w:r>
      </w:ins>
      <w:del w:id="48" w:author="DSNR" w:date="2018-09-01T22:13:00Z">
        <w:r w:rsidDel="0083595C">
          <w:rPr>
            <w:color w:val="000000"/>
          </w:rPr>
          <w:delText xml:space="preserve">  </w:delText>
        </w:r>
      </w:del>
      <w:r>
        <w:rPr>
          <w:color w:val="000000"/>
        </w:rPr>
        <w:t xml:space="preserve">Each addendum shall be in writing, properly executed by the Parties, referring to this Agreement, and shall be prepared in substantially the same form as provided hereunder. </w:t>
      </w:r>
      <w:ins w:id="49" w:author="pranav kanchan" w:date="2018-09-02T20:48:00Z">
        <w:r w:rsidR="00197DE1">
          <w:rPr>
            <w:color w:val="000000"/>
          </w:rPr>
          <w:t xml:space="preserve">           </w:t>
        </w:r>
      </w:ins>
    </w:p>
    <w:p w14:paraId="5400A815" w14:textId="77777777" w:rsidR="00993565" w:rsidRDefault="00993565">
      <w:pPr>
        <w:pStyle w:val="Normal1"/>
        <w:ind w:left="735" w:hanging="720"/>
        <w:jc w:val="both"/>
      </w:pPr>
    </w:p>
    <w:p w14:paraId="383D0D2A" w14:textId="77777777" w:rsidR="00993565" w:rsidRDefault="00665DBA">
      <w:pPr>
        <w:pStyle w:val="Normal1"/>
        <w:numPr>
          <w:ilvl w:val="0"/>
          <w:numId w:val="5"/>
        </w:numPr>
        <w:pBdr>
          <w:top w:val="nil"/>
          <w:left w:val="nil"/>
          <w:bottom w:val="nil"/>
          <w:right w:val="nil"/>
          <w:between w:val="nil"/>
        </w:pBdr>
        <w:ind w:hanging="720"/>
        <w:contextualSpacing/>
        <w:jc w:val="both"/>
      </w:pPr>
      <w:r>
        <w:rPr>
          <w:color w:val="000000"/>
        </w:rPr>
        <w:t xml:space="preserve">The relationship created by this Agreement is one of independent contractors, and not partners, franchisees or joint ventures. No employees, </w:t>
      </w:r>
      <w:ins w:id="50" w:author="DSNR" w:date="2018-09-01T19:53:00Z">
        <w:r>
          <w:rPr>
            <w:color w:val="000000"/>
          </w:rPr>
          <w:t>b</w:t>
        </w:r>
      </w:ins>
      <w:del w:id="51" w:author="DSNR" w:date="2018-09-01T19:53:00Z">
        <w:r w:rsidDel="00665DBA">
          <w:rPr>
            <w:color w:val="000000"/>
          </w:rPr>
          <w:delText>B</w:delText>
        </w:r>
      </w:del>
      <w:r>
        <w:rPr>
          <w:color w:val="000000"/>
        </w:rPr>
        <w:t xml:space="preserve">uyers, sub-contractors or agents of one Party are employees, </w:t>
      </w:r>
      <w:del w:id="52" w:author="DSNR" w:date="2018-09-01T19:54:00Z">
        <w:r w:rsidDel="00665DBA">
          <w:rPr>
            <w:color w:val="000000"/>
          </w:rPr>
          <w:delText>B</w:delText>
        </w:r>
      </w:del>
      <w:ins w:id="53" w:author="DSNR" w:date="2018-09-01T19:54:00Z">
        <w:r>
          <w:rPr>
            <w:color w:val="000000"/>
          </w:rPr>
          <w:t>b</w:t>
        </w:r>
      </w:ins>
      <w:r>
        <w:rPr>
          <w:color w:val="000000"/>
        </w:rPr>
        <w:t xml:space="preserve">uyers, contractors or agents of the other Party, nor do they have any authority to bind the other Party by contract or otherwise to any obligation, except as expressly set forth herein. Neither Party will represent to the contrary, either expressly, implicitly or otherwise. </w:t>
      </w:r>
      <w:ins w:id="54" w:author="DSNR" w:date="2018-09-01T19:55:00Z">
        <w:r>
          <w:rPr>
            <w:color w:val="000000"/>
          </w:rPr>
          <w:t>Both the Parties</w:t>
        </w:r>
      </w:ins>
      <w:del w:id="55" w:author="DSNR" w:date="2018-09-01T19:55:00Z">
        <w:r w:rsidDel="00665DBA">
          <w:rPr>
            <w:color w:val="000000"/>
          </w:rPr>
          <w:delText>The Buyer</w:delText>
        </w:r>
      </w:del>
      <w:r>
        <w:rPr>
          <w:color w:val="000000"/>
        </w:rPr>
        <w:t xml:space="preserve"> agrees to defend, indemnify and hold the </w:t>
      </w:r>
      <w:ins w:id="56" w:author="DSNR" w:date="2018-09-01T19:55:00Z">
        <w:r>
          <w:rPr>
            <w:color w:val="000000"/>
          </w:rPr>
          <w:t>other Party</w:t>
        </w:r>
      </w:ins>
      <w:del w:id="57" w:author="DSNR" w:date="2018-09-01T19:55:00Z">
        <w:r w:rsidDel="00665DBA">
          <w:rPr>
            <w:color w:val="000000"/>
          </w:rPr>
          <w:delText>Seller</w:delText>
        </w:r>
      </w:del>
      <w:r>
        <w:rPr>
          <w:color w:val="000000"/>
        </w:rPr>
        <w:t xml:space="preserve"> harmless from any and all claims, damages, liability, attorney’s fees and expenses on account of an alleged failure by </w:t>
      </w:r>
      <w:ins w:id="58" w:author="DSNR" w:date="2018-09-01T19:55:00Z">
        <w:r>
          <w:rPr>
            <w:color w:val="000000"/>
          </w:rPr>
          <w:t>any of the Party</w:t>
        </w:r>
      </w:ins>
      <w:del w:id="59" w:author="DSNR" w:date="2018-09-01T19:55:00Z">
        <w:r w:rsidDel="00665DBA">
          <w:rPr>
            <w:color w:val="000000"/>
          </w:rPr>
          <w:delText>the Buyer</w:delText>
        </w:r>
      </w:del>
      <w:r>
        <w:rPr>
          <w:color w:val="000000"/>
        </w:rPr>
        <w:t xml:space="preserve"> to satisfy any such obligations as per the terms of this Agreement.   </w:t>
      </w:r>
    </w:p>
    <w:p w14:paraId="192ECE71" w14:textId="77777777" w:rsidR="00993565" w:rsidRDefault="00993565">
      <w:pPr>
        <w:pStyle w:val="Normal1"/>
        <w:jc w:val="both"/>
      </w:pPr>
    </w:p>
    <w:p w14:paraId="33B271C9" w14:textId="77777777" w:rsidR="00993565" w:rsidRDefault="00665DBA">
      <w:pPr>
        <w:pStyle w:val="Normal1"/>
        <w:jc w:val="both"/>
      </w:pPr>
      <w:r>
        <w:rPr>
          <w:b/>
          <w:u w:val="single"/>
        </w:rPr>
        <w:t>Article 3 -Terms of Invoicing and payment</w:t>
      </w:r>
    </w:p>
    <w:p w14:paraId="5FC3F05A" w14:textId="77777777" w:rsidR="00993565" w:rsidRDefault="00993565">
      <w:pPr>
        <w:pStyle w:val="Normal1"/>
        <w:jc w:val="both"/>
      </w:pPr>
    </w:p>
    <w:p w14:paraId="7AE89FB5" w14:textId="77777777" w:rsidR="00993565" w:rsidRDefault="00665DBA">
      <w:pPr>
        <w:pStyle w:val="Normal1"/>
        <w:numPr>
          <w:ilvl w:val="1"/>
          <w:numId w:val="3"/>
        </w:numPr>
        <w:pBdr>
          <w:top w:val="nil"/>
          <w:left w:val="nil"/>
          <w:bottom w:val="nil"/>
          <w:right w:val="nil"/>
          <w:between w:val="nil"/>
        </w:pBdr>
        <w:ind w:left="810" w:hanging="810"/>
        <w:contextualSpacing/>
        <w:jc w:val="both"/>
      </w:pPr>
      <w:r>
        <w:rPr>
          <w:color w:val="000000"/>
        </w:rPr>
        <w:t xml:space="preserve">For the Services performed by the Buyer, the Seller shall raise a sales invoice to the Buyer as per the format specified in </w:t>
      </w:r>
      <w:r w:rsidR="00DD6944" w:rsidRPr="002013E6">
        <w:rPr>
          <w:b/>
          <w:color w:val="000000"/>
        </w:rPr>
        <w:t>Schedule E</w:t>
      </w:r>
      <w:ins w:id="60" w:author="DSNR" w:date="2018-09-02T15:34:00Z">
        <w:r w:rsidR="002013E6">
          <w:rPr>
            <w:b/>
            <w:color w:val="000000"/>
          </w:rPr>
          <w:t xml:space="preserve"> (“</w:t>
        </w:r>
      </w:ins>
      <w:ins w:id="61" w:author="DSNR" w:date="2018-09-02T16:14:00Z">
        <w:r w:rsidR="00383DF1">
          <w:rPr>
            <w:b/>
            <w:color w:val="000000"/>
          </w:rPr>
          <w:t xml:space="preserve">Sales </w:t>
        </w:r>
      </w:ins>
      <w:ins w:id="62" w:author="DSNR" w:date="2018-09-02T15:34:00Z">
        <w:r w:rsidR="002013E6">
          <w:rPr>
            <w:b/>
            <w:color w:val="000000"/>
          </w:rPr>
          <w:t>Invoice”)</w:t>
        </w:r>
      </w:ins>
      <w:r>
        <w:rPr>
          <w:color w:val="000000"/>
        </w:rPr>
        <w:t>. The</w:t>
      </w:r>
      <w:ins w:id="63" w:author="DSNR" w:date="2018-09-02T16:15:00Z">
        <w:r w:rsidR="00383DF1">
          <w:rPr>
            <w:color w:val="000000"/>
          </w:rPr>
          <w:t xml:space="preserve"> Sales</w:t>
        </w:r>
      </w:ins>
      <w:r>
        <w:rPr>
          <w:color w:val="000000"/>
        </w:rPr>
        <w:t xml:space="preserve"> </w:t>
      </w:r>
      <w:del w:id="64" w:author="DSNR" w:date="2018-09-02T15:34:00Z">
        <w:r w:rsidDel="002013E6">
          <w:rPr>
            <w:color w:val="000000"/>
          </w:rPr>
          <w:delText>i</w:delText>
        </w:r>
      </w:del>
      <w:ins w:id="65" w:author="DSNR" w:date="2018-09-02T15:34:00Z">
        <w:r w:rsidR="002013E6">
          <w:rPr>
            <w:color w:val="000000"/>
          </w:rPr>
          <w:t>I</w:t>
        </w:r>
      </w:ins>
      <w:r>
        <w:rPr>
          <w:color w:val="000000"/>
        </w:rPr>
        <w:t xml:space="preserve">nvoice shall be raised by the Seller to the Buyer on the same day the Services are rendered and the Buyer shall be liable to pay the amount mentioned in </w:t>
      </w:r>
      <w:proofErr w:type="gramStart"/>
      <w:r>
        <w:rPr>
          <w:color w:val="000000"/>
        </w:rPr>
        <w:t>the</w:t>
      </w:r>
      <w:del w:id="66" w:author="DSNR" w:date="2018-09-02T15:34:00Z">
        <w:r w:rsidDel="002013E6">
          <w:rPr>
            <w:color w:val="000000"/>
          </w:rPr>
          <w:delText xml:space="preserve"> sales</w:delText>
        </w:r>
      </w:del>
      <w:r>
        <w:rPr>
          <w:color w:val="000000"/>
        </w:rPr>
        <w:t xml:space="preserve"> </w:t>
      </w:r>
      <w:ins w:id="67" w:author="DSNR" w:date="2018-09-02T15:34:00Z">
        <w:r w:rsidR="002013E6">
          <w:rPr>
            <w:color w:val="000000"/>
          </w:rPr>
          <w:t>I</w:t>
        </w:r>
      </w:ins>
      <w:proofErr w:type="gramEnd"/>
      <w:del w:id="68" w:author="DSNR" w:date="2018-09-02T15:34:00Z">
        <w:r w:rsidDel="002013E6">
          <w:rPr>
            <w:color w:val="000000"/>
          </w:rPr>
          <w:delText>i</w:delText>
        </w:r>
      </w:del>
      <w:r>
        <w:rPr>
          <w:color w:val="000000"/>
        </w:rPr>
        <w:t>nvoice within</w:t>
      </w:r>
      <w:ins w:id="69" w:author="DSNR" w:date="2018-09-01T20:08:00Z">
        <w:r w:rsidR="00C33FC9">
          <w:rPr>
            <w:color w:val="000000"/>
          </w:rPr>
          <w:t xml:space="preserve"> 15 (fifteen) days</w:t>
        </w:r>
      </w:ins>
      <w:del w:id="70" w:author="DSNR" w:date="2018-09-01T20:08:00Z">
        <w:r w:rsidDel="00C33FC9">
          <w:rPr>
            <w:color w:val="000000"/>
          </w:rPr>
          <w:delText xml:space="preserve"> 24 hours</w:delText>
        </w:r>
      </w:del>
      <w:r>
        <w:rPr>
          <w:color w:val="000000"/>
        </w:rPr>
        <w:t xml:space="preserve"> of receipt of the same. The following shall mandatorily be mentioned on the </w:t>
      </w:r>
      <w:ins w:id="71" w:author="DSNR" w:date="2018-09-02T15:37:00Z">
        <w:r w:rsidR="00C2709F">
          <w:rPr>
            <w:color w:val="000000"/>
          </w:rPr>
          <w:t>I</w:t>
        </w:r>
      </w:ins>
      <w:del w:id="72" w:author="DSNR" w:date="2018-09-02T15:37:00Z">
        <w:r w:rsidDel="00C2709F">
          <w:rPr>
            <w:color w:val="000000"/>
          </w:rPr>
          <w:delText>sales i</w:delText>
        </w:r>
      </w:del>
      <w:r>
        <w:rPr>
          <w:color w:val="000000"/>
        </w:rPr>
        <w:t>nvoice</w:t>
      </w:r>
      <w:ins w:id="73" w:author="DSNR" w:date="2018-09-01T20:09:00Z">
        <w:r w:rsidR="00C33FC9">
          <w:rPr>
            <w:color w:val="000000"/>
          </w:rPr>
          <w:t xml:space="preserve">:- </w:t>
        </w:r>
      </w:ins>
      <w:del w:id="74" w:author="DSNR" w:date="2018-09-01T20:08:00Z">
        <w:r w:rsidDel="00C33FC9">
          <w:rPr>
            <w:color w:val="000000"/>
          </w:rPr>
          <w:delText xml:space="preserve"> –</w:delText>
        </w:r>
      </w:del>
    </w:p>
    <w:p w14:paraId="4943DBFD" w14:textId="77777777" w:rsidR="00993565" w:rsidRDefault="00993565">
      <w:pPr>
        <w:pStyle w:val="Normal1"/>
        <w:pBdr>
          <w:top w:val="nil"/>
          <w:left w:val="nil"/>
          <w:bottom w:val="nil"/>
          <w:right w:val="nil"/>
          <w:between w:val="nil"/>
        </w:pBdr>
        <w:ind w:left="810" w:hanging="720"/>
        <w:jc w:val="both"/>
      </w:pPr>
    </w:p>
    <w:p w14:paraId="4B5B4EDA" w14:textId="77777777" w:rsidR="00C2709F" w:rsidRDefault="00665DBA">
      <w:pPr>
        <w:pStyle w:val="Normal1"/>
        <w:pBdr>
          <w:top w:val="nil"/>
          <w:left w:val="nil"/>
          <w:bottom w:val="nil"/>
          <w:right w:val="nil"/>
          <w:between w:val="nil"/>
        </w:pBdr>
        <w:ind w:left="810" w:firstLine="41"/>
        <w:jc w:val="both"/>
        <w:rPr>
          <w:color w:val="000000"/>
        </w:rPr>
        <w:pPrChange w:id="75" w:author="DSNR" w:date="2018-09-01T20:08:00Z">
          <w:pPr>
            <w:pStyle w:val="Normal1"/>
            <w:pBdr>
              <w:top w:val="nil"/>
              <w:left w:val="nil"/>
              <w:bottom w:val="nil"/>
              <w:right w:val="nil"/>
              <w:between w:val="nil"/>
            </w:pBdr>
            <w:ind w:left="810" w:hanging="720"/>
            <w:jc w:val="both"/>
          </w:pPr>
        </w:pPrChange>
      </w:pPr>
      <w:r>
        <w:rPr>
          <w:color w:val="000000"/>
        </w:rPr>
        <w:t>Buyers’ GST No.</w:t>
      </w:r>
    </w:p>
    <w:p w14:paraId="08ECE827" w14:textId="77777777" w:rsidR="00C2709F" w:rsidRDefault="00665DBA">
      <w:pPr>
        <w:pStyle w:val="Normal1"/>
        <w:pBdr>
          <w:top w:val="nil"/>
          <w:left w:val="nil"/>
          <w:bottom w:val="nil"/>
          <w:right w:val="nil"/>
          <w:between w:val="nil"/>
        </w:pBdr>
        <w:ind w:left="810" w:firstLine="41"/>
        <w:jc w:val="both"/>
        <w:rPr>
          <w:color w:val="000000"/>
        </w:rPr>
        <w:pPrChange w:id="76" w:author="DSNR" w:date="2018-09-01T20:08:00Z">
          <w:pPr>
            <w:pStyle w:val="Normal1"/>
            <w:pBdr>
              <w:top w:val="nil"/>
              <w:left w:val="nil"/>
              <w:bottom w:val="nil"/>
              <w:right w:val="nil"/>
              <w:between w:val="nil"/>
            </w:pBdr>
            <w:ind w:left="810" w:hanging="720"/>
            <w:jc w:val="both"/>
          </w:pPr>
        </w:pPrChange>
      </w:pPr>
      <w:r>
        <w:rPr>
          <w:color w:val="000000"/>
        </w:rPr>
        <w:t>HSN code for the goods sold as scrap</w:t>
      </w:r>
    </w:p>
    <w:p w14:paraId="0392C350" w14:textId="77777777" w:rsidR="00C2709F" w:rsidRDefault="00665DBA">
      <w:pPr>
        <w:pStyle w:val="Normal1"/>
        <w:pBdr>
          <w:top w:val="nil"/>
          <w:left w:val="nil"/>
          <w:bottom w:val="nil"/>
          <w:right w:val="nil"/>
          <w:between w:val="nil"/>
        </w:pBdr>
        <w:ind w:left="810" w:firstLine="41"/>
        <w:jc w:val="both"/>
        <w:rPr>
          <w:color w:val="000000"/>
        </w:rPr>
        <w:pPrChange w:id="77" w:author="DSNR" w:date="2018-09-01T20:08:00Z">
          <w:pPr>
            <w:pStyle w:val="Normal1"/>
            <w:pBdr>
              <w:top w:val="nil"/>
              <w:left w:val="nil"/>
              <w:bottom w:val="nil"/>
              <w:right w:val="nil"/>
              <w:between w:val="nil"/>
            </w:pBdr>
            <w:ind w:left="810" w:hanging="720"/>
            <w:jc w:val="both"/>
          </w:pPr>
        </w:pPrChange>
      </w:pPr>
      <w:r>
        <w:rPr>
          <w:color w:val="000000"/>
        </w:rPr>
        <w:t>Seller’s PAN</w:t>
      </w:r>
    </w:p>
    <w:p w14:paraId="305B8ECF" w14:textId="77777777" w:rsidR="00C2709F" w:rsidRDefault="00665DBA">
      <w:pPr>
        <w:pStyle w:val="Normal1"/>
        <w:pBdr>
          <w:top w:val="nil"/>
          <w:left w:val="nil"/>
          <w:bottom w:val="nil"/>
          <w:right w:val="nil"/>
          <w:between w:val="nil"/>
        </w:pBdr>
        <w:ind w:left="810" w:firstLine="41"/>
        <w:jc w:val="both"/>
        <w:rPr>
          <w:color w:val="000000"/>
        </w:rPr>
        <w:pPrChange w:id="78" w:author="DSNR" w:date="2018-09-01T20:08:00Z">
          <w:pPr>
            <w:pStyle w:val="Normal1"/>
            <w:pBdr>
              <w:top w:val="nil"/>
              <w:left w:val="nil"/>
              <w:bottom w:val="nil"/>
              <w:right w:val="nil"/>
              <w:between w:val="nil"/>
            </w:pBdr>
            <w:ind w:left="810" w:hanging="720"/>
            <w:jc w:val="both"/>
          </w:pPr>
        </w:pPrChange>
      </w:pPr>
      <w:r>
        <w:rPr>
          <w:color w:val="000000"/>
        </w:rPr>
        <w:t>Seller’s GST No.</w:t>
      </w:r>
      <w:ins w:id="79" w:author="DSNR" w:date="2018-09-02T17:19:00Z">
        <w:r w:rsidR="00EA4F3F">
          <w:rPr>
            <w:color w:val="000000"/>
          </w:rPr>
          <w:t xml:space="preserve"> </w:t>
        </w:r>
      </w:ins>
    </w:p>
    <w:p w14:paraId="43825E43" w14:textId="77777777" w:rsidR="00C2709F" w:rsidRDefault="00665DBA">
      <w:pPr>
        <w:pStyle w:val="Normal1"/>
        <w:pBdr>
          <w:top w:val="nil"/>
          <w:left w:val="nil"/>
          <w:bottom w:val="nil"/>
          <w:right w:val="nil"/>
          <w:between w:val="nil"/>
        </w:pBdr>
        <w:ind w:left="810" w:firstLine="41"/>
        <w:jc w:val="both"/>
        <w:rPr>
          <w:color w:val="000000"/>
        </w:rPr>
        <w:pPrChange w:id="80" w:author="DSNR" w:date="2018-09-01T20:08:00Z">
          <w:pPr>
            <w:pStyle w:val="Normal1"/>
            <w:pBdr>
              <w:top w:val="nil"/>
              <w:left w:val="nil"/>
              <w:bottom w:val="nil"/>
              <w:right w:val="nil"/>
              <w:between w:val="nil"/>
            </w:pBdr>
            <w:ind w:left="810" w:hanging="720"/>
            <w:jc w:val="both"/>
          </w:pPr>
        </w:pPrChange>
      </w:pPr>
      <w:r>
        <w:rPr>
          <w:color w:val="000000"/>
        </w:rPr>
        <w:t>Seller’s Bank Account details</w:t>
      </w:r>
    </w:p>
    <w:p w14:paraId="7B66F99E" w14:textId="77777777" w:rsidR="00C2709F" w:rsidRDefault="00665DBA">
      <w:pPr>
        <w:pStyle w:val="Normal1"/>
        <w:pBdr>
          <w:top w:val="nil"/>
          <w:left w:val="nil"/>
          <w:bottom w:val="nil"/>
          <w:right w:val="nil"/>
          <w:between w:val="nil"/>
        </w:pBdr>
        <w:ind w:left="810" w:firstLine="41"/>
        <w:jc w:val="both"/>
        <w:rPr>
          <w:color w:val="000000"/>
        </w:rPr>
        <w:pPrChange w:id="81" w:author="DSNR" w:date="2018-09-01T20:08:00Z">
          <w:pPr>
            <w:pStyle w:val="Normal1"/>
            <w:pBdr>
              <w:top w:val="nil"/>
              <w:left w:val="nil"/>
              <w:bottom w:val="nil"/>
              <w:right w:val="nil"/>
              <w:between w:val="nil"/>
            </w:pBdr>
            <w:ind w:left="810" w:hanging="720"/>
            <w:jc w:val="both"/>
          </w:pPr>
        </w:pPrChange>
      </w:pPr>
      <w:r>
        <w:rPr>
          <w:color w:val="000000"/>
        </w:rPr>
        <w:t>Period for which invoice is being raised</w:t>
      </w:r>
      <w:r>
        <w:rPr>
          <w:color w:val="000000"/>
        </w:rPr>
        <w:tab/>
      </w:r>
    </w:p>
    <w:p w14:paraId="388314F7" w14:textId="77777777" w:rsidR="00993565" w:rsidRDefault="00993565">
      <w:pPr>
        <w:pStyle w:val="Normal1"/>
        <w:ind w:left="810" w:hanging="810"/>
        <w:jc w:val="both"/>
      </w:pPr>
    </w:p>
    <w:p w14:paraId="17C8173B" w14:textId="77777777" w:rsidR="00993565" w:rsidRDefault="00665DBA">
      <w:pPr>
        <w:pStyle w:val="Normal1"/>
        <w:numPr>
          <w:ilvl w:val="1"/>
          <w:numId w:val="3"/>
        </w:numPr>
        <w:pBdr>
          <w:top w:val="nil"/>
          <w:left w:val="nil"/>
          <w:bottom w:val="nil"/>
          <w:right w:val="nil"/>
          <w:between w:val="nil"/>
        </w:pBdr>
        <w:ind w:left="810" w:hanging="810"/>
        <w:contextualSpacing/>
        <w:jc w:val="both"/>
      </w:pPr>
      <w:commentRangeStart w:id="82"/>
      <w:r>
        <w:rPr>
          <w:color w:val="000000"/>
        </w:rPr>
        <w:t>If the total income of the Buyer does not exceed Rs. 20</w:t>
      </w:r>
      <w:proofErr w:type="gramStart"/>
      <w:r>
        <w:rPr>
          <w:color w:val="000000"/>
        </w:rPr>
        <w:t>,00,000</w:t>
      </w:r>
      <w:proofErr w:type="gramEnd"/>
      <w:r>
        <w:rPr>
          <w:color w:val="000000"/>
        </w:rPr>
        <w:t xml:space="preserve">/- (Rupees Twenty Lakhs Only) per annum, the Buyer shall be obliged to give the Seller an undertaking, in the form of an affidavit, stating that the Buyer is not required to register under GST. The Buyer shall keep the Seller informed when it becomes mandatory for the Buyer to register under GST, and shall provide the Seller with the GST No. and Service Accounting Code. A format of the said affidavit is attached herein as </w:t>
      </w:r>
      <w:r>
        <w:rPr>
          <w:b/>
          <w:color w:val="000000"/>
        </w:rPr>
        <w:t>Schedule C</w:t>
      </w:r>
      <w:commentRangeEnd w:id="82"/>
      <w:r w:rsidR="00C33FC9">
        <w:rPr>
          <w:rStyle w:val="CommentReference"/>
        </w:rPr>
        <w:commentReference w:id="82"/>
      </w:r>
      <w:r>
        <w:rPr>
          <w:color w:val="000000"/>
        </w:rPr>
        <w:t>.</w:t>
      </w:r>
    </w:p>
    <w:p w14:paraId="7230018E" w14:textId="77777777" w:rsidR="00993565" w:rsidDel="00C33FC9" w:rsidRDefault="00993565">
      <w:pPr>
        <w:pStyle w:val="Normal1"/>
        <w:pBdr>
          <w:top w:val="nil"/>
          <w:left w:val="nil"/>
          <w:bottom w:val="nil"/>
          <w:right w:val="nil"/>
          <w:between w:val="nil"/>
        </w:pBdr>
        <w:jc w:val="both"/>
        <w:rPr>
          <w:del w:id="83" w:author="DSNR" w:date="2018-09-01T20:09:00Z"/>
        </w:rPr>
      </w:pPr>
    </w:p>
    <w:p w14:paraId="36B89D99" w14:textId="77777777" w:rsidR="00993565" w:rsidDel="00C33FC9" w:rsidRDefault="00993565">
      <w:pPr>
        <w:pStyle w:val="Normal1"/>
        <w:pBdr>
          <w:top w:val="nil"/>
          <w:left w:val="nil"/>
          <w:bottom w:val="nil"/>
          <w:right w:val="nil"/>
          <w:between w:val="nil"/>
        </w:pBdr>
        <w:jc w:val="both"/>
        <w:rPr>
          <w:del w:id="84" w:author="DSNR" w:date="2018-09-01T20:09:00Z"/>
        </w:rPr>
      </w:pPr>
    </w:p>
    <w:p w14:paraId="6382B78B" w14:textId="77777777" w:rsidR="00993565" w:rsidDel="00C33FC9" w:rsidRDefault="00993565">
      <w:pPr>
        <w:pStyle w:val="Normal1"/>
        <w:pBdr>
          <w:top w:val="nil"/>
          <w:left w:val="nil"/>
          <w:bottom w:val="nil"/>
          <w:right w:val="nil"/>
          <w:between w:val="nil"/>
        </w:pBdr>
        <w:jc w:val="both"/>
        <w:rPr>
          <w:del w:id="85" w:author="DSNR" w:date="2018-09-01T20:09:00Z"/>
        </w:rPr>
      </w:pPr>
    </w:p>
    <w:p w14:paraId="28C83BD8" w14:textId="77777777" w:rsidR="00C2709F" w:rsidRDefault="00C2709F" w:rsidP="00897677">
      <w:pPr>
        <w:pStyle w:val="Normal1"/>
        <w:ind w:left="810" w:hanging="810"/>
        <w:jc w:val="both"/>
      </w:pPr>
    </w:p>
    <w:p w14:paraId="24AC99F9" w14:textId="77777777" w:rsidR="00993565" w:rsidRPr="00383DF1" w:rsidRDefault="00665DBA">
      <w:pPr>
        <w:pStyle w:val="Normal1"/>
        <w:numPr>
          <w:ilvl w:val="1"/>
          <w:numId w:val="3"/>
        </w:numPr>
        <w:pBdr>
          <w:top w:val="nil"/>
          <w:left w:val="nil"/>
          <w:bottom w:val="nil"/>
          <w:right w:val="nil"/>
          <w:between w:val="nil"/>
        </w:pBdr>
        <w:ind w:left="810" w:hanging="810"/>
        <w:contextualSpacing/>
        <w:jc w:val="both"/>
        <w:rPr>
          <w:ins w:id="86" w:author="DSNR" w:date="2018-09-02T16:17:00Z"/>
          <w:rPrChange w:id="87" w:author="DSNR" w:date="2018-09-02T16:17:00Z">
            <w:rPr>
              <w:ins w:id="88" w:author="DSNR" w:date="2018-09-02T16:17:00Z"/>
              <w:color w:val="000000"/>
            </w:rPr>
          </w:rPrChange>
        </w:rPr>
      </w:pPr>
      <w:r>
        <w:rPr>
          <w:color w:val="000000"/>
        </w:rPr>
        <w:lastRenderedPageBreak/>
        <w:t xml:space="preserve">The Buyer has agreed to provide the Services, and shall pay the Seller’s sales invoices as per the pricing mentioned in </w:t>
      </w:r>
      <w:r w:rsidRPr="0069230D">
        <w:rPr>
          <w:b/>
          <w:color w:val="000000"/>
          <w:u w:val="single"/>
        </w:rPr>
        <w:t>Schedule F</w:t>
      </w:r>
      <w:r w:rsidRPr="0069230D">
        <w:rPr>
          <w:color w:val="000000"/>
        </w:rPr>
        <w:t>.</w:t>
      </w:r>
      <w:r>
        <w:rPr>
          <w:color w:val="000000"/>
        </w:rPr>
        <w:t xml:space="preserve"> The pricing mentioned is exclusive of all applicable taxes from time to time. The Buyer shall be liable to pay applicable taxes on the pricing mentioned by the Buyer in pursuance of this Agreement. </w:t>
      </w:r>
    </w:p>
    <w:p w14:paraId="0C9BAA65" w14:textId="77777777" w:rsidR="00383DF1" w:rsidRPr="00383DF1" w:rsidRDefault="00383DF1">
      <w:pPr>
        <w:pStyle w:val="Normal1"/>
        <w:pBdr>
          <w:top w:val="nil"/>
          <w:left w:val="nil"/>
          <w:bottom w:val="nil"/>
          <w:right w:val="nil"/>
          <w:between w:val="nil"/>
        </w:pBdr>
        <w:ind w:left="810"/>
        <w:contextualSpacing/>
        <w:jc w:val="both"/>
        <w:rPr>
          <w:ins w:id="89" w:author="DSNR" w:date="2018-09-02T16:12:00Z"/>
          <w:rPrChange w:id="90" w:author="DSNR" w:date="2018-09-02T16:12:00Z">
            <w:rPr>
              <w:ins w:id="91" w:author="DSNR" w:date="2018-09-02T16:12:00Z"/>
              <w:color w:val="000000"/>
            </w:rPr>
          </w:rPrChange>
        </w:rPr>
        <w:pPrChange w:id="92" w:author="DSNR" w:date="2018-09-02T16:17:00Z">
          <w:pPr>
            <w:pStyle w:val="Normal1"/>
            <w:numPr>
              <w:ilvl w:val="1"/>
              <w:numId w:val="3"/>
            </w:numPr>
            <w:pBdr>
              <w:top w:val="nil"/>
              <w:left w:val="nil"/>
              <w:bottom w:val="nil"/>
              <w:right w:val="nil"/>
              <w:between w:val="nil"/>
            </w:pBdr>
            <w:ind w:left="810" w:hanging="810"/>
            <w:contextualSpacing/>
            <w:jc w:val="both"/>
          </w:pPr>
        </w:pPrChange>
      </w:pPr>
    </w:p>
    <w:p w14:paraId="4AE49C5D" w14:textId="77777777" w:rsidR="00B55FE3" w:rsidRDefault="00383DF1">
      <w:pPr>
        <w:pStyle w:val="Normal1"/>
        <w:numPr>
          <w:ilvl w:val="1"/>
          <w:numId w:val="3"/>
        </w:numPr>
        <w:pBdr>
          <w:top w:val="nil"/>
          <w:left w:val="nil"/>
          <w:bottom w:val="nil"/>
          <w:right w:val="nil"/>
          <w:between w:val="nil"/>
        </w:pBdr>
        <w:ind w:left="810" w:hanging="810"/>
        <w:contextualSpacing/>
        <w:jc w:val="both"/>
        <w:rPr>
          <w:ins w:id="93" w:author="DSNR" w:date="2018-09-02T16:24:00Z"/>
        </w:rPr>
      </w:pPr>
      <w:ins w:id="94" w:author="DSNR" w:date="2018-09-02T16:12:00Z">
        <w:r>
          <w:t xml:space="preserve">The Seller shall </w:t>
        </w:r>
      </w:ins>
      <w:ins w:id="95" w:author="DSNR" w:date="2018-09-02T16:13:00Z">
        <w:r>
          <w:t>pay the Buyer for the Services provided by the Buyer</w:t>
        </w:r>
      </w:ins>
      <w:ins w:id="96" w:author="DSNR" w:date="2018-09-02T16:17:00Z">
        <w:r w:rsidR="00B55FE3">
          <w:t xml:space="preserve"> as per the pri</w:t>
        </w:r>
      </w:ins>
      <w:ins w:id="97" w:author="DSNR" w:date="2018-09-02T16:26:00Z">
        <w:r w:rsidR="00B55FE3">
          <w:t>c</w:t>
        </w:r>
      </w:ins>
      <w:ins w:id="98" w:author="DSNR" w:date="2018-09-02T16:17:00Z">
        <w:r>
          <w:t xml:space="preserve">ing mentioned in Schedule </w:t>
        </w:r>
      </w:ins>
      <w:ins w:id="99" w:author="DSNR" w:date="2018-09-02T17:02:00Z">
        <w:r w:rsidR="00652761">
          <w:t>I</w:t>
        </w:r>
      </w:ins>
      <w:ins w:id="100" w:author="DSNR" w:date="2018-09-02T16:17:00Z">
        <w:r>
          <w:t xml:space="preserve">. The pricing is </w:t>
        </w:r>
      </w:ins>
      <w:ins w:id="101" w:author="DSNR" w:date="2018-09-02T16:18:00Z">
        <w:r>
          <w:t>exclusive</w:t>
        </w:r>
      </w:ins>
      <w:ins w:id="102" w:author="DSNR" w:date="2018-09-02T16:17:00Z">
        <w:r>
          <w:t xml:space="preserve"> </w:t>
        </w:r>
      </w:ins>
      <w:ins w:id="103" w:author="DSNR" w:date="2018-09-02T16:18:00Z">
        <w:r>
          <w:t>of all applicable taxes from time to time. The Seller shall be liable t</w:t>
        </w:r>
      </w:ins>
      <w:ins w:id="104" w:author="DSNR" w:date="2018-09-02T16:19:00Z">
        <w:r>
          <w:t>o</w:t>
        </w:r>
      </w:ins>
      <w:ins w:id="105" w:author="DSNR" w:date="2018-09-02T16:18:00Z">
        <w:r>
          <w:t xml:space="preserve"> pay applicable taxes on the pricing</w:t>
        </w:r>
      </w:ins>
      <w:ins w:id="106" w:author="DSNR" w:date="2018-09-02T16:23:00Z">
        <w:r w:rsidR="00B55FE3">
          <w:t xml:space="preserve">. </w:t>
        </w:r>
      </w:ins>
    </w:p>
    <w:p w14:paraId="3F4F740D" w14:textId="77777777" w:rsidR="00B55FE3" w:rsidRDefault="00B55FE3">
      <w:pPr>
        <w:pStyle w:val="ListParagraph"/>
        <w:rPr>
          <w:ins w:id="107" w:author="DSNR" w:date="2018-09-02T16:24:00Z"/>
        </w:rPr>
        <w:pPrChange w:id="108" w:author="DSNR" w:date="2018-09-02T16:24:00Z">
          <w:pPr>
            <w:pStyle w:val="Normal1"/>
            <w:numPr>
              <w:ilvl w:val="1"/>
              <w:numId w:val="3"/>
            </w:numPr>
            <w:pBdr>
              <w:top w:val="nil"/>
              <w:left w:val="nil"/>
              <w:bottom w:val="nil"/>
              <w:right w:val="nil"/>
              <w:between w:val="nil"/>
            </w:pBdr>
            <w:ind w:left="810" w:hanging="810"/>
            <w:contextualSpacing/>
            <w:jc w:val="both"/>
          </w:pPr>
        </w:pPrChange>
      </w:pPr>
    </w:p>
    <w:p w14:paraId="6623EF83" w14:textId="77777777" w:rsidR="00383DF1" w:rsidRDefault="00B55FE3">
      <w:pPr>
        <w:pStyle w:val="Normal1"/>
        <w:numPr>
          <w:ilvl w:val="1"/>
          <w:numId w:val="3"/>
        </w:numPr>
        <w:pBdr>
          <w:top w:val="nil"/>
          <w:left w:val="nil"/>
          <w:bottom w:val="nil"/>
          <w:right w:val="nil"/>
          <w:between w:val="nil"/>
        </w:pBdr>
        <w:ind w:left="810" w:hanging="810"/>
        <w:contextualSpacing/>
        <w:jc w:val="both"/>
        <w:rPr>
          <w:ins w:id="109" w:author="DSNR" w:date="2018-09-02T16:24:00Z"/>
        </w:rPr>
      </w:pPr>
      <w:ins w:id="110" w:author="DSNR" w:date="2018-09-02T16:24:00Z">
        <w:r>
          <w:t>For all the Service</w:t>
        </w:r>
      </w:ins>
      <w:ins w:id="111" w:author="DSNR" w:date="2018-09-02T16:29:00Z">
        <w:r>
          <w:t>s</w:t>
        </w:r>
      </w:ins>
      <w:ins w:id="112" w:author="DSNR" w:date="2018-09-02T16:24:00Z">
        <w:r>
          <w:t xml:space="preserve"> performed</w:t>
        </w:r>
      </w:ins>
      <w:ins w:id="113" w:author="DSNR" w:date="2018-09-02T16:23:00Z">
        <w:r>
          <w:t xml:space="preserve"> </w:t>
        </w:r>
      </w:ins>
      <w:ins w:id="114" w:author="DSNR" w:date="2018-09-02T16:29:00Z">
        <w:r>
          <w:t xml:space="preserve">by </w:t>
        </w:r>
      </w:ins>
      <w:ins w:id="115" w:author="DSNR" w:date="2018-09-02T16:23:00Z">
        <w:r>
          <w:t>the Buyer</w:t>
        </w:r>
      </w:ins>
      <w:ins w:id="116" w:author="DSNR" w:date="2018-09-02T16:24:00Z">
        <w:r>
          <w:t xml:space="preserve">, the Buyer shall raise an invoice to the Seller as per Schedule </w:t>
        </w:r>
      </w:ins>
      <w:ins w:id="117" w:author="DSNR" w:date="2018-09-02T17:02:00Z">
        <w:r w:rsidR="00652761">
          <w:t>I</w:t>
        </w:r>
      </w:ins>
      <w:ins w:id="118" w:author="DSNR" w:date="2018-09-02T16:26:00Z">
        <w:r>
          <w:t xml:space="preserve"> (“</w:t>
        </w:r>
      </w:ins>
      <w:ins w:id="119" w:author="DSNR" w:date="2018-09-02T16:29:00Z">
        <w:r w:rsidRPr="00B55FE3">
          <w:rPr>
            <w:b/>
            <w:rPrChange w:id="120" w:author="DSNR" w:date="2018-09-02T16:31:00Z">
              <w:rPr/>
            </w:rPrChange>
          </w:rPr>
          <w:t>Purchase Invoice</w:t>
        </w:r>
      </w:ins>
      <w:ins w:id="121" w:author="DSNR" w:date="2018-09-02T16:30:00Z">
        <w:r>
          <w:t>”)</w:t>
        </w:r>
      </w:ins>
      <w:ins w:id="122" w:author="DSNR" w:date="2018-09-02T16:31:00Z">
        <w:r>
          <w:t>. The Purchase invoice shall be r</w:t>
        </w:r>
      </w:ins>
      <w:ins w:id="123" w:author="DSNR" w:date="2018-09-02T16:38:00Z">
        <w:r w:rsidR="00B807D9">
          <w:t>a</w:t>
        </w:r>
      </w:ins>
      <w:ins w:id="124" w:author="DSNR" w:date="2018-09-02T16:31:00Z">
        <w:r>
          <w:t>ised by the Buyer to the Seller on the same day the Services are rendered</w:t>
        </w:r>
      </w:ins>
      <w:ins w:id="125" w:author="DSNR" w:date="2018-09-02T16:18:00Z">
        <w:r w:rsidR="00383DF1">
          <w:t xml:space="preserve"> </w:t>
        </w:r>
      </w:ins>
      <w:ins w:id="126" w:author="DSNR" w:date="2018-09-02T16:38:00Z">
        <w:r w:rsidR="00B807D9">
          <w:t xml:space="preserve">by the Buyer and the </w:t>
        </w:r>
        <w:r w:rsidR="00D6647D">
          <w:t xml:space="preserve">Seller </w:t>
        </w:r>
        <w:r w:rsidR="00B807D9">
          <w:t xml:space="preserve">shall be liable to pay the amount mentioned in the </w:t>
        </w:r>
      </w:ins>
      <w:ins w:id="127" w:author="DSNR" w:date="2018-09-02T16:39:00Z">
        <w:r w:rsidR="00B807D9">
          <w:t>Purchase</w:t>
        </w:r>
      </w:ins>
      <w:ins w:id="128" w:author="DSNR" w:date="2018-09-02T16:49:00Z">
        <w:r w:rsidR="00991E2E">
          <w:t xml:space="preserve"> </w:t>
        </w:r>
      </w:ins>
      <w:ins w:id="129" w:author="DSNR" w:date="2018-09-02T16:38:00Z">
        <w:r w:rsidR="00B807D9">
          <w:t>Invoice</w:t>
        </w:r>
      </w:ins>
      <w:ins w:id="130" w:author="DSNR" w:date="2018-09-02T16:49:00Z">
        <w:r w:rsidR="00991E2E">
          <w:t xml:space="preserve"> within 15 ( Fifteen) days of receipt of the same. </w:t>
        </w:r>
      </w:ins>
    </w:p>
    <w:p w14:paraId="0BA857CC" w14:textId="77777777" w:rsidR="00B55FE3" w:rsidRDefault="00B55FE3">
      <w:pPr>
        <w:pStyle w:val="ListParagraph"/>
        <w:rPr>
          <w:ins w:id="131" w:author="DSNR" w:date="2018-09-02T16:24:00Z"/>
        </w:rPr>
        <w:pPrChange w:id="132" w:author="DSNR" w:date="2018-09-02T16:24:00Z">
          <w:pPr>
            <w:pStyle w:val="Normal1"/>
            <w:numPr>
              <w:ilvl w:val="1"/>
              <w:numId w:val="3"/>
            </w:numPr>
            <w:pBdr>
              <w:top w:val="nil"/>
              <w:left w:val="nil"/>
              <w:bottom w:val="nil"/>
              <w:right w:val="nil"/>
              <w:between w:val="nil"/>
            </w:pBdr>
            <w:ind w:left="810" w:hanging="810"/>
            <w:contextualSpacing/>
            <w:jc w:val="both"/>
          </w:pPr>
        </w:pPrChange>
      </w:pPr>
    </w:p>
    <w:p w14:paraId="543CF377" w14:textId="77777777" w:rsidR="00B55FE3" w:rsidDel="00991E2E" w:rsidRDefault="00B55FE3">
      <w:pPr>
        <w:pStyle w:val="Normal1"/>
        <w:numPr>
          <w:ilvl w:val="1"/>
          <w:numId w:val="3"/>
        </w:numPr>
        <w:pBdr>
          <w:top w:val="nil"/>
          <w:left w:val="nil"/>
          <w:bottom w:val="nil"/>
          <w:right w:val="nil"/>
          <w:between w:val="nil"/>
        </w:pBdr>
        <w:ind w:left="810" w:hanging="810"/>
        <w:contextualSpacing/>
        <w:jc w:val="both"/>
        <w:rPr>
          <w:del w:id="133" w:author="DSNR" w:date="2018-09-02T16:49:00Z"/>
        </w:rPr>
      </w:pPr>
    </w:p>
    <w:p w14:paraId="41550B93" w14:textId="77777777" w:rsidR="00993565" w:rsidDel="00991E2E" w:rsidRDefault="00993565">
      <w:pPr>
        <w:pStyle w:val="Normal1"/>
        <w:pBdr>
          <w:top w:val="nil"/>
          <w:left w:val="nil"/>
          <w:bottom w:val="nil"/>
          <w:right w:val="nil"/>
          <w:between w:val="nil"/>
        </w:pBdr>
        <w:tabs>
          <w:tab w:val="left" w:pos="45"/>
          <w:tab w:val="left" w:pos="735"/>
        </w:tabs>
        <w:ind w:left="810"/>
        <w:contextualSpacing/>
        <w:jc w:val="both"/>
        <w:rPr>
          <w:del w:id="134" w:author="DSNR" w:date="2018-09-02T16:49:00Z"/>
        </w:rPr>
        <w:pPrChange w:id="135" w:author="DSNR" w:date="2018-09-02T16:49:00Z">
          <w:pPr>
            <w:pStyle w:val="Normal1"/>
            <w:tabs>
              <w:tab w:val="left" w:pos="45"/>
              <w:tab w:val="left" w:pos="735"/>
            </w:tabs>
            <w:ind w:left="810" w:hanging="810"/>
            <w:jc w:val="both"/>
          </w:pPr>
        </w:pPrChange>
      </w:pPr>
    </w:p>
    <w:p w14:paraId="76A9DD17" w14:textId="77777777" w:rsidR="00993565" w:rsidRDefault="00665DBA">
      <w:pPr>
        <w:pStyle w:val="Normal1"/>
        <w:numPr>
          <w:ilvl w:val="1"/>
          <w:numId w:val="3"/>
        </w:numPr>
        <w:pBdr>
          <w:top w:val="nil"/>
          <w:left w:val="nil"/>
          <w:bottom w:val="nil"/>
          <w:right w:val="nil"/>
          <w:between w:val="nil"/>
        </w:pBdr>
        <w:tabs>
          <w:tab w:val="left" w:pos="45"/>
          <w:tab w:val="left" w:pos="735"/>
        </w:tabs>
        <w:ind w:left="810" w:hanging="810"/>
        <w:contextualSpacing/>
        <w:jc w:val="both"/>
        <w:pPrChange w:id="136" w:author="DSNR" w:date="2018-09-02T16:49:00Z">
          <w:pPr>
            <w:pStyle w:val="Normal1"/>
            <w:numPr>
              <w:ilvl w:val="1"/>
              <w:numId w:val="3"/>
            </w:numPr>
            <w:pBdr>
              <w:top w:val="nil"/>
              <w:left w:val="nil"/>
              <w:bottom w:val="nil"/>
              <w:right w:val="nil"/>
              <w:between w:val="nil"/>
            </w:pBdr>
            <w:tabs>
              <w:tab w:val="left" w:pos="45"/>
              <w:tab w:val="left" w:pos="810"/>
            </w:tabs>
            <w:ind w:left="810" w:hanging="810"/>
            <w:contextualSpacing/>
            <w:jc w:val="both"/>
          </w:pPr>
        </w:pPrChange>
      </w:pPr>
      <w:r w:rsidRPr="00991E2E">
        <w:rPr>
          <w:color w:val="000000"/>
        </w:rPr>
        <w:t xml:space="preserve">All payments to be made under this Agreement shall be subject to taxes, as per the provisions of applicable tax statute.  </w:t>
      </w:r>
    </w:p>
    <w:p w14:paraId="6D93C1A0" w14:textId="77777777" w:rsidR="00993565" w:rsidRDefault="00993565">
      <w:pPr>
        <w:pStyle w:val="Normal1"/>
        <w:ind w:left="810" w:hanging="810"/>
      </w:pPr>
    </w:p>
    <w:p w14:paraId="58780425" w14:textId="77777777" w:rsidR="00993565" w:rsidRDefault="00665DBA">
      <w:pPr>
        <w:pStyle w:val="Normal1"/>
        <w:numPr>
          <w:ilvl w:val="1"/>
          <w:numId w:val="3"/>
        </w:numPr>
        <w:pBdr>
          <w:top w:val="nil"/>
          <w:left w:val="nil"/>
          <w:bottom w:val="nil"/>
          <w:right w:val="nil"/>
          <w:between w:val="nil"/>
        </w:pBdr>
        <w:ind w:left="810" w:hanging="810"/>
        <w:contextualSpacing/>
        <w:jc w:val="both"/>
      </w:pPr>
      <w:r>
        <w:rPr>
          <w:color w:val="000000"/>
        </w:rPr>
        <w:t>The Buyer agrees that the Buyer is not eligible for, and shall not participate in, any of the Seller’s employee benefit plans or programs, including, but not limited to bonus, vacation, health, pension, incentive compensation or other employee programs or policies (“</w:t>
      </w:r>
      <w:r>
        <w:rPr>
          <w:b/>
          <w:color w:val="000000"/>
        </w:rPr>
        <w:t>Benefits Plans</w:t>
      </w:r>
      <w:r>
        <w:rPr>
          <w:color w:val="000000"/>
        </w:rPr>
        <w:t>”). If for any reason the Buyer is deemed to be a statutory or common-law employee of the Seller by any governmental agency, court, or other entity, the Buyer hereby waives any right to, and agrees to neither seek nor accept, any benefits under the Benefits Plans, even if by the terms thereof the Buyer or its personnel might be eligible for such benefits.</w:t>
      </w:r>
    </w:p>
    <w:p w14:paraId="0F43E460" w14:textId="77777777" w:rsidR="00993565" w:rsidRDefault="00993565">
      <w:pPr>
        <w:pStyle w:val="Normal1"/>
        <w:ind w:left="750" w:hanging="735"/>
        <w:jc w:val="both"/>
      </w:pPr>
    </w:p>
    <w:p w14:paraId="3A9CDDB0" w14:textId="77777777" w:rsidR="00993565" w:rsidRDefault="00993565">
      <w:pPr>
        <w:pStyle w:val="Normal1"/>
        <w:ind w:left="750" w:hanging="735"/>
        <w:jc w:val="both"/>
      </w:pPr>
    </w:p>
    <w:p w14:paraId="2EF18639" w14:textId="77777777" w:rsidR="00993565" w:rsidRDefault="00665DBA">
      <w:pPr>
        <w:pStyle w:val="Normal1"/>
        <w:jc w:val="both"/>
      </w:pPr>
      <w:r>
        <w:rPr>
          <w:b/>
          <w:u w:val="single"/>
        </w:rPr>
        <w:t>Article 4 - Representations, Warranties and Undertakings</w:t>
      </w:r>
    </w:p>
    <w:p w14:paraId="02B71805" w14:textId="77777777" w:rsidR="00993565" w:rsidRDefault="00993565">
      <w:pPr>
        <w:pStyle w:val="Normal1"/>
        <w:jc w:val="both"/>
      </w:pPr>
    </w:p>
    <w:p w14:paraId="45212D17" w14:textId="77777777" w:rsidR="00993565" w:rsidRDefault="00665DBA">
      <w:pPr>
        <w:pStyle w:val="Normal1"/>
        <w:numPr>
          <w:ilvl w:val="0"/>
          <w:numId w:val="2"/>
        </w:numPr>
        <w:pBdr>
          <w:top w:val="nil"/>
          <w:left w:val="nil"/>
          <w:bottom w:val="nil"/>
          <w:right w:val="nil"/>
          <w:between w:val="nil"/>
        </w:pBdr>
        <w:ind w:left="720" w:hanging="720"/>
        <w:contextualSpacing/>
        <w:jc w:val="both"/>
      </w:pPr>
      <w:r>
        <w:rPr>
          <w:color w:val="000000"/>
        </w:rPr>
        <w:t>The Buyer represents and warrants that (</w:t>
      </w:r>
      <w:proofErr w:type="spellStart"/>
      <w:r>
        <w:rPr>
          <w:color w:val="000000"/>
        </w:rPr>
        <w:t>i</w:t>
      </w:r>
      <w:proofErr w:type="spellEnd"/>
      <w:r>
        <w:rPr>
          <w:color w:val="000000"/>
        </w:rPr>
        <w:t>) it has the legal right to enter into this Agreement and perform its obligations hereunder; (ii) the performance of its obligations and delivery of Services to the Seller will not violate any applicable laws or regulations, or cause a breach of any agreements with any third parties; and (iii) it has obtained all regulatory approvals / licenses to perform the Services covered by this Agreement (iv) The Buyer shall obtain its GST registration and be compliant with all tax laws, including but not limited to GST.</w:t>
      </w:r>
    </w:p>
    <w:p w14:paraId="24CBAAD2" w14:textId="77777777" w:rsidR="00993565" w:rsidRDefault="00993565">
      <w:pPr>
        <w:pStyle w:val="Normal1"/>
        <w:pBdr>
          <w:top w:val="nil"/>
          <w:left w:val="nil"/>
          <w:bottom w:val="nil"/>
          <w:right w:val="nil"/>
          <w:between w:val="nil"/>
        </w:pBdr>
        <w:ind w:left="810" w:hanging="720"/>
        <w:rPr>
          <w:color w:val="000000"/>
        </w:rPr>
      </w:pPr>
    </w:p>
    <w:p w14:paraId="3464EE24" w14:textId="77777777" w:rsidR="00993565" w:rsidRDefault="00665DBA">
      <w:pPr>
        <w:pStyle w:val="Normal1"/>
        <w:numPr>
          <w:ilvl w:val="0"/>
          <w:numId w:val="2"/>
        </w:numPr>
        <w:tabs>
          <w:tab w:val="left" w:pos="720"/>
        </w:tabs>
        <w:ind w:left="720" w:hanging="720"/>
        <w:jc w:val="both"/>
      </w:pPr>
      <w:r>
        <w:t>The Buyer agrees to keep confidential and not to disclose or make any unauthorized use of any trade secrets, marks, logos, proprietary information, confidential information, knowledge, know how, data or other information of the Seller or its customers which the Buyer knows, or has reason to know, is considered confidential by the Seller (collectively referred to herein as "</w:t>
      </w:r>
      <w:r w:rsidR="00DD6944" w:rsidRPr="00DD6944">
        <w:rPr>
          <w:b/>
        </w:rPr>
        <w:t>Confidential Information</w:t>
      </w:r>
      <w:r>
        <w:t xml:space="preserve">"). Irrespective of the source of such Confidential Information, which the Buyer may have produced, </w:t>
      </w:r>
      <w:r>
        <w:lastRenderedPageBreak/>
        <w:t>obtained, learned or otherwise acquired in connection with this Agreement or through any other source, the Buyer agrees not to disclose such Confidential Information during the term of this Agreement and 3 (three) years thereafter, except to the extent that any such Confidential Information becomes generally known in the public through no direct or indirect role of the Buyer and which is required to be disclosed pursuant to any statutory or regulatory authority or court order. The Buyer agrees to use such Confidential Information solely to perform its obligations in connection with this Agreement and for no other purpose whatsoever.</w:t>
      </w:r>
    </w:p>
    <w:p w14:paraId="1F10A93B" w14:textId="77777777" w:rsidR="00194AF3" w:rsidRDefault="00194AF3" w:rsidP="00194AF3">
      <w:pPr>
        <w:pStyle w:val="Normal1"/>
        <w:tabs>
          <w:tab w:val="left" w:pos="720"/>
        </w:tabs>
        <w:ind w:left="720"/>
        <w:jc w:val="both"/>
      </w:pPr>
    </w:p>
    <w:p w14:paraId="5D390137" w14:textId="77777777" w:rsidR="00C2709F" w:rsidRDefault="00194AF3">
      <w:pPr>
        <w:pStyle w:val="Normal1"/>
        <w:numPr>
          <w:ilvl w:val="0"/>
          <w:numId w:val="2"/>
        </w:numPr>
        <w:tabs>
          <w:tab w:val="left" w:pos="720"/>
        </w:tabs>
        <w:ind w:left="720" w:hanging="720"/>
        <w:jc w:val="both"/>
        <w:rPr>
          <w:ins w:id="137" w:author="DSNR" w:date="2018-09-01T21:38:00Z"/>
        </w:rPr>
      </w:pPr>
      <w:r>
        <w:t xml:space="preserve">The </w:t>
      </w:r>
      <w:r w:rsidRPr="00194AF3">
        <w:t>Buyer represents that the products which are bought by the Buyer from the Seller shall stay in the sole possession of the Buyer himself and the Buyer shall refrain from</w:t>
      </w:r>
      <w:r>
        <w:t xml:space="preserve"> further selling the products to any other third party unless it is expressly disclosed to the Seller with prior notice and is approved by the Seller in writing. The Buyer shall also ensure that the products purchased from the Seller are dealt with in the manner for which the products are bought and </w:t>
      </w:r>
      <w:r w:rsidRPr="00194AF3">
        <w:t>the Buyer shall always share proof of the destruction (in the form of video, image and certification) done to the products purchased from the Seller, as and when applicable</w:t>
      </w:r>
    </w:p>
    <w:p w14:paraId="6EF09171" w14:textId="77777777" w:rsidR="005A0FE3" w:rsidRDefault="005A0FE3" w:rsidP="005A0FE3">
      <w:pPr>
        <w:pStyle w:val="ListParagraph"/>
        <w:rPr>
          <w:ins w:id="138" w:author="DSNR" w:date="2018-09-01T21:38:00Z"/>
        </w:rPr>
      </w:pPr>
    </w:p>
    <w:p w14:paraId="1E087C90" w14:textId="77777777" w:rsidR="005A0FE3" w:rsidRDefault="005A0FE3" w:rsidP="005A0FE3">
      <w:pPr>
        <w:pStyle w:val="Normal1"/>
        <w:numPr>
          <w:ilvl w:val="0"/>
          <w:numId w:val="2"/>
        </w:numPr>
        <w:tabs>
          <w:tab w:val="left" w:pos="720"/>
        </w:tabs>
        <w:ind w:left="720" w:hanging="720"/>
        <w:jc w:val="both"/>
        <w:rPr>
          <w:ins w:id="139" w:author="DSNR" w:date="2018-09-01T21:38:00Z"/>
        </w:rPr>
      </w:pPr>
      <w:ins w:id="140" w:author="DSNR" w:date="2018-09-01T21:38:00Z">
        <w:r w:rsidRPr="0015478B">
          <w:t xml:space="preserve">Subject to timely receipt of the Consideration, </w:t>
        </w:r>
        <w:r>
          <w:t>Buyer</w:t>
        </w:r>
        <w:r w:rsidRPr="0015478B">
          <w:t xml:space="preserve"> </w:t>
        </w:r>
        <w:r>
          <w:t>shall provide</w:t>
        </w:r>
      </w:ins>
      <w:ins w:id="141" w:author="DSNR" w:date="2018-09-01T21:39:00Z">
        <w:r>
          <w:t xml:space="preserve"> Seller</w:t>
        </w:r>
      </w:ins>
      <w:ins w:id="142" w:author="DSNR" w:date="2018-09-01T21:38:00Z">
        <w:r w:rsidRPr="0015478B">
          <w:t xml:space="preserve"> with a </w:t>
        </w:r>
      </w:ins>
      <w:bookmarkStart w:id="143" w:name="OLE_LINK24"/>
      <w:bookmarkStart w:id="144" w:name="OLE_LINK25"/>
      <w:bookmarkStart w:id="145" w:name="OLE_LINK26"/>
      <w:ins w:id="146" w:author="DSNR" w:date="2018-09-01T21:43:00Z">
        <w:r>
          <w:t>consolidated</w:t>
        </w:r>
      </w:ins>
      <w:ins w:id="147" w:author="DSNR" w:date="2018-09-01T21:39:00Z">
        <w:r>
          <w:t xml:space="preserve"> day wise waste collection details and </w:t>
        </w:r>
      </w:ins>
      <w:bookmarkEnd w:id="143"/>
      <w:bookmarkEnd w:id="144"/>
      <w:bookmarkEnd w:id="145"/>
      <w:ins w:id="148" w:author="DSNR" w:date="2018-09-01T21:43:00Z">
        <w:r>
          <w:t xml:space="preserve">a </w:t>
        </w:r>
      </w:ins>
      <w:ins w:id="149" w:author="DSNR" w:date="2018-09-01T21:39:00Z">
        <w:r>
          <w:t xml:space="preserve">Monthly </w:t>
        </w:r>
      </w:ins>
      <w:ins w:id="150" w:author="DSNR" w:date="2018-09-01T21:38:00Z">
        <w:r w:rsidRPr="0015478B">
          <w:t>Sustainability Report</w:t>
        </w:r>
      </w:ins>
      <w:ins w:id="151" w:author="DSNR" w:date="2018-09-01T21:39:00Z">
        <w:r>
          <w:t xml:space="preserve"> which would state </w:t>
        </w:r>
      </w:ins>
      <w:ins w:id="152" w:author="DSNR" w:date="2018-09-01T21:40:00Z">
        <w:r>
          <w:t>the tot</w:t>
        </w:r>
      </w:ins>
      <w:ins w:id="153" w:author="DSNR" w:date="2018-09-01T21:41:00Z">
        <w:r>
          <w:t>a</w:t>
        </w:r>
      </w:ins>
      <w:ins w:id="154" w:author="DSNR" w:date="2018-09-01T21:40:00Z">
        <w:r>
          <w:t xml:space="preserve">l waste collected, recycled </w:t>
        </w:r>
      </w:ins>
      <w:ins w:id="155" w:author="DSNR" w:date="2018-09-01T21:50:00Z">
        <w:r w:rsidR="00F76044">
          <w:t>and recycling</w:t>
        </w:r>
      </w:ins>
      <w:ins w:id="156" w:author="DSNR" w:date="2018-09-01T21:41:00Z">
        <w:r>
          <w:t xml:space="preserve"> </w:t>
        </w:r>
      </w:ins>
      <w:ins w:id="157" w:author="DSNR" w:date="2018-09-01T21:43:00Z">
        <w:r>
          <w:t xml:space="preserve">rates of the </w:t>
        </w:r>
      </w:ins>
      <w:ins w:id="158" w:author="DSNR" w:date="2018-09-01T21:44:00Z">
        <w:r>
          <w:t xml:space="preserve">Seller </w:t>
        </w:r>
      </w:ins>
      <w:ins w:id="159" w:author="DSNR" w:date="2018-09-01T21:38:00Z">
        <w:r w:rsidRPr="0015478B">
          <w:t>after the receipt of full re</w:t>
        </w:r>
        <w:r>
          <w:t>mittance of the service invoice</w:t>
        </w:r>
        <w:r w:rsidRPr="0015478B">
          <w:t xml:space="preserve">. It is clarified that Sustainability Report will be based on the GHG (Green House Gas) protocol and GRI standards that captures the GHG emissions emitted as by the </w:t>
        </w:r>
        <w:r>
          <w:t xml:space="preserve">waste management efforts of </w:t>
        </w:r>
      </w:ins>
      <w:ins w:id="160" w:author="DSNR" w:date="2018-09-01T21:42:00Z">
        <w:r>
          <w:t>Seller</w:t>
        </w:r>
      </w:ins>
      <w:ins w:id="161" w:author="DSNR" w:date="2018-09-01T21:38:00Z">
        <w:r>
          <w:t xml:space="preserve"> </w:t>
        </w:r>
        <w:r w:rsidRPr="0015478B">
          <w:t xml:space="preserve">delivered through </w:t>
        </w:r>
      </w:ins>
      <w:ins w:id="162" w:author="DSNR" w:date="2018-09-01T21:42:00Z">
        <w:r>
          <w:t>Buyer</w:t>
        </w:r>
      </w:ins>
      <w:ins w:id="163" w:author="DSNR" w:date="2018-09-01T21:38:00Z">
        <w:r w:rsidRPr="0015478B">
          <w:t xml:space="preserve"> and its environmental impact on trees, water and electricity saved.</w:t>
        </w:r>
      </w:ins>
    </w:p>
    <w:p w14:paraId="469F51FD" w14:textId="77777777" w:rsidR="00C2709F" w:rsidRDefault="00C2709F">
      <w:pPr>
        <w:pStyle w:val="Normal1"/>
        <w:tabs>
          <w:tab w:val="left" w:pos="720"/>
        </w:tabs>
        <w:ind w:left="720"/>
        <w:jc w:val="both"/>
        <w:rPr>
          <w:del w:id="164" w:author="DSNR" w:date="2018-09-01T22:13:00Z"/>
        </w:rPr>
        <w:pPrChange w:id="165" w:author="DSNR" w:date="2018-09-01T22:13:00Z">
          <w:pPr>
            <w:pStyle w:val="Normal1"/>
            <w:numPr>
              <w:numId w:val="2"/>
            </w:numPr>
            <w:tabs>
              <w:tab w:val="left" w:pos="720"/>
            </w:tabs>
            <w:ind w:left="720" w:hanging="720"/>
            <w:jc w:val="both"/>
          </w:pPr>
        </w:pPrChange>
      </w:pPr>
    </w:p>
    <w:p w14:paraId="69194128" w14:textId="77777777" w:rsidR="00993565" w:rsidRDefault="00993565">
      <w:pPr>
        <w:pStyle w:val="Normal1"/>
        <w:tabs>
          <w:tab w:val="left" w:pos="720"/>
        </w:tabs>
        <w:ind w:left="720"/>
        <w:jc w:val="both"/>
      </w:pPr>
    </w:p>
    <w:p w14:paraId="08E58B1A" w14:textId="77777777" w:rsidR="00993565" w:rsidRDefault="00665DBA">
      <w:pPr>
        <w:pStyle w:val="Normal1"/>
        <w:numPr>
          <w:ilvl w:val="0"/>
          <w:numId w:val="2"/>
        </w:numPr>
        <w:tabs>
          <w:tab w:val="left" w:pos="720"/>
        </w:tabs>
        <w:ind w:left="720" w:hanging="720"/>
        <w:jc w:val="both"/>
      </w:pPr>
      <w:r>
        <w:t xml:space="preserve">The Buyer shall keep the same valid throughout the subsistence of this Agreement and shall bring to the notice of the Seller any expiry, modification, or suspension of any such approvals / licenses and the initiation of any adverse action by the relevant authority concerned in relation thereto. In the event of a breach of representations, the Seller may invoke the right to terminate the Agreement, notwithstanding any other rights to seek for other specific or equitable remedies including but not limited to injunction. </w:t>
      </w:r>
    </w:p>
    <w:p w14:paraId="691629AD" w14:textId="77777777" w:rsidR="00993565" w:rsidRDefault="00993565">
      <w:pPr>
        <w:pStyle w:val="Normal1"/>
        <w:tabs>
          <w:tab w:val="left" w:pos="720"/>
        </w:tabs>
        <w:ind w:left="720"/>
        <w:jc w:val="both"/>
      </w:pPr>
    </w:p>
    <w:p w14:paraId="1249CBC2" w14:textId="77777777" w:rsidR="00993565" w:rsidRDefault="00665DBA">
      <w:pPr>
        <w:pStyle w:val="Normal1"/>
        <w:numPr>
          <w:ilvl w:val="0"/>
          <w:numId w:val="2"/>
        </w:numPr>
        <w:tabs>
          <w:tab w:val="left" w:pos="720"/>
        </w:tabs>
        <w:ind w:left="720" w:hanging="720"/>
        <w:jc w:val="both"/>
      </w:pPr>
      <w:r>
        <w:t>The Buyer shall, subject to the terms of this Agreement, be responsible for the selection, hiring, assigning and supervising of the personnel and shall employ sufficient number of personnel to provide the Services in a prompt and efficient manner. The Buyer agrees that the personnel shall work under the supervision, control and direction of the Buyer.</w:t>
      </w:r>
    </w:p>
    <w:p w14:paraId="341A9942" w14:textId="77777777" w:rsidR="00993565" w:rsidRDefault="00665DBA">
      <w:pPr>
        <w:pStyle w:val="Normal1"/>
        <w:tabs>
          <w:tab w:val="left" w:pos="720"/>
        </w:tabs>
        <w:jc w:val="both"/>
      </w:pPr>
      <w:r>
        <w:t xml:space="preserve"> </w:t>
      </w:r>
    </w:p>
    <w:p w14:paraId="7B765343" w14:textId="77777777" w:rsidR="00993565" w:rsidRDefault="00665DBA">
      <w:pPr>
        <w:pStyle w:val="Normal1"/>
        <w:numPr>
          <w:ilvl w:val="0"/>
          <w:numId w:val="2"/>
        </w:numPr>
        <w:tabs>
          <w:tab w:val="left" w:pos="720"/>
        </w:tabs>
        <w:ind w:left="720" w:hanging="720"/>
        <w:jc w:val="both"/>
      </w:pPr>
      <w:r>
        <w:t xml:space="preserve">The Buyer shall ensure that all its employees working are insured under the Buyer’s insurance policy. </w:t>
      </w:r>
    </w:p>
    <w:p w14:paraId="05652CD3" w14:textId="77777777" w:rsidR="00993565" w:rsidRDefault="00993565">
      <w:pPr>
        <w:pStyle w:val="Normal1"/>
        <w:tabs>
          <w:tab w:val="left" w:pos="720"/>
        </w:tabs>
        <w:ind w:left="720"/>
        <w:jc w:val="both"/>
      </w:pPr>
    </w:p>
    <w:p w14:paraId="15755B52" w14:textId="77777777" w:rsidR="00993565" w:rsidRDefault="00665DBA">
      <w:pPr>
        <w:pStyle w:val="Normal1"/>
        <w:numPr>
          <w:ilvl w:val="0"/>
          <w:numId w:val="2"/>
        </w:numPr>
        <w:tabs>
          <w:tab w:val="left" w:pos="720"/>
        </w:tabs>
        <w:ind w:left="720" w:hanging="720"/>
        <w:jc w:val="both"/>
      </w:pPr>
      <w:r>
        <w:lastRenderedPageBreak/>
        <w:t xml:space="preserve">The Buyer shall be compliant with the Seller’s Anti Bribery Policy as </w:t>
      </w:r>
      <w:ins w:id="166" w:author="DSNR" w:date="2018-09-01T20:28:00Z">
        <w:r w:rsidR="00112DFD">
          <w:t>s</w:t>
        </w:r>
      </w:ins>
      <w:del w:id="167" w:author="DSNR" w:date="2018-09-01T20:28:00Z">
        <w:r w:rsidDel="00112DFD">
          <w:delText>S</w:delText>
        </w:r>
      </w:del>
      <w:proofErr w:type="gramStart"/>
      <w:r>
        <w:t>et</w:t>
      </w:r>
      <w:proofErr w:type="gramEnd"/>
      <w:ins w:id="168" w:author="DSNR" w:date="2018-09-01T22:15:00Z">
        <w:r w:rsidR="00D64DB8">
          <w:t xml:space="preserve"> </w:t>
        </w:r>
      </w:ins>
      <w:del w:id="169" w:author="DSNR" w:date="2018-09-01T22:15:00Z">
        <w:r w:rsidDel="00D64DB8">
          <w:delText xml:space="preserve"> </w:delText>
        </w:r>
      </w:del>
      <w:r>
        <w:t xml:space="preserve">out in </w:t>
      </w:r>
      <w:r>
        <w:rPr>
          <w:b/>
        </w:rPr>
        <w:t>Schedule G</w:t>
      </w:r>
      <w:r>
        <w:t xml:space="preserve"> and shall pass the HRP assessment as set out in </w:t>
      </w:r>
      <w:r>
        <w:rPr>
          <w:b/>
        </w:rPr>
        <w:t>Schedule H</w:t>
      </w:r>
      <w:r>
        <w:t>.</w:t>
      </w:r>
    </w:p>
    <w:p w14:paraId="523D02E6" w14:textId="77777777" w:rsidR="00993565" w:rsidRDefault="00993565">
      <w:pPr>
        <w:pStyle w:val="Normal1"/>
        <w:tabs>
          <w:tab w:val="left" w:pos="495"/>
        </w:tabs>
        <w:jc w:val="both"/>
      </w:pPr>
    </w:p>
    <w:p w14:paraId="09A50E8B" w14:textId="77777777" w:rsidR="00993565" w:rsidRDefault="00665DBA">
      <w:pPr>
        <w:pStyle w:val="Normal1"/>
        <w:tabs>
          <w:tab w:val="left" w:pos="495"/>
        </w:tabs>
        <w:jc w:val="both"/>
      </w:pPr>
      <w:commentRangeStart w:id="170"/>
      <w:r w:rsidRPr="005A0FE3">
        <w:rPr>
          <w:b/>
          <w:u w:val="single"/>
        </w:rPr>
        <w:t>Article 5 – Indemnity, Damages and Penalty</w:t>
      </w:r>
      <w:commentRangeEnd w:id="170"/>
      <w:r w:rsidR="00F76044">
        <w:rPr>
          <w:rStyle w:val="CommentReference"/>
        </w:rPr>
        <w:commentReference w:id="170"/>
      </w:r>
    </w:p>
    <w:p w14:paraId="1C2BADEF" w14:textId="77777777" w:rsidR="00993565" w:rsidRDefault="00993565">
      <w:pPr>
        <w:pStyle w:val="Normal1"/>
      </w:pPr>
    </w:p>
    <w:p w14:paraId="52BC6F95" w14:textId="77777777" w:rsidR="00993565" w:rsidRDefault="00665DBA">
      <w:pPr>
        <w:pStyle w:val="Normal1"/>
        <w:ind w:left="720" w:hanging="690"/>
        <w:jc w:val="both"/>
      </w:pPr>
      <w:r>
        <w:t>a.</w:t>
      </w:r>
      <w:r>
        <w:tab/>
        <w:t>The Buyer agrees to indemnify, defend and hold the Seller harmless from and against any claim, liability, obligation, loss, damage, deficiency, assessment, judgment, cost or expense (including, without limitation to costs and expenses incurred in preparing and defending against or prosecuting any litigation, claim, action, suit proceeding or demand) of any kind or character, arising out of or in any manner incidental, relating, or attributable to any inaccuracy, breach, or failure by the Buyer to perform and observe the representations, warranties and services described in this Agreement, or arising out of any wrongful acts or omissions, negligence or misconduct of the Buyer, its affiliates, or its employees or its agents. The Buyer also agrees to indemnify the Seller against any claims, losses or damages that the Seller may suffer in the event the Buyer does not comply with any law or statutory obligations, including but not limited to GST.</w:t>
      </w:r>
      <w:ins w:id="171" w:author="DSNR" w:date="2018-09-01T22:15:00Z">
        <w:r w:rsidR="00483D75">
          <w:t xml:space="preserve"> </w:t>
        </w:r>
      </w:ins>
      <w:del w:id="172" w:author="DSNR" w:date="2018-09-01T22:15:00Z">
        <w:r w:rsidDel="00483D75">
          <w:delText xml:space="preserve">  </w:delText>
        </w:r>
      </w:del>
      <w:r>
        <w:t xml:space="preserve">Notwithstanding anything contained elsewhere to the contrary, the Buyer agrees that if a remedy at law for any breach of the foregoing covenants be inadequate, the Seller may, in addition to any other remedies available, shall also be entitled to apply for specific performance or injunction either </w:t>
      </w:r>
      <w:proofErr w:type="spellStart"/>
      <w:r>
        <w:t>prohibitory</w:t>
      </w:r>
      <w:proofErr w:type="spellEnd"/>
      <w:r>
        <w:t xml:space="preserve"> or mandatory.</w:t>
      </w:r>
    </w:p>
    <w:p w14:paraId="22118517" w14:textId="77777777" w:rsidR="00993565" w:rsidRDefault="00993565">
      <w:pPr>
        <w:pStyle w:val="Normal1"/>
        <w:jc w:val="both"/>
      </w:pPr>
    </w:p>
    <w:p w14:paraId="152B94A8" w14:textId="77777777" w:rsidR="00993565" w:rsidRDefault="00665DBA">
      <w:pPr>
        <w:pStyle w:val="Normal1"/>
        <w:ind w:left="720" w:hanging="720"/>
        <w:jc w:val="both"/>
      </w:pPr>
      <w:r>
        <w:t xml:space="preserve">b. </w:t>
      </w:r>
      <w:r>
        <w:tab/>
        <w:t>Damages - The Seller shall have the right to claim from the Buyer, any financial loss or penalties suffered by the Seller either due to any non-compliance of the law or statutory obligations, or due to any violation of this Agreement on the part of the Buyer.</w:t>
      </w:r>
    </w:p>
    <w:p w14:paraId="43F2A794" w14:textId="77777777" w:rsidR="00993565" w:rsidRDefault="00993565">
      <w:pPr>
        <w:pStyle w:val="Normal1"/>
        <w:ind w:left="720" w:hanging="720"/>
        <w:jc w:val="both"/>
      </w:pPr>
    </w:p>
    <w:p w14:paraId="4F13BB98" w14:textId="77777777" w:rsidR="00993565" w:rsidRDefault="00665DBA">
      <w:pPr>
        <w:pStyle w:val="Normal1"/>
        <w:ind w:left="720" w:hanging="720"/>
        <w:jc w:val="both"/>
      </w:pPr>
      <w:r>
        <w:t>c.</w:t>
      </w:r>
      <w:r>
        <w:tab/>
        <w:t xml:space="preserve">Penalty - In the Event the Buyer breaches Article 4(c) of this </w:t>
      </w:r>
      <w:del w:id="173" w:author="DSNR" w:date="2018-09-01T21:48:00Z">
        <w:r w:rsidDel="00F76044">
          <w:delText>a</w:delText>
        </w:r>
      </w:del>
      <w:ins w:id="174" w:author="DSNR" w:date="2018-09-01T21:48:00Z">
        <w:r w:rsidR="00F76044">
          <w:t>A</w:t>
        </w:r>
      </w:ins>
      <w:r>
        <w:t>greement specifically, then the Buyer shall be liable to pay to the Seller the cost of the products as penalty for breach of the Agreement.</w:t>
      </w:r>
    </w:p>
    <w:p w14:paraId="4310A676" w14:textId="77777777" w:rsidR="00993565" w:rsidRDefault="00993565">
      <w:pPr>
        <w:pStyle w:val="Normal1"/>
        <w:jc w:val="both"/>
      </w:pPr>
    </w:p>
    <w:p w14:paraId="70CEDA73" w14:textId="77777777" w:rsidR="00993565" w:rsidRDefault="00665DBA">
      <w:pPr>
        <w:pStyle w:val="Normal1"/>
        <w:jc w:val="both"/>
      </w:pPr>
      <w:r>
        <w:rPr>
          <w:b/>
          <w:u w:val="single"/>
        </w:rPr>
        <w:t>Article 6 - Term and Termination</w:t>
      </w:r>
    </w:p>
    <w:p w14:paraId="4A9F68F6" w14:textId="77777777" w:rsidR="00993565" w:rsidRDefault="00993565">
      <w:pPr>
        <w:pStyle w:val="Normal1"/>
        <w:jc w:val="both"/>
      </w:pPr>
    </w:p>
    <w:p w14:paraId="608A7085" w14:textId="77777777" w:rsidR="00993565" w:rsidRDefault="00DD6944">
      <w:pPr>
        <w:pStyle w:val="Normal1"/>
        <w:ind w:left="720" w:hanging="720"/>
        <w:jc w:val="both"/>
      </w:pPr>
      <w:r w:rsidRPr="00DD6944">
        <w:rPr>
          <w:rPrChange w:id="175" w:author="DSNR" w:date="2018-09-01T22:09:00Z">
            <w:rPr>
              <w:b/>
            </w:rPr>
          </w:rPrChange>
        </w:rPr>
        <w:t>a</w:t>
      </w:r>
      <w:r w:rsidR="00665DBA">
        <w:rPr>
          <w:b/>
        </w:rPr>
        <w:t>.</w:t>
      </w:r>
      <w:r w:rsidR="00665DBA">
        <w:rPr>
          <w:b/>
        </w:rPr>
        <w:tab/>
      </w:r>
      <w:r w:rsidR="00665DBA">
        <w:t xml:space="preserve">The term of this Agreement is effective for a period of </w:t>
      </w:r>
      <w:ins w:id="176" w:author="DSNR" w:date="2018-09-01T20:16:00Z">
        <w:r w:rsidR="004D7937" w:rsidRPr="0015478B">
          <w:t>[●]</w:t>
        </w:r>
        <w:r w:rsidR="004D7937">
          <w:t xml:space="preserve"> </w:t>
        </w:r>
      </w:ins>
      <w:del w:id="177" w:author="DSNR" w:date="2018-09-01T20:16:00Z">
        <w:r w:rsidR="00665DBA" w:rsidDel="004D7937">
          <w:delText xml:space="preserve">XXXXXXXXXXXX </w:delText>
        </w:r>
      </w:del>
      <w:r w:rsidR="00665DBA">
        <w:t xml:space="preserve">commencing from </w:t>
      </w:r>
      <w:ins w:id="178" w:author="DSNR" w:date="2018-09-01T20:17:00Z">
        <w:r w:rsidR="004D7937" w:rsidRPr="0015478B">
          <w:t>[●]</w:t>
        </w:r>
        <w:r w:rsidR="004D7937">
          <w:t xml:space="preserve"> </w:t>
        </w:r>
      </w:ins>
      <w:del w:id="179" w:author="DSNR" w:date="2018-09-01T20:17:00Z">
        <w:r w:rsidR="00665DBA" w:rsidDel="004D7937">
          <w:delText xml:space="preserve">XXXXXXXXXXXXXXXXXXXXXXXXXXXXXX </w:delText>
        </w:r>
      </w:del>
      <w:r w:rsidR="00665DBA">
        <w:t>(“</w:t>
      </w:r>
      <w:r w:rsidR="00665DBA">
        <w:rPr>
          <w:b/>
        </w:rPr>
        <w:t>Term</w:t>
      </w:r>
      <w:r w:rsidR="00665DBA">
        <w:t xml:space="preserve">”) unless otherwise terminated in accordance with this Agreement. Upon expiration of the Term of this Agreement, the Seller shall be entitled to renew this </w:t>
      </w:r>
      <w:del w:id="180" w:author="DSNR" w:date="2018-09-01T20:17:00Z">
        <w:r w:rsidR="00665DBA" w:rsidDel="004D7937">
          <w:tab/>
        </w:r>
      </w:del>
      <w:r w:rsidR="00665DBA">
        <w:t xml:space="preserve">Agreement for a further period of </w:t>
      </w:r>
      <w:ins w:id="181" w:author="DSNR" w:date="2018-09-01T20:17:00Z">
        <w:r w:rsidR="004D7937" w:rsidRPr="0015478B">
          <w:t>[●]</w:t>
        </w:r>
        <w:r w:rsidR="004D7937">
          <w:t xml:space="preserve"> </w:t>
        </w:r>
      </w:ins>
      <w:del w:id="182" w:author="DSNR" w:date="2018-09-01T20:17:00Z">
        <w:r w:rsidR="00665DBA" w:rsidDel="004D7937">
          <w:delText xml:space="preserve">XXXXXXXXXXXXXX </w:delText>
        </w:r>
      </w:del>
      <w:r w:rsidR="00665DBA">
        <w:t xml:space="preserve">or for such other period, upon mutually agreeable terms and conditions.  </w:t>
      </w:r>
    </w:p>
    <w:p w14:paraId="3A0B7F46" w14:textId="77777777" w:rsidR="00993565" w:rsidRDefault="00993565">
      <w:pPr>
        <w:pStyle w:val="Normal1"/>
        <w:jc w:val="both"/>
      </w:pPr>
    </w:p>
    <w:p w14:paraId="661E7BEA" w14:textId="77777777" w:rsidR="005C5562" w:rsidRDefault="00665DBA" w:rsidP="005C5562">
      <w:pPr>
        <w:pStyle w:val="Normal1"/>
        <w:numPr>
          <w:ilvl w:val="0"/>
          <w:numId w:val="5"/>
        </w:numPr>
        <w:jc w:val="both"/>
        <w:rPr>
          <w:ins w:id="183" w:author="pranav kanchan" w:date="2018-09-02T21:28:00Z"/>
        </w:rPr>
        <w:pPrChange w:id="184" w:author="pranav kanchan" w:date="2018-09-02T21:28:00Z">
          <w:pPr>
            <w:pStyle w:val="Normal1"/>
            <w:jc w:val="both"/>
          </w:pPr>
        </w:pPrChange>
      </w:pPr>
      <w:del w:id="185" w:author="pranav kanchan" w:date="2018-09-02T21:28:00Z">
        <w:r w:rsidDel="005C5562">
          <w:delText>b.</w:delText>
        </w:r>
        <w:r w:rsidDel="005C5562">
          <w:tab/>
        </w:r>
      </w:del>
      <w:r>
        <w:t>T</w:t>
      </w:r>
    </w:p>
    <w:p w14:paraId="3A84B7E5" w14:textId="77777777" w:rsidR="00993565" w:rsidRDefault="00665DBA" w:rsidP="005C5562">
      <w:pPr>
        <w:pStyle w:val="Normal1"/>
        <w:numPr>
          <w:ilvl w:val="0"/>
          <w:numId w:val="5"/>
        </w:numPr>
        <w:jc w:val="both"/>
        <w:pPrChange w:id="186" w:author="pranav kanchan" w:date="2018-09-02T21:28:00Z">
          <w:pPr>
            <w:pStyle w:val="Normal1"/>
            <w:jc w:val="both"/>
          </w:pPr>
        </w:pPrChange>
      </w:pPr>
      <w:proofErr w:type="gramStart"/>
      <w:r>
        <w:t>he</w:t>
      </w:r>
      <w:proofErr w:type="gramEnd"/>
      <w:r>
        <w:t xml:space="preserve"> </w:t>
      </w:r>
      <w:ins w:id="187" w:author="DSNR" w:date="2018-09-01T20:17:00Z">
        <w:r w:rsidR="004D7937">
          <w:t>Parties</w:t>
        </w:r>
      </w:ins>
      <w:del w:id="188" w:author="DSNR" w:date="2018-09-01T20:17:00Z">
        <w:r w:rsidDel="004D7937">
          <w:delText>Seller</w:delText>
        </w:r>
      </w:del>
      <w:r>
        <w:t xml:space="preserve"> may terminate this Agreement for convenience at any time for any </w:t>
      </w:r>
      <w:r>
        <w:tab/>
        <w:t xml:space="preserve">reason, by providing the </w:t>
      </w:r>
      <w:del w:id="189" w:author="DSNR" w:date="2018-09-01T20:18:00Z">
        <w:r w:rsidDel="004D7937">
          <w:delText>Buyer</w:delText>
        </w:r>
      </w:del>
      <w:ins w:id="190" w:author="DSNR" w:date="2018-09-01T20:18:00Z">
        <w:r w:rsidR="004D7937">
          <w:t>other Party</w:t>
        </w:r>
      </w:ins>
      <w:r>
        <w:t xml:space="preserve"> not less than thirty (30) days’ prior </w:t>
      </w:r>
      <w:del w:id="191" w:author="DSNR" w:date="2018-09-01T20:18:00Z">
        <w:r w:rsidDel="004D7937">
          <w:tab/>
        </w:r>
      </w:del>
      <w:r>
        <w:t>written notice.</w:t>
      </w:r>
      <w:bookmarkStart w:id="192" w:name="_GoBack"/>
      <w:bookmarkEnd w:id="192"/>
    </w:p>
    <w:p w14:paraId="108F97A6" w14:textId="77777777" w:rsidR="00993565" w:rsidRDefault="00993565">
      <w:pPr>
        <w:pStyle w:val="Normal1"/>
        <w:jc w:val="both"/>
      </w:pPr>
    </w:p>
    <w:p w14:paraId="6FB96B68" w14:textId="77777777" w:rsidR="00993565" w:rsidRDefault="00665DBA">
      <w:pPr>
        <w:pStyle w:val="Normal1"/>
        <w:jc w:val="both"/>
      </w:pPr>
      <w:r>
        <w:t>c.</w:t>
      </w:r>
      <w:r>
        <w:tab/>
        <w:t xml:space="preserve">If the Buyer defaults in the performance of any material provision of this Agreement, </w:t>
      </w:r>
      <w:r>
        <w:tab/>
        <w:t xml:space="preserve">the Seller may terminate this Agreement upon </w:t>
      </w:r>
      <w:ins w:id="193" w:author="DSNR" w:date="2018-09-01T20:18:00Z">
        <w:r w:rsidR="004D7937">
          <w:t xml:space="preserve">15 </w:t>
        </w:r>
      </w:ins>
      <w:del w:id="194" w:author="DSNR" w:date="2018-09-01T20:18:00Z">
        <w:r w:rsidDel="004D7937">
          <w:delText xml:space="preserve">fifteen </w:delText>
        </w:r>
      </w:del>
      <w:r>
        <w:t>(</w:t>
      </w:r>
      <w:ins w:id="195" w:author="DSNR" w:date="2018-09-01T20:18:00Z">
        <w:r w:rsidR="004D7937">
          <w:t>fifteen</w:t>
        </w:r>
      </w:ins>
      <w:del w:id="196" w:author="DSNR" w:date="2018-09-01T20:18:00Z">
        <w:r w:rsidDel="004D7937">
          <w:delText>15</w:delText>
        </w:r>
      </w:del>
      <w:r>
        <w:t>) days’ written notice thereof.</w:t>
      </w:r>
    </w:p>
    <w:p w14:paraId="375A6626" w14:textId="77777777" w:rsidR="00993565" w:rsidRDefault="00993565">
      <w:pPr>
        <w:pStyle w:val="Normal1"/>
        <w:jc w:val="both"/>
      </w:pPr>
    </w:p>
    <w:p w14:paraId="220D92E7" w14:textId="77777777" w:rsidR="00993565" w:rsidRDefault="00665DBA">
      <w:pPr>
        <w:pStyle w:val="Normal1"/>
        <w:numPr>
          <w:ilvl w:val="0"/>
          <w:numId w:val="6"/>
        </w:numPr>
        <w:ind w:left="765" w:hanging="735"/>
        <w:jc w:val="both"/>
      </w:pPr>
      <w:r>
        <w:t>Upon termination of this Agreement, the Buyer shall still be bound to perform the Services and show proof of the same for all products bought from the Seller prior to the date of termination of this Agreement.</w:t>
      </w:r>
    </w:p>
    <w:p w14:paraId="7DC96C40" w14:textId="77777777" w:rsidR="00993565" w:rsidRDefault="00993565">
      <w:pPr>
        <w:pStyle w:val="Normal1"/>
        <w:jc w:val="both"/>
      </w:pPr>
    </w:p>
    <w:p w14:paraId="334AC644" w14:textId="77777777" w:rsidR="00993565" w:rsidRDefault="00665DBA">
      <w:pPr>
        <w:pStyle w:val="Normal1"/>
        <w:jc w:val="both"/>
      </w:pPr>
      <w:r>
        <w:t>e.</w:t>
      </w:r>
      <w:r>
        <w:tab/>
        <w:t xml:space="preserve">The expiration or termination of this Agreement for any reason will not release either </w:t>
      </w:r>
      <w:r>
        <w:tab/>
        <w:t>Party from any liabilities or obligations set forth herein which (</w:t>
      </w:r>
      <w:proofErr w:type="spellStart"/>
      <w:r>
        <w:t>i</w:t>
      </w:r>
      <w:proofErr w:type="spellEnd"/>
      <w:r>
        <w:t xml:space="preserve">) the Parties have </w:t>
      </w:r>
      <w:r>
        <w:tab/>
        <w:t xml:space="preserve">expressly agreed will survive any such expiration or termination, or (ii) remain to be </w:t>
      </w:r>
      <w:r>
        <w:tab/>
        <w:t xml:space="preserve">performed or by their nature would be intended to be applicable following any such </w:t>
      </w:r>
      <w:r>
        <w:tab/>
        <w:t xml:space="preserve">expiration or termination. </w:t>
      </w:r>
    </w:p>
    <w:p w14:paraId="56A4F1A6" w14:textId="77777777" w:rsidR="00993565" w:rsidRDefault="00993565">
      <w:pPr>
        <w:pStyle w:val="Normal1"/>
        <w:jc w:val="both"/>
      </w:pPr>
    </w:p>
    <w:p w14:paraId="10D74A12" w14:textId="77777777" w:rsidR="00993565" w:rsidRDefault="00665DBA">
      <w:pPr>
        <w:pStyle w:val="Normal1"/>
        <w:jc w:val="both"/>
      </w:pPr>
      <w:r>
        <w:rPr>
          <w:b/>
          <w:u w:val="single"/>
        </w:rPr>
        <w:t>Article 7 - Assignment</w:t>
      </w:r>
    </w:p>
    <w:p w14:paraId="2E414312" w14:textId="77777777" w:rsidR="00993565" w:rsidRDefault="00993565">
      <w:pPr>
        <w:pStyle w:val="Normal1"/>
        <w:jc w:val="both"/>
      </w:pPr>
    </w:p>
    <w:p w14:paraId="18B6DBAA" w14:textId="77777777" w:rsidR="00993565" w:rsidRDefault="00665DBA">
      <w:pPr>
        <w:pStyle w:val="Normal1"/>
        <w:numPr>
          <w:ilvl w:val="0"/>
          <w:numId w:val="1"/>
        </w:numPr>
        <w:ind w:left="720" w:hanging="720"/>
        <w:jc w:val="both"/>
      </w:pPr>
      <w:r>
        <w:t>The Buyer shall not transfer or assign any of its rights or obligations under Agreement without the prior written consent of the Seller.</w:t>
      </w:r>
    </w:p>
    <w:p w14:paraId="3A15BF3B" w14:textId="77777777" w:rsidR="00993565" w:rsidRDefault="00993565">
      <w:pPr>
        <w:pStyle w:val="Normal1"/>
        <w:jc w:val="both"/>
      </w:pPr>
    </w:p>
    <w:p w14:paraId="6F56164B" w14:textId="77777777" w:rsidR="00993565" w:rsidRDefault="00665DBA">
      <w:pPr>
        <w:pStyle w:val="Normal1"/>
        <w:jc w:val="both"/>
      </w:pPr>
      <w:r>
        <w:rPr>
          <w:b/>
          <w:u w:val="single"/>
        </w:rPr>
        <w:t>Article 8 - Governing Law and Competent Jurisdiction</w:t>
      </w:r>
    </w:p>
    <w:p w14:paraId="54A22F9C" w14:textId="77777777" w:rsidR="00993565" w:rsidRDefault="00993565">
      <w:pPr>
        <w:pStyle w:val="Normal1"/>
        <w:jc w:val="both"/>
      </w:pPr>
    </w:p>
    <w:p w14:paraId="6D0950F5" w14:textId="77777777" w:rsidR="00C2709F" w:rsidRDefault="00665DBA">
      <w:pPr>
        <w:pStyle w:val="Normal1"/>
        <w:ind w:left="720" w:hanging="720"/>
        <w:jc w:val="both"/>
        <w:pPrChange w:id="197" w:author="DSNR" w:date="2018-09-01T20:19:00Z">
          <w:pPr>
            <w:pStyle w:val="Normal1"/>
            <w:jc w:val="both"/>
          </w:pPr>
        </w:pPrChange>
      </w:pPr>
      <w:r>
        <w:t>a.</w:t>
      </w:r>
      <w:r>
        <w:tab/>
        <w:t xml:space="preserve">The Agreement shall be governed by the laws of India. The courts in Bhubaneswar shall </w:t>
      </w:r>
      <w:del w:id="198" w:author="DSNR" w:date="2018-09-01T20:19:00Z">
        <w:r w:rsidDel="004D7937">
          <w:tab/>
        </w:r>
      </w:del>
      <w:r>
        <w:t xml:space="preserve">have the exclusive jurisdiction to adjudicate any matter involved hereunder. </w:t>
      </w:r>
    </w:p>
    <w:p w14:paraId="1973A651" w14:textId="77777777" w:rsidR="00993565" w:rsidRDefault="00993565">
      <w:pPr>
        <w:pStyle w:val="Normal1"/>
        <w:jc w:val="both"/>
      </w:pPr>
    </w:p>
    <w:p w14:paraId="04C026B4" w14:textId="77777777" w:rsidR="00993565" w:rsidRDefault="00665DBA">
      <w:pPr>
        <w:pStyle w:val="Heading6"/>
        <w:spacing w:before="0" w:after="0"/>
        <w:ind w:left="15" w:firstLine="0"/>
        <w:jc w:val="both"/>
      </w:pPr>
      <w:r>
        <w:rPr>
          <w:sz w:val="24"/>
          <w:szCs w:val="24"/>
          <w:u w:val="single"/>
        </w:rPr>
        <w:t>Article 9 - Miscellaneous</w:t>
      </w:r>
    </w:p>
    <w:p w14:paraId="5A99807C" w14:textId="77777777" w:rsidR="00993565" w:rsidRDefault="00993565">
      <w:pPr>
        <w:pStyle w:val="Normal1"/>
        <w:jc w:val="both"/>
      </w:pPr>
    </w:p>
    <w:p w14:paraId="4DE2FE9F" w14:textId="77777777" w:rsidR="00993565" w:rsidRDefault="00665DBA">
      <w:pPr>
        <w:pStyle w:val="Normal1"/>
        <w:jc w:val="both"/>
      </w:pPr>
      <w:r>
        <w:t>a.</w:t>
      </w:r>
      <w:r>
        <w:tab/>
        <w:t xml:space="preserve">If any provision of this Agreement is held by a court of competent jurisdiction to be </w:t>
      </w:r>
      <w:r>
        <w:tab/>
        <w:t xml:space="preserve">invalid, void or unenforceable, the remaining provisions shall continue in full force and </w:t>
      </w:r>
      <w:r>
        <w:tab/>
        <w:t>effect.</w:t>
      </w:r>
    </w:p>
    <w:p w14:paraId="184EF0FB" w14:textId="77777777" w:rsidR="00993565" w:rsidRDefault="00993565">
      <w:pPr>
        <w:pStyle w:val="Normal1"/>
        <w:jc w:val="both"/>
      </w:pPr>
    </w:p>
    <w:p w14:paraId="277F9125" w14:textId="77777777" w:rsidR="00993565" w:rsidRDefault="00665DBA">
      <w:pPr>
        <w:pStyle w:val="Normal1"/>
        <w:numPr>
          <w:ilvl w:val="0"/>
          <w:numId w:val="7"/>
        </w:numPr>
        <w:ind w:hanging="720"/>
        <w:jc w:val="both"/>
      </w:pPr>
      <w:r>
        <w:t xml:space="preserve">This Agreement along with the Schedules hereto embodies the entire agreement and understanding of the Parties hereto, and supersedes all prior or contemporaneous written or oral communications or arrangements between the Buyer and the Seller regarding the subject matter </w:t>
      </w:r>
      <w:del w:id="199" w:author="DSNR" w:date="2018-09-01T20:20:00Z">
        <w:r w:rsidDel="004D7937">
          <w:tab/>
        </w:r>
      </w:del>
      <w:r>
        <w:t>hereof.</w:t>
      </w:r>
    </w:p>
    <w:p w14:paraId="63F0089D" w14:textId="77777777" w:rsidR="00993565" w:rsidRDefault="00993565">
      <w:pPr>
        <w:pStyle w:val="Normal1"/>
        <w:jc w:val="both"/>
      </w:pPr>
    </w:p>
    <w:p w14:paraId="0A875684" w14:textId="77777777" w:rsidR="00993565" w:rsidRDefault="00665DBA">
      <w:pPr>
        <w:pStyle w:val="Normal1"/>
        <w:numPr>
          <w:ilvl w:val="0"/>
          <w:numId w:val="8"/>
        </w:numPr>
        <w:ind w:hanging="720"/>
        <w:jc w:val="both"/>
      </w:pPr>
      <w:r>
        <w:t>The failure of either Party to insist upon the performance of any of the terms, covenants, or conditions of this Agreement or to exercise any right hereunder, shall not be construed as a waiver or relinquishment of the future performance of any rights, and the obligations of the Party with respect to such future performance shall continue in full force and effect.</w:t>
      </w:r>
    </w:p>
    <w:p w14:paraId="050EB383" w14:textId="77777777" w:rsidR="00993565" w:rsidRDefault="00993565">
      <w:pPr>
        <w:pStyle w:val="Normal1"/>
        <w:jc w:val="both"/>
      </w:pPr>
    </w:p>
    <w:p w14:paraId="20096CDA" w14:textId="77777777" w:rsidR="00993565" w:rsidRDefault="00665DBA">
      <w:pPr>
        <w:pStyle w:val="Normal1"/>
        <w:jc w:val="both"/>
      </w:pPr>
      <w:r>
        <w:t>e.</w:t>
      </w:r>
      <w:r>
        <w:tab/>
        <w:t xml:space="preserve">This Agreement may be executed in one or more counterparts each of which shall be an </w:t>
      </w:r>
      <w:r>
        <w:tab/>
        <w:t>original and all of which together shall constitute one and the same instrument.</w:t>
      </w:r>
    </w:p>
    <w:p w14:paraId="24A1ACE1" w14:textId="77777777" w:rsidR="00993565" w:rsidRDefault="00993565">
      <w:pPr>
        <w:pStyle w:val="Normal1"/>
        <w:jc w:val="both"/>
      </w:pPr>
    </w:p>
    <w:p w14:paraId="69720ABA" w14:textId="77777777" w:rsidR="00993565" w:rsidRDefault="00665DBA">
      <w:pPr>
        <w:pStyle w:val="Normal1"/>
        <w:jc w:val="both"/>
      </w:pPr>
      <w:r>
        <w:t>IN WITNESS WHEREOF, the Parties hereto have executed this Agreement as of the day and year first set forth above.</w:t>
      </w:r>
    </w:p>
    <w:p w14:paraId="57127D5A" w14:textId="77777777" w:rsidR="00993565" w:rsidRDefault="00993565">
      <w:pPr>
        <w:pStyle w:val="Normal1"/>
        <w:jc w:val="both"/>
      </w:pPr>
    </w:p>
    <w:p w14:paraId="7B5FC23A" w14:textId="77777777" w:rsidR="00993565" w:rsidRDefault="00665DBA">
      <w:pPr>
        <w:pStyle w:val="Normal1"/>
        <w:jc w:val="both"/>
      </w:pPr>
      <w:r>
        <w:rPr>
          <w:b/>
        </w:rPr>
        <w:tab/>
      </w:r>
    </w:p>
    <w:p w14:paraId="23AB37CA" w14:textId="77777777" w:rsidR="00993565" w:rsidRDefault="00993565">
      <w:pPr>
        <w:pStyle w:val="Normal1"/>
        <w:jc w:val="both"/>
      </w:pPr>
    </w:p>
    <w:p w14:paraId="7A87F8A7" w14:textId="77777777" w:rsidR="00993565" w:rsidRDefault="00665DBA">
      <w:pPr>
        <w:pStyle w:val="Normal1"/>
        <w:jc w:val="both"/>
        <w:rPr>
          <w:b/>
        </w:rPr>
      </w:pPr>
      <w:r>
        <w:rPr>
          <w:b/>
        </w:rPr>
        <w:lastRenderedPageBreak/>
        <w:t>Seller: Decathlon Sports India Pvt. Ltd.</w:t>
      </w:r>
      <w:r>
        <w:rPr>
          <w:b/>
        </w:rPr>
        <w:tab/>
      </w:r>
      <w:r>
        <w:rPr>
          <w:b/>
        </w:rPr>
        <w:tab/>
        <w:t xml:space="preserve">Buyer: </w:t>
      </w:r>
      <w:proofErr w:type="spellStart"/>
      <w:r>
        <w:rPr>
          <w:b/>
        </w:rPr>
        <w:t>Eco</w:t>
      </w:r>
      <w:ins w:id="200" w:author="DSNR" w:date="2018-09-01T20:20:00Z">
        <w:r w:rsidR="004D7937">
          <w:rPr>
            <w:b/>
          </w:rPr>
          <w:t>w</w:t>
        </w:r>
      </w:ins>
      <w:del w:id="201" w:author="DSNR" w:date="2018-09-01T20:20:00Z">
        <w:r w:rsidDel="004D7937">
          <w:rPr>
            <w:b/>
          </w:rPr>
          <w:delText>W</w:delText>
        </w:r>
      </w:del>
      <w:r>
        <w:rPr>
          <w:b/>
        </w:rPr>
        <w:t>ise</w:t>
      </w:r>
      <w:proofErr w:type="spellEnd"/>
      <w:r>
        <w:rPr>
          <w:b/>
        </w:rPr>
        <w:t xml:space="preserve"> Trading Private </w:t>
      </w:r>
    </w:p>
    <w:p w14:paraId="4D5B0851" w14:textId="77777777" w:rsidR="00993565" w:rsidRDefault="00665DBA">
      <w:pPr>
        <w:pStyle w:val="Normal1"/>
        <w:jc w:val="both"/>
      </w:pPr>
      <w:r>
        <w:rPr>
          <w:b/>
        </w:rPr>
        <w:t xml:space="preserve">                                                                                                 Limited </w:t>
      </w:r>
      <w:r>
        <w:rPr>
          <w:b/>
        </w:rPr>
        <w:tab/>
      </w:r>
      <w:r>
        <w:rPr>
          <w:b/>
        </w:rPr>
        <w:tab/>
      </w:r>
      <w:r>
        <w:rPr>
          <w:b/>
        </w:rPr>
        <w:tab/>
      </w:r>
      <w:r>
        <w:rPr>
          <w:b/>
        </w:rPr>
        <w:tab/>
      </w:r>
      <w:r>
        <w:rPr>
          <w:b/>
        </w:rPr>
        <w:tab/>
        <w:t xml:space="preserve">  </w:t>
      </w:r>
    </w:p>
    <w:p w14:paraId="385AE9C3" w14:textId="77777777" w:rsidR="00993565" w:rsidRDefault="00993565">
      <w:pPr>
        <w:pStyle w:val="Normal1"/>
        <w:jc w:val="both"/>
      </w:pPr>
    </w:p>
    <w:p w14:paraId="12C6AB9E" w14:textId="77777777" w:rsidR="00993565" w:rsidRDefault="00993565">
      <w:pPr>
        <w:pStyle w:val="Normal1"/>
        <w:jc w:val="both"/>
      </w:pPr>
    </w:p>
    <w:p w14:paraId="6AB294B4" w14:textId="77777777" w:rsidR="00993565" w:rsidRDefault="00665DBA">
      <w:pPr>
        <w:pStyle w:val="Normal1"/>
        <w:jc w:val="both"/>
      </w:pPr>
      <w:r>
        <w:rPr>
          <w:b/>
        </w:rPr>
        <w:t>_________________________________</w:t>
      </w:r>
      <w:r>
        <w:rPr>
          <w:b/>
        </w:rPr>
        <w:tab/>
      </w:r>
      <w:r>
        <w:rPr>
          <w:b/>
        </w:rPr>
        <w:tab/>
        <w:t>__________________________________</w:t>
      </w:r>
    </w:p>
    <w:p w14:paraId="5FFFA218" w14:textId="77777777" w:rsidR="00993565" w:rsidRDefault="00665DBA">
      <w:pPr>
        <w:pStyle w:val="Normal1"/>
        <w:jc w:val="both"/>
      </w:pPr>
      <w:r>
        <w:rPr>
          <w:b/>
        </w:rPr>
        <w:t>Authorised Signatory</w:t>
      </w:r>
      <w:r>
        <w:rPr>
          <w:b/>
        </w:rPr>
        <w:tab/>
      </w:r>
      <w:r>
        <w:rPr>
          <w:b/>
        </w:rPr>
        <w:tab/>
      </w:r>
      <w:r>
        <w:rPr>
          <w:b/>
        </w:rPr>
        <w:tab/>
      </w:r>
      <w:r>
        <w:rPr>
          <w:b/>
        </w:rPr>
        <w:tab/>
        <w:t>Authorised Signatory</w:t>
      </w:r>
    </w:p>
    <w:p w14:paraId="6CFA515A" w14:textId="77777777" w:rsidR="00993565" w:rsidRDefault="00665DBA">
      <w:pPr>
        <w:pStyle w:val="Normal1"/>
        <w:jc w:val="both"/>
      </w:pPr>
      <w:r>
        <w:rPr>
          <w:b/>
        </w:rPr>
        <w:t>Name:</w:t>
      </w:r>
      <w:r>
        <w:rPr>
          <w:b/>
        </w:rPr>
        <w:tab/>
      </w:r>
      <w:r>
        <w:rPr>
          <w:b/>
        </w:rPr>
        <w:tab/>
      </w:r>
      <w:r>
        <w:rPr>
          <w:b/>
        </w:rPr>
        <w:tab/>
      </w:r>
      <w:r>
        <w:rPr>
          <w:b/>
        </w:rPr>
        <w:tab/>
      </w:r>
      <w:r>
        <w:rPr>
          <w:b/>
        </w:rPr>
        <w:tab/>
      </w:r>
      <w:r>
        <w:rPr>
          <w:b/>
        </w:rPr>
        <w:tab/>
      </w:r>
      <w:r>
        <w:rPr>
          <w:b/>
        </w:rPr>
        <w:tab/>
        <w:t xml:space="preserve">Name: </w:t>
      </w:r>
    </w:p>
    <w:p w14:paraId="5A0FD358" w14:textId="77777777" w:rsidR="00993565" w:rsidRDefault="00665DBA">
      <w:pPr>
        <w:pStyle w:val="Normal1"/>
        <w:jc w:val="both"/>
      </w:pPr>
      <w:r>
        <w:rPr>
          <w:b/>
        </w:rPr>
        <w:t xml:space="preserve">Designation: </w:t>
      </w:r>
      <w:r>
        <w:rPr>
          <w:b/>
        </w:rPr>
        <w:tab/>
      </w:r>
      <w:r>
        <w:rPr>
          <w:b/>
        </w:rPr>
        <w:tab/>
      </w:r>
      <w:r>
        <w:rPr>
          <w:b/>
        </w:rPr>
        <w:tab/>
      </w:r>
      <w:r>
        <w:rPr>
          <w:b/>
        </w:rPr>
        <w:tab/>
      </w:r>
      <w:r>
        <w:rPr>
          <w:b/>
        </w:rPr>
        <w:tab/>
      </w:r>
      <w:r>
        <w:rPr>
          <w:b/>
        </w:rPr>
        <w:tab/>
        <w:t xml:space="preserve">Designation:  </w:t>
      </w:r>
    </w:p>
    <w:p w14:paraId="2C2BB54E" w14:textId="77777777" w:rsidR="00993565" w:rsidRDefault="00993565">
      <w:pPr>
        <w:pStyle w:val="Normal1"/>
        <w:jc w:val="both"/>
      </w:pPr>
    </w:p>
    <w:p w14:paraId="23D73F1D" w14:textId="77777777" w:rsidR="00993565" w:rsidRDefault="00993565">
      <w:pPr>
        <w:pStyle w:val="Normal1"/>
        <w:jc w:val="both"/>
      </w:pPr>
    </w:p>
    <w:p w14:paraId="139D03D8" w14:textId="77777777" w:rsidR="00993565" w:rsidRDefault="00993565">
      <w:pPr>
        <w:pStyle w:val="Normal1"/>
        <w:jc w:val="both"/>
      </w:pPr>
    </w:p>
    <w:p w14:paraId="09A933D0" w14:textId="77777777" w:rsidR="00993565" w:rsidRDefault="00665DBA">
      <w:pPr>
        <w:pStyle w:val="Normal1"/>
      </w:pPr>
      <w:r>
        <w:t xml:space="preserve">  </w:t>
      </w:r>
    </w:p>
    <w:p w14:paraId="3B356AD6" w14:textId="77777777" w:rsidR="00993565" w:rsidRDefault="00993565">
      <w:pPr>
        <w:pStyle w:val="Normal1"/>
      </w:pPr>
    </w:p>
    <w:p w14:paraId="0B505708" w14:textId="77777777" w:rsidR="00993565" w:rsidRDefault="00665DBA">
      <w:pPr>
        <w:pStyle w:val="Normal1"/>
      </w:pPr>
      <w:r>
        <w:br w:type="page"/>
      </w:r>
    </w:p>
    <w:p w14:paraId="242785BB" w14:textId="77777777" w:rsidR="00993565" w:rsidRDefault="00665DBA">
      <w:pPr>
        <w:pStyle w:val="Normal1"/>
        <w:jc w:val="center"/>
        <w:rPr>
          <w:b/>
        </w:rPr>
      </w:pPr>
      <w:r>
        <w:rPr>
          <w:b/>
        </w:rPr>
        <w:lastRenderedPageBreak/>
        <w:t>SCHEDULE A</w:t>
      </w:r>
    </w:p>
    <w:p w14:paraId="1B4216C6" w14:textId="77777777" w:rsidR="00993565" w:rsidRDefault="00665DBA">
      <w:pPr>
        <w:pStyle w:val="Normal1"/>
        <w:jc w:val="center"/>
        <w:rPr>
          <w:b/>
        </w:rPr>
      </w:pPr>
      <w:r>
        <w:rPr>
          <w:b/>
        </w:rPr>
        <w:t>List of Decathlon’s GST registration numbers</w:t>
      </w:r>
    </w:p>
    <w:p w14:paraId="51707A7A" w14:textId="77777777" w:rsidR="00993565" w:rsidRDefault="00993565">
      <w:pPr>
        <w:pStyle w:val="Normal1"/>
        <w:jc w:val="center"/>
        <w:rPr>
          <w:b/>
        </w:rPr>
      </w:pPr>
    </w:p>
    <w:p w14:paraId="63177E46" w14:textId="77777777" w:rsidR="00993565" w:rsidRDefault="00665DBA">
      <w:pPr>
        <w:pStyle w:val="Normal1"/>
        <w:jc w:val="both"/>
        <w:rPr>
          <w:b/>
        </w:rPr>
      </w:pPr>
      <w:proofErr w:type="spellStart"/>
      <w:proofErr w:type="gramStart"/>
      <w:r>
        <w:rPr>
          <w:b/>
        </w:rPr>
        <w:t>Sl</w:t>
      </w:r>
      <w:proofErr w:type="spellEnd"/>
      <w:proofErr w:type="gramEnd"/>
      <w:r>
        <w:rPr>
          <w:b/>
        </w:rPr>
        <w:t xml:space="preserve"> No.</w:t>
      </w:r>
      <w:r>
        <w:rPr>
          <w:b/>
        </w:rPr>
        <w:tab/>
      </w:r>
      <w:r>
        <w:rPr>
          <w:b/>
        </w:rPr>
        <w:tab/>
        <w:t>State</w:t>
      </w:r>
      <w:r>
        <w:rPr>
          <w:b/>
        </w:rPr>
        <w:tab/>
      </w:r>
      <w:r>
        <w:rPr>
          <w:b/>
        </w:rPr>
        <w:tab/>
      </w:r>
      <w:r>
        <w:rPr>
          <w:b/>
        </w:rPr>
        <w:tab/>
      </w:r>
      <w:r>
        <w:rPr>
          <w:b/>
        </w:rPr>
        <w:tab/>
        <w:t>Provisional ID</w:t>
      </w:r>
    </w:p>
    <w:p w14:paraId="1754291C" w14:textId="77777777" w:rsidR="00993565" w:rsidRDefault="00665DBA">
      <w:pPr>
        <w:pStyle w:val="Normal1"/>
        <w:jc w:val="both"/>
        <w:rPr>
          <w:b/>
        </w:rPr>
      </w:pPr>
      <w:r>
        <w:rPr>
          <w:b/>
        </w:rPr>
        <w:t>1</w:t>
      </w:r>
      <w:r>
        <w:rPr>
          <w:b/>
        </w:rPr>
        <w:tab/>
      </w:r>
      <w:r>
        <w:rPr>
          <w:b/>
        </w:rPr>
        <w:tab/>
        <w:t>Maharashtra</w:t>
      </w:r>
      <w:r>
        <w:rPr>
          <w:b/>
        </w:rPr>
        <w:tab/>
      </w:r>
      <w:r>
        <w:rPr>
          <w:b/>
        </w:rPr>
        <w:tab/>
      </w:r>
      <w:r>
        <w:rPr>
          <w:b/>
        </w:rPr>
        <w:tab/>
        <w:t>27AAACL9861H1Z6</w:t>
      </w:r>
    </w:p>
    <w:p w14:paraId="12B9DD4F" w14:textId="77777777" w:rsidR="00993565" w:rsidRDefault="00665DBA">
      <w:pPr>
        <w:pStyle w:val="Normal1"/>
        <w:jc w:val="both"/>
        <w:rPr>
          <w:b/>
        </w:rPr>
      </w:pPr>
      <w:r>
        <w:rPr>
          <w:b/>
        </w:rPr>
        <w:t>2</w:t>
      </w:r>
      <w:r>
        <w:rPr>
          <w:b/>
        </w:rPr>
        <w:tab/>
      </w:r>
      <w:r>
        <w:rPr>
          <w:b/>
        </w:rPr>
        <w:tab/>
        <w:t>Gujarat</w:t>
      </w:r>
      <w:r>
        <w:rPr>
          <w:b/>
        </w:rPr>
        <w:tab/>
      </w:r>
      <w:r>
        <w:rPr>
          <w:b/>
        </w:rPr>
        <w:tab/>
      </w:r>
      <w:r>
        <w:rPr>
          <w:b/>
        </w:rPr>
        <w:tab/>
        <w:t>24AAACL9861H1ZC</w:t>
      </w:r>
    </w:p>
    <w:p w14:paraId="7F6BD3C5" w14:textId="77777777" w:rsidR="00993565" w:rsidRDefault="00665DBA">
      <w:pPr>
        <w:pStyle w:val="Normal1"/>
        <w:jc w:val="both"/>
        <w:rPr>
          <w:b/>
        </w:rPr>
      </w:pPr>
      <w:r>
        <w:rPr>
          <w:b/>
        </w:rPr>
        <w:t>3</w:t>
      </w:r>
      <w:r>
        <w:rPr>
          <w:b/>
        </w:rPr>
        <w:tab/>
      </w:r>
      <w:r>
        <w:rPr>
          <w:b/>
        </w:rPr>
        <w:tab/>
        <w:t>Madhya Pradesh</w:t>
      </w:r>
      <w:r>
        <w:rPr>
          <w:b/>
        </w:rPr>
        <w:tab/>
      </w:r>
      <w:r>
        <w:rPr>
          <w:b/>
        </w:rPr>
        <w:tab/>
        <w:t>23AAACL9861H1ZE</w:t>
      </w:r>
    </w:p>
    <w:p w14:paraId="66A835FC" w14:textId="77777777" w:rsidR="00993565" w:rsidRDefault="00665DBA">
      <w:pPr>
        <w:pStyle w:val="Normal1"/>
        <w:jc w:val="both"/>
        <w:rPr>
          <w:b/>
        </w:rPr>
      </w:pPr>
      <w:r>
        <w:rPr>
          <w:b/>
        </w:rPr>
        <w:t>4</w:t>
      </w:r>
      <w:r>
        <w:rPr>
          <w:b/>
        </w:rPr>
        <w:tab/>
      </w:r>
      <w:r>
        <w:rPr>
          <w:b/>
        </w:rPr>
        <w:tab/>
        <w:t>Chhattisgarh</w:t>
      </w:r>
      <w:r>
        <w:rPr>
          <w:b/>
        </w:rPr>
        <w:tab/>
      </w:r>
      <w:r>
        <w:rPr>
          <w:b/>
        </w:rPr>
        <w:tab/>
      </w:r>
      <w:r>
        <w:rPr>
          <w:b/>
        </w:rPr>
        <w:tab/>
        <w:t>22AAACL9861H1Z1</w:t>
      </w:r>
    </w:p>
    <w:p w14:paraId="5E2BE37B" w14:textId="77777777" w:rsidR="00993565" w:rsidRDefault="00665DBA">
      <w:pPr>
        <w:pStyle w:val="Normal1"/>
        <w:jc w:val="both"/>
        <w:rPr>
          <w:b/>
        </w:rPr>
      </w:pPr>
      <w:r>
        <w:rPr>
          <w:b/>
        </w:rPr>
        <w:t>5</w:t>
      </w:r>
      <w:r>
        <w:rPr>
          <w:b/>
        </w:rPr>
        <w:tab/>
      </w:r>
      <w:r>
        <w:rPr>
          <w:b/>
        </w:rPr>
        <w:tab/>
        <w:t>Odisha</w:t>
      </w:r>
      <w:r>
        <w:rPr>
          <w:b/>
        </w:rPr>
        <w:tab/>
      </w:r>
      <w:r>
        <w:rPr>
          <w:b/>
        </w:rPr>
        <w:tab/>
      </w:r>
      <w:r>
        <w:rPr>
          <w:b/>
        </w:rPr>
        <w:tab/>
        <w:t>21AAACL9861H1ZI</w:t>
      </w:r>
    </w:p>
    <w:p w14:paraId="54C2C4D7" w14:textId="77777777" w:rsidR="00993565" w:rsidRDefault="00665DBA">
      <w:pPr>
        <w:pStyle w:val="Normal1"/>
        <w:jc w:val="both"/>
        <w:rPr>
          <w:b/>
        </w:rPr>
      </w:pPr>
      <w:r>
        <w:rPr>
          <w:b/>
        </w:rPr>
        <w:t>6</w:t>
      </w:r>
      <w:r>
        <w:rPr>
          <w:b/>
        </w:rPr>
        <w:tab/>
      </w:r>
      <w:r>
        <w:rPr>
          <w:b/>
        </w:rPr>
        <w:tab/>
        <w:t>West Bengal</w:t>
      </w:r>
      <w:r>
        <w:rPr>
          <w:b/>
        </w:rPr>
        <w:tab/>
      </w:r>
      <w:r>
        <w:rPr>
          <w:b/>
        </w:rPr>
        <w:tab/>
      </w:r>
      <w:r>
        <w:rPr>
          <w:b/>
        </w:rPr>
        <w:tab/>
        <w:t>19AAACL9861H1Z3</w:t>
      </w:r>
    </w:p>
    <w:p w14:paraId="4F06602B" w14:textId="77777777" w:rsidR="00993565" w:rsidRDefault="00665DBA">
      <w:pPr>
        <w:pStyle w:val="Normal1"/>
        <w:jc w:val="both"/>
        <w:rPr>
          <w:b/>
        </w:rPr>
      </w:pPr>
      <w:r>
        <w:rPr>
          <w:b/>
        </w:rPr>
        <w:t>7</w:t>
      </w:r>
      <w:r>
        <w:rPr>
          <w:b/>
        </w:rPr>
        <w:tab/>
      </w:r>
      <w:r>
        <w:rPr>
          <w:b/>
        </w:rPr>
        <w:tab/>
        <w:t>Assam</w:t>
      </w:r>
      <w:r>
        <w:rPr>
          <w:b/>
        </w:rPr>
        <w:tab/>
      </w:r>
      <w:r>
        <w:rPr>
          <w:b/>
        </w:rPr>
        <w:tab/>
      </w:r>
      <w:r>
        <w:rPr>
          <w:b/>
        </w:rPr>
        <w:tab/>
      </w:r>
      <w:r>
        <w:rPr>
          <w:b/>
        </w:rPr>
        <w:tab/>
        <w:t>18AAACL9861H1Z5</w:t>
      </w:r>
    </w:p>
    <w:p w14:paraId="42A43952" w14:textId="77777777" w:rsidR="00993565" w:rsidRDefault="00665DBA">
      <w:pPr>
        <w:pStyle w:val="Normal1"/>
        <w:jc w:val="both"/>
        <w:rPr>
          <w:b/>
        </w:rPr>
      </w:pPr>
      <w:r>
        <w:rPr>
          <w:b/>
        </w:rPr>
        <w:t>8</w:t>
      </w:r>
      <w:r>
        <w:rPr>
          <w:b/>
        </w:rPr>
        <w:tab/>
      </w:r>
      <w:r>
        <w:rPr>
          <w:b/>
        </w:rPr>
        <w:tab/>
        <w:t>Uttar Pradesh</w:t>
      </w:r>
      <w:r>
        <w:rPr>
          <w:b/>
        </w:rPr>
        <w:tab/>
      </w:r>
      <w:r>
        <w:rPr>
          <w:b/>
        </w:rPr>
        <w:tab/>
        <w:t>09AAACL9861H1Z4</w:t>
      </w:r>
    </w:p>
    <w:p w14:paraId="3137E79D" w14:textId="77777777" w:rsidR="00993565" w:rsidRDefault="00665DBA">
      <w:pPr>
        <w:pStyle w:val="Normal1"/>
        <w:jc w:val="both"/>
        <w:rPr>
          <w:b/>
        </w:rPr>
      </w:pPr>
      <w:r>
        <w:rPr>
          <w:b/>
        </w:rPr>
        <w:t>9</w:t>
      </w:r>
      <w:r>
        <w:rPr>
          <w:b/>
        </w:rPr>
        <w:tab/>
      </w:r>
      <w:r>
        <w:rPr>
          <w:b/>
        </w:rPr>
        <w:tab/>
        <w:t>Delhi</w:t>
      </w:r>
      <w:r>
        <w:rPr>
          <w:b/>
        </w:rPr>
        <w:tab/>
      </w:r>
      <w:r>
        <w:rPr>
          <w:b/>
        </w:rPr>
        <w:tab/>
      </w:r>
      <w:r>
        <w:rPr>
          <w:b/>
        </w:rPr>
        <w:tab/>
      </w:r>
      <w:r>
        <w:rPr>
          <w:b/>
        </w:rPr>
        <w:tab/>
        <w:t>07AAACL9861H1Z8</w:t>
      </w:r>
    </w:p>
    <w:p w14:paraId="48BD504B" w14:textId="77777777" w:rsidR="00993565" w:rsidRDefault="00665DBA">
      <w:pPr>
        <w:pStyle w:val="Normal1"/>
        <w:jc w:val="both"/>
        <w:rPr>
          <w:b/>
        </w:rPr>
      </w:pPr>
      <w:r>
        <w:rPr>
          <w:b/>
        </w:rPr>
        <w:t>10</w:t>
      </w:r>
      <w:r>
        <w:rPr>
          <w:b/>
        </w:rPr>
        <w:tab/>
      </w:r>
      <w:r>
        <w:rPr>
          <w:b/>
        </w:rPr>
        <w:tab/>
        <w:t>Haryana</w:t>
      </w:r>
      <w:r>
        <w:rPr>
          <w:b/>
        </w:rPr>
        <w:tab/>
        <w:t xml:space="preserve"> </w:t>
      </w:r>
      <w:r>
        <w:rPr>
          <w:b/>
        </w:rPr>
        <w:tab/>
      </w:r>
      <w:r>
        <w:rPr>
          <w:b/>
        </w:rPr>
        <w:tab/>
        <w:t>06AAACL9861H1Z8</w:t>
      </w:r>
    </w:p>
    <w:p w14:paraId="21BE3A6B" w14:textId="77777777" w:rsidR="00993565" w:rsidRDefault="00665DBA">
      <w:pPr>
        <w:pStyle w:val="Normal1"/>
        <w:jc w:val="both"/>
        <w:rPr>
          <w:b/>
        </w:rPr>
      </w:pPr>
      <w:r>
        <w:rPr>
          <w:b/>
        </w:rPr>
        <w:t>11</w:t>
      </w:r>
      <w:r>
        <w:rPr>
          <w:b/>
        </w:rPr>
        <w:tab/>
      </w:r>
      <w:r>
        <w:rPr>
          <w:b/>
        </w:rPr>
        <w:tab/>
        <w:t>Punjab</w:t>
      </w:r>
      <w:r>
        <w:rPr>
          <w:b/>
        </w:rPr>
        <w:tab/>
      </w:r>
      <w:r>
        <w:rPr>
          <w:b/>
        </w:rPr>
        <w:tab/>
      </w:r>
      <w:r>
        <w:rPr>
          <w:b/>
        </w:rPr>
        <w:tab/>
        <w:t>03AAACL9861H1ZG</w:t>
      </w:r>
    </w:p>
    <w:p w14:paraId="19D3E74D" w14:textId="77777777" w:rsidR="00993565" w:rsidRDefault="00665DBA">
      <w:pPr>
        <w:pStyle w:val="Normal1"/>
        <w:jc w:val="both"/>
        <w:rPr>
          <w:b/>
        </w:rPr>
      </w:pPr>
      <w:r>
        <w:rPr>
          <w:b/>
        </w:rPr>
        <w:t>12</w:t>
      </w:r>
      <w:r>
        <w:rPr>
          <w:b/>
        </w:rPr>
        <w:tab/>
      </w:r>
      <w:r>
        <w:rPr>
          <w:b/>
        </w:rPr>
        <w:tab/>
        <w:t>Rajasthan</w:t>
      </w:r>
      <w:r>
        <w:rPr>
          <w:b/>
        </w:rPr>
        <w:tab/>
      </w:r>
      <w:r>
        <w:rPr>
          <w:b/>
        </w:rPr>
        <w:tab/>
      </w:r>
      <w:r>
        <w:rPr>
          <w:b/>
        </w:rPr>
        <w:tab/>
        <w:t>08AAACL9861H1Z6</w:t>
      </w:r>
    </w:p>
    <w:p w14:paraId="715D32F0" w14:textId="77777777" w:rsidR="00993565" w:rsidRDefault="00665DBA">
      <w:pPr>
        <w:pStyle w:val="Normal1"/>
        <w:jc w:val="both"/>
        <w:rPr>
          <w:b/>
        </w:rPr>
      </w:pPr>
      <w:r>
        <w:rPr>
          <w:b/>
        </w:rPr>
        <w:t>13</w:t>
      </w:r>
      <w:r>
        <w:rPr>
          <w:b/>
        </w:rPr>
        <w:tab/>
      </w:r>
      <w:r>
        <w:rPr>
          <w:b/>
        </w:rPr>
        <w:tab/>
        <w:t>Kerala</w:t>
      </w:r>
      <w:r>
        <w:rPr>
          <w:b/>
        </w:rPr>
        <w:tab/>
      </w:r>
      <w:r>
        <w:rPr>
          <w:b/>
        </w:rPr>
        <w:tab/>
      </w:r>
      <w:r>
        <w:rPr>
          <w:b/>
        </w:rPr>
        <w:tab/>
      </w:r>
      <w:r>
        <w:rPr>
          <w:b/>
        </w:rPr>
        <w:tab/>
        <w:t>32AAACL9861H1ZF</w:t>
      </w:r>
    </w:p>
    <w:p w14:paraId="1F780359" w14:textId="77777777" w:rsidR="00993565" w:rsidRDefault="00665DBA">
      <w:pPr>
        <w:pStyle w:val="Normal1"/>
        <w:jc w:val="both"/>
        <w:rPr>
          <w:b/>
        </w:rPr>
      </w:pPr>
      <w:r>
        <w:rPr>
          <w:b/>
        </w:rPr>
        <w:t>14</w:t>
      </w:r>
      <w:r>
        <w:rPr>
          <w:b/>
        </w:rPr>
        <w:tab/>
      </w:r>
      <w:r>
        <w:rPr>
          <w:b/>
        </w:rPr>
        <w:tab/>
        <w:t>Tamil Nadu</w:t>
      </w:r>
      <w:r>
        <w:rPr>
          <w:b/>
        </w:rPr>
        <w:tab/>
      </w:r>
      <w:r>
        <w:rPr>
          <w:b/>
        </w:rPr>
        <w:tab/>
      </w:r>
      <w:r>
        <w:rPr>
          <w:b/>
        </w:rPr>
        <w:tab/>
        <w:t>33AAACL9861H1ZD</w:t>
      </w:r>
    </w:p>
    <w:p w14:paraId="5A251F02" w14:textId="77777777" w:rsidR="00993565" w:rsidRDefault="00665DBA">
      <w:pPr>
        <w:pStyle w:val="Normal1"/>
        <w:jc w:val="both"/>
        <w:rPr>
          <w:b/>
        </w:rPr>
      </w:pPr>
      <w:r>
        <w:rPr>
          <w:b/>
        </w:rPr>
        <w:t>15</w:t>
      </w:r>
      <w:r>
        <w:rPr>
          <w:b/>
        </w:rPr>
        <w:tab/>
      </w:r>
      <w:r>
        <w:rPr>
          <w:b/>
        </w:rPr>
        <w:tab/>
        <w:t>Karnataka</w:t>
      </w:r>
      <w:r>
        <w:rPr>
          <w:b/>
        </w:rPr>
        <w:tab/>
      </w:r>
      <w:r>
        <w:rPr>
          <w:b/>
        </w:rPr>
        <w:tab/>
      </w:r>
      <w:r>
        <w:rPr>
          <w:b/>
        </w:rPr>
        <w:tab/>
        <w:t>29AAACL9861H1Z2</w:t>
      </w:r>
    </w:p>
    <w:p w14:paraId="5D2379F9" w14:textId="77777777" w:rsidR="00993565" w:rsidRDefault="00665DBA">
      <w:pPr>
        <w:pStyle w:val="Normal1"/>
        <w:jc w:val="both"/>
        <w:rPr>
          <w:b/>
        </w:rPr>
      </w:pPr>
      <w:r>
        <w:rPr>
          <w:b/>
        </w:rPr>
        <w:t>16</w:t>
      </w:r>
      <w:r>
        <w:rPr>
          <w:b/>
        </w:rPr>
        <w:tab/>
      </w:r>
      <w:r>
        <w:rPr>
          <w:b/>
        </w:rPr>
        <w:tab/>
      </w:r>
      <w:proofErr w:type="spellStart"/>
      <w:r>
        <w:rPr>
          <w:b/>
        </w:rPr>
        <w:t>Telangana</w:t>
      </w:r>
      <w:proofErr w:type="spellEnd"/>
      <w:r>
        <w:rPr>
          <w:b/>
        </w:rPr>
        <w:tab/>
      </w:r>
      <w:r>
        <w:rPr>
          <w:b/>
        </w:rPr>
        <w:tab/>
      </w:r>
      <w:r>
        <w:rPr>
          <w:b/>
        </w:rPr>
        <w:tab/>
        <w:t>36AAACL9861H1Z7</w:t>
      </w:r>
    </w:p>
    <w:p w14:paraId="350B3507" w14:textId="77777777" w:rsidR="00993565" w:rsidRDefault="00665DBA">
      <w:pPr>
        <w:pStyle w:val="Normal1"/>
        <w:jc w:val="both"/>
        <w:rPr>
          <w:b/>
        </w:rPr>
      </w:pPr>
      <w:r>
        <w:rPr>
          <w:b/>
        </w:rPr>
        <w:t>17</w:t>
      </w:r>
      <w:r>
        <w:rPr>
          <w:b/>
        </w:rPr>
        <w:tab/>
      </w:r>
      <w:r>
        <w:rPr>
          <w:b/>
        </w:rPr>
        <w:tab/>
        <w:t>Andhra Pradesh</w:t>
      </w:r>
      <w:r>
        <w:rPr>
          <w:b/>
        </w:rPr>
        <w:tab/>
      </w:r>
      <w:r>
        <w:rPr>
          <w:b/>
        </w:rPr>
        <w:tab/>
        <w:t>37AAACL9861H2Z4</w:t>
      </w:r>
    </w:p>
    <w:p w14:paraId="09FE12C8" w14:textId="77777777" w:rsidR="00993565" w:rsidRDefault="00665DBA">
      <w:pPr>
        <w:pStyle w:val="Normal1"/>
        <w:rPr>
          <w:b/>
        </w:rPr>
      </w:pPr>
      <w:r>
        <w:br w:type="page"/>
      </w:r>
    </w:p>
    <w:p w14:paraId="73232FD6" w14:textId="77777777" w:rsidR="00993565" w:rsidRDefault="00665DBA">
      <w:pPr>
        <w:pStyle w:val="Normal1"/>
        <w:jc w:val="center"/>
        <w:rPr>
          <w:b/>
        </w:rPr>
      </w:pPr>
      <w:r>
        <w:rPr>
          <w:b/>
        </w:rPr>
        <w:lastRenderedPageBreak/>
        <w:t>SCHEDULE B</w:t>
      </w:r>
    </w:p>
    <w:p w14:paraId="27EF12E3" w14:textId="77777777" w:rsidR="00993565" w:rsidRDefault="00665DBA">
      <w:pPr>
        <w:pStyle w:val="Normal1"/>
        <w:jc w:val="center"/>
        <w:rPr>
          <w:b/>
        </w:rPr>
      </w:pPr>
      <w:r>
        <w:rPr>
          <w:b/>
        </w:rPr>
        <w:t>List of Buyer’s GST Registration numbers and SAC/HSN</w:t>
      </w:r>
    </w:p>
    <w:p w14:paraId="19B468E8" w14:textId="77777777" w:rsidR="00993565" w:rsidRDefault="00993565">
      <w:pPr>
        <w:pStyle w:val="Normal1"/>
        <w:jc w:val="center"/>
        <w:rPr>
          <w:b/>
        </w:rPr>
      </w:pPr>
    </w:p>
    <w:tbl>
      <w:tblPr>
        <w:tblStyle w:val="a"/>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6"/>
        <w:gridCol w:w="3057"/>
        <w:gridCol w:w="3057"/>
      </w:tblGrid>
      <w:tr w:rsidR="00993565" w14:paraId="685B9354" w14:textId="77777777">
        <w:tc>
          <w:tcPr>
            <w:tcW w:w="3056" w:type="dxa"/>
          </w:tcPr>
          <w:p w14:paraId="392948F9" w14:textId="77777777" w:rsidR="00993565" w:rsidRDefault="00665DBA">
            <w:pPr>
              <w:pStyle w:val="Normal1"/>
              <w:jc w:val="center"/>
              <w:rPr>
                <w:b/>
              </w:rPr>
            </w:pPr>
            <w:r>
              <w:rPr>
                <w:b/>
              </w:rPr>
              <w:t>Sl. No.</w:t>
            </w:r>
          </w:p>
        </w:tc>
        <w:tc>
          <w:tcPr>
            <w:tcW w:w="3057" w:type="dxa"/>
          </w:tcPr>
          <w:p w14:paraId="7FE1573D" w14:textId="77777777" w:rsidR="00993565" w:rsidRDefault="00665DBA">
            <w:pPr>
              <w:pStyle w:val="Normal1"/>
              <w:jc w:val="center"/>
              <w:rPr>
                <w:b/>
              </w:rPr>
            </w:pPr>
            <w:r>
              <w:rPr>
                <w:b/>
              </w:rPr>
              <w:t>State</w:t>
            </w:r>
          </w:p>
        </w:tc>
        <w:tc>
          <w:tcPr>
            <w:tcW w:w="3057" w:type="dxa"/>
          </w:tcPr>
          <w:p w14:paraId="02DCB6C0" w14:textId="77777777" w:rsidR="00993565" w:rsidRDefault="00665DBA">
            <w:pPr>
              <w:pStyle w:val="Normal1"/>
              <w:jc w:val="center"/>
              <w:rPr>
                <w:b/>
              </w:rPr>
            </w:pPr>
            <w:r>
              <w:rPr>
                <w:b/>
              </w:rPr>
              <w:t>GSTIN</w:t>
            </w:r>
          </w:p>
        </w:tc>
      </w:tr>
      <w:tr w:rsidR="00993565" w14:paraId="06F85860" w14:textId="77777777">
        <w:tc>
          <w:tcPr>
            <w:tcW w:w="3056" w:type="dxa"/>
          </w:tcPr>
          <w:p w14:paraId="1C2FE479" w14:textId="77777777" w:rsidR="00993565" w:rsidRDefault="00112DFD">
            <w:pPr>
              <w:pStyle w:val="Normal1"/>
              <w:jc w:val="center"/>
              <w:rPr>
                <w:b/>
              </w:rPr>
            </w:pPr>
            <w:ins w:id="202" w:author="DSNR" w:date="2018-09-01T20:21:00Z">
              <w:r w:rsidRPr="0015478B">
                <w:t>[●]</w:t>
              </w:r>
            </w:ins>
          </w:p>
        </w:tc>
        <w:tc>
          <w:tcPr>
            <w:tcW w:w="3057" w:type="dxa"/>
          </w:tcPr>
          <w:p w14:paraId="745CB019" w14:textId="77777777" w:rsidR="00993565" w:rsidRDefault="00112DFD">
            <w:pPr>
              <w:pStyle w:val="Normal1"/>
              <w:jc w:val="center"/>
              <w:rPr>
                <w:b/>
              </w:rPr>
            </w:pPr>
            <w:ins w:id="203" w:author="DSNR" w:date="2018-09-01T20:21:00Z">
              <w:r w:rsidRPr="0015478B">
                <w:t>[●]</w:t>
              </w:r>
            </w:ins>
          </w:p>
        </w:tc>
        <w:tc>
          <w:tcPr>
            <w:tcW w:w="3057" w:type="dxa"/>
          </w:tcPr>
          <w:p w14:paraId="22DCAD7D" w14:textId="77777777" w:rsidR="00993565" w:rsidRDefault="00112DFD">
            <w:pPr>
              <w:pStyle w:val="Normal1"/>
              <w:jc w:val="center"/>
              <w:rPr>
                <w:b/>
              </w:rPr>
            </w:pPr>
            <w:ins w:id="204" w:author="DSNR" w:date="2018-09-01T20:21:00Z">
              <w:r w:rsidRPr="0015478B">
                <w:t>[●]</w:t>
              </w:r>
            </w:ins>
          </w:p>
        </w:tc>
      </w:tr>
    </w:tbl>
    <w:p w14:paraId="006304B0" w14:textId="77777777" w:rsidR="00993565" w:rsidRDefault="00993565">
      <w:pPr>
        <w:pStyle w:val="Normal1"/>
        <w:jc w:val="center"/>
        <w:rPr>
          <w:b/>
        </w:rPr>
      </w:pPr>
    </w:p>
    <w:tbl>
      <w:tblPr>
        <w:tblStyle w:val="a0"/>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6"/>
        <w:gridCol w:w="3057"/>
        <w:gridCol w:w="3057"/>
      </w:tblGrid>
      <w:tr w:rsidR="00993565" w14:paraId="5F549CBE" w14:textId="77777777">
        <w:tc>
          <w:tcPr>
            <w:tcW w:w="3056" w:type="dxa"/>
          </w:tcPr>
          <w:p w14:paraId="71B7950C" w14:textId="77777777" w:rsidR="00993565" w:rsidRDefault="00665DBA">
            <w:pPr>
              <w:pStyle w:val="Normal1"/>
              <w:jc w:val="center"/>
              <w:rPr>
                <w:b/>
              </w:rPr>
            </w:pPr>
            <w:r>
              <w:rPr>
                <w:b/>
              </w:rPr>
              <w:t>Sl. No.</w:t>
            </w:r>
          </w:p>
        </w:tc>
        <w:tc>
          <w:tcPr>
            <w:tcW w:w="3057" w:type="dxa"/>
          </w:tcPr>
          <w:p w14:paraId="2ADDE7A5" w14:textId="77777777" w:rsidR="00993565" w:rsidRDefault="00665DBA">
            <w:pPr>
              <w:pStyle w:val="Normal1"/>
              <w:jc w:val="center"/>
              <w:rPr>
                <w:b/>
              </w:rPr>
            </w:pPr>
            <w:r>
              <w:rPr>
                <w:b/>
              </w:rPr>
              <w:t>Service/Goods</w:t>
            </w:r>
          </w:p>
        </w:tc>
        <w:tc>
          <w:tcPr>
            <w:tcW w:w="3057" w:type="dxa"/>
          </w:tcPr>
          <w:p w14:paraId="1E0C7797" w14:textId="77777777" w:rsidR="00993565" w:rsidRDefault="00665DBA">
            <w:pPr>
              <w:pStyle w:val="Normal1"/>
              <w:jc w:val="center"/>
              <w:rPr>
                <w:b/>
              </w:rPr>
            </w:pPr>
            <w:r>
              <w:rPr>
                <w:b/>
              </w:rPr>
              <w:t>SAC/HSN</w:t>
            </w:r>
          </w:p>
        </w:tc>
      </w:tr>
      <w:tr w:rsidR="00993565" w14:paraId="299F1D25" w14:textId="77777777">
        <w:tc>
          <w:tcPr>
            <w:tcW w:w="3056" w:type="dxa"/>
          </w:tcPr>
          <w:p w14:paraId="4C0E0A67" w14:textId="77777777" w:rsidR="00993565" w:rsidRDefault="00112DFD">
            <w:pPr>
              <w:pStyle w:val="Normal1"/>
              <w:jc w:val="center"/>
              <w:rPr>
                <w:b/>
              </w:rPr>
            </w:pPr>
            <w:ins w:id="205" w:author="DSNR" w:date="2018-09-01T20:21:00Z">
              <w:r w:rsidRPr="0015478B">
                <w:t>[●]</w:t>
              </w:r>
            </w:ins>
          </w:p>
        </w:tc>
        <w:tc>
          <w:tcPr>
            <w:tcW w:w="3057" w:type="dxa"/>
          </w:tcPr>
          <w:p w14:paraId="51B1E20A" w14:textId="77777777" w:rsidR="00993565" w:rsidRDefault="00112DFD">
            <w:pPr>
              <w:pStyle w:val="Normal1"/>
              <w:jc w:val="center"/>
              <w:rPr>
                <w:b/>
              </w:rPr>
            </w:pPr>
            <w:ins w:id="206" w:author="DSNR" w:date="2018-09-01T20:21:00Z">
              <w:r w:rsidRPr="0015478B">
                <w:t>[●]</w:t>
              </w:r>
            </w:ins>
          </w:p>
        </w:tc>
        <w:tc>
          <w:tcPr>
            <w:tcW w:w="3057" w:type="dxa"/>
          </w:tcPr>
          <w:p w14:paraId="3039848F" w14:textId="77777777" w:rsidR="00993565" w:rsidRDefault="00112DFD">
            <w:pPr>
              <w:pStyle w:val="Normal1"/>
              <w:jc w:val="center"/>
              <w:rPr>
                <w:b/>
              </w:rPr>
            </w:pPr>
            <w:ins w:id="207" w:author="DSNR" w:date="2018-09-01T20:21:00Z">
              <w:r w:rsidRPr="0015478B">
                <w:t>[●]</w:t>
              </w:r>
            </w:ins>
          </w:p>
        </w:tc>
      </w:tr>
      <w:tr w:rsidR="00993565" w14:paraId="63AA4EC4" w14:textId="77777777">
        <w:tc>
          <w:tcPr>
            <w:tcW w:w="3056" w:type="dxa"/>
          </w:tcPr>
          <w:p w14:paraId="582DDAF3" w14:textId="77777777" w:rsidR="00993565" w:rsidRDefault="00993565">
            <w:pPr>
              <w:pStyle w:val="Normal1"/>
              <w:jc w:val="center"/>
              <w:rPr>
                <w:b/>
              </w:rPr>
            </w:pPr>
          </w:p>
        </w:tc>
        <w:tc>
          <w:tcPr>
            <w:tcW w:w="3057" w:type="dxa"/>
          </w:tcPr>
          <w:p w14:paraId="72357331" w14:textId="77777777" w:rsidR="00993565" w:rsidRDefault="00993565">
            <w:pPr>
              <w:pStyle w:val="Normal1"/>
              <w:jc w:val="center"/>
              <w:rPr>
                <w:b/>
              </w:rPr>
            </w:pPr>
          </w:p>
        </w:tc>
        <w:tc>
          <w:tcPr>
            <w:tcW w:w="3057" w:type="dxa"/>
          </w:tcPr>
          <w:p w14:paraId="0791139E" w14:textId="77777777" w:rsidR="00993565" w:rsidRDefault="00993565">
            <w:pPr>
              <w:pStyle w:val="Normal1"/>
              <w:jc w:val="center"/>
              <w:rPr>
                <w:b/>
              </w:rPr>
            </w:pPr>
          </w:p>
        </w:tc>
      </w:tr>
    </w:tbl>
    <w:p w14:paraId="179CA227" w14:textId="77777777" w:rsidR="00993565" w:rsidRDefault="00993565">
      <w:pPr>
        <w:pStyle w:val="Normal1"/>
        <w:jc w:val="center"/>
        <w:rPr>
          <w:b/>
        </w:rPr>
      </w:pPr>
    </w:p>
    <w:p w14:paraId="6F0569B0" w14:textId="77777777" w:rsidR="00993565" w:rsidRDefault="00993565">
      <w:pPr>
        <w:pStyle w:val="Normal1"/>
        <w:jc w:val="center"/>
        <w:rPr>
          <w:b/>
        </w:rPr>
      </w:pPr>
    </w:p>
    <w:p w14:paraId="3DB475A1" w14:textId="77777777" w:rsidR="00993565" w:rsidRDefault="00665DBA">
      <w:pPr>
        <w:pStyle w:val="Normal1"/>
        <w:rPr>
          <w:b/>
        </w:rPr>
      </w:pPr>
      <w:r>
        <w:br w:type="page"/>
      </w:r>
    </w:p>
    <w:p w14:paraId="4F118285" w14:textId="77777777" w:rsidR="00993565" w:rsidRDefault="00665DBA">
      <w:pPr>
        <w:pStyle w:val="Normal1"/>
        <w:jc w:val="center"/>
        <w:rPr>
          <w:b/>
        </w:rPr>
      </w:pPr>
      <w:r>
        <w:rPr>
          <w:b/>
        </w:rPr>
        <w:lastRenderedPageBreak/>
        <w:t>SCHEDULE C</w:t>
      </w:r>
    </w:p>
    <w:p w14:paraId="6DC90AC5" w14:textId="77777777" w:rsidR="00993565" w:rsidRDefault="00665DBA">
      <w:pPr>
        <w:pStyle w:val="Normal1"/>
        <w:jc w:val="center"/>
        <w:rPr>
          <w:b/>
        </w:rPr>
      </w:pPr>
      <w:r>
        <w:rPr>
          <w:b/>
        </w:rPr>
        <w:t>Format of Letter of Undertaking as attached</w:t>
      </w:r>
    </w:p>
    <w:p w14:paraId="54AF1B54" w14:textId="77777777" w:rsidR="00993565" w:rsidRDefault="00993565">
      <w:pPr>
        <w:pStyle w:val="Normal1"/>
        <w:jc w:val="center"/>
      </w:pPr>
    </w:p>
    <w:p w14:paraId="5CB857C8" w14:textId="77777777" w:rsidR="00993565" w:rsidRDefault="00993565">
      <w:pPr>
        <w:pStyle w:val="Normal1"/>
        <w:jc w:val="center"/>
      </w:pPr>
    </w:p>
    <w:p w14:paraId="270C6D92" w14:textId="77777777" w:rsidR="00993565" w:rsidRDefault="00665DBA">
      <w:pPr>
        <w:pStyle w:val="Normal1"/>
        <w:rPr>
          <w:b/>
        </w:rPr>
      </w:pPr>
      <w:r>
        <w:br w:type="page"/>
      </w:r>
    </w:p>
    <w:p w14:paraId="22D452AE" w14:textId="77777777" w:rsidR="00993565" w:rsidRPr="000D6EC7" w:rsidRDefault="00665DBA" w:rsidP="009B6BC8">
      <w:pPr>
        <w:pStyle w:val="Normal1"/>
        <w:jc w:val="center"/>
        <w:rPr>
          <w:u w:val="single"/>
        </w:rPr>
      </w:pPr>
      <w:r w:rsidRPr="000D6EC7">
        <w:rPr>
          <w:b/>
          <w:u w:val="single"/>
        </w:rPr>
        <w:lastRenderedPageBreak/>
        <w:t>SCHEDULE D</w:t>
      </w:r>
    </w:p>
    <w:p w14:paraId="4674B27B" w14:textId="77777777" w:rsidR="00993565" w:rsidRPr="00A76C88" w:rsidRDefault="00665DBA" w:rsidP="009B6BC8">
      <w:pPr>
        <w:pStyle w:val="Normal1"/>
        <w:jc w:val="center"/>
        <w:rPr>
          <w:b/>
          <w:sz w:val="22"/>
          <w:szCs w:val="22"/>
        </w:rPr>
      </w:pPr>
      <w:del w:id="208" w:author="DSNR" w:date="2018-09-01T21:20:00Z">
        <w:r w:rsidRPr="009B6BC8" w:rsidDel="009B6BC8">
          <w:rPr>
            <w:b/>
            <w:sz w:val="22"/>
            <w:szCs w:val="22"/>
          </w:rPr>
          <w:delText xml:space="preserve">LIST OF </w:delText>
        </w:r>
      </w:del>
      <w:r w:rsidRPr="009B6BC8">
        <w:rPr>
          <w:b/>
          <w:sz w:val="22"/>
          <w:szCs w:val="22"/>
        </w:rPr>
        <w:t>SERVICES</w:t>
      </w:r>
    </w:p>
    <w:p w14:paraId="05EFE74A" w14:textId="77777777" w:rsidR="00993565" w:rsidRDefault="00993565" w:rsidP="00A76C88">
      <w:pPr>
        <w:pStyle w:val="Normal1"/>
        <w:jc w:val="both"/>
        <w:rPr>
          <w:ins w:id="209" w:author="DSNR" w:date="2018-09-01T21:20:00Z"/>
          <w:b/>
          <w:sz w:val="22"/>
          <w:szCs w:val="22"/>
        </w:rPr>
      </w:pPr>
    </w:p>
    <w:p w14:paraId="5F88A3C0" w14:textId="77777777" w:rsidR="009B6BC8" w:rsidRDefault="009B6BC8" w:rsidP="00A76C88">
      <w:pPr>
        <w:pStyle w:val="Normal1"/>
        <w:jc w:val="both"/>
        <w:rPr>
          <w:ins w:id="210" w:author="DSNR" w:date="2018-09-01T21:21:00Z"/>
          <w:sz w:val="22"/>
          <w:szCs w:val="22"/>
        </w:rPr>
      </w:pPr>
      <w:ins w:id="211" w:author="DSNR" w:date="2018-09-01T21:21:00Z">
        <w:r>
          <w:rPr>
            <w:sz w:val="22"/>
            <w:szCs w:val="22"/>
          </w:rPr>
          <w:t xml:space="preserve">The Buyer shall provide the following waste management services to the Seller:- </w:t>
        </w:r>
      </w:ins>
    </w:p>
    <w:p w14:paraId="17FEDA7D" w14:textId="77777777" w:rsidR="009B6BC8" w:rsidRPr="009B6BC8" w:rsidRDefault="009B6BC8" w:rsidP="00A76C88">
      <w:pPr>
        <w:pStyle w:val="Normal1"/>
        <w:jc w:val="both"/>
        <w:rPr>
          <w:sz w:val="22"/>
          <w:szCs w:val="22"/>
        </w:rPr>
      </w:pPr>
    </w:p>
    <w:p w14:paraId="2710A9CE" w14:textId="77777777" w:rsidR="00993565" w:rsidRPr="009B6BC8" w:rsidRDefault="00665DBA" w:rsidP="00A76C88">
      <w:pPr>
        <w:pStyle w:val="Normal1"/>
        <w:numPr>
          <w:ilvl w:val="0"/>
          <w:numId w:val="4"/>
        </w:numPr>
        <w:pBdr>
          <w:top w:val="nil"/>
          <w:left w:val="nil"/>
          <w:bottom w:val="nil"/>
          <w:right w:val="nil"/>
          <w:between w:val="nil"/>
        </w:pBdr>
        <w:spacing w:line="276" w:lineRule="auto"/>
        <w:ind w:left="360"/>
        <w:contextualSpacing/>
        <w:jc w:val="both"/>
        <w:rPr>
          <w:color w:val="000000"/>
          <w:sz w:val="22"/>
          <w:szCs w:val="22"/>
        </w:rPr>
      </w:pPr>
      <w:r w:rsidRPr="009B6BC8">
        <w:rPr>
          <w:color w:val="000000"/>
          <w:sz w:val="22"/>
          <w:szCs w:val="22"/>
        </w:rPr>
        <w:t xml:space="preserve">Pickup will be done before between </w:t>
      </w:r>
      <w:ins w:id="212" w:author="DSNR" w:date="2018-09-01T20:22:00Z">
        <w:r w:rsidR="00112DFD" w:rsidRPr="009B6BC8">
          <w:rPr>
            <w:sz w:val="22"/>
            <w:szCs w:val="22"/>
          </w:rPr>
          <w:t>[●]</w:t>
        </w:r>
      </w:ins>
      <w:del w:id="213" w:author="DSNR" w:date="2018-09-01T20:22:00Z">
        <w:r w:rsidRPr="009B6BC8" w:rsidDel="00112DFD">
          <w:rPr>
            <w:color w:val="000000"/>
            <w:sz w:val="22"/>
            <w:szCs w:val="22"/>
          </w:rPr>
          <w:delText>X</w:delText>
        </w:r>
      </w:del>
      <w:del w:id="214" w:author="DSNR" w:date="2018-09-01T20:21:00Z">
        <w:r w:rsidRPr="009B6BC8" w:rsidDel="00112DFD">
          <w:rPr>
            <w:color w:val="000000"/>
            <w:sz w:val="22"/>
            <w:szCs w:val="22"/>
          </w:rPr>
          <w:delText>XXXXXXX</w:delText>
        </w:r>
      </w:del>
      <w:r w:rsidRPr="009B6BC8">
        <w:rPr>
          <w:color w:val="000000"/>
          <w:sz w:val="22"/>
          <w:szCs w:val="22"/>
        </w:rPr>
        <w:t xml:space="preserve"> and </w:t>
      </w:r>
      <w:ins w:id="215" w:author="DSNR" w:date="2018-09-01T20:22:00Z">
        <w:r w:rsidR="00112DFD" w:rsidRPr="009B6BC8">
          <w:rPr>
            <w:sz w:val="22"/>
            <w:szCs w:val="22"/>
          </w:rPr>
          <w:t>[●]</w:t>
        </w:r>
      </w:ins>
      <w:del w:id="216" w:author="DSNR" w:date="2018-09-01T20:22:00Z">
        <w:r w:rsidRPr="009B6BC8" w:rsidDel="00112DFD">
          <w:rPr>
            <w:color w:val="000000"/>
            <w:sz w:val="22"/>
            <w:szCs w:val="22"/>
          </w:rPr>
          <w:delText>XXXXXXXX</w:delText>
        </w:r>
      </w:del>
      <w:r w:rsidRPr="009B6BC8">
        <w:rPr>
          <w:color w:val="000000"/>
          <w:sz w:val="22"/>
          <w:szCs w:val="22"/>
        </w:rPr>
        <w:t xml:space="preserve"> on </w:t>
      </w:r>
      <w:ins w:id="217" w:author="DSNR" w:date="2018-09-01T20:22:00Z">
        <w:r w:rsidR="00112DFD" w:rsidRPr="009B6BC8">
          <w:rPr>
            <w:sz w:val="22"/>
            <w:szCs w:val="22"/>
          </w:rPr>
          <w:t>[●]</w:t>
        </w:r>
      </w:ins>
      <w:del w:id="218" w:author="DSNR" w:date="2018-09-01T20:22:00Z">
        <w:r w:rsidRPr="009B6BC8" w:rsidDel="00112DFD">
          <w:rPr>
            <w:color w:val="000000"/>
            <w:sz w:val="22"/>
            <w:szCs w:val="22"/>
          </w:rPr>
          <w:delText>XXXXXXXX</w:delText>
        </w:r>
      </w:del>
      <w:r w:rsidRPr="009B6BC8">
        <w:rPr>
          <w:color w:val="000000"/>
          <w:sz w:val="22"/>
          <w:szCs w:val="22"/>
        </w:rPr>
        <w:t xml:space="preserve"> days of the week by the Buyer. Both Parties will work coherently to clear the stock in case of priority.</w:t>
      </w:r>
    </w:p>
    <w:p w14:paraId="454F06BF" w14:textId="77777777" w:rsidR="00A76C88" w:rsidRPr="009B6BC8" w:rsidRDefault="00665DBA" w:rsidP="00A76C88">
      <w:pPr>
        <w:pStyle w:val="Normal1"/>
        <w:numPr>
          <w:ilvl w:val="0"/>
          <w:numId w:val="4"/>
        </w:numPr>
        <w:pBdr>
          <w:top w:val="nil"/>
          <w:left w:val="nil"/>
          <w:bottom w:val="nil"/>
          <w:right w:val="nil"/>
          <w:between w:val="nil"/>
        </w:pBdr>
        <w:spacing w:line="276" w:lineRule="auto"/>
        <w:ind w:left="360"/>
        <w:contextualSpacing/>
        <w:jc w:val="both"/>
        <w:rPr>
          <w:color w:val="000000"/>
          <w:sz w:val="22"/>
          <w:szCs w:val="22"/>
        </w:rPr>
      </w:pPr>
      <w:del w:id="219" w:author="DSNR" w:date="2018-09-01T21:12:00Z">
        <w:r w:rsidRPr="009B6BC8" w:rsidDel="00A76C88">
          <w:rPr>
            <w:color w:val="000000"/>
            <w:sz w:val="22"/>
            <w:szCs w:val="22"/>
          </w:rPr>
          <w:delText>All the products mentioned above should be segregated as per the category or prices will be based on the picked products.</w:delText>
        </w:r>
      </w:del>
      <w:r w:rsidR="00A76C88" w:rsidRPr="009B6BC8">
        <w:rPr>
          <w:rFonts w:eastAsia="CIDFont+F4"/>
          <w:sz w:val="22"/>
          <w:szCs w:val="22"/>
          <w:lang w:val="en-IN"/>
        </w:rPr>
        <w:t xml:space="preserve">The process of municipal waste collection is as under :- </w:t>
      </w:r>
    </w:p>
    <w:p w14:paraId="03C2AF19" w14:textId="77777777" w:rsidR="00A76C88" w:rsidRPr="009B6BC8" w:rsidRDefault="00A76C88" w:rsidP="00A76C88">
      <w:pPr>
        <w:pStyle w:val="Normal1"/>
        <w:numPr>
          <w:ilvl w:val="1"/>
          <w:numId w:val="13"/>
        </w:numPr>
        <w:pBdr>
          <w:top w:val="nil"/>
          <w:left w:val="nil"/>
          <w:bottom w:val="nil"/>
          <w:right w:val="nil"/>
          <w:between w:val="nil"/>
        </w:pBdr>
        <w:spacing w:line="276" w:lineRule="auto"/>
        <w:ind w:left="851" w:hanging="425"/>
        <w:contextualSpacing/>
        <w:jc w:val="both"/>
        <w:rPr>
          <w:color w:val="000000"/>
          <w:sz w:val="22"/>
          <w:szCs w:val="22"/>
        </w:rPr>
      </w:pPr>
      <w:r w:rsidRPr="009B6BC8">
        <w:rPr>
          <w:rFonts w:eastAsia="CIDFont+F4"/>
          <w:sz w:val="22"/>
          <w:szCs w:val="22"/>
          <w:lang w:val="en-IN"/>
        </w:rPr>
        <w:t>All the waste generated at the client’s site must be segregated in following categories as per the Solid Waste Management Rules 2016: Segregation presentation can be shared on request</w:t>
      </w:r>
    </w:p>
    <w:p w14:paraId="5EC40029" w14:textId="77777777" w:rsidR="00A76C88" w:rsidRPr="009B6BC8" w:rsidRDefault="00A76C88" w:rsidP="00A76C88">
      <w:pPr>
        <w:pStyle w:val="Normal1"/>
        <w:numPr>
          <w:ilvl w:val="1"/>
          <w:numId w:val="4"/>
        </w:numPr>
        <w:pBdr>
          <w:top w:val="nil"/>
          <w:left w:val="nil"/>
          <w:bottom w:val="nil"/>
          <w:right w:val="nil"/>
          <w:between w:val="nil"/>
        </w:pBdr>
        <w:spacing w:line="276" w:lineRule="auto"/>
        <w:ind w:left="851" w:firstLine="0"/>
        <w:contextualSpacing/>
        <w:jc w:val="both"/>
        <w:rPr>
          <w:color w:val="000000"/>
          <w:sz w:val="22"/>
          <w:szCs w:val="22"/>
        </w:rPr>
      </w:pPr>
      <w:r w:rsidRPr="009B6BC8">
        <w:rPr>
          <w:rFonts w:eastAsia="CIDFont+F4"/>
          <w:sz w:val="22"/>
          <w:szCs w:val="22"/>
          <w:lang w:val="en-IN"/>
        </w:rPr>
        <w:t>Mixed Recyclable Waste</w:t>
      </w:r>
    </w:p>
    <w:p w14:paraId="204719EF" w14:textId="77777777" w:rsidR="00A76C88" w:rsidRPr="009B6BC8" w:rsidRDefault="00A76C88" w:rsidP="00A76C88">
      <w:pPr>
        <w:pStyle w:val="Normal1"/>
        <w:numPr>
          <w:ilvl w:val="1"/>
          <w:numId w:val="4"/>
        </w:numPr>
        <w:pBdr>
          <w:top w:val="nil"/>
          <w:left w:val="nil"/>
          <w:bottom w:val="nil"/>
          <w:right w:val="nil"/>
          <w:between w:val="nil"/>
        </w:pBdr>
        <w:spacing w:line="276" w:lineRule="auto"/>
        <w:ind w:left="851" w:firstLine="0"/>
        <w:contextualSpacing/>
        <w:jc w:val="both"/>
        <w:rPr>
          <w:color w:val="000000"/>
          <w:sz w:val="22"/>
          <w:szCs w:val="22"/>
        </w:rPr>
      </w:pPr>
      <w:r w:rsidRPr="009B6BC8">
        <w:rPr>
          <w:rFonts w:eastAsia="CIDFont+F4"/>
          <w:sz w:val="22"/>
          <w:szCs w:val="22"/>
          <w:lang w:val="en-IN"/>
        </w:rPr>
        <w:t>Biodegradable Waste</w:t>
      </w:r>
    </w:p>
    <w:p w14:paraId="62BAB506" w14:textId="77777777" w:rsidR="00A76C88" w:rsidRPr="009B6BC8" w:rsidRDefault="00A76C88" w:rsidP="00A76C88">
      <w:pPr>
        <w:pStyle w:val="Normal1"/>
        <w:numPr>
          <w:ilvl w:val="1"/>
          <w:numId w:val="4"/>
        </w:numPr>
        <w:pBdr>
          <w:top w:val="nil"/>
          <w:left w:val="nil"/>
          <w:bottom w:val="nil"/>
          <w:right w:val="nil"/>
          <w:between w:val="nil"/>
        </w:pBdr>
        <w:spacing w:line="276" w:lineRule="auto"/>
        <w:ind w:left="851" w:firstLine="0"/>
        <w:contextualSpacing/>
        <w:jc w:val="both"/>
        <w:rPr>
          <w:color w:val="000000"/>
          <w:sz w:val="22"/>
          <w:szCs w:val="22"/>
        </w:rPr>
      </w:pPr>
      <w:r w:rsidRPr="009B6BC8">
        <w:rPr>
          <w:rFonts w:eastAsia="CIDFont+F4"/>
          <w:sz w:val="22"/>
          <w:szCs w:val="22"/>
          <w:lang w:val="en-IN"/>
        </w:rPr>
        <w:t>Inert Waste</w:t>
      </w:r>
    </w:p>
    <w:p w14:paraId="2FBF80CC" w14:textId="77777777" w:rsidR="00A76C88" w:rsidRPr="009B6BC8" w:rsidRDefault="00A76C88" w:rsidP="00A76C88">
      <w:pPr>
        <w:pStyle w:val="Normal1"/>
        <w:numPr>
          <w:ilvl w:val="1"/>
          <w:numId w:val="4"/>
        </w:numPr>
        <w:pBdr>
          <w:top w:val="nil"/>
          <w:left w:val="nil"/>
          <w:bottom w:val="nil"/>
          <w:right w:val="nil"/>
          <w:between w:val="nil"/>
        </w:pBdr>
        <w:spacing w:line="276" w:lineRule="auto"/>
        <w:ind w:left="851" w:firstLine="0"/>
        <w:contextualSpacing/>
        <w:jc w:val="both"/>
        <w:rPr>
          <w:color w:val="000000"/>
          <w:sz w:val="22"/>
          <w:szCs w:val="22"/>
        </w:rPr>
      </w:pPr>
      <w:r w:rsidRPr="009B6BC8">
        <w:rPr>
          <w:rFonts w:eastAsia="CIDFont+F4"/>
          <w:sz w:val="22"/>
          <w:szCs w:val="22"/>
          <w:lang w:val="en-IN"/>
        </w:rPr>
        <w:t>Hazardous Waste</w:t>
      </w:r>
    </w:p>
    <w:p w14:paraId="60BCCEE0" w14:textId="77777777" w:rsidR="00A76C88" w:rsidRPr="009B6BC8" w:rsidRDefault="00A76C88" w:rsidP="00A76C88">
      <w:pPr>
        <w:pStyle w:val="Normal1"/>
        <w:numPr>
          <w:ilvl w:val="1"/>
          <w:numId w:val="4"/>
        </w:numPr>
        <w:pBdr>
          <w:top w:val="nil"/>
          <w:left w:val="nil"/>
          <w:bottom w:val="nil"/>
          <w:right w:val="nil"/>
          <w:between w:val="nil"/>
        </w:pBdr>
        <w:spacing w:line="276" w:lineRule="auto"/>
        <w:ind w:left="851" w:firstLine="0"/>
        <w:contextualSpacing/>
        <w:jc w:val="both"/>
        <w:rPr>
          <w:color w:val="000000"/>
          <w:sz w:val="22"/>
          <w:szCs w:val="22"/>
        </w:rPr>
      </w:pPr>
      <w:r w:rsidRPr="009B6BC8">
        <w:rPr>
          <w:rFonts w:eastAsia="CIDFont+F4"/>
          <w:sz w:val="22"/>
          <w:szCs w:val="22"/>
          <w:lang w:val="en-IN"/>
        </w:rPr>
        <w:t>Horticulture waste</w:t>
      </w:r>
    </w:p>
    <w:p w14:paraId="46594D21" w14:textId="77777777" w:rsidR="00A76C88" w:rsidRPr="009B6BC8" w:rsidRDefault="00A76C88" w:rsidP="00A76C88">
      <w:pPr>
        <w:pStyle w:val="Normal1"/>
        <w:numPr>
          <w:ilvl w:val="1"/>
          <w:numId w:val="4"/>
        </w:numPr>
        <w:pBdr>
          <w:top w:val="nil"/>
          <w:left w:val="nil"/>
          <w:bottom w:val="nil"/>
          <w:right w:val="nil"/>
          <w:between w:val="nil"/>
        </w:pBdr>
        <w:spacing w:line="276" w:lineRule="auto"/>
        <w:ind w:left="851" w:firstLine="0"/>
        <w:contextualSpacing/>
        <w:jc w:val="both"/>
        <w:rPr>
          <w:color w:val="000000"/>
          <w:sz w:val="22"/>
          <w:szCs w:val="22"/>
        </w:rPr>
      </w:pPr>
      <w:r w:rsidRPr="009B6BC8">
        <w:rPr>
          <w:rFonts w:eastAsia="CIDFont+F4"/>
          <w:sz w:val="22"/>
          <w:szCs w:val="22"/>
          <w:lang w:val="en-IN"/>
        </w:rPr>
        <w:t>Construction related waste</w:t>
      </w:r>
    </w:p>
    <w:p w14:paraId="6AF0B816" w14:textId="77777777" w:rsidR="00A76C88" w:rsidRPr="009B6BC8" w:rsidRDefault="00A76C88" w:rsidP="00A76C88">
      <w:pPr>
        <w:pStyle w:val="Normal1"/>
        <w:numPr>
          <w:ilvl w:val="1"/>
          <w:numId w:val="13"/>
        </w:numPr>
        <w:pBdr>
          <w:top w:val="nil"/>
          <w:left w:val="nil"/>
          <w:bottom w:val="nil"/>
          <w:right w:val="nil"/>
          <w:between w:val="nil"/>
        </w:pBdr>
        <w:spacing w:line="276" w:lineRule="auto"/>
        <w:ind w:left="851" w:hanging="425"/>
        <w:contextualSpacing/>
        <w:jc w:val="both"/>
        <w:rPr>
          <w:color w:val="000000"/>
          <w:sz w:val="22"/>
          <w:szCs w:val="22"/>
        </w:rPr>
      </w:pPr>
      <w:r w:rsidRPr="009B6BC8">
        <w:rPr>
          <w:rFonts w:eastAsia="CIDFont+F4"/>
          <w:sz w:val="22"/>
          <w:szCs w:val="22"/>
          <w:lang w:val="en-IN"/>
        </w:rPr>
        <w:t xml:space="preserve">Waste in the respective bins must be present in different </w:t>
      </w:r>
      <w:proofErr w:type="spellStart"/>
      <w:r w:rsidRPr="009B6BC8">
        <w:rPr>
          <w:rFonts w:eastAsia="CIDFont+F4"/>
          <w:sz w:val="22"/>
          <w:szCs w:val="22"/>
          <w:lang w:val="en-IN"/>
        </w:rPr>
        <w:t>colored</w:t>
      </w:r>
      <w:proofErr w:type="spellEnd"/>
      <w:r w:rsidRPr="009B6BC8">
        <w:rPr>
          <w:rFonts w:eastAsia="CIDFont+F4"/>
          <w:sz w:val="22"/>
          <w:szCs w:val="22"/>
          <w:lang w:val="en-IN"/>
        </w:rPr>
        <w:t xml:space="preserve"> bags for identification</w:t>
      </w:r>
      <w:r w:rsidR="009B6BC8">
        <w:rPr>
          <w:rFonts w:eastAsia="CIDFont+F4"/>
          <w:sz w:val="22"/>
          <w:szCs w:val="22"/>
          <w:lang w:val="en-IN"/>
        </w:rPr>
        <w:t>.</w:t>
      </w:r>
    </w:p>
    <w:p w14:paraId="2FD320AD" w14:textId="77777777" w:rsidR="00A76C88" w:rsidRPr="009B6BC8" w:rsidRDefault="00A76C88" w:rsidP="00A76C88">
      <w:pPr>
        <w:pStyle w:val="Normal1"/>
        <w:numPr>
          <w:ilvl w:val="1"/>
          <w:numId w:val="13"/>
        </w:numPr>
        <w:pBdr>
          <w:top w:val="nil"/>
          <w:left w:val="nil"/>
          <w:bottom w:val="nil"/>
          <w:right w:val="nil"/>
          <w:between w:val="nil"/>
        </w:pBdr>
        <w:spacing w:line="276" w:lineRule="auto"/>
        <w:ind w:left="851" w:hanging="425"/>
        <w:contextualSpacing/>
        <w:jc w:val="both"/>
        <w:rPr>
          <w:color w:val="000000"/>
          <w:sz w:val="22"/>
          <w:szCs w:val="22"/>
        </w:rPr>
      </w:pPr>
      <w:r w:rsidRPr="009B6BC8">
        <w:rPr>
          <w:rFonts w:eastAsia="CIDFont+F4"/>
          <w:sz w:val="22"/>
          <w:szCs w:val="22"/>
          <w:lang w:val="en-IN"/>
        </w:rPr>
        <w:t>The collected segregated waste is then brought to Buyer’s site and further segregated to ensure right treatment, recycling and disposal as per the SWM Rules 2016</w:t>
      </w:r>
      <w:r w:rsidR="009B6BC8">
        <w:rPr>
          <w:rFonts w:eastAsia="CIDFont+F4"/>
          <w:sz w:val="22"/>
          <w:szCs w:val="22"/>
          <w:lang w:val="en-IN"/>
        </w:rPr>
        <w:t>.</w:t>
      </w:r>
    </w:p>
    <w:p w14:paraId="519949EA" w14:textId="77777777" w:rsidR="00A76C88" w:rsidRPr="009B6BC8" w:rsidRDefault="00A76C88" w:rsidP="00A76C88">
      <w:pPr>
        <w:pStyle w:val="Normal1"/>
        <w:numPr>
          <w:ilvl w:val="1"/>
          <w:numId w:val="13"/>
        </w:numPr>
        <w:pBdr>
          <w:top w:val="nil"/>
          <w:left w:val="nil"/>
          <w:bottom w:val="nil"/>
          <w:right w:val="nil"/>
          <w:between w:val="nil"/>
        </w:pBdr>
        <w:spacing w:line="276" w:lineRule="auto"/>
        <w:ind w:left="851" w:hanging="425"/>
        <w:contextualSpacing/>
        <w:jc w:val="both"/>
        <w:rPr>
          <w:color w:val="000000"/>
          <w:sz w:val="22"/>
          <w:szCs w:val="22"/>
        </w:rPr>
      </w:pPr>
      <w:r w:rsidRPr="009B6BC8">
        <w:rPr>
          <w:rFonts w:eastAsia="CIDFont+F4"/>
          <w:sz w:val="22"/>
          <w:szCs w:val="22"/>
          <w:lang w:val="en-IN"/>
        </w:rPr>
        <w:t>All the waste must be provided to the Buyer at one location at the Seller’s premises.</w:t>
      </w:r>
    </w:p>
    <w:p w14:paraId="00B57146" w14:textId="77777777" w:rsidR="00A76C88" w:rsidRPr="009B6BC8" w:rsidRDefault="00A76C88" w:rsidP="00A76C88">
      <w:pPr>
        <w:pStyle w:val="Normal1"/>
        <w:numPr>
          <w:ilvl w:val="0"/>
          <w:numId w:val="13"/>
        </w:numPr>
        <w:pBdr>
          <w:top w:val="nil"/>
          <w:left w:val="nil"/>
          <w:bottom w:val="nil"/>
          <w:right w:val="nil"/>
          <w:between w:val="nil"/>
        </w:pBdr>
        <w:spacing w:line="276" w:lineRule="auto"/>
        <w:contextualSpacing/>
        <w:jc w:val="both"/>
        <w:rPr>
          <w:ins w:id="220" w:author="DSNR" w:date="2018-09-01T21:16:00Z"/>
          <w:color w:val="000000"/>
          <w:sz w:val="22"/>
          <w:szCs w:val="22"/>
        </w:rPr>
      </w:pPr>
      <w:ins w:id="221" w:author="DSNR" w:date="2018-09-01T21:14:00Z">
        <w:r w:rsidRPr="009B6BC8">
          <w:rPr>
            <w:color w:val="000000"/>
            <w:sz w:val="22"/>
            <w:szCs w:val="22"/>
          </w:rPr>
          <w:t>The process of recyclable waste</w:t>
        </w:r>
      </w:ins>
      <w:ins w:id="222" w:author="DSNR" w:date="2018-09-01T21:22:00Z">
        <w:r w:rsidR="009B6BC8">
          <w:rPr>
            <w:color w:val="000000"/>
            <w:sz w:val="22"/>
            <w:szCs w:val="22"/>
          </w:rPr>
          <w:t xml:space="preserve"> collection </w:t>
        </w:r>
      </w:ins>
      <w:ins w:id="223" w:author="DSNR" w:date="2018-09-01T21:14:00Z">
        <w:r w:rsidRPr="009B6BC8">
          <w:rPr>
            <w:color w:val="000000"/>
            <w:sz w:val="22"/>
            <w:szCs w:val="22"/>
          </w:rPr>
          <w:t xml:space="preserve">is as under:- </w:t>
        </w:r>
      </w:ins>
    </w:p>
    <w:p w14:paraId="4BC7470C" w14:textId="77777777" w:rsidR="00A76C88" w:rsidRPr="009B6BC8" w:rsidRDefault="00A76C88" w:rsidP="00A76C88">
      <w:pPr>
        <w:pStyle w:val="Normal1"/>
        <w:numPr>
          <w:ilvl w:val="1"/>
          <w:numId w:val="13"/>
        </w:numPr>
        <w:pBdr>
          <w:top w:val="nil"/>
          <w:left w:val="nil"/>
          <w:bottom w:val="nil"/>
          <w:right w:val="nil"/>
          <w:between w:val="nil"/>
        </w:pBdr>
        <w:spacing w:line="276" w:lineRule="auto"/>
        <w:ind w:left="993" w:hanging="567"/>
        <w:contextualSpacing/>
        <w:jc w:val="both"/>
        <w:rPr>
          <w:ins w:id="224" w:author="DSNR" w:date="2018-09-01T21:16:00Z"/>
          <w:color w:val="000000"/>
          <w:sz w:val="22"/>
          <w:szCs w:val="22"/>
        </w:rPr>
      </w:pPr>
      <w:ins w:id="225" w:author="DSNR" w:date="2018-09-01T21:16:00Z">
        <w:r w:rsidRPr="009B6BC8">
          <w:rPr>
            <w:sz w:val="22"/>
            <w:szCs w:val="22"/>
            <w:lang w:val="en-IN"/>
          </w:rPr>
          <w:t>All the different kind of recyclable waste will be weighed on the weighing scale brought by Eco Wise</w:t>
        </w:r>
      </w:ins>
    </w:p>
    <w:p w14:paraId="36FD6F2D" w14:textId="77777777" w:rsidR="00A76C88" w:rsidRPr="009B6BC8" w:rsidRDefault="00A76C88" w:rsidP="00A76C88">
      <w:pPr>
        <w:pStyle w:val="Normal1"/>
        <w:numPr>
          <w:ilvl w:val="1"/>
          <w:numId w:val="13"/>
        </w:numPr>
        <w:pBdr>
          <w:top w:val="nil"/>
          <w:left w:val="nil"/>
          <w:bottom w:val="nil"/>
          <w:right w:val="nil"/>
          <w:between w:val="nil"/>
        </w:pBdr>
        <w:spacing w:line="276" w:lineRule="auto"/>
        <w:ind w:left="993" w:hanging="567"/>
        <w:contextualSpacing/>
        <w:jc w:val="both"/>
        <w:rPr>
          <w:ins w:id="226" w:author="DSNR" w:date="2018-09-01T21:16:00Z"/>
          <w:color w:val="000000"/>
          <w:sz w:val="22"/>
          <w:szCs w:val="22"/>
        </w:rPr>
      </w:pPr>
      <w:ins w:id="227" w:author="DSNR" w:date="2018-09-01T21:16:00Z">
        <w:r w:rsidRPr="009B6BC8">
          <w:rPr>
            <w:sz w:val="22"/>
            <w:szCs w:val="22"/>
            <w:lang w:val="en-IN"/>
          </w:rPr>
          <w:t>Weight of each kind of waste will logged in the log sheet and shared with the</w:t>
        </w:r>
        <w:r w:rsidRPr="009B6BC8">
          <w:rPr>
            <w:color w:val="000000"/>
            <w:sz w:val="22"/>
            <w:szCs w:val="22"/>
          </w:rPr>
          <w:t xml:space="preserve"> </w:t>
        </w:r>
        <w:r w:rsidRPr="009B6BC8">
          <w:rPr>
            <w:sz w:val="22"/>
            <w:szCs w:val="22"/>
            <w:lang w:val="en-IN"/>
          </w:rPr>
          <w:t>client on a monthly basis</w:t>
        </w:r>
      </w:ins>
    </w:p>
    <w:p w14:paraId="339EF228" w14:textId="77777777" w:rsidR="00993565" w:rsidRPr="009B6BC8" w:rsidDel="00A76C88" w:rsidRDefault="00665DBA" w:rsidP="00A76C88">
      <w:pPr>
        <w:pStyle w:val="Normal1"/>
        <w:numPr>
          <w:ilvl w:val="0"/>
          <w:numId w:val="13"/>
        </w:numPr>
        <w:pBdr>
          <w:top w:val="nil"/>
          <w:left w:val="nil"/>
          <w:bottom w:val="nil"/>
          <w:right w:val="nil"/>
          <w:between w:val="nil"/>
        </w:pBdr>
        <w:spacing w:line="276" w:lineRule="auto"/>
        <w:contextualSpacing/>
        <w:jc w:val="both"/>
        <w:rPr>
          <w:del w:id="228" w:author="DSNR" w:date="2018-09-01T21:16:00Z"/>
          <w:color w:val="000000"/>
          <w:sz w:val="22"/>
          <w:szCs w:val="22"/>
        </w:rPr>
      </w:pPr>
      <w:r w:rsidRPr="009B6BC8">
        <w:rPr>
          <w:color w:val="000000"/>
          <w:sz w:val="22"/>
          <w:szCs w:val="22"/>
        </w:rPr>
        <w:t>All the scrap materials shall be weighed with proper weighing machines without any malpractice found before the representatives of both Parties.</w:t>
      </w:r>
    </w:p>
    <w:p w14:paraId="73BCB614" w14:textId="77777777" w:rsidR="00A76C88" w:rsidRPr="009B6BC8" w:rsidRDefault="00A76C88" w:rsidP="00A76C88">
      <w:pPr>
        <w:pStyle w:val="Normal1"/>
        <w:numPr>
          <w:ilvl w:val="0"/>
          <w:numId w:val="13"/>
        </w:numPr>
        <w:pBdr>
          <w:top w:val="nil"/>
          <w:left w:val="nil"/>
          <w:bottom w:val="nil"/>
          <w:right w:val="nil"/>
          <w:between w:val="nil"/>
        </w:pBdr>
        <w:spacing w:line="276" w:lineRule="auto"/>
        <w:contextualSpacing/>
        <w:jc w:val="both"/>
        <w:rPr>
          <w:ins w:id="229" w:author="DSNR" w:date="2018-09-01T21:16:00Z"/>
          <w:color w:val="000000"/>
          <w:sz w:val="22"/>
          <w:szCs w:val="22"/>
        </w:rPr>
      </w:pPr>
    </w:p>
    <w:p w14:paraId="29A21D65" w14:textId="77777777" w:rsidR="00993565" w:rsidRPr="009B6BC8" w:rsidDel="00A76C88" w:rsidRDefault="00665DBA" w:rsidP="00A76C88">
      <w:pPr>
        <w:pStyle w:val="Normal1"/>
        <w:numPr>
          <w:ilvl w:val="0"/>
          <w:numId w:val="13"/>
        </w:numPr>
        <w:pBdr>
          <w:top w:val="nil"/>
          <w:left w:val="nil"/>
          <w:bottom w:val="nil"/>
          <w:right w:val="nil"/>
          <w:between w:val="nil"/>
        </w:pBdr>
        <w:spacing w:line="276" w:lineRule="auto"/>
        <w:contextualSpacing/>
        <w:jc w:val="both"/>
        <w:rPr>
          <w:del w:id="230" w:author="DSNR" w:date="2018-09-01T21:16:00Z"/>
          <w:color w:val="000000"/>
          <w:sz w:val="22"/>
          <w:szCs w:val="22"/>
        </w:rPr>
      </w:pPr>
      <w:r w:rsidRPr="009B6BC8">
        <w:rPr>
          <w:color w:val="000000"/>
          <w:sz w:val="22"/>
          <w:szCs w:val="22"/>
        </w:rPr>
        <w:t xml:space="preserve">All products collected by the Buyer will be recycled </w:t>
      </w:r>
      <w:ins w:id="231" w:author="DSNR" w:date="2018-09-01T21:17:00Z">
        <w:r w:rsidR="009B6BC8" w:rsidRPr="009B6BC8">
          <w:rPr>
            <w:color w:val="000000"/>
            <w:sz w:val="22"/>
            <w:szCs w:val="22"/>
          </w:rPr>
          <w:t xml:space="preserve">at respective recycling units </w:t>
        </w:r>
      </w:ins>
      <w:r w:rsidRPr="009B6BC8">
        <w:rPr>
          <w:color w:val="000000"/>
          <w:sz w:val="22"/>
          <w:szCs w:val="22"/>
        </w:rPr>
        <w:t>without affecting the environment.</w:t>
      </w:r>
    </w:p>
    <w:p w14:paraId="4B4E768B" w14:textId="77777777" w:rsidR="00A76C88" w:rsidRPr="009B6BC8" w:rsidRDefault="00A76C88" w:rsidP="00A76C88">
      <w:pPr>
        <w:pStyle w:val="Normal1"/>
        <w:numPr>
          <w:ilvl w:val="0"/>
          <w:numId w:val="13"/>
        </w:numPr>
        <w:pBdr>
          <w:top w:val="nil"/>
          <w:left w:val="nil"/>
          <w:bottom w:val="nil"/>
          <w:right w:val="nil"/>
          <w:between w:val="nil"/>
        </w:pBdr>
        <w:spacing w:line="276" w:lineRule="auto"/>
        <w:contextualSpacing/>
        <w:jc w:val="both"/>
        <w:rPr>
          <w:ins w:id="232" w:author="DSNR" w:date="2018-09-01T21:16:00Z"/>
          <w:color w:val="000000"/>
          <w:sz w:val="22"/>
          <w:szCs w:val="22"/>
        </w:rPr>
      </w:pPr>
    </w:p>
    <w:p w14:paraId="1C269DF2" w14:textId="77777777" w:rsidR="00993565" w:rsidRPr="009B6BC8" w:rsidDel="00A76C88" w:rsidRDefault="00665DBA" w:rsidP="00A76C88">
      <w:pPr>
        <w:pStyle w:val="Normal1"/>
        <w:numPr>
          <w:ilvl w:val="0"/>
          <w:numId w:val="13"/>
        </w:numPr>
        <w:pBdr>
          <w:top w:val="nil"/>
          <w:left w:val="nil"/>
          <w:bottom w:val="nil"/>
          <w:right w:val="nil"/>
          <w:between w:val="nil"/>
        </w:pBdr>
        <w:spacing w:line="276" w:lineRule="auto"/>
        <w:contextualSpacing/>
        <w:jc w:val="both"/>
        <w:rPr>
          <w:del w:id="233" w:author="DSNR" w:date="2018-09-01T21:16:00Z"/>
          <w:color w:val="000000"/>
          <w:sz w:val="22"/>
          <w:szCs w:val="22"/>
        </w:rPr>
      </w:pPr>
      <w:r w:rsidRPr="009B6BC8">
        <w:rPr>
          <w:color w:val="000000"/>
          <w:sz w:val="22"/>
          <w:szCs w:val="22"/>
        </w:rPr>
        <w:t xml:space="preserve">Buyer’s support number is </w:t>
      </w:r>
      <w:ins w:id="234" w:author="DSNR" w:date="2018-09-01T20:22:00Z">
        <w:r w:rsidR="00112DFD" w:rsidRPr="009B6BC8">
          <w:rPr>
            <w:sz w:val="22"/>
            <w:szCs w:val="22"/>
          </w:rPr>
          <w:t>[●]</w:t>
        </w:r>
      </w:ins>
      <w:del w:id="235" w:author="DSNR" w:date="2018-09-01T20:22:00Z">
        <w:r w:rsidRPr="009B6BC8" w:rsidDel="00112DFD">
          <w:rPr>
            <w:color w:val="000000"/>
            <w:sz w:val="22"/>
            <w:szCs w:val="22"/>
          </w:rPr>
          <w:delText>XXXXXXXXXXXXXXXXXXXXXX</w:delText>
        </w:r>
      </w:del>
      <w:r w:rsidRPr="009B6BC8">
        <w:rPr>
          <w:color w:val="000000"/>
          <w:sz w:val="22"/>
          <w:szCs w:val="22"/>
        </w:rPr>
        <w:t xml:space="preserve"> and Email - </w:t>
      </w:r>
      <w:ins w:id="236" w:author="DSNR" w:date="2018-09-01T20:22:00Z">
        <w:r w:rsidR="00112DFD" w:rsidRPr="009B6BC8">
          <w:rPr>
            <w:sz w:val="22"/>
            <w:szCs w:val="22"/>
          </w:rPr>
          <w:t>[●]</w:t>
        </w:r>
      </w:ins>
      <w:del w:id="237" w:author="DSNR" w:date="2018-09-01T20:22:00Z">
        <w:r w:rsidRPr="009B6BC8" w:rsidDel="00112DFD">
          <w:rPr>
            <w:color w:val="000000"/>
            <w:sz w:val="22"/>
            <w:szCs w:val="22"/>
          </w:rPr>
          <w:delText>XXXXXXXXXXXXXXXXXXXXXXXXXXXX</w:delText>
        </w:r>
      </w:del>
    </w:p>
    <w:p w14:paraId="10861287" w14:textId="77777777" w:rsidR="00A76C88" w:rsidRPr="009B6BC8" w:rsidRDefault="00A76C88" w:rsidP="00A76C88">
      <w:pPr>
        <w:pStyle w:val="Normal1"/>
        <w:numPr>
          <w:ilvl w:val="0"/>
          <w:numId w:val="13"/>
        </w:numPr>
        <w:pBdr>
          <w:top w:val="nil"/>
          <w:left w:val="nil"/>
          <w:bottom w:val="nil"/>
          <w:right w:val="nil"/>
          <w:between w:val="nil"/>
        </w:pBdr>
        <w:spacing w:line="276" w:lineRule="auto"/>
        <w:contextualSpacing/>
        <w:jc w:val="both"/>
        <w:rPr>
          <w:ins w:id="238" w:author="DSNR" w:date="2018-09-01T21:16:00Z"/>
          <w:color w:val="000000"/>
          <w:sz w:val="22"/>
          <w:szCs w:val="22"/>
        </w:rPr>
      </w:pPr>
    </w:p>
    <w:p w14:paraId="02816EB5" w14:textId="77777777" w:rsidR="00993565" w:rsidRPr="009B6BC8" w:rsidRDefault="00112DFD" w:rsidP="00A76C88">
      <w:pPr>
        <w:pStyle w:val="Normal1"/>
        <w:numPr>
          <w:ilvl w:val="0"/>
          <w:numId w:val="13"/>
        </w:numPr>
        <w:pBdr>
          <w:top w:val="nil"/>
          <w:left w:val="nil"/>
          <w:bottom w:val="nil"/>
          <w:right w:val="nil"/>
          <w:between w:val="nil"/>
        </w:pBdr>
        <w:spacing w:line="276" w:lineRule="auto"/>
        <w:contextualSpacing/>
        <w:jc w:val="both"/>
        <w:rPr>
          <w:color w:val="000000"/>
          <w:sz w:val="22"/>
          <w:szCs w:val="22"/>
        </w:rPr>
      </w:pPr>
      <w:ins w:id="239" w:author="DSNR" w:date="2018-09-01T20:22:00Z">
        <w:r w:rsidRPr="009B6BC8">
          <w:rPr>
            <w:sz w:val="22"/>
            <w:szCs w:val="22"/>
          </w:rPr>
          <w:t xml:space="preserve">[●] </w:t>
        </w:r>
      </w:ins>
      <w:del w:id="240" w:author="DSNR" w:date="2018-09-01T20:22:00Z">
        <w:r w:rsidR="00665DBA" w:rsidRPr="009B6BC8" w:rsidDel="00112DFD">
          <w:rPr>
            <w:color w:val="000000"/>
            <w:sz w:val="22"/>
            <w:szCs w:val="22"/>
          </w:rPr>
          <w:delText xml:space="preserve">XXXXXXXXXXXXX </w:delText>
        </w:r>
      </w:del>
      <w:r w:rsidR="00665DBA" w:rsidRPr="009B6BC8">
        <w:rPr>
          <w:color w:val="000000"/>
          <w:sz w:val="22"/>
          <w:szCs w:val="22"/>
        </w:rPr>
        <w:t xml:space="preserve">will be the </w:t>
      </w:r>
      <w:r w:rsidR="009B6BC8" w:rsidRPr="009B6BC8">
        <w:rPr>
          <w:color w:val="000000"/>
          <w:sz w:val="22"/>
          <w:szCs w:val="22"/>
        </w:rPr>
        <w:t xml:space="preserve">first </w:t>
      </w:r>
      <w:r w:rsidR="00665DBA" w:rsidRPr="009B6BC8">
        <w:rPr>
          <w:color w:val="000000"/>
          <w:sz w:val="22"/>
          <w:szCs w:val="22"/>
        </w:rPr>
        <w:t xml:space="preserve">point-of-contact from the Seller. </w:t>
      </w:r>
      <w:ins w:id="241" w:author="DSNR" w:date="2018-09-01T20:23:00Z">
        <w:r w:rsidRPr="009B6BC8">
          <w:rPr>
            <w:sz w:val="22"/>
            <w:szCs w:val="22"/>
          </w:rPr>
          <w:t>[●]</w:t>
        </w:r>
      </w:ins>
      <w:del w:id="242" w:author="DSNR" w:date="2018-09-01T20:23:00Z">
        <w:r w:rsidR="00665DBA" w:rsidRPr="009B6BC8" w:rsidDel="00112DFD">
          <w:rPr>
            <w:color w:val="000000"/>
            <w:sz w:val="22"/>
            <w:szCs w:val="22"/>
          </w:rPr>
          <w:delText>XXXXXXXXXXXXX</w:delText>
        </w:r>
      </w:del>
      <w:r w:rsidR="00665DBA" w:rsidRPr="009B6BC8">
        <w:rPr>
          <w:color w:val="000000"/>
          <w:sz w:val="22"/>
          <w:szCs w:val="22"/>
        </w:rPr>
        <w:t xml:space="preserve"> will be the first point-of- contact from the Buyer.</w:t>
      </w:r>
    </w:p>
    <w:p w14:paraId="3A80C8EE" w14:textId="77777777" w:rsidR="00993565" w:rsidRDefault="00993565" w:rsidP="00A76C88">
      <w:pPr>
        <w:pStyle w:val="Normal1"/>
        <w:pBdr>
          <w:top w:val="nil"/>
          <w:left w:val="nil"/>
          <w:bottom w:val="nil"/>
          <w:right w:val="nil"/>
          <w:between w:val="nil"/>
        </w:pBdr>
        <w:spacing w:line="276" w:lineRule="auto"/>
        <w:ind w:left="720" w:hanging="720"/>
        <w:jc w:val="both"/>
        <w:rPr>
          <w:b/>
          <w:color w:val="000000"/>
        </w:rPr>
      </w:pPr>
    </w:p>
    <w:p w14:paraId="79A92E9F" w14:textId="77777777" w:rsidR="00993565" w:rsidRDefault="00665DBA">
      <w:pPr>
        <w:pStyle w:val="Normal1"/>
        <w:rPr>
          <w:b/>
        </w:rPr>
      </w:pPr>
      <w:r>
        <w:br w:type="page"/>
      </w:r>
    </w:p>
    <w:p w14:paraId="6A6E8AA3" w14:textId="77777777" w:rsidR="00993565" w:rsidRDefault="00DD6944">
      <w:pPr>
        <w:pStyle w:val="Normal1"/>
        <w:jc w:val="center"/>
        <w:rPr>
          <w:ins w:id="243" w:author="DSNR" w:date="2018-09-02T15:35:00Z"/>
          <w:b/>
          <w:u w:val="single"/>
        </w:rPr>
      </w:pPr>
      <w:r w:rsidRPr="00DD6944">
        <w:rPr>
          <w:b/>
          <w:u w:val="single"/>
          <w:rPrChange w:id="244" w:author="DSNR" w:date="2018-09-01T20:31:00Z">
            <w:rPr>
              <w:b/>
            </w:rPr>
          </w:rPrChange>
        </w:rPr>
        <w:lastRenderedPageBreak/>
        <w:t>SCHEDULE E</w:t>
      </w:r>
    </w:p>
    <w:p w14:paraId="2DC9793D" w14:textId="77777777" w:rsidR="002013E6" w:rsidRPr="002013E6" w:rsidRDefault="002013E6">
      <w:pPr>
        <w:pStyle w:val="Normal1"/>
        <w:jc w:val="center"/>
        <w:rPr>
          <w:b/>
          <w:u w:val="single"/>
          <w:rPrChange w:id="245" w:author="DSNR" w:date="2018-09-02T15:35:00Z">
            <w:rPr>
              <w:b/>
            </w:rPr>
          </w:rPrChange>
        </w:rPr>
      </w:pPr>
      <w:ins w:id="246" w:author="DSNR" w:date="2018-09-02T15:35:00Z">
        <w:r w:rsidRPr="002013E6">
          <w:rPr>
            <w:b/>
            <w:u w:val="single"/>
          </w:rPr>
          <w:t>Invoice</w:t>
        </w:r>
      </w:ins>
    </w:p>
    <w:p w14:paraId="253CF3D3" w14:textId="77777777" w:rsidR="00993565" w:rsidRDefault="002013E6">
      <w:pPr>
        <w:pStyle w:val="Normal1"/>
        <w:jc w:val="center"/>
      </w:pPr>
      <w:ins w:id="247" w:author="DSNR" w:date="2018-09-02T15:35:00Z">
        <w:r>
          <w:rPr>
            <w:b/>
          </w:rPr>
          <w:t>(</w:t>
        </w:r>
      </w:ins>
      <w:r w:rsidR="00665DBA">
        <w:rPr>
          <w:b/>
        </w:rPr>
        <w:t>Format of Sales Invoice</w:t>
      </w:r>
      <w:ins w:id="248" w:author="DSNR" w:date="2018-09-02T15:35:00Z">
        <w:r>
          <w:rPr>
            <w:b/>
          </w:rPr>
          <w:t>)</w:t>
        </w:r>
      </w:ins>
      <w:r w:rsidR="00665DBA">
        <w:rPr>
          <w:b/>
        </w:rPr>
        <w:t xml:space="preserve"> </w:t>
      </w:r>
    </w:p>
    <w:p w14:paraId="2E62B740" w14:textId="77777777" w:rsidR="00993565" w:rsidRDefault="00993565">
      <w:pPr>
        <w:pStyle w:val="Normal1"/>
        <w:jc w:val="center"/>
      </w:pPr>
    </w:p>
    <w:tbl>
      <w:tblPr>
        <w:tblStyle w:val="a1"/>
        <w:tblW w:w="9681" w:type="dxa"/>
        <w:tblLayout w:type="fixed"/>
        <w:tblLook w:val="0400" w:firstRow="0" w:lastRow="0" w:firstColumn="0" w:lastColumn="0" w:noHBand="0" w:noVBand="1"/>
        <w:tblPrChange w:id="249" w:author="DSNR" w:date="2018-09-02T15:36:00Z">
          <w:tblPr>
            <w:tblStyle w:val="a1"/>
            <w:tblW w:w="9159" w:type="dxa"/>
            <w:tblLayout w:type="fixed"/>
            <w:tblLook w:val="0400" w:firstRow="0" w:lastRow="0" w:firstColumn="0" w:lastColumn="0" w:noHBand="0" w:noVBand="1"/>
          </w:tblPr>
        </w:tblPrChange>
      </w:tblPr>
      <w:tblGrid>
        <w:gridCol w:w="444"/>
        <w:gridCol w:w="790"/>
        <w:gridCol w:w="806"/>
        <w:gridCol w:w="403"/>
        <w:gridCol w:w="703"/>
        <w:gridCol w:w="839"/>
        <w:gridCol w:w="1017"/>
        <w:gridCol w:w="617"/>
        <w:gridCol w:w="453"/>
        <w:gridCol w:w="280"/>
        <w:gridCol w:w="188"/>
        <w:gridCol w:w="708"/>
        <w:gridCol w:w="522"/>
        <w:gridCol w:w="118"/>
        <w:gridCol w:w="522"/>
        <w:gridCol w:w="108"/>
        <w:gridCol w:w="522"/>
        <w:gridCol w:w="119"/>
        <w:gridCol w:w="522"/>
        <w:tblGridChange w:id="250">
          <w:tblGrid>
            <w:gridCol w:w="444"/>
            <w:gridCol w:w="790"/>
            <w:gridCol w:w="806"/>
            <w:gridCol w:w="403"/>
            <w:gridCol w:w="703"/>
            <w:gridCol w:w="839"/>
            <w:gridCol w:w="1017"/>
            <w:gridCol w:w="617"/>
            <w:gridCol w:w="453"/>
            <w:gridCol w:w="468"/>
            <w:gridCol w:w="708"/>
            <w:gridCol w:w="640"/>
            <w:gridCol w:w="630"/>
            <w:gridCol w:w="641"/>
          </w:tblGrid>
        </w:tblGridChange>
      </w:tblGrid>
      <w:tr w:rsidR="00993565" w14:paraId="1D35C853" w14:textId="77777777" w:rsidTr="002013E6">
        <w:trPr>
          <w:gridAfter w:val="1"/>
          <w:wAfter w:w="522" w:type="dxa"/>
          <w:trHeight w:val="400"/>
          <w:trPrChange w:id="251" w:author="DSNR" w:date="2018-09-02T15:36:00Z">
            <w:trPr>
              <w:trHeight w:val="400"/>
            </w:trPr>
          </w:trPrChange>
        </w:trPr>
        <w:tc>
          <w:tcPr>
            <w:tcW w:w="444" w:type="dxa"/>
            <w:tcBorders>
              <w:top w:val="single" w:sz="8" w:space="0" w:color="000000"/>
              <w:left w:val="single" w:sz="8" w:space="0" w:color="000000"/>
              <w:bottom w:val="nil"/>
              <w:right w:val="nil"/>
            </w:tcBorders>
            <w:shd w:val="clear" w:color="auto" w:fill="auto"/>
            <w:vAlign w:val="center"/>
            <w:tcPrChange w:id="252" w:author="DSNR" w:date="2018-09-02T15:36:00Z">
              <w:tcPr>
                <w:tcW w:w="445" w:type="dxa"/>
                <w:tcBorders>
                  <w:top w:val="single" w:sz="8" w:space="0" w:color="000000"/>
                  <w:left w:val="single" w:sz="8" w:space="0" w:color="000000"/>
                  <w:bottom w:val="nil"/>
                  <w:right w:val="nil"/>
                </w:tcBorders>
                <w:shd w:val="clear" w:color="auto" w:fill="auto"/>
                <w:vAlign w:val="center"/>
              </w:tcPr>
            </w:tcPrChange>
          </w:tcPr>
          <w:p w14:paraId="1C1CE4AC" w14:textId="77777777" w:rsidR="00993565" w:rsidRDefault="00665DBA">
            <w:pPr>
              <w:pStyle w:val="Normal1"/>
              <w:rPr>
                <w:rFonts w:ascii="Calibri" w:eastAsia="Calibri" w:hAnsi="Calibri" w:cs="Calibri"/>
                <w:b/>
              </w:rPr>
            </w:pPr>
            <w:r>
              <w:rPr>
                <w:rFonts w:ascii="Calibri" w:eastAsia="Calibri" w:hAnsi="Calibri" w:cs="Calibri"/>
                <w:b/>
              </w:rPr>
              <w:t> </w:t>
            </w:r>
          </w:p>
        </w:tc>
        <w:tc>
          <w:tcPr>
            <w:tcW w:w="790" w:type="dxa"/>
            <w:tcBorders>
              <w:top w:val="single" w:sz="8" w:space="0" w:color="000000"/>
              <w:left w:val="nil"/>
              <w:bottom w:val="nil"/>
              <w:right w:val="nil"/>
            </w:tcBorders>
            <w:shd w:val="clear" w:color="auto" w:fill="auto"/>
            <w:vAlign w:val="center"/>
            <w:tcPrChange w:id="253" w:author="DSNR" w:date="2018-09-02T15:36:00Z">
              <w:tcPr>
                <w:tcW w:w="790" w:type="dxa"/>
                <w:tcBorders>
                  <w:top w:val="single" w:sz="8" w:space="0" w:color="000000"/>
                  <w:left w:val="nil"/>
                  <w:bottom w:val="nil"/>
                  <w:right w:val="nil"/>
                </w:tcBorders>
                <w:shd w:val="clear" w:color="auto" w:fill="auto"/>
                <w:vAlign w:val="center"/>
              </w:tcPr>
            </w:tcPrChange>
          </w:tcPr>
          <w:p w14:paraId="1B7D6CD5" w14:textId="77777777" w:rsidR="00993565" w:rsidRDefault="00665DBA">
            <w:pPr>
              <w:pStyle w:val="Normal1"/>
              <w:rPr>
                <w:rFonts w:ascii="Calibri" w:eastAsia="Calibri" w:hAnsi="Calibri" w:cs="Calibri"/>
              </w:rPr>
            </w:pPr>
            <w:r>
              <w:rPr>
                <w:rFonts w:ascii="Calibri" w:eastAsia="Calibri" w:hAnsi="Calibri" w:cs="Calibri"/>
              </w:rPr>
              <w:t> </w:t>
            </w:r>
          </w:p>
        </w:tc>
        <w:tc>
          <w:tcPr>
            <w:tcW w:w="806" w:type="dxa"/>
            <w:tcBorders>
              <w:top w:val="single" w:sz="8" w:space="0" w:color="000000"/>
              <w:left w:val="nil"/>
              <w:bottom w:val="nil"/>
              <w:right w:val="nil"/>
            </w:tcBorders>
            <w:shd w:val="clear" w:color="auto" w:fill="auto"/>
            <w:vAlign w:val="center"/>
            <w:tcPrChange w:id="254" w:author="DSNR" w:date="2018-09-02T15:36:00Z">
              <w:tcPr>
                <w:tcW w:w="806" w:type="dxa"/>
                <w:tcBorders>
                  <w:top w:val="single" w:sz="8" w:space="0" w:color="000000"/>
                  <w:left w:val="nil"/>
                  <w:bottom w:val="nil"/>
                  <w:right w:val="nil"/>
                </w:tcBorders>
                <w:shd w:val="clear" w:color="auto" w:fill="auto"/>
                <w:vAlign w:val="center"/>
              </w:tcPr>
            </w:tcPrChange>
          </w:tcPr>
          <w:p w14:paraId="35C4F2C2" w14:textId="77777777" w:rsidR="00993565" w:rsidRDefault="00665DBA">
            <w:pPr>
              <w:pStyle w:val="Normal1"/>
              <w:rPr>
                <w:rFonts w:ascii="Calibri" w:eastAsia="Calibri" w:hAnsi="Calibri" w:cs="Calibri"/>
              </w:rPr>
            </w:pPr>
            <w:r>
              <w:rPr>
                <w:rFonts w:ascii="Calibri" w:eastAsia="Calibri" w:hAnsi="Calibri" w:cs="Calibri"/>
              </w:rPr>
              <w:t> </w:t>
            </w:r>
          </w:p>
        </w:tc>
        <w:tc>
          <w:tcPr>
            <w:tcW w:w="403" w:type="dxa"/>
            <w:tcBorders>
              <w:top w:val="single" w:sz="8" w:space="0" w:color="000000"/>
              <w:left w:val="nil"/>
              <w:bottom w:val="nil"/>
              <w:right w:val="nil"/>
            </w:tcBorders>
            <w:shd w:val="clear" w:color="auto" w:fill="auto"/>
            <w:vAlign w:val="center"/>
            <w:tcPrChange w:id="255" w:author="DSNR" w:date="2018-09-02T15:36:00Z">
              <w:tcPr>
                <w:tcW w:w="403" w:type="dxa"/>
                <w:tcBorders>
                  <w:top w:val="single" w:sz="8" w:space="0" w:color="000000"/>
                  <w:left w:val="nil"/>
                  <w:bottom w:val="nil"/>
                  <w:right w:val="nil"/>
                </w:tcBorders>
                <w:shd w:val="clear" w:color="auto" w:fill="auto"/>
                <w:vAlign w:val="center"/>
              </w:tcPr>
            </w:tcPrChange>
          </w:tcPr>
          <w:p w14:paraId="5FA1CBF9" w14:textId="77777777" w:rsidR="00993565" w:rsidRDefault="00665DBA">
            <w:pPr>
              <w:pStyle w:val="Normal1"/>
              <w:rPr>
                <w:rFonts w:ascii="Calibri" w:eastAsia="Calibri" w:hAnsi="Calibri" w:cs="Calibri"/>
              </w:rPr>
            </w:pPr>
            <w:r>
              <w:rPr>
                <w:rFonts w:ascii="Calibri" w:eastAsia="Calibri" w:hAnsi="Calibri" w:cs="Calibri"/>
              </w:rPr>
              <w:t> </w:t>
            </w:r>
          </w:p>
        </w:tc>
        <w:tc>
          <w:tcPr>
            <w:tcW w:w="703" w:type="dxa"/>
            <w:tcBorders>
              <w:top w:val="single" w:sz="8" w:space="0" w:color="000000"/>
              <w:left w:val="nil"/>
              <w:bottom w:val="nil"/>
              <w:right w:val="nil"/>
            </w:tcBorders>
            <w:shd w:val="clear" w:color="auto" w:fill="auto"/>
            <w:vAlign w:val="center"/>
            <w:tcPrChange w:id="256" w:author="DSNR" w:date="2018-09-02T15:36:00Z">
              <w:tcPr>
                <w:tcW w:w="703" w:type="dxa"/>
                <w:tcBorders>
                  <w:top w:val="single" w:sz="8" w:space="0" w:color="000000"/>
                  <w:left w:val="nil"/>
                  <w:bottom w:val="nil"/>
                  <w:right w:val="nil"/>
                </w:tcBorders>
                <w:shd w:val="clear" w:color="auto" w:fill="auto"/>
                <w:vAlign w:val="center"/>
              </w:tcPr>
            </w:tcPrChange>
          </w:tcPr>
          <w:p w14:paraId="5D1B04F1" w14:textId="77777777" w:rsidR="00993565" w:rsidRDefault="00665DBA">
            <w:pPr>
              <w:pStyle w:val="Normal1"/>
              <w:rPr>
                <w:rFonts w:ascii="Calibri" w:eastAsia="Calibri" w:hAnsi="Calibri" w:cs="Calibri"/>
              </w:rPr>
            </w:pPr>
            <w:r>
              <w:rPr>
                <w:rFonts w:ascii="Calibri" w:eastAsia="Calibri" w:hAnsi="Calibri" w:cs="Calibri"/>
              </w:rPr>
              <w:t> </w:t>
            </w:r>
          </w:p>
        </w:tc>
        <w:tc>
          <w:tcPr>
            <w:tcW w:w="839" w:type="dxa"/>
            <w:tcBorders>
              <w:top w:val="single" w:sz="8" w:space="0" w:color="000000"/>
              <w:left w:val="nil"/>
              <w:bottom w:val="nil"/>
              <w:right w:val="nil"/>
            </w:tcBorders>
            <w:shd w:val="clear" w:color="auto" w:fill="auto"/>
            <w:vAlign w:val="center"/>
            <w:tcPrChange w:id="257" w:author="DSNR" w:date="2018-09-02T15:36:00Z">
              <w:tcPr>
                <w:tcW w:w="839" w:type="dxa"/>
                <w:tcBorders>
                  <w:top w:val="single" w:sz="8" w:space="0" w:color="000000"/>
                  <w:left w:val="nil"/>
                  <w:bottom w:val="nil"/>
                  <w:right w:val="nil"/>
                </w:tcBorders>
                <w:shd w:val="clear" w:color="auto" w:fill="auto"/>
                <w:vAlign w:val="center"/>
              </w:tcPr>
            </w:tcPrChange>
          </w:tcPr>
          <w:p w14:paraId="70998A8F" w14:textId="77777777" w:rsidR="00993565" w:rsidRDefault="00665DBA">
            <w:pPr>
              <w:pStyle w:val="Normal1"/>
              <w:rPr>
                <w:rFonts w:ascii="Calibri" w:eastAsia="Calibri" w:hAnsi="Calibri" w:cs="Calibri"/>
              </w:rPr>
            </w:pPr>
            <w:r>
              <w:rPr>
                <w:rFonts w:ascii="Calibri" w:eastAsia="Calibri" w:hAnsi="Calibri" w:cs="Calibri"/>
              </w:rPr>
              <w:t> </w:t>
            </w:r>
          </w:p>
        </w:tc>
        <w:tc>
          <w:tcPr>
            <w:tcW w:w="1017" w:type="dxa"/>
            <w:tcBorders>
              <w:top w:val="single" w:sz="8" w:space="0" w:color="000000"/>
              <w:left w:val="nil"/>
              <w:bottom w:val="nil"/>
              <w:right w:val="nil"/>
            </w:tcBorders>
            <w:shd w:val="clear" w:color="auto" w:fill="auto"/>
            <w:vAlign w:val="center"/>
            <w:tcPrChange w:id="258" w:author="DSNR" w:date="2018-09-02T15:36:00Z">
              <w:tcPr>
                <w:tcW w:w="1017" w:type="dxa"/>
                <w:tcBorders>
                  <w:top w:val="single" w:sz="8" w:space="0" w:color="000000"/>
                  <w:left w:val="nil"/>
                  <w:bottom w:val="nil"/>
                  <w:right w:val="nil"/>
                </w:tcBorders>
                <w:shd w:val="clear" w:color="auto" w:fill="auto"/>
                <w:vAlign w:val="center"/>
              </w:tcPr>
            </w:tcPrChange>
          </w:tcPr>
          <w:p w14:paraId="4D657733" w14:textId="77777777" w:rsidR="00993565" w:rsidRDefault="00665DBA">
            <w:pPr>
              <w:pStyle w:val="Normal1"/>
              <w:rPr>
                <w:rFonts w:ascii="Calibri" w:eastAsia="Calibri" w:hAnsi="Calibri" w:cs="Calibri"/>
              </w:rPr>
            </w:pPr>
            <w:r>
              <w:rPr>
                <w:rFonts w:ascii="Calibri" w:eastAsia="Calibri" w:hAnsi="Calibri" w:cs="Calibri"/>
              </w:rPr>
              <w:t> </w:t>
            </w:r>
          </w:p>
        </w:tc>
        <w:tc>
          <w:tcPr>
            <w:tcW w:w="617" w:type="dxa"/>
            <w:tcBorders>
              <w:top w:val="single" w:sz="8" w:space="0" w:color="000000"/>
              <w:left w:val="nil"/>
              <w:bottom w:val="nil"/>
              <w:right w:val="nil"/>
            </w:tcBorders>
            <w:shd w:val="clear" w:color="auto" w:fill="auto"/>
            <w:vAlign w:val="center"/>
            <w:tcPrChange w:id="259" w:author="DSNR" w:date="2018-09-02T15:36:00Z">
              <w:tcPr>
                <w:tcW w:w="617" w:type="dxa"/>
                <w:tcBorders>
                  <w:top w:val="single" w:sz="8" w:space="0" w:color="000000"/>
                  <w:left w:val="nil"/>
                  <w:bottom w:val="nil"/>
                  <w:right w:val="nil"/>
                </w:tcBorders>
                <w:shd w:val="clear" w:color="auto" w:fill="auto"/>
                <w:vAlign w:val="center"/>
              </w:tcPr>
            </w:tcPrChange>
          </w:tcPr>
          <w:p w14:paraId="489AC50E" w14:textId="77777777" w:rsidR="00993565" w:rsidRDefault="00665DBA">
            <w:pPr>
              <w:pStyle w:val="Normal1"/>
              <w:rPr>
                <w:rFonts w:ascii="Calibri" w:eastAsia="Calibri" w:hAnsi="Calibri" w:cs="Calibri"/>
              </w:rPr>
            </w:pPr>
            <w:r>
              <w:rPr>
                <w:rFonts w:ascii="Calibri" w:eastAsia="Calibri" w:hAnsi="Calibri" w:cs="Calibri"/>
              </w:rPr>
              <w:t> </w:t>
            </w:r>
          </w:p>
        </w:tc>
        <w:tc>
          <w:tcPr>
            <w:tcW w:w="453" w:type="dxa"/>
            <w:tcBorders>
              <w:top w:val="single" w:sz="8" w:space="0" w:color="000000"/>
              <w:left w:val="nil"/>
              <w:bottom w:val="nil"/>
              <w:right w:val="nil"/>
            </w:tcBorders>
            <w:shd w:val="clear" w:color="auto" w:fill="auto"/>
            <w:vAlign w:val="center"/>
            <w:tcPrChange w:id="260" w:author="DSNR" w:date="2018-09-02T15:36:00Z">
              <w:tcPr>
                <w:tcW w:w="453" w:type="dxa"/>
                <w:tcBorders>
                  <w:top w:val="single" w:sz="8" w:space="0" w:color="000000"/>
                  <w:left w:val="nil"/>
                  <w:bottom w:val="nil"/>
                  <w:right w:val="nil"/>
                </w:tcBorders>
                <w:shd w:val="clear" w:color="auto" w:fill="auto"/>
                <w:vAlign w:val="center"/>
              </w:tcPr>
            </w:tcPrChange>
          </w:tcPr>
          <w:p w14:paraId="748688A4" w14:textId="77777777" w:rsidR="00993565" w:rsidRDefault="00665DBA">
            <w:pPr>
              <w:pStyle w:val="Normal1"/>
              <w:rPr>
                <w:rFonts w:ascii="Calibri" w:eastAsia="Calibri" w:hAnsi="Calibri" w:cs="Calibri"/>
              </w:rPr>
            </w:pPr>
            <w:r>
              <w:rPr>
                <w:rFonts w:ascii="Calibri" w:eastAsia="Calibri" w:hAnsi="Calibri" w:cs="Calibri"/>
              </w:rPr>
              <w:t> </w:t>
            </w:r>
          </w:p>
        </w:tc>
        <w:tc>
          <w:tcPr>
            <w:tcW w:w="468" w:type="dxa"/>
            <w:gridSpan w:val="2"/>
            <w:tcBorders>
              <w:top w:val="single" w:sz="8" w:space="0" w:color="000000"/>
              <w:left w:val="nil"/>
              <w:bottom w:val="nil"/>
              <w:right w:val="nil"/>
            </w:tcBorders>
            <w:shd w:val="clear" w:color="auto" w:fill="auto"/>
            <w:vAlign w:val="center"/>
            <w:tcPrChange w:id="261" w:author="DSNR" w:date="2018-09-02T15:36:00Z">
              <w:tcPr>
                <w:tcW w:w="468" w:type="dxa"/>
                <w:tcBorders>
                  <w:top w:val="single" w:sz="8" w:space="0" w:color="000000"/>
                  <w:left w:val="nil"/>
                  <w:bottom w:val="nil"/>
                  <w:right w:val="nil"/>
                </w:tcBorders>
                <w:shd w:val="clear" w:color="auto" w:fill="auto"/>
                <w:vAlign w:val="center"/>
              </w:tcPr>
            </w:tcPrChange>
          </w:tcPr>
          <w:p w14:paraId="6835049F" w14:textId="77777777" w:rsidR="00993565" w:rsidRDefault="00665DBA">
            <w:pPr>
              <w:pStyle w:val="Normal1"/>
              <w:rPr>
                <w:rFonts w:ascii="Calibri" w:eastAsia="Calibri" w:hAnsi="Calibri" w:cs="Calibri"/>
              </w:rPr>
            </w:pPr>
            <w:r>
              <w:rPr>
                <w:rFonts w:ascii="Calibri" w:eastAsia="Calibri" w:hAnsi="Calibri" w:cs="Calibri"/>
              </w:rPr>
              <w:t> </w:t>
            </w:r>
          </w:p>
        </w:tc>
        <w:tc>
          <w:tcPr>
            <w:tcW w:w="708" w:type="dxa"/>
            <w:tcBorders>
              <w:top w:val="single" w:sz="8" w:space="0" w:color="000000"/>
              <w:left w:val="nil"/>
              <w:bottom w:val="nil"/>
              <w:right w:val="nil"/>
            </w:tcBorders>
            <w:shd w:val="clear" w:color="auto" w:fill="auto"/>
            <w:vAlign w:val="center"/>
            <w:tcPrChange w:id="262" w:author="DSNR" w:date="2018-09-02T15:36:00Z">
              <w:tcPr>
                <w:tcW w:w="708" w:type="dxa"/>
                <w:tcBorders>
                  <w:top w:val="single" w:sz="8" w:space="0" w:color="000000"/>
                  <w:left w:val="nil"/>
                  <w:bottom w:val="nil"/>
                  <w:right w:val="nil"/>
                </w:tcBorders>
                <w:shd w:val="clear" w:color="auto" w:fill="auto"/>
                <w:vAlign w:val="center"/>
              </w:tcPr>
            </w:tcPrChange>
          </w:tcPr>
          <w:p w14:paraId="54FF2A24" w14:textId="77777777" w:rsidR="00993565" w:rsidRDefault="00665DBA">
            <w:pPr>
              <w:pStyle w:val="Normal1"/>
              <w:rPr>
                <w:rFonts w:ascii="Calibri" w:eastAsia="Calibri" w:hAnsi="Calibri" w:cs="Calibri"/>
              </w:rPr>
            </w:pPr>
            <w:r>
              <w:rPr>
                <w:rFonts w:ascii="Calibri" w:eastAsia="Calibri" w:hAnsi="Calibri" w:cs="Calibri"/>
              </w:rPr>
              <w:t> </w:t>
            </w:r>
          </w:p>
        </w:tc>
        <w:tc>
          <w:tcPr>
            <w:tcW w:w="1911" w:type="dxa"/>
            <w:gridSpan w:val="6"/>
            <w:tcBorders>
              <w:top w:val="single" w:sz="8" w:space="0" w:color="000000"/>
              <w:left w:val="nil"/>
              <w:bottom w:val="single" w:sz="4" w:space="0" w:color="000000"/>
              <w:right w:val="single" w:sz="8" w:space="0" w:color="000000"/>
            </w:tcBorders>
            <w:shd w:val="clear" w:color="auto" w:fill="auto"/>
            <w:vAlign w:val="center"/>
            <w:tcPrChange w:id="263" w:author="DSNR" w:date="2018-09-02T15:36:00Z">
              <w:tcPr>
                <w:tcW w:w="1911" w:type="dxa"/>
                <w:gridSpan w:val="3"/>
                <w:tcBorders>
                  <w:top w:val="single" w:sz="8" w:space="0" w:color="000000"/>
                  <w:left w:val="nil"/>
                  <w:bottom w:val="single" w:sz="4" w:space="0" w:color="000000"/>
                  <w:right w:val="single" w:sz="8" w:space="0" w:color="000000"/>
                </w:tcBorders>
                <w:shd w:val="clear" w:color="auto" w:fill="auto"/>
                <w:vAlign w:val="center"/>
              </w:tcPr>
            </w:tcPrChange>
          </w:tcPr>
          <w:p w14:paraId="5C0093DF" w14:textId="77777777" w:rsidR="00993565" w:rsidRDefault="00665DBA">
            <w:pPr>
              <w:pStyle w:val="Normal1"/>
              <w:jc w:val="center"/>
              <w:rPr>
                <w:rFonts w:ascii="Calibri" w:eastAsia="Calibri" w:hAnsi="Calibri" w:cs="Calibri"/>
                <w:b/>
              </w:rPr>
            </w:pPr>
            <w:r>
              <w:rPr>
                <w:rFonts w:ascii="Calibri" w:eastAsia="Calibri" w:hAnsi="Calibri" w:cs="Calibri"/>
                <w:b/>
              </w:rPr>
              <w:t>Original/Duplicate/Triplicate</w:t>
            </w:r>
          </w:p>
        </w:tc>
      </w:tr>
      <w:tr w:rsidR="00993565" w14:paraId="0F039B7E" w14:textId="77777777" w:rsidTr="002013E6">
        <w:trPr>
          <w:gridAfter w:val="1"/>
          <w:wAfter w:w="522" w:type="dxa"/>
          <w:trHeight w:val="400"/>
          <w:trPrChange w:id="264" w:author="DSNR" w:date="2018-09-02T15:36:00Z">
            <w:trPr>
              <w:trHeight w:val="400"/>
            </w:trPr>
          </w:trPrChange>
        </w:trPr>
        <w:tc>
          <w:tcPr>
            <w:tcW w:w="9159" w:type="dxa"/>
            <w:gridSpan w:val="18"/>
            <w:tcBorders>
              <w:top w:val="nil"/>
              <w:left w:val="single" w:sz="8" w:space="0" w:color="000000"/>
              <w:bottom w:val="single" w:sz="4" w:space="0" w:color="000000"/>
              <w:right w:val="single" w:sz="8" w:space="0" w:color="000000"/>
            </w:tcBorders>
            <w:shd w:val="clear" w:color="auto" w:fill="auto"/>
            <w:vAlign w:val="center"/>
            <w:tcPrChange w:id="265" w:author="DSNR" w:date="2018-09-02T15:36:00Z">
              <w:tcPr>
                <w:tcW w:w="9160" w:type="dxa"/>
                <w:gridSpan w:val="14"/>
                <w:tcBorders>
                  <w:top w:val="nil"/>
                  <w:left w:val="single" w:sz="8" w:space="0" w:color="000000"/>
                  <w:bottom w:val="single" w:sz="4" w:space="0" w:color="000000"/>
                  <w:right w:val="single" w:sz="8" w:space="0" w:color="000000"/>
                </w:tcBorders>
                <w:shd w:val="clear" w:color="auto" w:fill="auto"/>
                <w:vAlign w:val="center"/>
              </w:tcPr>
            </w:tcPrChange>
          </w:tcPr>
          <w:p w14:paraId="3352EAB9" w14:textId="77777777" w:rsidR="00993565" w:rsidRDefault="00665DBA">
            <w:pPr>
              <w:pStyle w:val="Normal1"/>
              <w:jc w:val="center"/>
              <w:rPr>
                <w:rFonts w:ascii="Calibri" w:eastAsia="Calibri" w:hAnsi="Calibri" w:cs="Calibri"/>
                <w:b/>
                <w:sz w:val="40"/>
                <w:szCs w:val="40"/>
              </w:rPr>
            </w:pPr>
            <w:r>
              <w:rPr>
                <w:rFonts w:ascii="Calibri" w:eastAsia="Calibri" w:hAnsi="Calibri" w:cs="Calibri"/>
                <w:b/>
                <w:sz w:val="40"/>
                <w:szCs w:val="40"/>
              </w:rPr>
              <w:t>INVOICE</w:t>
            </w:r>
          </w:p>
        </w:tc>
      </w:tr>
      <w:tr w:rsidR="00993565" w14:paraId="72377645" w14:textId="77777777" w:rsidTr="002013E6">
        <w:trPr>
          <w:gridAfter w:val="1"/>
          <w:wAfter w:w="522" w:type="dxa"/>
          <w:trHeight w:val="400"/>
          <w:trPrChange w:id="266" w:author="DSNR" w:date="2018-09-02T15:36:00Z">
            <w:trPr>
              <w:trHeight w:val="400"/>
            </w:trPr>
          </w:trPrChange>
        </w:trPr>
        <w:tc>
          <w:tcPr>
            <w:tcW w:w="3146"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Change w:id="267" w:author="DSNR" w:date="2018-09-02T15:36:00Z">
              <w:tcPr>
                <w:tcW w:w="3147"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
            </w:tcPrChange>
          </w:tcPr>
          <w:p w14:paraId="1870F3E9" w14:textId="77777777" w:rsidR="00993565" w:rsidRDefault="00665DBA">
            <w:pPr>
              <w:pStyle w:val="Normal1"/>
              <w:rPr>
                <w:rFonts w:ascii="Calibri" w:eastAsia="Calibri" w:hAnsi="Calibri" w:cs="Calibri"/>
                <w:b/>
              </w:rPr>
            </w:pPr>
            <w:r>
              <w:rPr>
                <w:rFonts w:ascii="Calibri" w:eastAsia="Calibri" w:hAnsi="Calibri" w:cs="Calibri"/>
                <w:b/>
              </w:rPr>
              <w:t>GSTN No.</w:t>
            </w:r>
          </w:p>
        </w:tc>
        <w:tc>
          <w:tcPr>
            <w:tcW w:w="6013" w:type="dxa"/>
            <w:gridSpan w:val="13"/>
            <w:tcBorders>
              <w:top w:val="single" w:sz="4" w:space="0" w:color="000000"/>
              <w:left w:val="nil"/>
              <w:bottom w:val="single" w:sz="4" w:space="0" w:color="000000"/>
              <w:right w:val="single" w:sz="8" w:space="0" w:color="000000"/>
            </w:tcBorders>
            <w:shd w:val="clear" w:color="auto" w:fill="auto"/>
            <w:vAlign w:val="center"/>
            <w:tcPrChange w:id="268" w:author="DSNR" w:date="2018-09-02T15:36:00Z">
              <w:tcPr>
                <w:tcW w:w="6013" w:type="dxa"/>
                <w:gridSpan w:val="9"/>
                <w:tcBorders>
                  <w:top w:val="single" w:sz="4" w:space="0" w:color="000000"/>
                  <w:left w:val="nil"/>
                  <w:bottom w:val="single" w:sz="4" w:space="0" w:color="000000"/>
                  <w:right w:val="single" w:sz="8" w:space="0" w:color="000000"/>
                </w:tcBorders>
                <w:shd w:val="clear" w:color="auto" w:fill="auto"/>
                <w:vAlign w:val="center"/>
              </w:tcPr>
            </w:tcPrChange>
          </w:tcPr>
          <w:p w14:paraId="404A01E5" w14:textId="77777777" w:rsidR="00993565" w:rsidRDefault="00665DBA">
            <w:pPr>
              <w:pStyle w:val="Normal1"/>
              <w:rPr>
                <w:rFonts w:ascii="Calibri" w:eastAsia="Calibri" w:hAnsi="Calibri" w:cs="Calibri"/>
                <w:b/>
              </w:rPr>
            </w:pPr>
            <w:r>
              <w:rPr>
                <w:rFonts w:ascii="Calibri" w:eastAsia="Calibri" w:hAnsi="Calibri" w:cs="Calibri"/>
                <w:b/>
              </w:rPr>
              <w:t>Transporter Name.</w:t>
            </w:r>
          </w:p>
        </w:tc>
      </w:tr>
      <w:tr w:rsidR="00993565" w14:paraId="647DC392" w14:textId="77777777" w:rsidTr="002013E6">
        <w:trPr>
          <w:gridAfter w:val="1"/>
          <w:wAfter w:w="522" w:type="dxa"/>
          <w:trHeight w:val="400"/>
          <w:trPrChange w:id="269" w:author="DSNR" w:date="2018-09-02T15:36:00Z">
            <w:trPr>
              <w:trHeight w:val="400"/>
            </w:trPr>
          </w:trPrChange>
        </w:trPr>
        <w:tc>
          <w:tcPr>
            <w:tcW w:w="3146"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Change w:id="270" w:author="DSNR" w:date="2018-09-02T15:36:00Z">
              <w:tcPr>
                <w:tcW w:w="3147"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
            </w:tcPrChange>
          </w:tcPr>
          <w:p w14:paraId="54C12B3A" w14:textId="77777777" w:rsidR="00993565" w:rsidRDefault="00665DBA">
            <w:pPr>
              <w:pStyle w:val="Normal1"/>
              <w:rPr>
                <w:rFonts w:ascii="Calibri" w:eastAsia="Calibri" w:hAnsi="Calibri" w:cs="Calibri"/>
                <w:b/>
              </w:rPr>
            </w:pPr>
            <w:r>
              <w:rPr>
                <w:rFonts w:ascii="Calibri" w:eastAsia="Calibri" w:hAnsi="Calibri" w:cs="Calibri"/>
                <w:b/>
              </w:rPr>
              <w:t>Name.</w:t>
            </w:r>
          </w:p>
        </w:tc>
        <w:tc>
          <w:tcPr>
            <w:tcW w:w="6013" w:type="dxa"/>
            <w:gridSpan w:val="13"/>
            <w:tcBorders>
              <w:top w:val="single" w:sz="4" w:space="0" w:color="000000"/>
              <w:left w:val="nil"/>
              <w:bottom w:val="single" w:sz="4" w:space="0" w:color="000000"/>
              <w:right w:val="single" w:sz="8" w:space="0" w:color="000000"/>
            </w:tcBorders>
            <w:shd w:val="clear" w:color="auto" w:fill="auto"/>
            <w:vAlign w:val="center"/>
            <w:tcPrChange w:id="271" w:author="DSNR" w:date="2018-09-02T15:36:00Z">
              <w:tcPr>
                <w:tcW w:w="6013" w:type="dxa"/>
                <w:gridSpan w:val="9"/>
                <w:tcBorders>
                  <w:top w:val="single" w:sz="4" w:space="0" w:color="000000"/>
                  <w:left w:val="nil"/>
                  <w:bottom w:val="single" w:sz="4" w:space="0" w:color="000000"/>
                  <w:right w:val="single" w:sz="8" w:space="0" w:color="000000"/>
                </w:tcBorders>
                <w:shd w:val="clear" w:color="auto" w:fill="auto"/>
                <w:vAlign w:val="center"/>
              </w:tcPr>
            </w:tcPrChange>
          </w:tcPr>
          <w:p w14:paraId="11A43B25" w14:textId="77777777" w:rsidR="00993565" w:rsidRDefault="00665DBA">
            <w:pPr>
              <w:pStyle w:val="Normal1"/>
              <w:rPr>
                <w:rFonts w:ascii="Calibri" w:eastAsia="Calibri" w:hAnsi="Calibri" w:cs="Calibri"/>
                <w:b/>
              </w:rPr>
            </w:pPr>
            <w:r>
              <w:rPr>
                <w:rFonts w:ascii="Calibri" w:eastAsia="Calibri" w:hAnsi="Calibri" w:cs="Calibri"/>
                <w:b/>
              </w:rPr>
              <w:t>Vehicle No.</w:t>
            </w:r>
          </w:p>
        </w:tc>
      </w:tr>
      <w:tr w:rsidR="00993565" w14:paraId="1258C3CB" w14:textId="77777777" w:rsidTr="002013E6">
        <w:trPr>
          <w:gridAfter w:val="1"/>
          <w:wAfter w:w="522" w:type="dxa"/>
          <w:trHeight w:val="400"/>
          <w:trPrChange w:id="272" w:author="DSNR" w:date="2018-09-02T15:36:00Z">
            <w:trPr>
              <w:trHeight w:val="400"/>
            </w:trPr>
          </w:trPrChange>
        </w:trPr>
        <w:tc>
          <w:tcPr>
            <w:tcW w:w="3146"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Change w:id="273" w:author="DSNR" w:date="2018-09-02T15:36:00Z">
              <w:tcPr>
                <w:tcW w:w="3147"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
            </w:tcPrChange>
          </w:tcPr>
          <w:p w14:paraId="47C49CAB" w14:textId="77777777" w:rsidR="00993565" w:rsidRDefault="00665DBA">
            <w:pPr>
              <w:pStyle w:val="Normal1"/>
              <w:rPr>
                <w:rFonts w:ascii="Calibri" w:eastAsia="Calibri" w:hAnsi="Calibri" w:cs="Calibri"/>
                <w:b/>
              </w:rPr>
            </w:pPr>
            <w:r>
              <w:rPr>
                <w:rFonts w:ascii="Calibri" w:eastAsia="Calibri" w:hAnsi="Calibri" w:cs="Calibri"/>
                <w:b/>
              </w:rPr>
              <w:t>Address.</w:t>
            </w:r>
          </w:p>
        </w:tc>
        <w:tc>
          <w:tcPr>
            <w:tcW w:w="6013" w:type="dxa"/>
            <w:gridSpan w:val="13"/>
            <w:tcBorders>
              <w:top w:val="single" w:sz="4" w:space="0" w:color="000000"/>
              <w:left w:val="nil"/>
              <w:bottom w:val="single" w:sz="4" w:space="0" w:color="000000"/>
              <w:right w:val="single" w:sz="8" w:space="0" w:color="000000"/>
            </w:tcBorders>
            <w:shd w:val="clear" w:color="auto" w:fill="auto"/>
            <w:vAlign w:val="center"/>
            <w:tcPrChange w:id="274" w:author="DSNR" w:date="2018-09-02T15:36:00Z">
              <w:tcPr>
                <w:tcW w:w="6013" w:type="dxa"/>
                <w:gridSpan w:val="9"/>
                <w:tcBorders>
                  <w:top w:val="single" w:sz="4" w:space="0" w:color="000000"/>
                  <w:left w:val="nil"/>
                  <w:bottom w:val="single" w:sz="4" w:space="0" w:color="000000"/>
                  <w:right w:val="single" w:sz="8" w:space="0" w:color="000000"/>
                </w:tcBorders>
                <w:shd w:val="clear" w:color="auto" w:fill="auto"/>
                <w:vAlign w:val="center"/>
              </w:tcPr>
            </w:tcPrChange>
          </w:tcPr>
          <w:p w14:paraId="5CBB23C9" w14:textId="77777777" w:rsidR="00993565" w:rsidRDefault="00665DBA">
            <w:pPr>
              <w:pStyle w:val="Normal1"/>
              <w:rPr>
                <w:rFonts w:ascii="Calibri" w:eastAsia="Calibri" w:hAnsi="Calibri" w:cs="Calibri"/>
                <w:b/>
              </w:rPr>
            </w:pPr>
            <w:r>
              <w:rPr>
                <w:rFonts w:ascii="Calibri" w:eastAsia="Calibri" w:hAnsi="Calibri" w:cs="Calibri"/>
                <w:b/>
              </w:rPr>
              <w:t xml:space="preserve">L.R./R.R. </w:t>
            </w:r>
            <w:proofErr w:type="spellStart"/>
            <w:r>
              <w:rPr>
                <w:rFonts w:ascii="Calibri" w:eastAsia="Calibri" w:hAnsi="Calibri" w:cs="Calibri"/>
                <w:b/>
              </w:rPr>
              <w:t>Nbr</w:t>
            </w:r>
            <w:proofErr w:type="spellEnd"/>
          </w:p>
        </w:tc>
      </w:tr>
      <w:tr w:rsidR="00993565" w14:paraId="2AEBE0E9" w14:textId="77777777" w:rsidTr="002013E6">
        <w:trPr>
          <w:gridAfter w:val="1"/>
          <w:wAfter w:w="522" w:type="dxa"/>
          <w:trHeight w:val="400"/>
          <w:trPrChange w:id="275" w:author="DSNR" w:date="2018-09-02T15:36:00Z">
            <w:trPr>
              <w:trHeight w:val="400"/>
            </w:trPr>
          </w:trPrChange>
        </w:trPr>
        <w:tc>
          <w:tcPr>
            <w:tcW w:w="3146"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Change w:id="276" w:author="DSNR" w:date="2018-09-02T15:36:00Z">
              <w:tcPr>
                <w:tcW w:w="3147"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
            </w:tcPrChange>
          </w:tcPr>
          <w:p w14:paraId="725BFA31" w14:textId="77777777" w:rsidR="00993565" w:rsidRDefault="00665DBA">
            <w:pPr>
              <w:pStyle w:val="Normal1"/>
              <w:rPr>
                <w:rFonts w:ascii="Calibri" w:eastAsia="Calibri" w:hAnsi="Calibri" w:cs="Calibri"/>
                <w:b/>
              </w:rPr>
            </w:pPr>
            <w:r>
              <w:rPr>
                <w:rFonts w:ascii="Calibri" w:eastAsia="Calibri" w:hAnsi="Calibri" w:cs="Calibri"/>
                <w:b/>
              </w:rPr>
              <w:t>Serial No. Of Invoice.</w:t>
            </w:r>
          </w:p>
        </w:tc>
        <w:tc>
          <w:tcPr>
            <w:tcW w:w="6013" w:type="dxa"/>
            <w:gridSpan w:val="13"/>
            <w:tcBorders>
              <w:top w:val="single" w:sz="4" w:space="0" w:color="000000"/>
              <w:left w:val="nil"/>
              <w:bottom w:val="single" w:sz="4" w:space="0" w:color="000000"/>
              <w:right w:val="single" w:sz="8" w:space="0" w:color="000000"/>
            </w:tcBorders>
            <w:shd w:val="clear" w:color="auto" w:fill="auto"/>
            <w:vAlign w:val="center"/>
            <w:tcPrChange w:id="277" w:author="DSNR" w:date="2018-09-02T15:36:00Z">
              <w:tcPr>
                <w:tcW w:w="6013" w:type="dxa"/>
                <w:gridSpan w:val="9"/>
                <w:tcBorders>
                  <w:top w:val="single" w:sz="4" w:space="0" w:color="000000"/>
                  <w:left w:val="nil"/>
                  <w:bottom w:val="single" w:sz="4" w:space="0" w:color="000000"/>
                  <w:right w:val="single" w:sz="8" w:space="0" w:color="000000"/>
                </w:tcBorders>
                <w:shd w:val="clear" w:color="auto" w:fill="auto"/>
                <w:vAlign w:val="center"/>
              </w:tcPr>
            </w:tcPrChange>
          </w:tcPr>
          <w:p w14:paraId="4D9A1386" w14:textId="77777777" w:rsidR="00993565" w:rsidRDefault="00665DBA">
            <w:pPr>
              <w:pStyle w:val="Normal1"/>
              <w:rPr>
                <w:rFonts w:ascii="Calibri" w:eastAsia="Calibri" w:hAnsi="Calibri" w:cs="Calibri"/>
                <w:b/>
              </w:rPr>
            </w:pPr>
            <w:r>
              <w:rPr>
                <w:rFonts w:ascii="Calibri" w:eastAsia="Calibri" w:hAnsi="Calibri" w:cs="Calibri"/>
                <w:b/>
              </w:rPr>
              <w:t>Mode of Transport. By Road/Rail/Air/Water</w:t>
            </w:r>
          </w:p>
        </w:tc>
      </w:tr>
      <w:tr w:rsidR="00993565" w14:paraId="1986EE05" w14:textId="77777777" w:rsidTr="002013E6">
        <w:trPr>
          <w:gridAfter w:val="1"/>
          <w:wAfter w:w="522" w:type="dxa"/>
          <w:trHeight w:val="400"/>
          <w:trPrChange w:id="278" w:author="DSNR" w:date="2018-09-02T15:36:00Z">
            <w:trPr>
              <w:trHeight w:val="400"/>
            </w:trPr>
          </w:trPrChange>
        </w:trPr>
        <w:tc>
          <w:tcPr>
            <w:tcW w:w="3146"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Change w:id="279" w:author="DSNR" w:date="2018-09-02T15:36:00Z">
              <w:tcPr>
                <w:tcW w:w="3147" w:type="dxa"/>
                <w:gridSpan w:val="5"/>
                <w:tcBorders>
                  <w:top w:val="single" w:sz="4" w:space="0" w:color="000000"/>
                  <w:left w:val="single" w:sz="8" w:space="0" w:color="000000"/>
                  <w:bottom w:val="single" w:sz="4" w:space="0" w:color="000000"/>
                  <w:right w:val="single" w:sz="4" w:space="0" w:color="000000"/>
                </w:tcBorders>
                <w:shd w:val="clear" w:color="auto" w:fill="auto"/>
                <w:vAlign w:val="center"/>
              </w:tcPr>
            </w:tcPrChange>
          </w:tcPr>
          <w:p w14:paraId="36200D55" w14:textId="77777777" w:rsidR="00993565" w:rsidRDefault="00665DBA">
            <w:pPr>
              <w:pStyle w:val="Normal1"/>
              <w:rPr>
                <w:rFonts w:ascii="Calibri" w:eastAsia="Calibri" w:hAnsi="Calibri" w:cs="Calibri"/>
                <w:b/>
              </w:rPr>
            </w:pPr>
            <w:r>
              <w:rPr>
                <w:rFonts w:ascii="Calibri" w:eastAsia="Calibri" w:hAnsi="Calibri" w:cs="Calibri"/>
                <w:b/>
              </w:rPr>
              <w:t xml:space="preserve">Date of Invoice. </w:t>
            </w:r>
          </w:p>
        </w:tc>
        <w:tc>
          <w:tcPr>
            <w:tcW w:w="6013" w:type="dxa"/>
            <w:gridSpan w:val="13"/>
            <w:tcBorders>
              <w:top w:val="single" w:sz="4" w:space="0" w:color="000000"/>
              <w:left w:val="nil"/>
              <w:bottom w:val="single" w:sz="4" w:space="0" w:color="000000"/>
              <w:right w:val="single" w:sz="4" w:space="0" w:color="000000"/>
            </w:tcBorders>
            <w:shd w:val="clear" w:color="auto" w:fill="auto"/>
            <w:vAlign w:val="center"/>
            <w:tcPrChange w:id="280" w:author="DSNR" w:date="2018-09-02T15:36:00Z">
              <w:tcPr>
                <w:tcW w:w="6013" w:type="dxa"/>
                <w:gridSpan w:val="9"/>
                <w:tcBorders>
                  <w:top w:val="single" w:sz="4" w:space="0" w:color="000000"/>
                  <w:left w:val="nil"/>
                  <w:bottom w:val="single" w:sz="4" w:space="0" w:color="000000"/>
                  <w:right w:val="single" w:sz="4" w:space="0" w:color="000000"/>
                </w:tcBorders>
                <w:shd w:val="clear" w:color="auto" w:fill="auto"/>
                <w:vAlign w:val="center"/>
              </w:tcPr>
            </w:tcPrChange>
          </w:tcPr>
          <w:p w14:paraId="06AC42AF" w14:textId="77777777" w:rsidR="00993565" w:rsidRDefault="00665DBA">
            <w:pPr>
              <w:pStyle w:val="Normal1"/>
              <w:rPr>
                <w:rFonts w:ascii="Calibri" w:eastAsia="Calibri" w:hAnsi="Calibri" w:cs="Calibri"/>
                <w:b/>
              </w:rPr>
            </w:pPr>
            <w:r>
              <w:rPr>
                <w:rFonts w:ascii="Calibri" w:eastAsia="Calibri" w:hAnsi="Calibri" w:cs="Calibri"/>
                <w:b/>
              </w:rPr>
              <w:t>Currency</w:t>
            </w:r>
          </w:p>
        </w:tc>
      </w:tr>
      <w:tr w:rsidR="00993565" w14:paraId="4AC21A4F" w14:textId="77777777" w:rsidTr="002013E6">
        <w:trPr>
          <w:gridAfter w:val="1"/>
          <w:wAfter w:w="522" w:type="dxa"/>
          <w:trHeight w:val="400"/>
          <w:trPrChange w:id="281"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282" w:author="DSNR" w:date="2018-09-02T15:36:00Z">
              <w:tcPr>
                <w:tcW w:w="445" w:type="dxa"/>
                <w:tcBorders>
                  <w:top w:val="nil"/>
                  <w:left w:val="single" w:sz="8" w:space="0" w:color="000000"/>
                  <w:bottom w:val="nil"/>
                  <w:right w:val="nil"/>
                </w:tcBorders>
                <w:shd w:val="clear" w:color="auto" w:fill="auto"/>
                <w:vAlign w:val="center"/>
              </w:tcPr>
            </w:tcPrChange>
          </w:tcPr>
          <w:p w14:paraId="6866035D" w14:textId="77777777" w:rsidR="00993565" w:rsidRDefault="00665DBA">
            <w:pPr>
              <w:pStyle w:val="Normal1"/>
              <w:rPr>
                <w:rFonts w:ascii="Calibri" w:eastAsia="Calibri" w:hAnsi="Calibri" w:cs="Calibri"/>
                <w:b/>
              </w:rPr>
            </w:pPr>
            <w:r>
              <w:rPr>
                <w:rFonts w:ascii="Calibri" w:eastAsia="Calibri" w:hAnsi="Calibri" w:cs="Calibri"/>
                <w:b/>
              </w:rPr>
              <w:t> </w:t>
            </w:r>
          </w:p>
        </w:tc>
        <w:tc>
          <w:tcPr>
            <w:tcW w:w="790" w:type="dxa"/>
            <w:tcBorders>
              <w:top w:val="nil"/>
              <w:left w:val="nil"/>
              <w:bottom w:val="nil"/>
              <w:right w:val="nil"/>
            </w:tcBorders>
            <w:shd w:val="clear" w:color="auto" w:fill="auto"/>
            <w:vAlign w:val="center"/>
            <w:tcPrChange w:id="283" w:author="DSNR" w:date="2018-09-02T15:36:00Z">
              <w:tcPr>
                <w:tcW w:w="790" w:type="dxa"/>
                <w:tcBorders>
                  <w:top w:val="nil"/>
                  <w:left w:val="nil"/>
                  <w:bottom w:val="nil"/>
                  <w:right w:val="nil"/>
                </w:tcBorders>
                <w:shd w:val="clear" w:color="auto" w:fill="auto"/>
                <w:vAlign w:val="center"/>
              </w:tcPr>
            </w:tcPrChange>
          </w:tcPr>
          <w:p w14:paraId="2C9C06EA" w14:textId="77777777" w:rsidR="00993565" w:rsidRDefault="00993565">
            <w:pPr>
              <w:pStyle w:val="Normal1"/>
              <w:rPr>
                <w:rFonts w:ascii="Calibri" w:eastAsia="Calibri" w:hAnsi="Calibri" w:cs="Calibri"/>
                <w:b/>
              </w:rPr>
            </w:pPr>
          </w:p>
        </w:tc>
        <w:tc>
          <w:tcPr>
            <w:tcW w:w="806" w:type="dxa"/>
            <w:tcBorders>
              <w:top w:val="nil"/>
              <w:left w:val="nil"/>
              <w:bottom w:val="nil"/>
              <w:right w:val="nil"/>
            </w:tcBorders>
            <w:shd w:val="clear" w:color="auto" w:fill="auto"/>
            <w:vAlign w:val="center"/>
            <w:tcPrChange w:id="284" w:author="DSNR" w:date="2018-09-02T15:36:00Z">
              <w:tcPr>
                <w:tcW w:w="806" w:type="dxa"/>
                <w:tcBorders>
                  <w:top w:val="nil"/>
                  <w:left w:val="nil"/>
                  <w:bottom w:val="nil"/>
                  <w:right w:val="nil"/>
                </w:tcBorders>
                <w:shd w:val="clear" w:color="auto" w:fill="auto"/>
                <w:vAlign w:val="center"/>
              </w:tcPr>
            </w:tcPrChange>
          </w:tcPr>
          <w:p w14:paraId="78C209B5"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285" w:author="DSNR" w:date="2018-09-02T15:36:00Z">
              <w:tcPr>
                <w:tcW w:w="403" w:type="dxa"/>
                <w:tcBorders>
                  <w:top w:val="nil"/>
                  <w:left w:val="nil"/>
                  <w:bottom w:val="nil"/>
                  <w:right w:val="nil"/>
                </w:tcBorders>
                <w:shd w:val="clear" w:color="auto" w:fill="auto"/>
                <w:vAlign w:val="center"/>
              </w:tcPr>
            </w:tcPrChange>
          </w:tcPr>
          <w:p w14:paraId="46FB68A1"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286" w:author="DSNR" w:date="2018-09-02T15:36:00Z">
              <w:tcPr>
                <w:tcW w:w="703" w:type="dxa"/>
                <w:tcBorders>
                  <w:top w:val="nil"/>
                  <w:left w:val="nil"/>
                  <w:bottom w:val="nil"/>
                  <w:right w:val="nil"/>
                </w:tcBorders>
                <w:shd w:val="clear" w:color="auto" w:fill="auto"/>
                <w:vAlign w:val="center"/>
              </w:tcPr>
            </w:tcPrChange>
          </w:tcPr>
          <w:p w14:paraId="35E9B657" w14:textId="77777777" w:rsidR="00993565" w:rsidRDefault="00993565">
            <w:pPr>
              <w:pStyle w:val="Normal1"/>
              <w:rPr>
                <w:color w:val="000000"/>
                <w:sz w:val="20"/>
                <w:szCs w:val="20"/>
              </w:rPr>
            </w:pPr>
          </w:p>
        </w:tc>
        <w:tc>
          <w:tcPr>
            <w:tcW w:w="839" w:type="dxa"/>
            <w:tcBorders>
              <w:top w:val="nil"/>
              <w:left w:val="nil"/>
              <w:bottom w:val="nil"/>
              <w:right w:val="nil"/>
            </w:tcBorders>
            <w:shd w:val="clear" w:color="auto" w:fill="auto"/>
            <w:vAlign w:val="center"/>
            <w:tcPrChange w:id="287" w:author="DSNR" w:date="2018-09-02T15:36:00Z">
              <w:tcPr>
                <w:tcW w:w="839" w:type="dxa"/>
                <w:tcBorders>
                  <w:top w:val="nil"/>
                  <w:left w:val="nil"/>
                  <w:bottom w:val="nil"/>
                  <w:right w:val="nil"/>
                </w:tcBorders>
                <w:shd w:val="clear" w:color="auto" w:fill="auto"/>
                <w:vAlign w:val="center"/>
              </w:tcPr>
            </w:tcPrChange>
          </w:tcPr>
          <w:p w14:paraId="6204F6E1" w14:textId="77777777" w:rsidR="00993565" w:rsidRDefault="00993565">
            <w:pPr>
              <w:pStyle w:val="Normal1"/>
              <w:rPr>
                <w:color w:val="000000"/>
                <w:sz w:val="20"/>
                <w:szCs w:val="20"/>
              </w:rPr>
            </w:pPr>
          </w:p>
        </w:tc>
        <w:tc>
          <w:tcPr>
            <w:tcW w:w="1017" w:type="dxa"/>
            <w:tcBorders>
              <w:top w:val="nil"/>
              <w:left w:val="nil"/>
              <w:bottom w:val="nil"/>
              <w:right w:val="nil"/>
            </w:tcBorders>
            <w:shd w:val="clear" w:color="auto" w:fill="auto"/>
            <w:vAlign w:val="center"/>
            <w:tcPrChange w:id="288" w:author="DSNR" w:date="2018-09-02T15:36:00Z">
              <w:tcPr>
                <w:tcW w:w="1017" w:type="dxa"/>
                <w:tcBorders>
                  <w:top w:val="nil"/>
                  <w:left w:val="nil"/>
                  <w:bottom w:val="nil"/>
                  <w:right w:val="nil"/>
                </w:tcBorders>
                <w:shd w:val="clear" w:color="auto" w:fill="auto"/>
                <w:vAlign w:val="center"/>
              </w:tcPr>
            </w:tcPrChange>
          </w:tcPr>
          <w:p w14:paraId="737FF651" w14:textId="77777777" w:rsidR="00993565" w:rsidRDefault="00993565">
            <w:pPr>
              <w:pStyle w:val="Normal1"/>
              <w:rPr>
                <w:color w:val="000000"/>
                <w:sz w:val="20"/>
                <w:szCs w:val="20"/>
              </w:rPr>
            </w:pPr>
          </w:p>
        </w:tc>
        <w:tc>
          <w:tcPr>
            <w:tcW w:w="617" w:type="dxa"/>
            <w:tcBorders>
              <w:top w:val="nil"/>
              <w:left w:val="nil"/>
              <w:bottom w:val="nil"/>
              <w:right w:val="nil"/>
            </w:tcBorders>
            <w:shd w:val="clear" w:color="auto" w:fill="auto"/>
            <w:vAlign w:val="center"/>
            <w:tcPrChange w:id="289" w:author="DSNR" w:date="2018-09-02T15:36:00Z">
              <w:tcPr>
                <w:tcW w:w="617" w:type="dxa"/>
                <w:tcBorders>
                  <w:top w:val="nil"/>
                  <w:left w:val="nil"/>
                  <w:bottom w:val="nil"/>
                  <w:right w:val="nil"/>
                </w:tcBorders>
                <w:shd w:val="clear" w:color="auto" w:fill="auto"/>
                <w:vAlign w:val="center"/>
              </w:tcPr>
            </w:tcPrChange>
          </w:tcPr>
          <w:p w14:paraId="0F1986CD" w14:textId="77777777" w:rsidR="00993565" w:rsidRDefault="00993565">
            <w:pPr>
              <w:pStyle w:val="Normal1"/>
              <w:rPr>
                <w:color w:val="000000"/>
                <w:sz w:val="20"/>
                <w:szCs w:val="20"/>
              </w:rPr>
            </w:pPr>
          </w:p>
        </w:tc>
        <w:tc>
          <w:tcPr>
            <w:tcW w:w="453" w:type="dxa"/>
            <w:tcBorders>
              <w:top w:val="nil"/>
              <w:left w:val="nil"/>
              <w:bottom w:val="nil"/>
              <w:right w:val="nil"/>
            </w:tcBorders>
            <w:shd w:val="clear" w:color="auto" w:fill="auto"/>
            <w:vAlign w:val="center"/>
            <w:tcPrChange w:id="290" w:author="DSNR" w:date="2018-09-02T15:36:00Z">
              <w:tcPr>
                <w:tcW w:w="453" w:type="dxa"/>
                <w:tcBorders>
                  <w:top w:val="nil"/>
                  <w:left w:val="nil"/>
                  <w:bottom w:val="nil"/>
                  <w:right w:val="nil"/>
                </w:tcBorders>
                <w:shd w:val="clear" w:color="auto" w:fill="auto"/>
                <w:vAlign w:val="center"/>
              </w:tcPr>
            </w:tcPrChange>
          </w:tcPr>
          <w:p w14:paraId="6155263C" w14:textId="77777777" w:rsidR="00993565" w:rsidRDefault="00993565">
            <w:pPr>
              <w:pStyle w:val="Normal1"/>
              <w:rPr>
                <w:color w:val="000000"/>
                <w:sz w:val="20"/>
                <w:szCs w:val="20"/>
              </w:rPr>
            </w:pPr>
          </w:p>
        </w:tc>
        <w:tc>
          <w:tcPr>
            <w:tcW w:w="468" w:type="dxa"/>
            <w:gridSpan w:val="2"/>
            <w:tcBorders>
              <w:top w:val="nil"/>
              <w:left w:val="nil"/>
              <w:bottom w:val="nil"/>
              <w:right w:val="nil"/>
            </w:tcBorders>
            <w:shd w:val="clear" w:color="auto" w:fill="auto"/>
            <w:vAlign w:val="center"/>
            <w:tcPrChange w:id="291" w:author="DSNR" w:date="2018-09-02T15:36:00Z">
              <w:tcPr>
                <w:tcW w:w="468" w:type="dxa"/>
                <w:tcBorders>
                  <w:top w:val="nil"/>
                  <w:left w:val="nil"/>
                  <w:bottom w:val="nil"/>
                  <w:right w:val="nil"/>
                </w:tcBorders>
                <w:shd w:val="clear" w:color="auto" w:fill="auto"/>
                <w:vAlign w:val="center"/>
              </w:tcPr>
            </w:tcPrChange>
          </w:tcPr>
          <w:p w14:paraId="1AA8BBBE"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292" w:author="DSNR" w:date="2018-09-02T15:36:00Z">
              <w:tcPr>
                <w:tcW w:w="708" w:type="dxa"/>
                <w:tcBorders>
                  <w:top w:val="nil"/>
                  <w:left w:val="nil"/>
                  <w:bottom w:val="nil"/>
                  <w:right w:val="nil"/>
                </w:tcBorders>
                <w:shd w:val="clear" w:color="auto" w:fill="auto"/>
                <w:vAlign w:val="center"/>
              </w:tcPr>
            </w:tcPrChange>
          </w:tcPr>
          <w:p w14:paraId="563729BC"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293" w:author="DSNR" w:date="2018-09-02T15:36:00Z">
              <w:tcPr>
                <w:tcW w:w="640" w:type="dxa"/>
                <w:tcBorders>
                  <w:top w:val="nil"/>
                  <w:left w:val="nil"/>
                  <w:bottom w:val="nil"/>
                  <w:right w:val="nil"/>
                </w:tcBorders>
                <w:shd w:val="clear" w:color="auto" w:fill="auto"/>
                <w:vAlign w:val="center"/>
              </w:tcPr>
            </w:tcPrChange>
          </w:tcPr>
          <w:p w14:paraId="1D48F69A"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294" w:author="DSNR" w:date="2018-09-02T15:36:00Z">
              <w:tcPr>
                <w:tcW w:w="630" w:type="dxa"/>
                <w:tcBorders>
                  <w:top w:val="nil"/>
                  <w:left w:val="nil"/>
                  <w:bottom w:val="nil"/>
                  <w:right w:val="nil"/>
                </w:tcBorders>
                <w:shd w:val="clear" w:color="auto" w:fill="auto"/>
                <w:vAlign w:val="center"/>
              </w:tcPr>
            </w:tcPrChange>
          </w:tcPr>
          <w:p w14:paraId="13293B9A"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295" w:author="DSNR" w:date="2018-09-02T15:36:00Z">
              <w:tcPr>
                <w:tcW w:w="641" w:type="dxa"/>
                <w:tcBorders>
                  <w:top w:val="nil"/>
                  <w:left w:val="nil"/>
                  <w:bottom w:val="nil"/>
                  <w:right w:val="single" w:sz="8" w:space="0" w:color="000000"/>
                </w:tcBorders>
                <w:shd w:val="clear" w:color="auto" w:fill="auto"/>
                <w:vAlign w:val="center"/>
              </w:tcPr>
            </w:tcPrChange>
          </w:tcPr>
          <w:p w14:paraId="2FE04BA1" w14:textId="77777777" w:rsidR="00993565" w:rsidRDefault="00665DBA">
            <w:pPr>
              <w:pStyle w:val="Normal1"/>
              <w:jc w:val="center"/>
              <w:rPr>
                <w:rFonts w:ascii="Calibri" w:eastAsia="Calibri" w:hAnsi="Calibri" w:cs="Calibri"/>
                <w:b/>
              </w:rPr>
            </w:pPr>
            <w:r>
              <w:rPr>
                <w:rFonts w:ascii="Calibri" w:eastAsia="Calibri" w:hAnsi="Calibri" w:cs="Calibri"/>
                <w:b/>
              </w:rPr>
              <w:t> </w:t>
            </w:r>
          </w:p>
        </w:tc>
      </w:tr>
      <w:tr w:rsidR="00993565" w14:paraId="6D20ADBC" w14:textId="77777777" w:rsidTr="002013E6">
        <w:trPr>
          <w:gridAfter w:val="1"/>
          <w:wAfter w:w="522" w:type="dxa"/>
          <w:trHeight w:val="400"/>
          <w:trPrChange w:id="296" w:author="DSNR" w:date="2018-09-02T15:36:00Z">
            <w:trPr>
              <w:trHeight w:val="400"/>
            </w:trPr>
          </w:trPrChange>
        </w:trPr>
        <w:tc>
          <w:tcPr>
            <w:tcW w:w="1234" w:type="dxa"/>
            <w:gridSpan w:val="2"/>
            <w:tcBorders>
              <w:top w:val="nil"/>
              <w:left w:val="single" w:sz="8" w:space="0" w:color="000000"/>
              <w:bottom w:val="nil"/>
              <w:right w:val="nil"/>
            </w:tcBorders>
            <w:shd w:val="clear" w:color="auto" w:fill="auto"/>
            <w:vAlign w:val="center"/>
            <w:tcPrChange w:id="297" w:author="DSNR" w:date="2018-09-02T15:36:00Z">
              <w:tcPr>
                <w:tcW w:w="1235" w:type="dxa"/>
                <w:gridSpan w:val="2"/>
                <w:tcBorders>
                  <w:top w:val="nil"/>
                  <w:left w:val="single" w:sz="8" w:space="0" w:color="000000"/>
                  <w:bottom w:val="nil"/>
                  <w:right w:val="nil"/>
                </w:tcBorders>
                <w:shd w:val="clear" w:color="auto" w:fill="auto"/>
                <w:vAlign w:val="center"/>
              </w:tcPr>
            </w:tcPrChange>
          </w:tcPr>
          <w:p w14:paraId="137812BB" w14:textId="77777777" w:rsidR="00993565" w:rsidRDefault="00665DBA">
            <w:pPr>
              <w:pStyle w:val="Normal1"/>
              <w:rPr>
                <w:rFonts w:ascii="Calibri" w:eastAsia="Calibri" w:hAnsi="Calibri" w:cs="Calibri"/>
                <w:b/>
              </w:rPr>
            </w:pPr>
            <w:r>
              <w:rPr>
                <w:rFonts w:ascii="Calibri" w:eastAsia="Calibri" w:hAnsi="Calibri" w:cs="Calibri"/>
                <w:b/>
              </w:rPr>
              <w:t>Bill to details:</w:t>
            </w:r>
          </w:p>
        </w:tc>
        <w:tc>
          <w:tcPr>
            <w:tcW w:w="806" w:type="dxa"/>
            <w:tcBorders>
              <w:top w:val="nil"/>
              <w:left w:val="nil"/>
              <w:bottom w:val="nil"/>
              <w:right w:val="nil"/>
            </w:tcBorders>
            <w:shd w:val="clear" w:color="auto" w:fill="auto"/>
            <w:vAlign w:val="center"/>
            <w:tcPrChange w:id="298" w:author="DSNR" w:date="2018-09-02T15:36:00Z">
              <w:tcPr>
                <w:tcW w:w="806" w:type="dxa"/>
                <w:tcBorders>
                  <w:top w:val="nil"/>
                  <w:left w:val="nil"/>
                  <w:bottom w:val="nil"/>
                  <w:right w:val="nil"/>
                </w:tcBorders>
                <w:shd w:val="clear" w:color="auto" w:fill="auto"/>
                <w:vAlign w:val="center"/>
              </w:tcPr>
            </w:tcPrChange>
          </w:tcPr>
          <w:p w14:paraId="00735519" w14:textId="77777777" w:rsidR="00993565" w:rsidRDefault="00993565">
            <w:pPr>
              <w:pStyle w:val="Normal1"/>
              <w:rPr>
                <w:rFonts w:ascii="Calibri" w:eastAsia="Calibri" w:hAnsi="Calibri" w:cs="Calibri"/>
                <w:b/>
              </w:rPr>
            </w:pPr>
          </w:p>
        </w:tc>
        <w:tc>
          <w:tcPr>
            <w:tcW w:w="403" w:type="dxa"/>
            <w:tcBorders>
              <w:top w:val="nil"/>
              <w:left w:val="nil"/>
              <w:bottom w:val="nil"/>
              <w:right w:val="nil"/>
            </w:tcBorders>
            <w:shd w:val="clear" w:color="auto" w:fill="auto"/>
            <w:vAlign w:val="center"/>
            <w:tcPrChange w:id="299" w:author="DSNR" w:date="2018-09-02T15:36:00Z">
              <w:tcPr>
                <w:tcW w:w="403" w:type="dxa"/>
                <w:tcBorders>
                  <w:top w:val="nil"/>
                  <w:left w:val="nil"/>
                  <w:bottom w:val="nil"/>
                  <w:right w:val="nil"/>
                </w:tcBorders>
                <w:shd w:val="clear" w:color="auto" w:fill="auto"/>
                <w:vAlign w:val="center"/>
              </w:tcPr>
            </w:tcPrChange>
          </w:tcPr>
          <w:p w14:paraId="6394464B"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300" w:author="DSNR" w:date="2018-09-02T15:36:00Z">
              <w:tcPr>
                <w:tcW w:w="703" w:type="dxa"/>
                <w:tcBorders>
                  <w:top w:val="nil"/>
                  <w:left w:val="nil"/>
                  <w:bottom w:val="nil"/>
                  <w:right w:val="nil"/>
                </w:tcBorders>
                <w:shd w:val="clear" w:color="auto" w:fill="auto"/>
                <w:vAlign w:val="center"/>
              </w:tcPr>
            </w:tcPrChange>
          </w:tcPr>
          <w:p w14:paraId="4A599D83" w14:textId="77777777" w:rsidR="00993565" w:rsidRDefault="00993565">
            <w:pPr>
              <w:pStyle w:val="Normal1"/>
              <w:rPr>
                <w:color w:val="000000"/>
                <w:sz w:val="20"/>
                <w:szCs w:val="20"/>
              </w:rPr>
            </w:pPr>
          </w:p>
        </w:tc>
        <w:tc>
          <w:tcPr>
            <w:tcW w:w="2473" w:type="dxa"/>
            <w:gridSpan w:val="3"/>
            <w:tcBorders>
              <w:top w:val="nil"/>
              <w:left w:val="single" w:sz="8" w:space="0" w:color="000000"/>
              <w:bottom w:val="nil"/>
              <w:right w:val="nil"/>
            </w:tcBorders>
            <w:shd w:val="clear" w:color="auto" w:fill="auto"/>
            <w:vAlign w:val="center"/>
            <w:tcPrChange w:id="301" w:author="DSNR" w:date="2018-09-02T15:36:00Z">
              <w:tcPr>
                <w:tcW w:w="2473" w:type="dxa"/>
                <w:gridSpan w:val="3"/>
                <w:tcBorders>
                  <w:top w:val="nil"/>
                  <w:left w:val="single" w:sz="8" w:space="0" w:color="000000"/>
                  <w:bottom w:val="nil"/>
                  <w:right w:val="nil"/>
                </w:tcBorders>
                <w:shd w:val="clear" w:color="auto" w:fill="auto"/>
                <w:vAlign w:val="center"/>
              </w:tcPr>
            </w:tcPrChange>
          </w:tcPr>
          <w:p w14:paraId="6AFC8FF7" w14:textId="77777777" w:rsidR="00993565" w:rsidRDefault="00665DBA">
            <w:pPr>
              <w:pStyle w:val="Normal1"/>
              <w:rPr>
                <w:rFonts w:ascii="Calibri" w:eastAsia="Calibri" w:hAnsi="Calibri" w:cs="Calibri"/>
                <w:b/>
              </w:rPr>
            </w:pPr>
            <w:r>
              <w:rPr>
                <w:rFonts w:ascii="Calibri" w:eastAsia="Calibri" w:hAnsi="Calibri" w:cs="Calibri"/>
                <w:b/>
              </w:rPr>
              <w:t>Ship to details:</w:t>
            </w:r>
          </w:p>
        </w:tc>
        <w:tc>
          <w:tcPr>
            <w:tcW w:w="453" w:type="dxa"/>
            <w:tcBorders>
              <w:top w:val="nil"/>
              <w:left w:val="nil"/>
              <w:bottom w:val="nil"/>
              <w:right w:val="nil"/>
            </w:tcBorders>
            <w:shd w:val="clear" w:color="auto" w:fill="auto"/>
            <w:vAlign w:val="center"/>
            <w:tcPrChange w:id="302" w:author="DSNR" w:date="2018-09-02T15:36:00Z">
              <w:tcPr>
                <w:tcW w:w="453" w:type="dxa"/>
                <w:tcBorders>
                  <w:top w:val="nil"/>
                  <w:left w:val="nil"/>
                  <w:bottom w:val="nil"/>
                  <w:right w:val="nil"/>
                </w:tcBorders>
                <w:shd w:val="clear" w:color="auto" w:fill="auto"/>
                <w:vAlign w:val="center"/>
              </w:tcPr>
            </w:tcPrChange>
          </w:tcPr>
          <w:p w14:paraId="762BEDB7" w14:textId="77777777" w:rsidR="00993565" w:rsidRDefault="00993565">
            <w:pPr>
              <w:pStyle w:val="Normal1"/>
              <w:rPr>
                <w:rFonts w:ascii="Calibri" w:eastAsia="Calibri" w:hAnsi="Calibri" w:cs="Calibri"/>
                <w:b/>
              </w:rPr>
            </w:pPr>
          </w:p>
        </w:tc>
        <w:tc>
          <w:tcPr>
            <w:tcW w:w="468" w:type="dxa"/>
            <w:gridSpan w:val="2"/>
            <w:tcBorders>
              <w:top w:val="nil"/>
              <w:left w:val="nil"/>
              <w:bottom w:val="nil"/>
              <w:right w:val="nil"/>
            </w:tcBorders>
            <w:shd w:val="clear" w:color="auto" w:fill="auto"/>
            <w:vAlign w:val="center"/>
            <w:tcPrChange w:id="303" w:author="DSNR" w:date="2018-09-02T15:36:00Z">
              <w:tcPr>
                <w:tcW w:w="468" w:type="dxa"/>
                <w:tcBorders>
                  <w:top w:val="nil"/>
                  <w:left w:val="nil"/>
                  <w:bottom w:val="nil"/>
                  <w:right w:val="nil"/>
                </w:tcBorders>
                <w:shd w:val="clear" w:color="auto" w:fill="auto"/>
                <w:vAlign w:val="center"/>
              </w:tcPr>
            </w:tcPrChange>
          </w:tcPr>
          <w:p w14:paraId="0E4B7068"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304" w:author="DSNR" w:date="2018-09-02T15:36:00Z">
              <w:tcPr>
                <w:tcW w:w="708" w:type="dxa"/>
                <w:tcBorders>
                  <w:top w:val="nil"/>
                  <w:left w:val="nil"/>
                  <w:bottom w:val="nil"/>
                  <w:right w:val="nil"/>
                </w:tcBorders>
                <w:shd w:val="clear" w:color="auto" w:fill="auto"/>
                <w:vAlign w:val="center"/>
              </w:tcPr>
            </w:tcPrChange>
          </w:tcPr>
          <w:p w14:paraId="7F24010C"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305" w:author="DSNR" w:date="2018-09-02T15:36:00Z">
              <w:tcPr>
                <w:tcW w:w="640" w:type="dxa"/>
                <w:tcBorders>
                  <w:top w:val="nil"/>
                  <w:left w:val="nil"/>
                  <w:bottom w:val="nil"/>
                  <w:right w:val="nil"/>
                </w:tcBorders>
                <w:shd w:val="clear" w:color="auto" w:fill="auto"/>
                <w:vAlign w:val="center"/>
              </w:tcPr>
            </w:tcPrChange>
          </w:tcPr>
          <w:p w14:paraId="23491D33"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306" w:author="DSNR" w:date="2018-09-02T15:36:00Z">
              <w:tcPr>
                <w:tcW w:w="630" w:type="dxa"/>
                <w:tcBorders>
                  <w:top w:val="nil"/>
                  <w:left w:val="nil"/>
                  <w:bottom w:val="nil"/>
                  <w:right w:val="nil"/>
                </w:tcBorders>
                <w:shd w:val="clear" w:color="auto" w:fill="auto"/>
                <w:vAlign w:val="center"/>
              </w:tcPr>
            </w:tcPrChange>
          </w:tcPr>
          <w:p w14:paraId="46F20079"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307" w:author="DSNR" w:date="2018-09-02T15:36:00Z">
              <w:tcPr>
                <w:tcW w:w="641" w:type="dxa"/>
                <w:tcBorders>
                  <w:top w:val="nil"/>
                  <w:left w:val="nil"/>
                  <w:bottom w:val="nil"/>
                  <w:right w:val="single" w:sz="8" w:space="0" w:color="000000"/>
                </w:tcBorders>
                <w:shd w:val="clear" w:color="auto" w:fill="auto"/>
                <w:vAlign w:val="center"/>
              </w:tcPr>
            </w:tcPrChange>
          </w:tcPr>
          <w:p w14:paraId="4D08FEB8" w14:textId="77777777" w:rsidR="00993565" w:rsidRDefault="00665DBA">
            <w:pPr>
              <w:pStyle w:val="Normal1"/>
              <w:jc w:val="center"/>
              <w:rPr>
                <w:rFonts w:ascii="Calibri" w:eastAsia="Calibri" w:hAnsi="Calibri" w:cs="Calibri"/>
                <w:b/>
              </w:rPr>
            </w:pPr>
            <w:r>
              <w:rPr>
                <w:rFonts w:ascii="Calibri" w:eastAsia="Calibri" w:hAnsi="Calibri" w:cs="Calibri"/>
                <w:b/>
              </w:rPr>
              <w:t> </w:t>
            </w:r>
          </w:p>
        </w:tc>
      </w:tr>
      <w:tr w:rsidR="00993565" w14:paraId="02BAC2F9" w14:textId="77777777" w:rsidTr="002013E6">
        <w:trPr>
          <w:gridAfter w:val="1"/>
          <w:wAfter w:w="522" w:type="dxa"/>
          <w:trHeight w:val="400"/>
          <w:trPrChange w:id="308" w:author="DSNR" w:date="2018-09-02T15:36:00Z">
            <w:trPr>
              <w:trHeight w:val="400"/>
            </w:trPr>
          </w:trPrChange>
        </w:trPr>
        <w:tc>
          <w:tcPr>
            <w:tcW w:w="1234" w:type="dxa"/>
            <w:gridSpan w:val="2"/>
            <w:tcBorders>
              <w:top w:val="nil"/>
              <w:left w:val="single" w:sz="8" w:space="0" w:color="000000"/>
              <w:bottom w:val="nil"/>
              <w:right w:val="nil"/>
            </w:tcBorders>
            <w:shd w:val="clear" w:color="auto" w:fill="auto"/>
            <w:vAlign w:val="center"/>
            <w:tcPrChange w:id="309" w:author="DSNR" w:date="2018-09-02T15:36:00Z">
              <w:tcPr>
                <w:tcW w:w="1235" w:type="dxa"/>
                <w:gridSpan w:val="2"/>
                <w:tcBorders>
                  <w:top w:val="nil"/>
                  <w:left w:val="single" w:sz="8" w:space="0" w:color="000000"/>
                  <w:bottom w:val="nil"/>
                  <w:right w:val="nil"/>
                </w:tcBorders>
                <w:shd w:val="clear" w:color="auto" w:fill="auto"/>
                <w:vAlign w:val="center"/>
              </w:tcPr>
            </w:tcPrChange>
          </w:tcPr>
          <w:p w14:paraId="19B5FDC9" w14:textId="77777777" w:rsidR="00993565" w:rsidRDefault="00665DBA">
            <w:pPr>
              <w:pStyle w:val="Normal1"/>
              <w:rPr>
                <w:rFonts w:ascii="Calibri" w:eastAsia="Calibri" w:hAnsi="Calibri" w:cs="Calibri"/>
                <w:b/>
              </w:rPr>
            </w:pPr>
            <w:r>
              <w:rPr>
                <w:rFonts w:ascii="Calibri" w:eastAsia="Calibri" w:hAnsi="Calibri" w:cs="Calibri"/>
                <w:b/>
              </w:rPr>
              <w:t xml:space="preserve">Name. </w:t>
            </w:r>
          </w:p>
        </w:tc>
        <w:tc>
          <w:tcPr>
            <w:tcW w:w="806" w:type="dxa"/>
            <w:tcBorders>
              <w:top w:val="nil"/>
              <w:left w:val="nil"/>
              <w:bottom w:val="nil"/>
              <w:right w:val="nil"/>
            </w:tcBorders>
            <w:shd w:val="clear" w:color="auto" w:fill="auto"/>
            <w:vAlign w:val="center"/>
            <w:tcPrChange w:id="310" w:author="DSNR" w:date="2018-09-02T15:36:00Z">
              <w:tcPr>
                <w:tcW w:w="806" w:type="dxa"/>
                <w:tcBorders>
                  <w:top w:val="nil"/>
                  <w:left w:val="nil"/>
                  <w:bottom w:val="nil"/>
                  <w:right w:val="nil"/>
                </w:tcBorders>
                <w:shd w:val="clear" w:color="auto" w:fill="auto"/>
                <w:vAlign w:val="center"/>
              </w:tcPr>
            </w:tcPrChange>
          </w:tcPr>
          <w:p w14:paraId="75D5BE7D" w14:textId="77777777" w:rsidR="00993565" w:rsidRDefault="00993565">
            <w:pPr>
              <w:pStyle w:val="Normal1"/>
              <w:rPr>
                <w:rFonts w:ascii="Calibri" w:eastAsia="Calibri" w:hAnsi="Calibri" w:cs="Calibri"/>
                <w:b/>
              </w:rPr>
            </w:pPr>
          </w:p>
        </w:tc>
        <w:tc>
          <w:tcPr>
            <w:tcW w:w="403" w:type="dxa"/>
            <w:tcBorders>
              <w:top w:val="nil"/>
              <w:left w:val="nil"/>
              <w:bottom w:val="nil"/>
              <w:right w:val="nil"/>
            </w:tcBorders>
            <w:shd w:val="clear" w:color="auto" w:fill="auto"/>
            <w:vAlign w:val="center"/>
            <w:tcPrChange w:id="311" w:author="DSNR" w:date="2018-09-02T15:36:00Z">
              <w:tcPr>
                <w:tcW w:w="403" w:type="dxa"/>
                <w:tcBorders>
                  <w:top w:val="nil"/>
                  <w:left w:val="nil"/>
                  <w:bottom w:val="nil"/>
                  <w:right w:val="nil"/>
                </w:tcBorders>
                <w:shd w:val="clear" w:color="auto" w:fill="auto"/>
                <w:vAlign w:val="center"/>
              </w:tcPr>
            </w:tcPrChange>
          </w:tcPr>
          <w:p w14:paraId="23F9C3A3"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312" w:author="DSNR" w:date="2018-09-02T15:36:00Z">
              <w:tcPr>
                <w:tcW w:w="703" w:type="dxa"/>
                <w:tcBorders>
                  <w:top w:val="nil"/>
                  <w:left w:val="nil"/>
                  <w:bottom w:val="nil"/>
                  <w:right w:val="nil"/>
                </w:tcBorders>
                <w:shd w:val="clear" w:color="auto" w:fill="auto"/>
                <w:vAlign w:val="center"/>
              </w:tcPr>
            </w:tcPrChange>
          </w:tcPr>
          <w:p w14:paraId="3FD3125E" w14:textId="77777777" w:rsidR="00993565" w:rsidRDefault="00993565">
            <w:pPr>
              <w:pStyle w:val="Normal1"/>
              <w:rPr>
                <w:color w:val="000000"/>
                <w:sz w:val="20"/>
                <w:szCs w:val="20"/>
              </w:rPr>
            </w:pPr>
          </w:p>
        </w:tc>
        <w:tc>
          <w:tcPr>
            <w:tcW w:w="2473" w:type="dxa"/>
            <w:gridSpan w:val="3"/>
            <w:tcBorders>
              <w:top w:val="nil"/>
              <w:left w:val="single" w:sz="8" w:space="0" w:color="000000"/>
              <w:bottom w:val="nil"/>
              <w:right w:val="nil"/>
            </w:tcBorders>
            <w:shd w:val="clear" w:color="auto" w:fill="auto"/>
            <w:vAlign w:val="center"/>
            <w:tcPrChange w:id="313" w:author="DSNR" w:date="2018-09-02T15:36:00Z">
              <w:tcPr>
                <w:tcW w:w="2473" w:type="dxa"/>
                <w:gridSpan w:val="3"/>
                <w:tcBorders>
                  <w:top w:val="nil"/>
                  <w:left w:val="single" w:sz="8" w:space="0" w:color="000000"/>
                  <w:bottom w:val="nil"/>
                  <w:right w:val="nil"/>
                </w:tcBorders>
                <w:shd w:val="clear" w:color="auto" w:fill="auto"/>
                <w:vAlign w:val="center"/>
              </w:tcPr>
            </w:tcPrChange>
          </w:tcPr>
          <w:p w14:paraId="1F7464EF" w14:textId="77777777" w:rsidR="00993565" w:rsidRDefault="00665DBA">
            <w:pPr>
              <w:pStyle w:val="Normal1"/>
              <w:rPr>
                <w:rFonts w:ascii="Calibri" w:eastAsia="Calibri" w:hAnsi="Calibri" w:cs="Calibri"/>
                <w:b/>
              </w:rPr>
            </w:pPr>
            <w:r>
              <w:rPr>
                <w:rFonts w:ascii="Calibri" w:eastAsia="Calibri" w:hAnsi="Calibri" w:cs="Calibri"/>
                <w:b/>
              </w:rPr>
              <w:t xml:space="preserve">Name. </w:t>
            </w:r>
          </w:p>
        </w:tc>
        <w:tc>
          <w:tcPr>
            <w:tcW w:w="453" w:type="dxa"/>
            <w:tcBorders>
              <w:top w:val="nil"/>
              <w:left w:val="nil"/>
              <w:bottom w:val="nil"/>
              <w:right w:val="nil"/>
            </w:tcBorders>
            <w:shd w:val="clear" w:color="auto" w:fill="auto"/>
            <w:vAlign w:val="center"/>
            <w:tcPrChange w:id="314" w:author="DSNR" w:date="2018-09-02T15:36:00Z">
              <w:tcPr>
                <w:tcW w:w="453" w:type="dxa"/>
                <w:tcBorders>
                  <w:top w:val="nil"/>
                  <w:left w:val="nil"/>
                  <w:bottom w:val="nil"/>
                  <w:right w:val="nil"/>
                </w:tcBorders>
                <w:shd w:val="clear" w:color="auto" w:fill="auto"/>
                <w:vAlign w:val="center"/>
              </w:tcPr>
            </w:tcPrChange>
          </w:tcPr>
          <w:p w14:paraId="4F50F4EC" w14:textId="77777777" w:rsidR="00993565" w:rsidRDefault="00993565">
            <w:pPr>
              <w:pStyle w:val="Normal1"/>
              <w:rPr>
                <w:rFonts w:ascii="Calibri" w:eastAsia="Calibri" w:hAnsi="Calibri" w:cs="Calibri"/>
                <w:b/>
              </w:rPr>
            </w:pPr>
          </w:p>
        </w:tc>
        <w:tc>
          <w:tcPr>
            <w:tcW w:w="468" w:type="dxa"/>
            <w:gridSpan w:val="2"/>
            <w:tcBorders>
              <w:top w:val="nil"/>
              <w:left w:val="nil"/>
              <w:bottom w:val="nil"/>
              <w:right w:val="nil"/>
            </w:tcBorders>
            <w:shd w:val="clear" w:color="auto" w:fill="auto"/>
            <w:vAlign w:val="center"/>
            <w:tcPrChange w:id="315" w:author="DSNR" w:date="2018-09-02T15:36:00Z">
              <w:tcPr>
                <w:tcW w:w="468" w:type="dxa"/>
                <w:tcBorders>
                  <w:top w:val="nil"/>
                  <w:left w:val="nil"/>
                  <w:bottom w:val="nil"/>
                  <w:right w:val="nil"/>
                </w:tcBorders>
                <w:shd w:val="clear" w:color="auto" w:fill="auto"/>
                <w:vAlign w:val="center"/>
              </w:tcPr>
            </w:tcPrChange>
          </w:tcPr>
          <w:p w14:paraId="6FD0E23D"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316" w:author="DSNR" w:date="2018-09-02T15:36:00Z">
              <w:tcPr>
                <w:tcW w:w="708" w:type="dxa"/>
                <w:tcBorders>
                  <w:top w:val="nil"/>
                  <w:left w:val="nil"/>
                  <w:bottom w:val="nil"/>
                  <w:right w:val="nil"/>
                </w:tcBorders>
                <w:shd w:val="clear" w:color="auto" w:fill="auto"/>
                <w:vAlign w:val="center"/>
              </w:tcPr>
            </w:tcPrChange>
          </w:tcPr>
          <w:p w14:paraId="3B843C91"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317" w:author="DSNR" w:date="2018-09-02T15:36:00Z">
              <w:tcPr>
                <w:tcW w:w="640" w:type="dxa"/>
                <w:tcBorders>
                  <w:top w:val="nil"/>
                  <w:left w:val="nil"/>
                  <w:bottom w:val="nil"/>
                  <w:right w:val="nil"/>
                </w:tcBorders>
                <w:shd w:val="clear" w:color="auto" w:fill="auto"/>
                <w:vAlign w:val="center"/>
              </w:tcPr>
            </w:tcPrChange>
          </w:tcPr>
          <w:p w14:paraId="5B144AA2"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318" w:author="DSNR" w:date="2018-09-02T15:36:00Z">
              <w:tcPr>
                <w:tcW w:w="630" w:type="dxa"/>
                <w:tcBorders>
                  <w:top w:val="nil"/>
                  <w:left w:val="nil"/>
                  <w:bottom w:val="nil"/>
                  <w:right w:val="nil"/>
                </w:tcBorders>
                <w:shd w:val="clear" w:color="auto" w:fill="auto"/>
                <w:vAlign w:val="center"/>
              </w:tcPr>
            </w:tcPrChange>
          </w:tcPr>
          <w:p w14:paraId="34801F64"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319" w:author="DSNR" w:date="2018-09-02T15:36:00Z">
              <w:tcPr>
                <w:tcW w:w="641" w:type="dxa"/>
                <w:tcBorders>
                  <w:top w:val="nil"/>
                  <w:left w:val="nil"/>
                  <w:bottom w:val="nil"/>
                  <w:right w:val="single" w:sz="8" w:space="0" w:color="000000"/>
                </w:tcBorders>
                <w:shd w:val="clear" w:color="auto" w:fill="auto"/>
                <w:vAlign w:val="center"/>
              </w:tcPr>
            </w:tcPrChange>
          </w:tcPr>
          <w:p w14:paraId="32410071"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690BDE57" w14:textId="77777777" w:rsidTr="002013E6">
        <w:trPr>
          <w:gridAfter w:val="1"/>
          <w:wAfter w:w="522" w:type="dxa"/>
          <w:trHeight w:val="400"/>
          <w:trPrChange w:id="320" w:author="DSNR" w:date="2018-09-02T15:36:00Z">
            <w:trPr>
              <w:trHeight w:val="400"/>
            </w:trPr>
          </w:trPrChange>
        </w:trPr>
        <w:tc>
          <w:tcPr>
            <w:tcW w:w="1234" w:type="dxa"/>
            <w:gridSpan w:val="2"/>
            <w:tcBorders>
              <w:top w:val="nil"/>
              <w:left w:val="single" w:sz="8" w:space="0" w:color="000000"/>
              <w:bottom w:val="nil"/>
              <w:right w:val="nil"/>
            </w:tcBorders>
            <w:shd w:val="clear" w:color="auto" w:fill="auto"/>
            <w:vAlign w:val="center"/>
            <w:tcPrChange w:id="321" w:author="DSNR" w:date="2018-09-02T15:36:00Z">
              <w:tcPr>
                <w:tcW w:w="1235" w:type="dxa"/>
                <w:gridSpan w:val="2"/>
                <w:tcBorders>
                  <w:top w:val="nil"/>
                  <w:left w:val="single" w:sz="8" w:space="0" w:color="000000"/>
                  <w:bottom w:val="nil"/>
                  <w:right w:val="nil"/>
                </w:tcBorders>
                <w:shd w:val="clear" w:color="auto" w:fill="auto"/>
                <w:vAlign w:val="center"/>
              </w:tcPr>
            </w:tcPrChange>
          </w:tcPr>
          <w:p w14:paraId="51D68EB7" w14:textId="77777777" w:rsidR="00993565" w:rsidRDefault="00665DBA">
            <w:pPr>
              <w:pStyle w:val="Normal1"/>
              <w:rPr>
                <w:rFonts w:ascii="Calibri" w:eastAsia="Calibri" w:hAnsi="Calibri" w:cs="Calibri"/>
                <w:b/>
              </w:rPr>
            </w:pPr>
            <w:r>
              <w:rPr>
                <w:rFonts w:ascii="Calibri" w:eastAsia="Calibri" w:hAnsi="Calibri" w:cs="Calibri"/>
                <w:b/>
              </w:rPr>
              <w:t xml:space="preserve">Address. </w:t>
            </w:r>
          </w:p>
        </w:tc>
        <w:tc>
          <w:tcPr>
            <w:tcW w:w="806" w:type="dxa"/>
            <w:tcBorders>
              <w:top w:val="nil"/>
              <w:left w:val="nil"/>
              <w:bottom w:val="nil"/>
              <w:right w:val="nil"/>
            </w:tcBorders>
            <w:shd w:val="clear" w:color="auto" w:fill="auto"/>
            <w:vAlign w:val="center"/>
            <w:tcPrChange w:id="322" w:author="DSNR" w:date="2018-09-02T15:36:00Z">
              <w:tcPr>
                <w:tcW w:w="806" w:type="dxa"/>
                <w:tcBorders>
                  <w:top w:val="nil"/>
                  <w:left w:val="nil"/>
                  <w:bottom w:val="nil"/>
                  <w:right w:val="nil"/>
                </w:tcBorders>
                <w:shd w:val="clear" w:color="auto" w:fill="auto"/>
                <w:vAlign w:val="center"/>
              </w:tcPr>
            </w:tcPrChange>
          </w:tcPr>
          <w:p w14:paraId="2F2DEE88" w14:textId="77777777" w:rsidR="00993565" w:rsidRDefault="00993565">
            <w:pPr>
              <w:pStyle w:val="Normal1"/>
              <w:rPr>
                <w:rFonts w:ascii="Calibri" w:eastAsia="Calibri" w:hAnsi="Calibri" w:cs="Calibri"/>
                <w:b/>
              </w:rPr>
            </w:pPr>
          </w:p>
        </w:tc>
        <w:tc>
          <w:tcPr>
            <w:tcW w:w="403" w:type="dxa"/>
            <w:tcBorders>
              <w:top w:val="nil"/>
              <w:left w:val="nil"/>
              <w:bottom w:val="nil"/>
              <w:right w:val="nil"/>
            </w:tcBorders>
            <w:shd w:val="clear" w:color="auto" w:fill="auto"/>
            <w:vAlign w:val="center"/>
            <w:tcPrChange w:id="323" w:author="DSNR" w:date="2018-09-02T15:36:00Z">
              <w:tcPr>
                <w:tcW w:w="403" w:type="dxa"/>
                <w:tcBorders>
                  <w:top w:val="nil"/>
                  <w:left w:val="nil"/>
                  <w:bottom w:val="nil"/>
                  <w:right w:val="nil"/>
                </w:tcBorders>
                <w:shd w:val="clear" w:color="auto" w:fill="auto"/>
                <w:vAlign w:val="center"/>
              </w:tcPr>
            </w:tcPrChange>
          </w:tcPr>
          <w:p w14:paraId="10249F0A"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324" w:author="DSNR" w:date="2018-09-02T15:36:00Z">
              <w:tcPr>
                <w:tcW w:w="703" w:type="dxa"/>
                <w:tcBorders>
                  <w:top w:val="nil"/>
                  <w:left w:val="nil"/>
                  <w:bottom w:val="nil"/>
                  <w:right w:val="nil"/>
                </w:tcBorders>
                <w:shd w:val="clear" w:color="auto" w:fill="auto"/>
                <w:vAlign w:val="center"/>
              </w:tcPr>
            </w:tcPrChange>
          </w:tcPr>
          <w:p w14:paraId="67F60EFC" w14:textId="77777777" w:rsidR="00993565" w:rsidRDefault="00993565">
            <w:pPr>
              <w:pStyle w:val="Normal1"/>
              <w:rPr>
                <w:color w:val="000000"/>
                <w:sz w:val="20"/>
                <w:szCs w:val="20"/>
              </w:rPr>
            </w:pPr>
          </w:p>
        </w:tc>
        <w:tc>
          <w:tcPr>
            <w:tcW w:w="2473" w:type="dxa"/>
            <w:gridSpan w:val="3"/>
            <w:tcBorders>
              <w:top w:val="nil"/>
              <w:left w:val="single" w:sz="8" w:space="0" w:color="000000"/>
              <w:bottom w:val="nil"/>
              <w:right w:val="nil"/>
            </w:tcBorders>
            <w:shd w:val="clear" w:color="auto" w:fill="auto"/>
            <w:vAlign w:val="center"/>
            <w:tcPrChange w:id="325" w:author="DSNR" w:date="2018-09-02T15:36:00Z">
              <w:tcPr>
                <w:tcW w:w="2473" w:type="dxa"/>
                <w:gridSpan w:val="3"/>
                <w:tcBorders>
                  <w:top w:val="nil"/>
                  <w:left w:val="single" w:sz="8" w:space="0" w:color="000000"/>
                  <w:bottom w:val="nil"/>
                  <w:right w:val="nil"/>
                </w:tcBorders>
                <w:shd w:val="clear" w:color="auto" w:fill="auto"/>
                <w:vAlign w:val="center"/>
              </w:tcPr>
            </w:tcPrChange>
          </w:tcPr>
          <w:p w14:paraId="65A9B6E8" w14:textId="77777777" w:rsidR="00993565" w:rsidRDefault="00665DBA">
            <w:pPr>
              <w:pStyle w:val="Normal1"/>
              <w:rPr>
                <w:rFonts w:ascii="Calibri" w:eastAsia="Calibri" w:hAnsi="Calibri" w:cs="Calibri"/>
                <w:b/>
              </w:rPr>
            </w:pPr>
            <w:r>
              <w:rPr>
                <w:rFonts w:ascii="Calibri" w:eastAsia="Calibri" w:hAnsi="Calibri" w:cs="Calibri"/>
                <w:b/>
              </w:rPr>
              <w:t xml:space="preserve">Address. </w:t>
            </w:r>
          </w:p>
        </w:tc>
        <w:tc>
          <w:tcPr>
            <w:tcW w:w="453" w:type="dxa"/>
            <w:tcBorders>
              <w:top w:val="nil"/>
              <w:left w:val="nil"/>
              <w:bottom w:val="nil"/>
              <w:right w:val="nil"/>
            </w:tcBorders>
            <w:shd w:val="clear" w:color="auto" w:fill="auto"/>
            <w:vAlign w:val="center"/>
            <w:tcPrChange w:id="326" w:author="DSNR" w:date="2018-09-02T15:36:00Z">
              <w:tcPr>
                <w:tcW w:w="453" w:type="dxa"/>
                <w:tcBorders>
                  <w:top w:val="nil"/>
                  <w:left w:val="nil"/>
                  <w:bottom w:val="nil"/>
                  <w:right w:val="nil"/>
                </w:tcBorders>
                <w:shd w:val="clear" w:color="auto" w:fill="auto"/>
                <w:vAlign w:val="center"/>
              </w:tcPr>
            </w:tcPrChange>
          </w:tcPr>
          <w:p w14:paraId="3ADAC88F" w14:textId="77777777" w:rsidR="00993565" w:rsidRDefault="00993565">
            <w:pPr>
              <w:pStyle w:val="Normal1"/>
              <w:rPr>
                <w:rFonts w:ascii="Calibri" w:eastAsia="Calibri" w:hAnsi="Calibri" w:cs="Calibri"/>
                <w:b/>
              </w:rPr>
            </w:pPr>
          </w:p>
        </w:tc>
        <w:tc>
          <w:tcPr>
            <w:tcW w:w="468" w:type="dxa"/>
            <w:gridSpan w:val="2"/>
            <w:tcBorders>
              <w:top w:val="nil"/>
              <w:left w:val="nil"/>
              <w:bottom w:val="nil"/>
              <w:right w:val="nil"/>
            </w:tcBorders>
            <w:shd w:val="clear" w:color="auto" w:fill="auto"/>
            <w:vAlign w:val="center"/>
            <w:tcPrChange w:id="327" w:author="DSNR" w:date="2018-09-02T15:36:00Z">
              <w:tcPr>
                <w:tcW w:w="468" w:type="dxa"/>
                <w:tcBorders>
                  <w:top w:val="nil"/>
                  <w:left w:val="nil"/>
                  <w:bottom w:val="nil"/>
                  <w:right w:val="nil"/>
                </w:tcBorders>
                <w:shd w:val="clear" w:color="auto" w:fill="auto"/>
                <w:vAlign w:val="center"/>
              </w:tcPr>
            </w:tcPrChange>
          </w:tcPr>
          <w:p w14:paraId="764CED76"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328" w:author="DSNR" w:date="2018-09-02T15:36:00Z">
              <w:tcPr>
                <w:tcW w:w="708" w:type="dxa"/>
                <w:tcBorders>
                  <w:top w:val="nil"/>
                  <w:left w:val="nil"/>
                  <w:bottom w:val="nil"/>
                  <w:right w:val="nil"/>
                </w:tcBorders>
                <w:shd w:val="clear" w:color="auto" w:fill="auto"/>
                <w:vAlign w:val="center"/>
              </w:tcPr>
            </w:tcPrChange>
          </w:tcPr>
          <w:p w14:paraId="003ECE11"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329" w:author="DSNR" w:date="2018-09-02T15:36:00Z">
              <w:tcPr>
                <w:tcW w:w="640" w:type="dxa"/>
                <w:tcBorders>
                  <w:top w:val="nil"/>
                  <w:left w:val="nil"/>
                  <w:bottom w:val="nil"/>
                  <w:right w:val="nil"/>
                </w:tcBorders>
                <w:shd w:val="clear" w:color="auto" w:fill="auto"/>
                <w:vAlign w:val="center"/>
              </w:tcPr>
            </w:tcPrChange>
          </w:tcPr>
          <w:p w14:paraId="047421F2"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330" w:author="DSNR" w:date="2018-09-02T15:36:00Z">
              <w:tcPr>
                <w:tcW w:w="630" w:type="dxa"/>
                <w:tcBorders>
                  <w:top w:val="nil"/>
                  <w:left w:val="nil"/>
                  <w:bottom w:val="nil"/>
                  <w:right w:val="nil"/>
                </w:tcBorders>
                <w:shd w:val="clear" w:color="auto" w:fill="auto"/>
                <w:vAlign w:val="center"/>
              </w:tcPr>
            </w:tcPrChange>
          </w:tcPr>
          <w:p w14:paraId="7646E421"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331" w:author="DSNR" w:date="2018-09-02T15:36:00Z">
              <w:tcPr>
                <w:tcW w:w="641" w:type="dxa"/>
                <w:tcBorders>
                  <w:top w:val="nil"/>
                  <w:left w:val="nil"/>
                  <w:bottom w:val="nil"/>
                  <w:right w:val="single" w:sz="8" w:space="0" w:color="000000"/>
                </w:tcBorders>
                <w:shd w:val="clear" w:color="auto" w:fill="auto"/>
                <w:vAlign w:val="center"/>
              </w:tcPr>
            </w:tcPrChange>
          </w:tcPr>
          <w:p w14:paraId="18AABC70"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4ECFB714" w14:textId="77777777" w:rsidTr="002013E6">
        <w:trPr>
          <w:gridAfter w:val="1"/>
          <w:wAfter w:w="522" w:type="dxa"/>
          <w:trHeight w:val="400"/>
          <w:trPrChange w:id="332" w:author="DSNR" w:date="2018-09-02T15:36:00Z">
            <w:trPr>
              <w:trHeight w:val="400"/>
            </w:trPr>
          </w:trPrChange>
        </w:trPr>
        <w:tc>
          <w:tcPr>
            <w:tcW w:w="1234" w:type="dxa"/>
            <w:gridSpan w:val="2"/>
            <w:tcBorders>
              <w:top w:val="nil"/>
              <w:left w:val="single" w:sz="8" w:space="0" w:color="000000"/>
              <w:bottom w:val="nil"/>
              <w:right w:val="nil"/>
            </w:tcBorders>
            <w:shd w:val="clear" w:color="auto" w:fill="auto"/>
            <w:vAlign w:val="center"/>
            <w:tcPrChange w:id="333" w:author="DSNR" w:date="2018-09-02T15:36:00Z">
              <w:tcPr>
                <w:tcW w:w="1235" w:type="dxa"/>
                <w:gridSpan w:val="2"/>
                <w:tcBorders>
                  <w:top w:val="nil"/>
                  <w:left w:val="single" w:sz="8" w:space="0" w:color="000000"/>
                  <w:bottom w:val="nil"/>
                  <w:right w:val="nil"/>
                </w:tcBorders>
                <w:shd w:val="clear" w:color="auto" w:fill="auto"/>
                <w:vAlign w:val="center"/>
              </w:tcPr>
            </w:tcPrChange>
          </w:tcPr>
          <w:p w14:paraId="075D9EA7" w14:textId="77777777" w:rsidR="00993565" w:rsidRDefault="00665DBA">
            <w:pPr>
              <w:pStyle w:val="Normal1"/>
              <w:rPr>
                <w:rFonts w:ascii="Calibri" w:eastAsia="Calibri" w:hAnsi="Calibri" w:cs="Calibri"/>
                <w:b/>
              </w:rPr>
            </w:pPr>
            <w:r>
              <w:rPr>
                <w:rFonts w:ascii="Calibri" w:eastAsia="Calibri" w:hAnsi="Calibri" w:cs="Calibri"/>
                <w:b/>
              </w:rPr>
              <w:t>State.</w:t>
            </w:r>
          </w:p>
        </w:tc>
        <w:tc>
          <w:tcPr>
            <w:tcW w:w="806" w:type="dxa"/>
            <w:tcBorders>
              <w:top w:val="nil"/>
              <w:left w:val="nil"/>
              <w:bottom w:val="nil"/>
              <w:right w:val="nil"/>
            </w:tcBorders>
            <w:shd w:val="clear" w:color="auto" w:fill="auto"/>
            <w:vAlign w:val="center"/>
            <w:tcPrChange w:id="334" w:author="DSNR" w:date="2018-09-02T15:36:00Z">
              <w:tcPr>
                <w:tcW w:w="806" w:type="dxa"/>
                <w:tcBorders>
                  <w:top w:val="nil"/>
                  <w:left w:val="nil"/>
                  <w:bottom w:val="nil"/>
                  <w:right w:val="nil"/>
                </w:tcBorders>
                <w:shd w:val="clear" w:color="auto" w:fill="auto"/>
                <w:vAlign w:val="center"/>
              </w:tcPr>
            </w:tcPrChange>
          </w:tcPr>
          <w:p w14:paraId="2D9C277D" w14:textId="77777777" w:rsidR="00993565" w:rsidRDefault="00993565">
            <w:pPr>
              <w:pStyle w:val="Normal1"/>
              <w:rPr>
                <w:rFonts w:ascii="Calibri" w:eastAsia="Calibri" w:hAnsi="Calibri" w:cs="Calibri"/>
                <w:b/>
              </w:rPr>
            </w:pPr>
          </w:p>
        </w:tc>
        <w:tc>
          <w:tcPr>
            <w:tcW w:w="403" w:type="dxa"/>
            <w:tcBorders>
              <w:top w:val="nil"/>
              <w:left w:val="nil"/>
              <w:bottom w:val="nil"/>
              <w:right w:val="nil"/>
            </w:tcBorders>
            <w:shd w:val="clear" w:color="auto" w:fill="auto"/>
            <w:vAlign w:val="center"/>
            <w:tcPrChange w:id="335" w:author="DSNR" w:date="2018-09-02T15:36:00Z">
              <w:tcPr>
                <w:tcW w:w="403" w:type="dxa"/>
                <w:tcBorders>
                  <w:top w:val="nil"/>
                  <w:left w:val="nil"/>
                  <w:bottom w:val="nil"/>
                  <w:right w:val="nil"/>
                </w:tcBorders>
                <w:shd w:val="clear" w:color="auto" w:fill="auto"/>
                <w:vAlign w:val="center"/>
              </w:tcPr>
            </w:tcPrChange>
          </w:tcPr>
          <w:p w14:paraId="5AA3B070"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336" w:author="DSNR" w:date="2018-09-02T15:36:00Z">
              <w:tcPr>
                <w:tcW w:w="703" w:type="dxa"/>
                <w:tcBorders>
                  <w:top w:val="nil"/>
                  <w:left w:val="nil"/>
                  <w:bottom w:val="nil"/>
                  <w:right w:val="nil"/>
                </w:tcBorders>
                <w:shd w:val="clear" w:color="auto" w:fill="auto"/>
                <w:vAlign w:val="center"/>
              </w:tcPr>
            </w:tcPrChange>
          </w:tcPr>
          <w:p w14:paraId="54B4A435" w14:textId="77777777" w:rsidR="00993565" w:rsidRDefault="00993565">
            <w:pPr>
              <w:pStyle w:val="Normal1"/>
              <w:rPr>
                <w:color w:val="000000"/>
                <w:sz w:val="20"/>
                <w:szCs w:val="20"/>
              </w:rPr>
            </w:pPr>
          </w:p>
        </w:tc>
        <w:tc>
          <w:tcPr>
            <w:tcW w:w="2473" w:type="dxa"/>
            <w:gridSpan w:val="3"/>
            <w:tcBorders>
              <w:top w:val="nil"/>
              <w:left w:val="single" w:sz="8" w:space="0" w:color="000000"/>
              <w:bottom w:val="nil"/>
              <w:right w:val="nil"/>
            </w:tcBorders>
            <w:shd w:val="clear" w:color="auto" w:fill="auto"/>
            <w:vAlign w:val="center"/>
            <w:tcPrChange w:id="337" w:author="DSNR" w:date="2018-09-02T15:36:00Z">
              <w:tcPr>
                <w:tcW w:w="2473" w:type="dxa"/>
                <w:gridSpan w:val="3"/>
                <w:tcBorders>
                  <w:top w:val="nil"/>
                  <w:left w:val="single" w:sz="8" w:space="0" w:color="000000"/>
                  <w:bottom w:val="nil"/>
                  <w:right w:val="nil"/>
                </w:tcBorders>
                <w:shd w:val="clear" w:color="auto" w:fill="auto"/>
                <w:vAlign w:val="center"/>
              </w:tcPr>
            </w:tcPrChange>
          </w:tcPr>
          <w:p w14:paraId="310C7832" w14:textId="77777777" w:rsidR="00993565" w:rsidRDefault="00665DBA">
            <w:pPr>
              <w:pStyle w:val="Normal1"/>
              <w:rPr>
                <w:rFonts w:ascii="Calibri" w:eastAsia="Calibri" w:hAnsi="Calibri" w:cs="Calibri"/>
                <w:b/>
              </w:rPr>
            </w:pPr>
            <w:r>
              <w:rPr>
                <w:rFonts w:ascii="Calibri" w:eastAsia="Calibri" w:hAnsi="Calibri" w:cs="Calibri"/>
                <w:b/>
              </w:rPr>
              <w:t>State.</w:t>
            </w:r>
          </w:p>
        </w:tc>
        <w:tc>
          <w:tcPr>
            <w:tcW w:w="453" w:type="dxa"/>
            <w:tcBorders>
              <w:top w:val="nil"/>
              <w:left w:val="nil"/>
              <w:bottom w:val="nil"/>
              <w:right w:val="nil"/>
            </w:tcBorders>
            <w:shd w:val="clear" w:color="auto" w:fill="auto"/>
            <w:vAlign w:val="center"/>
            <w:tcPrChange w:id="338" w:author="DSNR" w:date="2018-09-02T15:36:00Z">
              <w:tcPr>
                <w:tcW w:w="453" w:type="dxa"/>
                <w:tcBorders>
                  <w:top w:val="nil"/>
                  <w:left w:val="nil"/>
                  <w:bottom w:val="nil"/>
                  <w:right w:val="nil"/>
                </w:tcBorders>
                <w:shd w:val="clear" w:color="auto" w:fill="auto"/>
                <w:vAlign w:val="center"/>
              </w:tcPr>
            </w:tcPrChange>
          </w:tcPr>
          <w:p w14:paraId="466BE211" w14:textId="77777777" w:rsidR="00993565" w:rsidRDefault="00993565">
            <w:pPr>
              <w:pStyle w:val="Normal1"/>
              <w:rPr>
                <w:rFonts w:ascii="Calibri" w:eastAsia="Calibri" w:hAnsi="Calibri" w:cs="Calibri"/>
                <w:b/>
              </w:rPr>
            </w:pPr>
          </w:p>
        </w:tc>
        <w:tc>
          <w:tcPr>
            <w:tcW w:w="468" w:type="dxa"/>
            <w:gridSpan w:val="2"/>
            <w:tcBorders>
              <w:top w:val="nil"/>
              <w:left w:val="nil"/>
              <w:bottom w:val="nil"/>
              <w:right w:val="nil"/>
            </w:tcBorders>
            <w:shd w:val="clear" w:color="auto" w:fill="auto"/>
            <w:vAlign w:val="center"/>
            <w:tcPrChange w:id="339" w:author="DSNR" w:date="2018-09-02T15:36:00Z">
              <w:tcPr>
                <w:tcW w:w="468" w:type="dxa"/>
                <w:tcBorders>
                  <w:top w:val="nil"/>
                  <w:left w:val="nil"/>
                  <w:bottom w:val="nil"/>
                  <w:right w:val="nil"/>
                </w:tcBorders>
                <w:shd w:val="clear" w:color="auto" w:fill="auto"/>
                <w:vAlign w:val="center"/>
              </w:tcPr>
            </w:tcPrChange>
          </w:tcPr>
          <w:p w14:paraId="33CC8017"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340" w:author="DSNR" w:date="2018-09-02T15:36:00Z">
              <w:tcPr>
                <w:tcW w:w="708" w:type="dxa"/>
                <w:tcBorders>
                  <w:top w:val="nil"/>
                  <w:left w:val="nil"/>
                  <w:bottom w:val="nil"/>
                  <w:right w:val="nil"/>
                </w:tcBorders>
                <w:shd w:val="clear" w:color="auto" w:fill="auto"/>
                <w:vAlign w:val="center"/>
              </w:tcPr>
            </w:tcPrChange>
          </w:tcPr>
          <w:p w14:paraId="475ACAFF"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341" w:author="DSNR" w:date="2018-09-02T15:36:00Z">
              <w:tcPr>
                <w:tcW w:w="640" w:type="dxa"/>
                <w:tcBorders>
                  <w:top w:val="nil"/>
                  <w:left w:val="nil"/>
                  <w:bottom w:val="nil"/>
                  <w:right w:val="nil"/>
                </w:tcBorders>
                <w:shd w:val="clear" w:color="auto" w:fill="auto"/>
                <w:vAlign w:val="center"/>
              </w:tcPr>
            </w:tcPrChange>
          </w:tcPr>
          <w:p w14:paraId="012A6DE9"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342" w:author="DSNR" w:date="2018-09-02T15:36:00Z">
              <w:tcPr>
                <w:tcW w:w="630" w:type="dxa"/>
                <w:tcBorders>
                  <w:top w:val="nil"/>
                  <w:left w:val="nil"/>
                  <w:bottom w:val="nil"/>
                  <w:right w:val="nil"/>
                </w:tcBorders>
                <w:shd w:val="clear" w:color="auto" w:fill="auto"/>
                <w:vAlign w:val="center"/>
              </w:tcPr>
            </w:tcPrChange>
          </w:tcPr>
          <w:p w14:paraId="53C72BE1"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343" w:author="DSNR" w:date="2018-09-02T15:36:00Z">
              <w:tcPr>
                <w:tcW w:w="641" w:type="dxa"/>
                <w:tcBorders>
                  <w:top w:val="nil"/>
                  <w:left w:val="nil"/>
                  <w:bottom w:val="nil"/>
                  <w:right w:val="single" w:sz="8" w:space="0" w:color="000000"/>
                </w:tcBorders>
                <w:shd w:val="clear" w:color="auto" w:fill="auto"/>
                <w:vAlign w:val="center"/>
              </w:tcPr>
            </w:tcPrChange>
          </w:tcPr>
          <w:p w14:paraId="1AEB4556"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32F71C10" w14:textId="77777777" w:rsidTr="002013E6">
        <w:trPr>
          <w:gridAfter w:val="1"/>
          <w:wAfter w:w="522" w:type="dxa"/>
          <w:trHeight w:val="400"/>
          <w:trPrChange w:id="344" w:author="DSNR" w:date="2018-09-02T15:36:00Z">
            <w:trPr>
              <w:trHeight w:val="400"/>
            </w:trPr>
          </w:trPrChange>
        </w:trPr>
        <w:tc>
          <w:tcPr>
            <w:tcW w:w="1234" w:type="dxa"/>
            <w:gridSpan w:val="2"/>
            <w:tcBorders>
              <w:top w:val="nil"/>
              <w:left w:val="single" w:sz="8" w:space="0" w:color="000000"/>
              <w:bottom w:val="nil"/>
              <w:right w:val="nil"/>
            </w:tcBorders>
            <w:shd w:val="clear" w:color="auto" w:fill="auto"/>
            <w:vAlign w:val="center"/>
            <w:tcPrChange w:id="345" w:author="DSNR" w:date="2018-09-02T15:36:00Z">
              <w:tcPr>
                <w:tcW w:w="1235" w:type="dxa"/>
                <w:gridSpan w:val="2"/>
                <w:tcBorders>
                  <w:top w:val="nil"/>
                  <w:left w:val="single" w:sz="8" w:space="0" w:color="000000"/>
                  <w:bottom w:val="nil"/>
                  <w:right w:val="nil"/>
                </w:tcBorders>
                <w:shd w:val="clear" w:color="auto" w:fill="auto"/>
                <w:vAlign w:val="center"/>
              </w:tcPr>
            </w:tcPrChange>
          </w:tcPr>
          <w:p w14:paraId="11AF5502" w14:textId="77777777" w:rsidR="00993565" w:rsidRDefault="00665DBA">
            <w:pPr>
              <w:pStyle w:val="Normal1"/>
              <w:rPr>
                <w:rFonts w:ascii="Calibri" w:eastAsia="Calibri" w:hAnsi="Calibri" w:cs="Calibri"/>
                <w:b/>
              </w:rPr>
            </w:pPr>
            <w:r>
              <w:rPr>
                <w:rFonts w:ascii="Calibri" w:eastAsia="Calibri" w:hAnsi="Calibri" w:cs="Calibri"/>
                <w:b/>
              </w:rPr>
              <w:t>State Code.</w:t>
            </w:r>
          </w:p>
        </w:tc>
        <w:tc>
          <w:tcPr>
            <w:tcW w:w="806" w:type="dxa"/>
            <w:tcBorders>
              <w:top w:val="nil"/>
              <w:left w:val="nil"/>
              <w:bottom w:val="nil"/>
              <w:right w:val="nil"/>
            </w:tcBorders>
            <w:shd w:val="clear" w:color="auto" w:fill="auto"/>
            <w:vAlign w:val="center"/>
            <w:tcPrChange w:id="346" w:author="DSNR" w:date="2018-09-02T15:36:00Z">
              <w:tcPr>
                <w:tcW w:w="806" w:type="dxa"/>
                <w:tcBorders>
                  <w:top w:val="nil"/>
                  <w:left w:val="nil"/>
                  <w:bottom w:val="nil"/>
                  <w:right w:val="nil"/>
                </w:tcBorders>
                <w:shd w:val="clear" w:color="auto" w:fill="auto"/>
                <w:vAlign w:val="center"/>
              </w:tcPr>
            </w:tcPrChange>
          </w:tcPr>
          <w:p w14:paraId="0E5CDFEF" w14:textId="77777777" w:rsidR="00993565" w:rsidRDefault="00993565">
            <w:pPr>
              <w:pStyle w:val="Normal1"/>
              <w:rPr>
                <w:rFonts w:ascii="Calibri" w:eastAsia="Calibri" w:hAnsi="Calibri" w:cs="Calibri"/>
                <w:b/>
              </w:rPr>
            </w:pPr>
          </w:p>
        </w:tc>
        <w:tc>
          <w:tcPr>
            <w:tcW w:w="403" w:type="dxa"/>
            <w:tcBorders>
              <w:top w:val="nil"/>
              <w:left w:val="nil"/>
              <w:bottom w:val="nil"/>
              <w:right w:val="nil"/>
            </w:tcBorders>
            <w:shd w:val="clear" w:color="auto" w:fill="auto"/>
            <w:vAlign w:val="center"/>
            <w:tcPrChange w:id="347" w:author="DSNR" w:date="2018-09-02T15:36:00Z">
              <w:tcPr>
                <w:tcW w:w="403" w:type="dxa"/>
                <w:tcBorders>
                  <w:top w:val="nil"/>
                  <w:left w:val="nil"/>
                  <w:bottom w:val="nil"/>
                  <w:right w:val="nil"/>
                </w:tcBorders>
                <w:shd w:val="clear" w:color="auto" w:fill="auto"/>
                <w:vAlign w:val="center"/>
              </w:tcPr>
            </w:tcPrChange>
          </w:tcPr>
          <w:p w14:paraId="1C077BC3"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348" w:author="DSNR" w:date="2018-09-02T15:36:00Z">
              <w:tcPr>
                <w:tcW w:w="703" w:type="dxa"/>
                <w:tcBorders>
                  <w:top w:val="nil"/>
                  <w:left w:val="nil"/>
                  <w:bottom w:val="nil"/>
                  <w:right w:val="nil"/>
                </w:tcBorders>
                <w:shd w:val="clear" w:color="auto" w:fill="auto"/>
                <w:vAlign w:val="center"/>
              </w:tcPr>
            </w:tcPrChange>
          </w:tcPr>
          <w:p w14:paraId="6623BA8F" w14:textId="77777777" w:rsidR="00993565" w:rsidRDefault="00993565">
            <w:pPr>
              <w:pStyle w:val="Normal1"/>
              <w:rPr>
                <w:color w:val="000000"/>
                <w:sz w:val="20"/>
                <w:szCs w:val="20"/>
              </w:rPr>
            </w:pPr>
          </w:p>
        </w:tc>
        <w:tc>
          <w:tcPr>
            <w:tcW w:w="2473" w:type="dxa"/>
            <w:gridSpan w:val="3"/>
            <w:tcBorders>
              <w:top w:val="nil"/>
              <w:left w:val="single" w:sz="8" w:space="0" w:color="000000"/>
              <w:bottom w:val="nil"/>
              <w:right w:val="nil"/>
            </w:tcBorders>
            <w:shd w:val="clear" w:color="auto" w:fill="auto"/>
            <w:vAlign w:val="center"/>
            <w:tcPrChange w:id="349" w:author="DSNR" w:date="2018-09-02T15:36:00Z">
              <w:tcPr>
                <w:tcW w:w="2473" w:type="dxa"/>
                <w:gridSpan w:val="3"/>
                <w:tcBorders>
                  <w:top w:val="nil"/>
                  <w:left w:val="single" w:sz="8" w:space="0" w:color="000000"/>
                  <w:bottom w:val="nil"/>
                  <w:right w:val="nil"/>
                </w:tcBorders>
                <w:shd w:val="clear" w:color="auto" w:fill="auto"/>
                <w:vAlign w:val="center"/>
              </w:tcPr>
            </w:tcPrChange>
          </w:tcPr>
          <w:p w14:paraId="03B8EE2C" w14:textId="77777777" w:rsidR="00993565" w:rsidRDefault="00665DBA">
            <w:pPr>
              <w:pStyle w:val="Normal1"/>
              <w:rPr>
                <w:rFonts w:ascii="Calibri" w:eastAsia="Calibri" w:hAnsi="Calibri" w:cs="Calibri"/>
                <w:b/>
              </w:rPr>
            </w:pPr>
            <w:r>
              <w:rPr>
                <w:rFonts w:ascii="Calibri" w:eastAsia="Calibri" w:hAnsi="Calibri" w:cs="Calibri"/>
                <w:b/>
              </w:rPr>
              <w:t>State Code.</w:t>
            </w:r>
          </w:p>
        </w:tc>
        <w:tc>
          <w:tcPr>
            <w:tcW w:w="453" w:type="dxa"/>
            <w:tcBorders>
              <w:top w:val="nil"/>
              <w:left w:val="nil"/>
              <w:bottom w:val="nil"/>
              <w:right w:val="nil"/>
            </w:tcBorders>
            <w:shd w:val="clear" w:color="auto" w:fill="auto"/>
            <w:vAlign w:val="center"/>
            <w:tcPrChange w:id="350" w:author="DSNR" w:date="2018-09-02T15:36:00Z">
              <w:tcPr>
                <w:tcW w:w="453" w:type="dxa"/>
                <w:tcBorders>
                  <w:top w:val="nil"/>
                  <w:left w:val="nil"/>
                  <w:bottom w:val="nil"/>
                  <w:right w:val="nil"/>
                </w:tcBorders>
                <w:shd w:val="clear" w:color="auto" w:fill="auto"/>
                <w:vAlign w:val="center"/>
              </w:tcPr>
            </w:tcPrChange>
          </w:tcPr>
          <w:p w14:paraId="6895C8E0" w14:textId="77777777" w:rsidR="00993565" w:rsidRDefault="00993565">
            <w:pPr>
              <w:pStyle w:val="Normal1"/>
              <w:rPr>
                <w:rFonts w:ascii="Calibri" w:eastAsia="Calibri" w:hAnsi="Calibri" w:cs="Calibri"/>
                <w:b/>
              </w:rPr>
            </w:pPr>
          </w:p>
        </w:tc>
        <w:tc>
          <w:tcPr>
            <w:tcW w:w="468" w:type="dxa"/>
            <w:gridSpan w:val="2"/>
            <w:tcBorders>
              <w:top w:val="nil"/>
              <w:left w:val="nil"/>
              <w:bottom w:val="nil"/>
              <w:right w:val="nil"/>
            </w:tcBorders>
            <w:shd w:val="clear" w:color="auto" w:fill="auto"/>
            <w:vAlign w:val="center"/>
            <w:tcPrChange w:id="351" w:author="DSNR" w:date="2018-09-02T15:36:00Z">
              <w:tcPr>
                <w:tcW w:w="468" w:type="dxa"/>
                <w:tcBorders>
                  <w:top w:val="nil"/>
                  <w:left w:val="nil"/>
                  <w:bottom w:val="nil"/>
                  <w:right w:val="nil"/>
                </w:tcBorders>
                <w:shd w:val="clear" w:color="auto" w:fill="auto"/>
                <w:vAlign w:val="center"/>
              </w:tcPr>
            </w:tcPrChange>
          </w:tcPr>
          <w:p w14:paraId="554830BC"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352" w:author="DSNR" w:date="2018-09-02T15:36:00Z">
              <w:tcPr>
                <w:tcW w:w="708" w:type="dxa"/>
                <w:tcBorders>
                  <w:top w:val="nil"/>
                  <w:left w:val="nil"/>
                  <w:bottom w:val="nil"/>
                  <w:right w:val="nil"/>
                </w:tcBorders>
                <w:shd w:val="clear" w:color="auto" w:fill="auto"/>
                <w:vAlign w:val="center"/>
              </w:tcPr>
            </w:tcPrChange>
          </w:tcPr>
          <w:p w14:paraId="4D8283B3"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353" w:author="DSNR" w:date="2018-09-02T15:36:00Z">
              <w:tcPr>
                <w:tcW w:w="640" w:type="dxa"/>
                <w:tcBorders>
                  <w:top w:val="nil"/>
                  <w:left w:val="nil"/>
                  <w:bottom w:val="nil"/>
                  <w:right w:val="nil"/>
                </w:tcBorders>
                <w:shd w:val="clear" w:color="auto" w:fill="auto"/>
                <w:vAlign w:val="center"/>
              </w:tcPr>
            </w:tcPrChange>
          </w:tcPr>
          <w:p w14:paraId="230336FB"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354" w:author="DSNR" w:date="2018-09-02T15:36:00Z">
              <w:tcPr>
                <w:tcW w:w="630" w:type="dxa"/>
                <w:tcBorders>
                  <w:top w:val="nil"/>
                  <w:left w:val="nil"/>
                  <w:bottom w:val="nil"/>
                  <w:right w:val="nil"/>
                </w:tcBorders>
                <w:shd w:val="clear" w:color="auto" w:fill="auto"/>
                <w:vAlign w:val="center"/>
              </w:tcPr>
            </w:tcPrChange>
          </w:tcPr>
          <w:p w14:paraId="4D610390"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355" w:author="DSNR" w:date="2018-09-02T15:36:00Z">
              <w:tcPr>
                <w:tcW w:w="641" w:type="dxa"/>
                <w:tcBorders>
                  <w:top w:val="nil"/>
                  <w:left w:val="nil"/>
                  <w:bottom w:val="nil"/>
                  <w:right w:val="single" w:sz="8" w:space="0" w:color="000000"/>
                </w:tcBorders>
                <w:shd w:val="clear" w:color="auto" w:fill="auto"/>
                <w:vAlign w:val="center"/>
              </w:tcPr>
            </w:tcPrChange>
          </w:tcPr>
          <w:p w14:paraId="1DD296FD"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19275194" w14:textId="77777777" w:rsidTr="002013E6">
        <w:trPr>
          <w:gridAfter w:val="1"/>
          <w:wAfter w:w="522" w:type="dxa"/>
          <w:trHeight w:val="400"/>
          <w:trPrChange w:id="356" w:author="DSNR" w:date="2018-09-02T15:36:00Z">
            <w:trPr>
              <w:trHeight w:val="400"/>
            </w:trPr>
          </w:trPrChange>
        </w:trPr>
        <w:tc>
          <w:tcPr>
            <w:tcW w:w="1234" w:type="dxa"/>
            <w:gridSpan w:val="2"/>
            <w:tcBorders>
              <w:top w:val="nil"/>
              <w:left w:val="single" w:sz="8" w:space="0" w:color="000000"/>
              <w:bottom w:val="nil"/>
              <w:right w:val="nil"/>
            </w:tcBorders>
            <w:shd w:val="clear" w:color="auto" w:fill="auto"/>
            <w:vAlign w:val="center"/>
            <w:tcPrChange w:id="357" w:author="DSNR" w:date="2018-09-02T15:36:00Z">
              <w:tcPr>
                <w:tcW w:w="1235" w:type="dxa"/>
                <w:gridSpan w:val="2"/>
                <w:tcBorders>
                  <w:top w:val="nil"/>
                  <w:left w:val="single" w:sz="8" w:space="0" w:color="000000"/>
                  <w:bottom w:val="nil"/>
                  <w:right w:val="nil"/>
                </w:tcBorders>
                <w:shd w:val="clear" w:color="auto" w:fill="auto"/>
                <w:vAlign w:val="center"/>
              </w:tcPr>
            </w:tcPrChange>
          </w:tcPr>
          <w:p w14:paraId="4CFC5579" w14:textId="77777777" w:rsidR="00993565" w:rsidRDefault="00665DBA">
            <w:pPr>
              <w:pStyle w:val="Normal1"/>
              <w:rPr>
                <w:rFonts w:ascii="Calibri" w:eastAsia="Calibri" w:hAnsi="Calibri" w:cs="Calibri"/>
                <w:b/>
              </w:rPr>
            </w:pPr>
            <w:r>
              <w:rPr>
                <w:rFonts w:ascii="Calibri" w:eastAsia="Calibri" w:hAnsi="Calibri" w:cs="Calibri"/>
                <w:b/>
              </w:rPr>
              <w:t>GSTIN/Unique ID.</w:t>
            </w:r>
          </w:p>
        </w:tc>
        <w:tc>
          <w:tcPr>
            <w:tcW w:w="806" w:type="dxa"/>
            <w:tcBorders>
              <w:top w:val="nil"/>
              <w:left w:val="nil"/>
              <w:bottom w:val="nil"/>
              <w:right w:val="nil"/>
            </w:tcBorders>
            <w:shd w:val="clear" w:color="auto" w:fill="auto"/>
            <w:vAlign w:val="center"/>
            <w:tcPrChange w:id="358" w:author="DSNR" w:date="2018-09-02T15:36:00Z">
              <w:tcPr>
                <w:tcW w:w="806" w:type="dxa"/>
                <w:tcBorders>
                  <w:top w:val="nil"/>
                  <w:left w:val="nil"/>
                  <w:bottom w:val="nil"/>
                  <w:right w:val="nil"/>
                </w:tcBorders>
                <w:shd w:val="clear" w:color="auto" w:fill="auto"/>
                <w:vAlign w:val="center"/>
              </w:tcPr>
            </w:tcPrChange>
          </w:tcPr>
          <w:p w14:paraId="0767DDA0" w14:textId="77777777" w:rsidR="00993565" w:rsidRDefault="00993565">
            <w:pPr>
              <w:pStyle w:val="Normal1"/>
              <w:rPr>
                <w:rFonts w:ascii="Calibri" w:eastAsia="Calibri" w:hAnsi="Calibri" w:cs="Calibri"/>
                <w:b/>
              </w:rPr>
            </w:pPr>
          </w:p>
        </w:tc>
        <w:tc>
          <w:tcPr>
            <w:tcW w:w="403" w:type="dxa"/>
            <w:tcBorders>
              <w:top w:val="nil"/>
              <w:left w:val="nil"/>
              <w:bottom w:val="nil"/>
              <w:right w:val="nil"/>
            </w:tcBorders>
            <w:shd w:val="clear" w:color="auto" w:fill="auto"/>
            <w:vAlign w:val="center"/>
            <w:tcPrChange w:id="359" w:author="DSNR" w:date="2018-09-02T15:36:00Z">
              <w:tcPr>
                <w:tcW w:w="403" w:type="dxa"/>
                <w:tcBorders>
                  <w:top w:val="nil"/>
                  <w:left w:val="nil"/>
                  <w:bottom w:val="nil"/>
                  <w:right w:val="nil"/>
                </w:tcBorders>
                <w:shd w:val="clear" w:color="auto" w:fill="auto"/>
                <w:vAlign w:val="center"/>
              </w:tcPr>
            </w:tcPrChange>
          </w:tcPr>
          <w:p w14:paraId="36ADEE5C"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360" w:author="DSNR" w:date="2018-09-02T15:36:00Z">
              <w:tcPr>
                <w:tcW w:w="703" w:type="dxa"/>
                <w:tcBorders>
                  <w:top w:val="nil"/>
                  <w:left w:val="nil"/>
                  <w:bottom w:val="nil"/>
                  <w:right w:val="nil"/>
                </w:tcBorders>
                <w:shd w:val="clear" w:color="auto" w:fill="auto"/>
                <w:vAlign w:val="center"/>
              </w:tcPr>
            </w:tcPrChange>
          </w:tcPr>
          <w:p w14:paraId="499E11D8" w14:textId="77777777" w:rsidR="00993565" w:rsidRDefault="00993565">
            <w:pPr>
              <w:pStyle w:val="Normal1"/>
              <w:rPr>
                <w:color w:val="000000"/>
                <w:sz w:val="20"/>
                <w:szCs w:val="20"/>
              </w:rPr>
            </w:pPr>
          </w:p>
        </w:tc>
        <w:tc>
          <w:tcPr>
            <w:tcW w:w="2473" w:type="dxa"/>
            <w:gridSpan w:val="3"/>
            <w:tcBorders>
              <w:top w:val="nil"/>
              <w:left w:val="single" w:sz="8" w:space="0" w:color="000000"/>
              <w:bottom w:val="nil"/>
              <w:right w:val="nil"/>
            </w:tcBorders>
            <w:shd w:val="clear" w:color="auto" w:fill="auto"/>
            <w:vAlign w:val="center"/>
            <w:tcPrChange w:id="361" w:author="DSNR" w:date="2018-09-02T15:36:00Z">
              <w:tcPr>
                <w:tcW w:w="2473" w:type="dxa"/>
                <w:gridSpan w:val="3"/>
                <w:tcBorders>
                  <w:top w:val="nil"/>
                  <w:left w:val="single" w:sz="8" w:space="0" w:color="000000"/>
                  <w:bottom w:val="nil"/>
                  <w:right w:val="nil"/>
                </w:tcBorders>
                <w:shd w:val="clear" w:color="auto" w:fill="auto"/>
                <w:vAlign w:val="center"/>
              </w:tcPr>
            </w:tcPrChange>
          </w:tcPr>
          <w:p w14:paraId="501F5DD0" w14:textId="77777777" w:rsidR="00993565" w:rsidRDefault="00665DBA">
            <w:pPr>
              <w:pStyle w:val="Normal1"/>
              <w:rPr>
                <w:rFonts w:ascii="Calibri" w:eastAsia="Calibri" w:hAnsi="Calibri" w:cs="Calibri"/>
                <w:b/>
              </w:rPr>
            </w:pPr>
            <w:r>
              <w:rPr>
                <w:rFonts w:ascii="Calibri" w:eastAsia="Calibri" w:hAnsi="Calibri" w:cs="Calibri"/>
                <w:b/>
              </w:rPr>
              <w:t>GSTIN/Unique ID.</w:t>
            </w:r>
          </w:p>
        </w:tc>
        <w:tc>
          <w:tcPr>
            <w:tcW w:w="453" w:type="dxa"/>
            <w:tcBorders>
              <w:top w:val="nil"/>
              <w:left w:val="nil"/>
              <w:bottom w:val="nil"/>
              <w:right w:val="nil"/>
            </w:tcBorders>
            <w:shd w:val="clear" w:color="auto" w:fill="auto"/>
            <w:vAlign w:val="center"/>
            <w:tcPrChange w:id="362" w:author="DSNR" w:date="2018-09-02T15:36:00Z">
              <w:tcPr>
                <w:tcW w:w="453" w:type="dxa"/>
                <w:tcBorders>
                  <w:top w:val="nil"/>
                  <w:left w:val="nil"/>
                  <w:bottom w:val="nil"/>
                  <w:right w:val="nil"/>
                </w:tcBorders>
                <w:shd w:val="clear" w:color="auto" w:fill="auto"/>
                <w:vAlign w:val="center"/>
              </w:tcPr>
            </w:tcPrChange>
          </w:tcPr>
          <w:p w14:paraId="5E5EE64D" w14:textId="77777777" w:rsidR="00993565" w:rsidRDefault="00993565">
            <w:pPr>
              <w:pStyle w:val="Normal1"/>
              <w:rPr>
                <w:rFonts w:ascii="Calibri" w:eastAsia="Calibri" w:hAnsi="Calibri" w:cs="Calibri"/>
                <w:b/>
              </w:rPr>
            </w:pPr>
          </w:p>
        </w:tc>
        <w:tc>
          <w:tcPr>
            <w:tcW w:w="468" w:type="dxa"/>
            <w:gridSpan w:val="2"/>
            <w:tcBorders>
              <w:top w:val="nil"/>
              <w:left w:val="nil"/>
              <w:bottom w:val="nil"/>
              <w:right w:val="nil"/>
            </w:tcBorders>
            <w:shd w:val="clear" w:color="auto" w:fill="auto"/>
            <w:vAlign w:val="center"/>
            <w:tcPrChange w:id="363" w:author="DSNR" w:date="2018-09-02T15:36:00Z">
              <w:tcPr>
                <w:tcW w:w="468" w:type="dxa"/>
                <w:tcBorders>
                  <w:top w:val="nil"/>
                  <w:left w:val="nil"/>
                  <w:bottom w:val="nil"/>
                  <w:right w:val="nil"/>
                </w:tcBorders>
                <w:shd w:val="clear" w:color="auto" w:fill="auto"/>
                <w:vAlign w:val="center"/>
              </w:tcPr>
            </w:tcPrChange>
          </w:tcPr>
          <w:p w14:paraId="79B60DD5"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364" w:author="DSNR" w:date="2018-09-02T15:36:00Z">
              <w:tcPr>
                <w:tcW w:w="708" w:type="dxa"/>
                <w:tcBorders>
                  <w:top w:val="nil"/>
                  <w:left w:val="nil"/>
                  <w:bottom w:val="nil"/>
                  <w:right w:val="nil"/>
                </w:tcBorders>
                <w:shd w:val="clear" w:color="auto" w:fill="auto"/>
                <w:vAlign w:val="center"/>
              </w:tcPr>
            </w:tcPrChange>
          </w:tcPr>
          <w:p w14:paraId="583D99DE"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365" w:author="DSNR" w:date="2018-09-02T15:36:00Z">
              <w:tcPr>
                <w:tcW w:w="640" w:type="dxa"/>
                <w:tcBorders>
                  <w:top w:val="nil"/>
                  <w:left w:val="nil"/>
                  <w:bottom w:val="nil"/>
                  <w:right w:val="nil"/>
                </w:tcBorders>
                <w:shd w:val="clear" w:color="auto" w:fill="auto"/>
                <w:vAlign w:val="center"/>
              </w:tcPr>
            </w:tcPrChange>
          </w:tcPr>
          <w:p w14:paraId="4E44AC4B"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366" w:author="DSNR" w:date="2018-09-02T15:36:00Z">
              <w:tcPr>
                <w:tcW w:w="630" w:type="dxa"/>
                <w:tcBorders>
                  <w:top w:val="nil"/>
                  <w:left w:val="nil"/>
                  <w:bottom w:val="nil"/>
                  <w:right w:val="nil"/>
                </w:tcBorders>
                <w:shd w:val="clear" w:color="auto" w:fill="auto"/>
                <w:vAlign w:val="center"/>
              </w:tcPr>
            </w:tcPrChange>
          </w:tcPr>
          <w:p w14:paraId="3B92A07F"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367" w:author="DSNR" w:date="2018-09-02T15:36:00Z">
              <w:tcPr>
                <w:tcW w:w="641" w:type="dxa"/>
                <w:tcBorders>
                  <w:top w:val="nil"/>
                  <w:left w:val="nil"/>
                  <w:bottom w:val="nil"/>
                  <w:right w:val="single" w:sz="8" w:space="0" w:color="000000"/>
                </w:tcBorders>
                <w:shd w:val="clear" w:color="auto" w:fill="auto"/>
                <w:vAlign w:val="center"/>
              </w:tcPr>
            </w:tcPrChange>
          </w:tcPr>
          <w:p w14:paraId="03240D85"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22A480E6" w14:textId="77777777" w:rsidTr="002013E6">
        <w:trPr>
          <w:gridAfter w:val="1"/>
          <w:wAfter w:w="522" w:type="dxa"/>
          <w:trHeight w:val="400"/>
          <w:trPrChange w:id="368"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369" w:author="DSNR" w:date="2018-09-02T15:36:00Z">
              <w:tcPr>
                <w:tcW w:w="445" w:type="dxa"/>
                <w:tcBorders>
                  <w:top w:val="nil"/>
                  <w:left w:val="single" w:sz="8" w:space="0" w:color="000000"/>
                  <w:bottom w:val="nil"/>
                  <w:right w:val="nil"/>
                </w:tcBorders>
                <w:shd w:val="clear" w:color="auto" w:fill="auto"/>
                <w:vAlign w:val="center"/>
              </w:tcPr>
            </w:tcPrChange>
          </w:tcPr>
          <w:p w14:paraId="14715F55" w14:textId="77777777" w:rsidR="00993565" w:rsidRDefault="00665DBA">
            <w:pPr>
              <w:pStyle w:val="Normal1"/>
              <w:rPr>
                <w:rFonts w:ascii="Calibri" w:eastAsia="Calibri" w:hAnsi="Calibri" w:cs="Calibri"/>
                <w:b/>
              </w:rPr>
            </w:pPr>
            <w:r>
              <w:rPr>
                <w:rFonts w:ascii="Calibri" w:eastAsia="Calibri" w:hAnsi="Calibri" w:cs="Calibri"/>
                <w:b/>
              </w:rPr>
              <w:t> </w:t>
            </w:r>
          </w:p>
        </w:tc>
        <w:tc>
          <w:tcPr>
            <w:tcW w:w="790" w:type="dxa"/>
            <w:tcBorders>
              <w:top w:val="nil"/>
              <w:left w:val="nil"/>
              <w:bottom w:val="nil"/>
              <w:right w:val="nil"/>
            </w:tcBorders>
            <w:shd w:val="clear" w:color="auto" w:fill="auto"/>
            <w:vAlign w:val="center"/>
            <w:tcPrChange w:id="370" w:author="DSNR" w:date="2018-09-02T15:36:00Z">
              <w:tcPr>
                <w:tcW w:w="790" w:type="dxa"/>
                <w:tcBorders>
                  <w:top w:val="nil"/>
                  <w:left w:val="nil"/>
                  <w:bottom w:val="nil"/>
                  <w:right w:val="nil"/>
                </w:tcBorders>
                <w:shd w:val="clear" w:color="auto" w:fill="auto"/>
                <w:vAlign w:val="center"/>
              </w:tcPr>
            </w:tcPrChange>
          </w:tcPr>
          <w:p w14:paraId="5C62EBB6" w14:textId="77777777" w:rsidR="00993565" w:rsidRDefault="00993565">
            <w:pPr>
              <w:pStyle w:val="Normal1"/>
              <w:rPr>
                <w:rFonts w:ascii="Calibri" w:eastAsia="Calibri" w:hAnsi="Calibri" w:cs="Calibri"/>
                <w:b/>
              </w:rPr>
            </w:pPr>
          </w:p>
        </w:tc>
        <w:tc>
          <w:tcPr>
            <w:tcW w:w="806" w:type="dxa"/>
            <w:tcBorders>
              <w:top w:val="nil"/>
              <w:left w:val="nil"/>
              <w:bottom w:val="nil"/>
              <w:right w:val="nil"/>
            </w:tcBorders>
            <w:shd w:val="clear" w:color="auto" w:fill="auto"/>
            <w:vAlign w:val="center"/>
            <w:tcPrChange w:id="371" w:author="DSNR" w:date="2018-09-02T15:36:00Z">
              <w:tcPr>
                <w:tcW w:w="806" w:type="dxa"/>
                <w:tcBorders>
                  <w:top w:val="nil"/>
                  <w:left w:val="nil"/>
                  <w:bottom w:val="nil"/>
                  <w:right w:val="nil"/>
                </w:tcBorders>
                <w:shd w:val="clear" w:color="auto" w:fill="auto"/>
                <w:vAlign w:val="center"/>
              </w:tcPr>
            </w:tcPrChange>
          </w:tcPr>
          <w:p w14:paraId="59F988EC"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372" w:author="DSNR" w:date="2018-09-02T15:36:00Z">
              <w:tcPr>
                <w:tcW w:w="403" w:type="dxa"/>
                <w:tcBorders>
                  <w:top w:val="nil"/>
                  <w:left w:val="nil"/>
                  <w:bottom w:val="nil"/>
                  <w:right w:val="nil"/>
                </w:tcBorders>
                <w:shd w:val="clear" w:color="auto" w:fill="auto"/>
                <w:vAlign w:val="center"/>
              </w:tcPr>
            </w:tcPrChange>
          </w:tcPr>
          <w:p w14:paraId="55069D79"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373" w:author="DSNR" w:date="2018-09-02T15:36:00Z">
              <w:tcPr>
                <w:tcW w:w="703" w:type="dxa"/>
                <w:tcBorders>
                  <w:top w:val="nil"/>
                  <w:left w:val="nil"/>
                  <w:bottom w:val="nil"/>
                  <w:right w:val="nil"/>
                </w:tcBorders>
                <w:shd w:val="clear" w:color="auto" w:fill="auto"/>
                <w:vAlign w:val="center"/>
              </w:tcPr>
            </w:tcPrChange>
          </w:tcPr>
          <w:p w14:paraId="79D41FB1" w14:textId="77777777" w:rsidR="00993565" w:rsidRDefault="00993565">
            <w:pPr>
              <w:pStyle w:val="Normal1"/>
              <w:rPr>
                <w:color w:val="000000"/>
                <w:sz w:val="20"/>
                <w:szCs w:val="20"/>
              </w:rPr>
            </w:pPr>
          </w:p>
        </w:tc>
        <w:tc>
          <w:tcPr>
            <w:tcW w:w="839" w:type="dxa"/>
            <w:tcBorders>
              <w:top w:val="nil"/>
              <w:left w:val="nil"/>
              <w:bottom w:val="nil"/>
              <w:right w:val="nil"/>
            </w:tcBorders>
            <w:shd w:val="clear" w:color="auto" w:fill="auto"/>
            <w:vAlign w:val="center"/>
            <w:tcPrChange w:id="374" w:author="DSNR" w:date="2018-09-02T15:36:00Z">
              <w:tcPr>
                <w:tcW w:w="839" w:type="dxa"/>
                <w:tcBorders>
                  <w:top w:val="nil"/>
                  <w:left w:val="nil"/>
                  <w:bottom w:val="nil"/>
                  <w:right w:val="nil"/>
                </w:tcBorders>
                <w:shd w:val="clear" w:color="auto" w:fill="auto"/>
                <w:vAlign w:val="center"/>
              </w:tcPr>
            </w:tcPrChange>
          </w:tcPr>
          <w:p w14:paraId="59D0C95A" w14:textId="77777777" w:rsidR="00993565" w:rsidRDefault="00993565">
            <w:pPr>
              <w:pStyle w:val="Normal1"/>
              <w:rPr>
                <w:color w:val="000000"/>
                <w:sz w:val="20"/>
                <w:szCs w:val="20"/>
              </w:rPr>
            </w:pPr>
          </w:p>
        </w:tc>
        <w:tc>
          <w:tcPr>
            <w:tcW w:w="1017" w:type="dxa"/>
            <w:tcBorders>
              <w:top w:val="nil"/>
              <w:left w:val="nil"/>
              <w:bottom w:val="nil"/>
              <w:right w:val="nil"/>
            </w:tcBorders>
            <w:shd w:val="clear" w:color="auto" w:fill="auto"/>
            <w:vAlign w:val="center"/>
            <w:tcPrChange w:id="375" w:author="DSNR" w:date="2018-09-02T15:36:00Z">
              <w:tcPr>
                <w:tcW w:w="1017" w:type="dxa"/>
                <w:tcBorders>
                  <w:top w:val="nil"/>
                  <w:left w:val="nil"/>
                  <w:bottom w:val="nil"/>
                  <w:right w:val="nil"/>
                </w:tcBorders>
                <w:shd w:val="clear" w:color="auto" w:fill="auto"/>
                <w:vAlign w:val="center"/>
              </w:tcPr>
            </w:tcPrChange>
          </w:tcPr>
          <w:p w14:paraId="39C96BDF" w14:textId="77777777" w:rsidR="00993565" w:rsidRDefault="00993565">
            <w:pPr>
              <w:pStyle w:val="Normal1"/>
              <w:rPr>
                <w:color w:val="000000"/>
                <w:sz w:val="20"/>
                <w:szCs w:val="20"/>
              </w:rPr>
            </w:pPr>
          </w:p>
        </w:tc>
        <w:tc>
          <w:tcPr>
            <w:tcW w:w="617" w:type="dxa"/>
            <w:tcBorders>
              <w:top w:val="nil"/>
              <w:left w:val="nil"/>
              <w:bottom w:val="nil"/>
              <w:right w:val="nil"/>
            </w:tcBorders>
            <w:shd w:val="clear" w:color="auto" w:fill="auto"/>
            <w:vAlign w:val="center"/>
            <w:tcPrChange w:id="376" w:author="DSNR" w:date="2018-09-02T15:36:00Z">
              <w:tcPr>
                <w:tcW w:w="617" w:type="dxa"/>
                <w:tcBorders>
                  <w:top w:val="nil"/>
                  <w:left w:val="nil"/>
                  <w:bottom w:val="nil"/>
                  <w:right w:val="nil"/>
                </w:tcBorders>
                <w:shd w:val="clear" w:color="auto" w:fill="auto"/>
                <w:vAlign w:val="center"/>
              </w:tcPr>
            </w:tcPrChange>
          </w:tcPr>
          <w:p w14:paraId="7F3C0C3F" w14:textId="77777777" w:rsidR="00993565" w:rsidRDefault="00993565">
            <w:pPr>
              <w:pStyle w:val="Normal1"/>
              <w:rPr>
                <w:color w:val="000000"/>
                <w:sz w:val="20"/>
                <w:szCs w:val="20"/>
              </w:rPr>
            </w:pPr>
          </w:p>
        </w:tc>
        <w:tc>
          <w:tcPr>
            <w:tcW w:w="453" w:type="dxa"/>
            <w:tcBorders>
              <w:top w:val="nil"/>
              <w:left w:val="nil"/>
              <w:bottom w:val="nil"/>
              <w:right w:val="nil"/>
            </w:tcBorders>
            <w:shd w:val="clear" w:color="auto" w:fill="auto"/>
            <w:vAlign w:val="center"/>
            <w:tcPrChange w:id="377" w:author="DSNR" w:date="2018-09-02T15:36:00Z">
              <w:tcPr>
                <w:tcW w:w="453" w:type="dxa"/>
                <w:tcBorders>
                  <w:top w:val="nil"/>
                  <w:left w:val="nil"/>
                  <w:bottom w:val="nil"/>
                  <w:right w:val="nil"/>
                </w:tcBorders>
                <w:shd w:val="clear" w:color="auto" w:fill="auto"/>
                <w:vAlign w:val="center"/>
              </w:tcPr>
            </w:tcPrChange>
          </w:tcPr>
          <w:p w14:paraId="3DAEBC9B" w14:textId="77777777" w:rsidR="00993565" w:rsidRDefault="00993565">
            <w:pPr>
              <w:pStyle w:val="Normal1"/>
              <w:rPr>
                <w:color w:val="000000"/>
                <w:sz w:val="20"/>
                <w:szCs w:val="20"/>
              </w:rPr>
            </w:pPr>
          </w:p>
        </w:tc>
        <w:tc>
          <w:tcPr>
            <w:tcW w:w="468" w:type="dxa"/>
            <w:gridSpan w:val="2"/>
            <w:tcBorders>
              <w:top w:val="nil"/>
              <w:left w:val="nil"/>
              <w:bottom w:val="nil"/>
              <w:right w:val="nil"/>
            </w:tcBorders>
            <w:shd w:val="clear" w:color="auto" w:fill="auto"/>
            <w:vAlign w:val="center"/>
            <w:tcPrChange w:id="378" w:author="DSNR" w:date="2018-09-02T15:36:00Z">
              <w:tcPr>
                <w:tcW w:w="468" w:type="dxa"/>
                <w:tcBorders>
                  <w:top w:val="nil"/>
                  <w:left w:val="nil"/>
                  <w:bottom w:val="nil"/>
                  <w:right w:val="nil"/>
                </w:tcBorders>
                <w:shd w:val="clear" w:color="auto" w:fill="auto"/>
                <w:vAlign w:val="center"/>
              </w:tcPr>
            </w:tcPrChange>
          </w:tcPr>
          <w:p w14:paraId="7386598D"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379" w:author="DSNR" w:date="2018-09-02T15:36:00Z">
              <w:tcPr>
                <w:tcW w:w="708" w:type="dxa"/>
                <w:tcBorders>
                  <w:top w:val="nil"/>
                  <w:left w:val="nil"/>
                  <w:bottom w:val="nil"/>
                  <w:right w:val="nil"/>
                </w:tcBorders>
                <w:shd w:val="clear" w:color="auto" w:fill="auto"/>
                <w:vAlign w:val="center"/>
              </w:tcPr>
            </w:tcPrChange>
          </w:tcPr>
          <w:p w14:paraId="04266EDC"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380" w:author="DSNR" w:date="2018-09-02T15:36:00Z">
              <w:tcPr>
                <w:tcW w:w="640" w:type="dxa"/>
                <w:tcBorders>
                  <w:top w:val="nil"/>
                  <w:left w:val="nil"/>
                  <w:bottom w:val="nil"/>
                  <w:right w:val="nil"/>
                </w:tcBorders>
                <w:shd w:val="clear" w:color="auto" w:fill="auto"/>
                <w:vAlign w:val="center"/>
              </w:tcPr>
            </w:tcPrChange>
          </w:tcPr>
          <w:p w14:paraId="5177B27B"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381" w:author="DSNR" w:date="2018-09-02T15:36:00Z">
              <w:tcPr>
                <w:tcW w:w="630" w:type="dxa"/>
                <w:tcBorders>
                  <w:top w:val="nil"/>
                  <w:left w:val="nil"/>
                  <w:bottom w:val="nil"/>
                  <w:right w:val="nil"/>
                </w:tcBorders>
                <w:shd w:val="clear" w:color="auto" w:fill="auto"/>
                <w:vAlign w:val="center"/>
              </w:tcPr>
            </w:tcPrChange>
          </w:tcPr>
          <w:p w14:paraId="7806FA3D"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382" w:author="DSNR" w:date="2018-09-02T15:36:00Z">
              <w:tcPr>
                <w:tcW w:w="641" w:type="dxa"/>
                <w:tcBorders>
                  <w:top w:val="nil"/>
                  <w:left w:val="nil"/>
                  <w:bottom w:val="nil"/>
                  <w:right w:val="single" w:sz="8" w:space="0" w:color="000000"/>
                </w:tcBorders>
                <w:shd w:val="clear" w:color="auto" w:fill="auto"/>
                <w:vAlign w:val="center"/>
              </w:tcPr>
            </w:tcPrChange>
          </w:tcPr>
          <w:p w14:paraId="3EBAE308"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5E05E4BA" w14:textId="77777777" w:rsidTr="002013E6">
        <w:trPr>
          <w:gridAfter w:val="1"/>
          <w:wAfter w:w="522" w:type="dxa"/>
          <w:trHeight w:val="400"/>
          <w:trPrChange w:id="383" w:author="DSNR" w:date="2018-09-02T15:36:00Z">
            <w:trPr>
              <w:trHeight w:val="400"/>
            </w:trPr>
          </w:trPrChange>
        </w:trPr>
        <w:tc>
          <w:tcPr>
            <w:tcW w:w="1234" w:type="dxa"/>
            <w:gridSpan w:val="2"/>
            <w:tcBorders>
              <w:top w:val="nil"/>
              <w:left w:val="single" w:sz="8" w:space="0" w:color="000000"/>
              <w:bottom w:val="nil"/>
              <w:right w:val="nil"/>
            </w:tcBorders>
            <w:shd w:val="clear" w:color="auto" w:fill="auto"/>
            <w:vAlign w:val="center"/>
            <w:tcPrChange w:id="384" w:author="DSNR" w:date="2018-09-02T15:36:00Z">
              <w:tcPr>
                <w:tcW w:w="1235" w:type="dxa"/>
                <w:gridSpan w:val="2"/>
                <w:tcBorders>
                  <w:top w:val="nil"/>
                  <w:left w:val="single" w:sz="8" w:space="0" w:color="000000"/>
                  <w:bottom w:val="nil"/>
                  <w:right w:val="nil"/>
                </w:tcBorders>
                <w:shd w:val="clear" w:color="auto" w:fill="auto"/>
                <w:vAlign w:val="center"/>
              </w:tcPr>
            </w:tcPrChange>
          </w:tcPr>
          <w:p w14:paraId="1BF1CCFA" w14:textId="77777777" w:rsidR="00993565" w:rsidRDefault="00665DBA">
            <w:pPr>
              <w:pStyle w:val="Normal1"/>
              <w:rPr>
                <w:rFonts w:ascii="Calibri" w:eastAsia="Calibri" w:hAnsi="Calibri" w:cs="Calibri"/>
                <w:b/>
              </w:rPr>
            </w:pPr>
            <w:r>
              <w:rPr>
                <w:rFonts w:ascii="Calibri" w:eastAsia="Calibri" w:hAnsi="Calibri" w:cs="Calibri"/>
                <w:b/>
              </w:rPr>
              <w:t>Place of Supply</w:t>
            </w:r>
          </w:p>
        </w:tc>
        <w:tc>
          <w:tcPr>
            <w:tcW w:w="806" w:type="dxa"/>
            <w:tcBorders>
              <w:top w:val="nil"/>
              <w:left w:val="nil"/>
              <w:bottom w:val="nil"/>
              <w:right w:val="nil"/>
            </w:tcBorders>
            <w:shd w:val="clear" w:color="auto" w:fill="auto"/>
            <w:vAlign w:val="center"/>
            <w:tcPrChange w:id="385" w:author="DSNR" w:date="2018-09-02T15:36:00Z">
              <w:tcPr>
                <w:tcW w:w="806" w:type="dxa"/>
                <w:tcBorders>
                  <w:top w:val="nil"/>
                  <w:left w:val="nil"/>
                  <w:bottom w:val="nil"/>
                  <w:right w:val="nil"/>
                </w:tcBorders>
                <w:shd w:val="clear" w:color="auto" w:fill="auto"/>
                <w:vAlign w:val="center"/>
              </w:tcPr>
            </w:tcPrChange>
          </w:tcPr>
          <w:p w14:paraId="265148FF" w14:textId="77777777" w:rsidR="00993565" w:rsidRDefault="00993565">
            <w:pPr>
              <w:pStyle w:val="Normal1"/>
              <w:rPr>
                <w:rFonts w:ascii="Calibri" w:eastAsia="Calibri" w:hAnsi="Calibri" w:cs="Calibri"/>
                <w:b/>
              </w:rPr>
            </w:pPr>
          </w:p>
        </w:tc>
        <w:tc>
          <w:tcPr>
            <w:tcW w:w="403" w:type="dxa"/>
            <w:tcBorders>
              <w:top w:val="nil"/>
              <w:left w:val="nil"/>
              <w:bottom w:val="nil"/>
              <w:right w:val="nil"/>
            </w:tcBorders>
            <w:shd w:val="clear" w:color="auto" w:fill="auto"/>
            <w:vAlign w:val="center"/>
            <w:tcPrChange w:id="386" w:author="DSNR" w:date="2018-09-02T15:36:00Z">
              <w:tcPr>
                <w:tcW w:w="403" w:type="dxa"/>
                <w:tcBorders>
                  <w:top w:val="nil"/>
                  <w:left w:val="nil"/>
                  <w:bottom w:val="nil"/>
                  <w:right w:val="nil"/>
                </w:tcBorders>
                <w:shd w:val="clear" w:color="auto" w:fill="auto"/>
                <w:vAlign w:val="center"/>
              </w:tcPr>
            </w:tcPrChange>
          </w:tcPr>
          <w:p w14:paraId="176A1EA1"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387" w:author="DSNR" w:date="2018-09-02T15:36:00Z">
              <w:tcPr>
                <w:tcW w:w="703" w:type="dxa"/>
                <w:tcBorders>
                  <w:top w:val="nil"/>
                  <w:left w:val="nil"/>
                  <w:bottom w:val="nil"/>
                  <w:right w:val="nil"/>
                </w:tcBorders>
                <w:shd w:val="clear" w:color="auto" w:fill="auto"/>
                <w:vAlign w:val="center"/>
              </w:tcPr>
            </w:tcPrChange>
          </w:tcPr>
          <w:p w14:paraId="5D25BE9C" w14:textId="77777777" w:rsidR="00993565" w:rsidRDefault="00993565">
            <w:pPr>
              <w:pStyle w:val="Normal1"/>
              <w:rPr>
                <w:color w:val="000000"/>
                <w:sz w:val="20"/>
                <w:szCs w:val="20"/>
              </w:rPr>
            </w:pPr>
          </w:p>
        </w:tc>
        <w:tc>
          <w:tcPr>
            <w:tcW w:w="839" w:type="dxa"/>
            <w:tcBorders>
              <w:top w:val="nil"/>
              <w:left w:val="nil"/>
              <w:bottom w:val="nil"/>
              <w:right w:val="nil"/>
            </w:tcBorders>
            <w:shd w:val="clear" w:color="auto" w:fill="auto"/>
            <w:vAlign w:val="center"/>
            <w:tcPrChange w:id="388" w:author="DSNR" w:date="2018-09-02T15:36:00Z">
              <w:tcPr>
                <w:tcW w:w="839" w:type="dxa"/>
                <w:tcBorders>
                  <w:top w:val="nil"/>
                  <w:left w:val="nil"/>
                  <w:bottom w:val="nil"/>
                  <w:right w:val="nil"/>
                </w:tcBorders>
                <w:shd w:val="clear" w:color="auto" w:fill="auto"/>
                <w:vAlign w:val="center"/>
              </w:tcPr>
            </w:tcPrChange>
          </w:tcPr>
          <w:p w14:paraId="0C0E4263" w14:textId="77777777" w:rsidR="00993565" w:rsidRDefault="00993565">
            <w:pPr>
              <w:pStyle w:val="Normal1"/>
              <w:rPr>
                <w:color w:val="000000"/>
                <w:sz w:val="20"/>
                <w:szCs w:val="20"/>
              </w:rPr>
            </w:pPr>
          </w:p>
        </w:tc>
        <w:tc>
          <w:tcPr>
            <w:tcW w:w="1017" w:type="dxa"/>
            <w:tcBorders>
              <w:top w:val="nil"/>
              <w:left w:val="nil"/>
              <w:bottom w:val="nil"/>
              <w:right w:val="nil"/>
            </w:tcBorders>
            <w:shd w:val="clear" w:color="auto" w:fill="auto"/>
            <w:vAlign w:val="center"/>
            <w:tcPrChange w:id="389" w:author="DSNR" w:date="2018-09-02T15:36:00Z">
              <w:tcPr>
                <w:tcW w:w="1017" w:type="dxa"/>
                <w:tcBorders>
                  <w:top w:val="nil"/>
                  <w:left w:val="nil"/>
                  <w:bottom w:val="nil"/>
                  <w:right w:val="nil"/>
                </w:tcBorders>
                <w:shd w:val="clear" w:color="auto" w:fill="auto"/>
                <w:vAlign w:val="center"/>
              </w:tcPr>
            </w:tcPrChange>
          </w:tcPr>
          <w:p w14:paraId="1A159008" w14:textId="77777777" w:rsidR="00993565" w:rsidRDefault="00993565">
            <w:pPr>
              <w:pStyle w:val="Normal1"/>
              <w:rPr>
                <w:color w:val="000000"/>
                <w:sz w:val="20"/>
                <w:szCs w:val="20"/>
              </w:rPr>
            </w:pPr>
          </w:p>
        </w:tc>
        <w:tc>
          <w:tcPr>
            <w:tcW w:w="617" w:type="dxa"/>
            <w:tcBorders>
              <w:top w:val="nil"/>
              <w:left w:val="nil"/>
              <w:bottom w:val="nil"/>
              <w:right w:val="nil"/>
            </w:tcBorders>
            <w:shd w:val="clear" w:color="auto" w:fill="auto"/>
            <w:vAlign w:val="center"/>
            <w:tcPrChange w:id="390" w:author="DSNR" w:date="2018-09-02T15:36:00Z">
              <w:tcPr>
                <w:tcW w:w="617" w:type="dxa"/>
                <w:tcBorders>
                  <w:top w:val="nil"/>
                  <w:left w:val="nil"/>
                  <w:bottom w:val="nil"/>
                  <w:right w:val="nil"/>
                </w:tcBorders>
                <w:shd w:val="clear" w:color="auto" w:fill="auto"/>
                <w:vAlign w:val="center"/>
              </w:tcPr>
            </w:tcPrChange>
          </w:tcPr>
          <w:p w14:paraId="484341FF" w14:textId="77777777" w:rsidR="00993565" w:rsidRDefault="00993565">
            <w:pPr>
              <w:pStyle w:val="Normal1"/>
              <w:rPr>
                <w:color w:val="000000"/>
                <w:sz w:val="20"/>
                <w:szCs w:val="20"/>
              </w:rPr>
            </w:pPr>
          </w:p>
        </w:tc>
        <w:tc>
          <w:tcPr>
            <w:tcW w:w="453" w:type="dxa"/>
            <w:tcBorders>
              <w:top w:val="nil"/>
              <w:left w:val="nil"/>
              <w:bottom w:val="nil"/>
              <w:right w:val="nil"/>
            </w:tcBorders>
            <w:shd w:val="clear" w:color="auto" w:fill="auto"/>
            <w:vAlign w:val="center"/>
            <w:tcPrChange w:id="391" w:author="DSNR" w:date="2018-09-02T15:36:00Z">
              <w:tcPr>
                <w:tcW w:w="453" w:type="dxa"/>
                <w:tcBorders>
                  <w:top w:val="nil"/>
                  <w:left w:val="nil"/>
                  <w:bottom w:val="nil"/>
                  <w:right w:val="nil"/>
                </w:tcBorders>
                <w:shd w:val="clear" w:color="auto" w:fill="auto"/>
                <w:vAlign w:val="center"/>
              </w:tcPr>
            </w:tcPrChange>
          </w:tcPr>
          <w:p w14:paraId="5747AB3A" w14:textId="77777777" w:rsidR="00993565" w:rsidRDefault="00993565">
            <w:pPr>
              <w:pStyle w:val="Normal1"/>
              <w:rPr>
                <w:color w:val="000000"/>
                <w:sz w:val="20"/>
                <w:szCs w:val="20"/>
              </w:rPr>
            </w:pPr>
          </w:p>
        </w:tc>
        <w:tc>
          <w:tcPr>
            <w:tcW w:w="468" w:type="dxa"/>
            <w:gridSpan w:val="2"/>
            <w:tcBorders>
              <w:top w:val="nil"/>
              <w:left w:val="nil"/>
              <w:bottom w:val="nil"/>
              <w:right w:val="nil"/>
            </w:tcBorders>
            <w:shd w:val="clear" w:color="auto" w:fill="auto"/>
            <w:vAlign w:val="center"/>
            <w:tcPrChange w:id="392" w:author="DSNR" w:date="2018-09-02T15:36:00Z">
              <w:tcPr>
                <w:tcW w:w="468" w:type="dxa"/>
                <w:tcBorders>
                  <w:top w:val="nil"/>
                  <w:left w:val="nil"/>
                  <w:bottom w:val="nil"/>
                  <w:right w:val="nil"/>
                </w:tcBorders>
                <w:shd w:val="clear" w:color="auto" w:fill="auto"/>
                <w:vAlign w:val="center"/>
              </w:tcPr>
            </w:tcPrChange>
          </w:tcPr>
          <w:p w14:paraId="7380B6DE"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393" w:author="DSNR" w:date="2018-09-02T15:36:00Z">
              <w:tcPr>
                <w:tcW w:w="708" w:type="dxa"/>
                <w:tcBorders>
                  <w:top w:val="nil"/>
                  <w:left w:val="nil"/>
                  <w:bottom w:val="nil"/>
                  <w:right w:val="nil"/>
                </w:tcBorders>
                <w:shd w:val="clear" w:color="auto" w:fill="auto"/>
                <w:vAlign w:val="center"/>
              </w:tcPr>
            </w:tcPrChange>
          </w:tcPr>
          <w:p w14:paraId="2BF46AF2"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394" w:author="DSNR" w:date="2018-09-02T15:36:00Z">
              <w:tcPr>
                <w:tcW w:w="640" w:type="dxa"/>
                <w:tcBorders>
                  <w:top w:val="nil"/>
                  <w:left w:val="nil"/>
                  <w:bottom w:val="nil"/>
                  <w:right w:val="nil"/>
                </w:tcBorders>
                <w:shd w:val="clear" w:color="auto" w:fill="auto"/>
                <w:vAlign w:val="center"/>
              </w:tcPr>
            </w:tcPrChange>
          </w:tcPr>
          <w:p w14:paraId="5AB788F9"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395" w:author="DSNR" w:date="2018-09-02T15:36:00Z">
              <w:tcPr>
                <w:tcW w:w="630" w:type="dxa"/>
                <w:tcBorders>
                  <w:top w:val="nil"/>
                  <w:left w:val="nil"/>
                  <w:bottom w:val="nil"/>
                  <w:right w:val="nil"/>
                </w:tcBorders>
                <w:shd w:val="clear" w:color="auto" w:fill="auto"/>
                <w:vAlign w:val="center"/>
              </w:tcPr>
            </w:tcPrChange>
          </w:tcPr>
          <w:p w14:paraId="4E0EA81A"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396" w:author="DSNR" w:date="2018-09-02T15:36:00Z">
              <w:tcPr>
                <w:tcW w:w="641" w:type="dxa"/>
                <w:tcBorders>
                  <w:top w:val="nil"/>
                  <w:left w:val="nil"/>
                  <w:bottom w:val="nil"/>
                  <w:right w:val="single" w:sz="8" w:space="0" w:color="000000"/>
                </w:tcBorders>
                <w:shd w:val="clear" w:color="auto" w:fill="auto"/>
                <w:vAlign w:val="center"/>
              </w:tcPr>
            </w:tcPrChange>
          </w:tcPr>
          <w:p w14:paraId="2353B9A6"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77BDF88C" w14:textId="77777777" w:rsidTr="002013E6">
        <w:trPr>
          <w:gridAfter w:val="1"/>
          <w:wAfter w:w="522" w:type="dxa"/>
          <w:trHeight w:val="400"/>
          <w:trPrChange w:id="397"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398" w:author="DSNR" w:date="2018-09-02T15:36:00Z">
              <w:tcPr>
                <w:tcW w:w="445" w:type="dxa"/>
                <w:tcBorders>
                  <w:top w:val="nil"/>
                  <w:left w:val="single" w:sz="8" w:space="0" w:color="000000"/>
                  <w:bottom w:val="nil"/>
                  <w:right w:val="nil"/>
                </w:tcBorders>
                <w:shd w:val="clear" w:color="auto" w:fill="auto"/>
                <w:vAlign w:val="center"/>
              </w:tcPr>
            </w:tcPrChange>
          </w:tcPr>
          <w:p w14:paraId="2324A217" w14:textId="77777777" w:rsidR="00993565" w:rsidRDefault="00665DBA">
            <w:pPr>
              <w:pStyle w:val="Normal1"/>
              <w:rPr>
                <w:rFonts w:ascii="Calibri" w:eastAsia="Calibri" w:hAnsi="Calibri" w:cs="Calibri"/>
                <w:b/>
              </w:rPr>
            </w:pPr>
            <w:r>
              <w:rPr>
                <w:rFonts w:ascii="Calibri" w:eastAsia="Calibri" w:hAnsi="Calibri" w:cs="Calibri"/>
                <w:b/>
              </w:rPr>
              <w:t> </w:t>
            </w:r>
          </w:p>
        </w:tc>
        <w:tc>
          <w:tcPr>
            <w:tcW w:w="790" w:type="dxa"/>
            <w:tcBorders>
              <w:top w:val="nil"/>
              <w:left w:val="nil"/>
              <w:bottom w:val="nil"/>
              <w:right w:val="nil"/>
            </w:tcBorders>
            <w:shd w:val="clear" w:color="auto" w:fill="auto"/>
            <w:vAlign w:val="center"/>
            <w:tcPrChange w:id="399" w:author="DSNR" w:date="2018-09-02T15:36:00Z">
              <w:tcPr>
                <w:tcW w:w="790" w:type="dxa"/>
                <w:tcBorders>
                  <w:top w:val="nil"/>
                  <w:left w:val="nil"/>
                  <w:bottom w:val="nil"/>
                  <w:right w:val="nil"/>
                </w:tcBorders>
                <w:shd w:val="clear" w:color="auto" w:fill="auto"/>
                <w:vAlign w:val="center"/>
              </w:tcPr>
            </w:tcPrChange>
          </w:tcPr>
          <w:p w14:paraId="4F6B231F" w14:textId="77777777" w:rsidR="00993565" w:rsidRDefault="00993565">
            <w:pPr>
              <w:pStyle w:val="Normal1"/>
              <w:rPr>
                <w:rFonts w:ascii="Calibri" w:eastAsia="Calibri" w:hAnsi="Calibri" w:cs="Calibri"/>
                <w:b/>
              </w:rPr>
            </w:pPr>
          </w:p>
        </w:tc>
        <w:tc>
          <w:tcPr>
            <w:tcW w:w="806" w:type="dxa"/>
            <w:tcBorders>
              <w:top w:val="nil"/>
              <w:left w:val="nil"/>
              <w:bottom w:val="nil"/>
              <w:right w:val="nil"/>
            </w:tcBorders>
            <w:shd w:val="clear" w:color="auto" w:fill="auto"/>
            <w:vAlign w:val="center"/>
            <w:tcPrChange w:id="400" w:author="DSNR" w:date="2018-09-02T15:36:00Z">
              <w:tcPr>
                <w:tcW w:w="806" w:type="dxa"/>
                <w:tcBorders>
                  <w:top w:val="nil"/>
                  <w:left w:val="nil"/>
                  <w:bottom w:val="nil"/>
                  <w:right w:val="nil"/>
                </w:tcBorders>
                <w:shd w:val="clear" w:color="auto" w:fill="auto"/>
                <w:vAlign w:val="center"/>
              </w:tcPr>
            </w:tcPrChange>
          </w:tcPr>
          <w:p w14:paraId="5C2F4323"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401" w:author="DSNR" w:date="2018-09-02T15:36:00Z">
              <w:tcPr>
                <w:tcW w:w="403" w:type="dxa"/>
                <w:tcBorders>
                  <w:top w:val="nil"/>
                  <w:left w:val="nil"/>
                  <w:bottom w:val="nil"/>
                  <w:right w:val="nil"/>
                </w:tcBorders>
                <w:shd w:val="clear" w:color="auto" w:fill="auto"/>
                <w:vAlign w:val="center"/>
              </w:tcPr>
            </w:tcPrChange>
          </w:tcPr>
          <w:p w14:paraId="1C2F7E9E"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402" w:author="DSNR" w:date="2018-09-02T15:36:00Z">
              <w:tcPr>
                <w:tcW w:w="703" w:type="dxa"/>
                <w:tcBorders>
                  <w:top w:val="nil"/>
                  <w:left w:val="nil"/>
                  <w:bottom w:val="nil"/>
                  <w:right w:val="nil"/>
                </w:tcBorders>
                <w:shd w:val="clear" w:color="auto" w:fill="auto"/>
                <w:vAlign w:val="center"/>
              </w:tcPr>
            </w:tcPrChange>
          </w:tcPr>
          <w:p w14:paraId="65193243" w14:textId="77777777" w:rsidR="00993565" w:rsidRDefault="00993565">
            <w:pPr>
              <w:pStyle w:val="Normal1"/>
              <w:rPr>
                <w:color w:val="000000"/>
                <w:sz w:val="20"/>
                <w:szCs w:val="20"/>
              </w:rPr>
            </w:pPr>
          </w:p>
        </w:tc>
        <w:tc>
          <w:tcPr>
            <w:tcW w:w="839" w:type="dxa"/>
            <w:tcBorders>
              <w:top w:val="nil"/>
              <w:left w:val="nil"/>
              <w:bottom w:val="nil"/>
              <w:right w:val="nil"/>
            </w:tcBorders>
            <w:shd w:val="clear" w:color="auto" w:fill="auto"/>
            <w:vAlign w:val="center"/>
            <w:tcPrChange w:id="403" w:author="DSNR" w:date="2018-09-02T15:36:00Z">
              <w:tcPr>
                <w:tcW w:w="839" w:type="dxa"/>
                <w:tcBorders>
                  <w:top w:val="nil"/>
                  <w:left w:val="nil"/>
                  <w:bottom w:val="nil"/>
                  <w:right w:val="nil"/>
                </w:tcBorders>
                <w:shd w:val="clear" w:color="auto" w:fill="auto"/>
                <w:vAlign w:val="center"/>
              </w:tcPr>
            </w:tcPrChange>
          </w:tcPr>
          <w:p w14:paraId="12AA1D64" w14:textId="77777777" w:rsidR="00993565" w:rsidRDefault="00993565">
            <w:pPr>
              <w:pStyle w:val="Normal1"/>
              <w:rPr>
                <w:color w:val="000000"/>
                <w:sz w:val="20"/>
                <w:szCs w:val="20"/>
              </w:rPr>
            </w:pPr>
          </w:p>
        </w:tc>
        <w:tc>
          <w:tcPr>
            <w:tcW w:w="1017" w:type="dxa"/>
            <w:tcBorders>
              <w:top w:val="nil"/>
              <w:left w:val="nil"/>
              <w:bottom w:val="nil"/>
              <w:right w:val="nil"/>
            </w:tcBorders>
            <w:shd w:val="clear" w:color="auto" w:fill="auto"/>
            <w:vAlign w:val="center"/>
            <w:tcPrChange w:id="404" w:author="DSNR" w:date="2018-09-02T15:36:00Z">
              <w:tcPr>
                <w:tcW w:w="1017" w:type="dxa"/>
                <w:tcBorders>
                  <w:top w:val="nil"/>
                  <w:left w:val="nil"/>
                  <w:bottom w:val="nil"/>
                  <w:right w:val="nil"/>
                </w:tcBorders>
                <w:shd w:val="clear" w:color="auto" w:fill="auto"/>
                <w:vAlign w:val="center"/>
              </w:tcPr>
            </w:tcPrChange>
          </w:tcPr>
          <w:p w14:paraId="23365222" w14:textId="77777777" w:rsidR="00993565" w:rsidRDefault="00993565">
            <w:pPr>
              <w:pStyle w:val="Normal1"/>
              <w:rPr>
                <w:color w:val="000000"/>
                <w:sz w:val="20"/>
                <w:szCs w:val="20"/>
              </w:rPr>
            </w:pPr>
          </w:p>
        </w:tc>
        <w:tc>
          <w:tcPr>
            <w:tcW w:w="617" w:type="dxa"/>
            <w:tcBorders>
              <w:top w:val="nil"/>
              <w:left w:val="nil"/>
              <w:bottom w:val="nil"/>
              <w:right w:val="nil"/>
            </w:tcBorders>
            <w:shd w:val="clear" w:color="auto" w:fill="auto"/>
            <w:vAlign w:val="center"/>
            <w:tcPrChange w:id="405" w:author="DSNR" w:date="2018-09-02T15:36:00Z">
              <w:tcPr>
                <w:tcW w:w="617" w:type="dxa"/>
                <w:tcBorders>
                  <w:top w:val="nil"/>
                  <w:left w:val="nil"/>
                  <w:bottom w:val="nil"/>
                  <w:right w:val="nil"/>
                </w:tcBorders>
                <w:shd w:val="clear" w:color="auto" w:fill="auto"/>
                <w:vAlign w:val="center"/>
              </w:tcPr>
            </w:tcPrChange>
          </w:tcPr>
          <w:p w14:paraId="75F99CCB" w14:textId="77777777" w:rsidR="00993565" w:rsidRDefault="00993565">
            <w:pPr>
              <w:pStyle w:val="Normal1"/>
              <w:rPr>
                <w:color w:val="000000"/>
                <w:sz w:val="20"/>
                <w:szCs w:val="20"/>
              </w:rPr>
            </w:pPr>
          </w:p>
        </w:tc>
        <w:tc>
          <w:tcPr>
            <w:tcW w:w="453" w:type="dxa"/>
            <w:tcBorders>
              <w:top w:val="nil"/>
              <w:left w:val="nil"/>
              <w:bottom w:val="nil"/>
              <w:right w:val="nil"/>
            </w:tcBorders>
            <w:shd w:val="clear" w:color="auto" w:fill="auto"/>
            <w:vAlign w:val="center"/>
            <w:tcPrChange w:id="406" w:author="DSNR" w:date="2018-09-02T15:36:00Z">
              <w:tcPr>
                <w:tcW w:w="453" w:type="dxa"/>
                <w:tcBorders>
                  <w:top w:val="nil"/>
                  <w:left w:val="nil"/>
                  <w:bottom w:val="nil"/>
                  <w:right w:val="nil"/>
                </w:tcBorders>
                <w:shd w:val="clear" w:color="auto" w:fill="auto"/>
                <w:vAlign w:val="center"/>
              </w:tcPr>
            </w:tcPrChange>
          </w:tcPr>
          <w:p w14:paraId="04010BAA" w14:textId="77777777" w:rsidR="00993565" w:rsidRDefault="00993565">
            <w:pPr>
              <w:pStyle w:val="Normal1"/>
              <w:rPr>
                <w:color w:val="000000"/>
                <w:sz w:val="20"/>
                <w:szCs w:val="20"/>
              </w:rPr>
            </w:pPr>
          </w:p>
        </w:tc>
        <w:tc>
          <w:tcPr>
            <w:tcW w:w="468" w:type="dxa"/>
            <w:gridSpan w:val="2"/>
            <w:tcBorders>
              <w:top w:val="nil"/>
              <w:left w:val="nil"/>
              <w:bottom w:val="nil"/>
              <w:right w:val="nil"/>
            </w:tcBorders>
            <w:shd w:val="clear" w:color="auto" w:fill="auto"/>
            <w:vAlign w:val="center"/>
            <w:tcPrChange w:id="407" w:author="DSNR" w:date="2018-09-02T15:36:00Z">
              <w:tcPr>
                <w:tcW w:w="468" w:type="dxa"/>
                <w:tcBorders>
                  <w:top w:val="nil"/>
                  <w:left w:val="nil"/>
                  <w:bottom w:val="nil"/>
                  <w:right w:val="nil"/>
                </w:tcBorders>
                <w:shd w:val="clear" w:color="auto" w:fill="auto"/>
                <w:vAlign w:val="center"/>
              </w:tcPr>
            </w:tcPrChange>
          </w:tcPr>
          <w:p w14:paraId="37292C3C"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408" w:author="DSNR" w:date="2018-09-02T15:36:00Z">
              <w:tcPr>
                <w:tcW w:w="708" w:type="dxa"/>
                <w:tcBorders>
                  <w:top w:val="nil"/>
                  <w:left w:val="nil"/>
                  <w:bottom w:val="nil"/>
                  <w:right w:val="nil"/>
                </w:tcBorders>
                <w:shd w:val="clear" w:color="auto" w:fill="auto"/>
                <w:vAlign w:val="center"/>
              </w:tcPr>
            </w:tcPrChange>
          </w:tcPr>
          <w:p w14:paraId="4192CB78"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409" w:author="DSNR" w:date="2018-09-02T15:36:00Z">
              <w:tcPr>
                <w:tcW w:w="640" w:type="dxa"/>
                <w:tcBorders>
                  <w:top w:val="nil"/>
                  <w:left w:val="nil"/>
                  <w:bottom w:val="nil"/>
                  <w:right w:val="nil"/>
                </w:tcBorders>
                <w:shd w:val="clear" w:color="auto" w:fill="auto"/>
                <w:vAlign w:val="center"/>
              </w:tcPr>
            </w:tcPrChange>
          </w:tcPr>
          <w:p w14:paraId="379493FC"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410" w:author="DSNR" w:date="2018-09-02T15:36:00Z">
              <w:tcPr>
                <w:tcW w:w="630" w:type="dxa"/>
                <w:tcBorders>
                  <w:top w:val="nil"/>
                  <w:left w:val="nil"/>
                  <w:bottom w:val="nil"/>
                  <w:right w:val="nil"/>
                </w:tcBorders>
                <w:shd w:val="clear" w:color="auto" w:fill="auto"/>
                <w:vAlign w:val="center"/>
              </w:tcPr>
            </w:tcPrChange>
          </w:tcPr>
          <w:p w14:paraId="59FDF8C5"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411" w:author="DSNR" w:date="2018-09-02T15:36:00Z">
              <w:tcPr>
                <w:tcW w:w="641" w:type="dxa"/>
                <w:tcBorders>
                  <w:top w:val="nil"/>
                  <w:left w:val="nil"/>
                  <w:bottom w:val="nil"/>
                  <w:right w:val="single" w:sz="8" w:space="0" w:color="000000"/>
                </w:tcBorders>
                <w:shd w:val="clear" w:color="auto" w:fill="auto"/>
                <w:vAlign w:val="center"/>
              </w:tcPr>
            </w:tcPrChange>
          </w:tcPr>
          <w:p w14:paraId="7F3D8FAE"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41D5EC68" w14:textId="77777777" w:rsidTr="002013E6">
        <w:trPr>
          <w:gridAfter w:val="1"/>
          <w:wAfter w:w="522" w:type="dxa"/>
          <w:trHeight w:val="400"/>
          <w:trPrChange w:id="412" w:author="DSNR" w:date="2018-09-02T15:36:00Z">
            <w:trPr>
              <w:trHeight w:val="400"/>
            </w:trPr>
          </w:trPrChange>
        </w:trPr>
        <w:tc>
          <w:tcPr>
            <w:tcW w:w="444" w:type="dxa"/>
            <w:vMerge w:val="restart"/>
            <w:tcBorders>
              <w:top w:val="single" w:sz="4" w:space="0" w:color="000000"/>
              <w:left w:val="single" w:sz="8" w:space="0" w:color="000000"/>
              <w:bottom w:val="single" w:sz="4" w:space="0" w:color="000000"/>
              <w:right w:val="single" w:sz="4" w:space="0" w:color="000000"/>
            </w:tcBorders>
            <w:shd w:val="clear" w:color="auto" w:fill="D6DCE4"/>
            <w:vAlign w:val="center"/>
            <w:tcPrChange w:id="413" w:author="DSNR" w:date="2018-09-02T15:36:00Z">
              <w:tcPr>
                <w:tcW w:w="445" w:type="dxa"/>
                <w:vMerge w:val="restart"/>
                <w:tcBorders>
                  <w:top w:val="single" w:sz="4" w:space="0" w:color="000000"/>
                  <w:left w:val="single" w:sz="8" w:space="0" w:color="000000"/>
                  <w:bottom w:val="single" w:sz="4" w:space="0" w:color="000000"/>
                  <w:right w:val="single" w:sz="4" w:space="0" w:color="000000"/>
                </w:tcBorders>
                <w:shd w:val="clear" w:color="auto" w:fill="D6DCE4"/>
                <w:vAlign w:val="center"/>
              </w:tcPr>
            </w:tcPrChange>
          </w:tcPr>
          <w:p w14:paraId="4DF51A41" w14:textId="77777777" w:rsidR="00993565" w:rsidRDefault="00665DBA">
            <w:pPr>
              <w:pStyle w:val="Normal1"/>
              <w:jc w:val="center"/>
              <w:rPr>
                <w:rFonts w:ascii="Calibri" w:eastAsia="Calibri" w:hAnsi="Calibri" w:cs="Calibri"/>
                <w:b/>
              </w:rPr>
            </w:pPr>
            <w:r>
              <w:rPr>
                <w:rFonts w:ascii="Calibri" w:eastAsia="Calibri" w:hAnsi="Calibri" w:cs="Calibri"/>
                <w:b/>
              </w:rPr>
              <w:t>Sl. No.</w:t>
            </w:r>
          </w:p>
        </w:tc>
        <w:tc>
          <w:tcPr>
            <w:tcW w:w="790"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Change w:id="414" w:author="DSNR" w:date="2018-09-02T15:36:00Z">
              <w:tcPr>
                <w:tcW w:w="790"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
            </w:tcPrChange>
          </w:tcPr>
          <w:p w14:paraId="4EFD1225" w14:textId="77777777" w:rsidR="00993565" w:rsidRDefault="00665DBA">
            <w:pPr>
              <w:pStyle w:val="Normal1"/>
              <w:jc w:val="center"/>
              <w:rPr>
                <w:rFonts w:ascii="Calibri" w:eastAsia="Calibri" w:hAnsi="Calibri" w:cs="Calibri"/>
                <w:b/>
              </w:rPr>
            </w:pPr>
            <w:r>
              <w:rPr>
                <w:rFonts w:ascii="Calibri" w:eastAsia="Calibri" w:hAnsi="Calibri" w:cs="Calibri"/>
                <w:b/>
              </w:rPr>
              <w:t>HSN Code/ SAC Code</w:t>
            </w:r>
          </w:p>
        </w:tc>
        <w:tc>
          <w:tcPr>
            <w:tcW w:w="806"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Change w:id="415" w:author="DSNR" w:date="2018-09-02T15:36:00Z">
              <w:tcPr>
                <w:tcW w:w="806"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
            </w:tcPrChange>
          </w:tcPr>
          <w:p w14:paraId="5DADE9CF" w14:textId="77777777" w:rsidR="00993565" w:rsidRDefault="00665DBA">
            <w:pPr>
              <w:pStyle w:val="Normal1"/>
              <w:jc w:val="center"/>
              <w:rPr>
                <w:rFonts w:ascii="Calibri" w:eastAsia="Calibri" w:hAnsi="Calibri" w:cs="Calibri"/>
                <w:b/>
              </w:rPr>
            </w:pPr>
            <w:r>
              <w:rPr>
                <w:rFonts w:ascii="Calibri" w:eastAsia="Calibri" w:hAnsi="Calibri" w:cs="Calibri"/>
                <w:b/>
              </w:rPr>
              <w:t>Description</w:t>
            </w:r>
          </w:p>
        </w:tc>
        <w:tc>
          <w:tcPr>
            <w:tcW w:w="403"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Change w:id="416" w:author="DSNR" w:date="2018-09-02T15:36:00Z">
              <w:tcPr>
                <w:tcW w:w="403"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
            </w:tcPrChange>
          </w:tcPr>
          <w:p w14:paraId="73EF9844" w14:textId="77777777" w:rsidR="00993565" w:rsidRDefault="00665DBA">
            <w:pPr>
              <w:pStyle w:val="Normal1"/>
              <w:jc w:val="center"/>
              <w:rPr>
                <w:rFonts w:ascii="Calibri" w:eastAsia="Calibri" w:hAnsi="Calibri" w:cs="Calibri"/>
                <w:b/>
              </w:rPr>
            </w:pPr>
            <w:r>
              <w:rPr>
                <w:rFonts w:ascii="Calibri" w:eastAsia="Calibri" w:hAnsi="Calibri" w:cs="Calibri"/>
                <w:b/>
              </w:rPr>
              <w:t>Qty</w:t>
            </w:r>
          </w:p>
        </w:tc>
        <w:tc>
          <w:tcPr>
            <w:tcW w:w="703"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Change w:id="417" w:author="DSNR" w:date="2018-09-02T15:36:00Z">
              <w:tcPr>
                <w:tcW w:w="703"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
            </w:tcPrChange>
          </w:tcPr>
          <w:p w14:paraId="49B16263" w14:textId="77777777" w:rsidR="00993565" w:rsidRDefault="00665DBA">
            <w:pPr>
              <w:pStyle w:val="Normal1"/>
              <w:jc w:val="center"/>
              <w:rPr>
                <w:rFonts w:ascii="Calibri" w:eastAsia="Calibri" w:hAnsi="Calibri" w:cs="Calibri"/>
                <w:b/>
              </w:rPr>
            </w:pPr>
            <w:r>
              <w:rPr>
                <w:rFonts w:ascii="Calibri" w:eastAsia="Calibri" w:hAnsi="Calibri" w:cs="Calibri"/>
                <w:b/>
              </w:rPr>
              <w:t>Rate (Per item)</w:t>
            </w:r>
          </w:p>
        </w:tc>
        <w:tc>
          <w:tcPr>
            <w:tcW w:w="839"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Change w:id="418" w:author="DSNR" w:date="2018-09-02T15:36:00Z">
              <w:tcPr>
                <w:tcW w:w="839"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
            </w:tcPrChange>
          </w:tcPr>
          <w:p w14:paraId="35184935" w14:textId="77777777" w:rsidR="00993565" w:rsidRDefault="00665DBA">
            <w:pPr>
              <w:pStyle w:val="Normal1"/>
              <w:jc w:val="center"/>
              <w:rPr>
                <w:rFonts w:ascii="Calibri" w:eastAsia="Calibri" w:hAnsi="Calibri" w:cs="Calibri"/>
                <w:b/>
              </w:rPr>
            </w:pPr>
            <w:r>
              <w:rPr>
                <w:rFonts w:ascii="Calibri" w:eastAsia="Calibri" w:hAnsi="Calibri" w:cs="Calibri"/>
                <w:b/>
              </w:rPr>
              <w:t>Qty*Rate</w:t>
            </w:r>
          </w:p>
        </w:tc>
        <w:tc>
          <w:tcPr>
            <w:tcW w:w="1017"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Change w:id="419" w:author="DSNR" w:date="2018-09-02T15:36:00Z">
              <w:tcPr>
                <w:tcW w:w="1017"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
            </w:tcPrChange>
          </w:tcPr>
          <w:p w14:paraId="7FBD368A" w14:textId="77777777" w:rsidR="00993565" w:rsidRDefault="00665DBA">
            <w:pPr>
              <w:pStyle w:val="Normal1"/>
              <w:jc w:val="center"/>
              <w:rPr>
                <w:rFonts w:ascii="Calibri" w:eastAsia="Calibri" w:hAnsi="Calibri" w:cs="Calibri"/>
                <w:b/>
              </w:rPr>
            </w:pPr>
            <w:r>
              <w:rPr>
                <w:rFonts w:ascii="Calibri" w:eastAsia="Calibri" w:hAnsi="Calibri" w:cs="Calibri"/>
                <w:b/>
              </w:rPr>
              <w:t xml:space="preserve">Delivery Charges </w:t>
            </w:r>
          </w:p>
        </w:tc>
        <w:tc>
          <w:tcPr>
            <w:tcW w:w="617"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Change w:id="420" w:author="DSNR" w:date="2018-09-02T15:36:00Z">
              <w:tcPr>
                <w:tcW w:w="617" w:type="dxa"/>
                <w:vMerge w:val="restart"/>
                <w:tcBorders>
                  <w:top w:val="single" w:sz="4" w:space="0" w:color="000000"/>
                  <w:left w:val="single" w:sz="4" w:space="0" w:color="000000"/>
                  <w:bottom w:val="single" w:sz="4" w:space="0" w:color="000000"/>
                  <w:right w:val="single" w:sz="4" w:space="0" w:color="000000"/>
                </w:tcBorders>
                <w:shd w:val="clear" w:color="auto" w:fill="D6DCE4"/>
                <w:vAlign w:val="center"/>
              </w:tcPr>
            </w:tcPrChange>
          </w:tcPr>
          <w:p w14:paraId="18E2467E" w14:textId="77777777" w:rsidR="00993565" w:rsidRDefault="00665DBA">
            <w:pPr>
              <w:pStyle w:val="Normal1"/>
              <w:jc w:val="center"/>
              <w:rPr>
                <w:rFonts w:ascii="Calibri" w:eastAsia="Calibri" w:hAnsi="Calibri" w:cs="Calibri"/>
                <w:b/>
              </w:rPr>
            </w:pPr>
            <w:r>
              <w:rPr>
                <w:rFonts w:ascii="Calibri" w:eastAsia="Calibri" w:hAnsi="Calibri" w:cs="Calibri"/>
                <w:b/>
              </w:rPr>
              <w:t>Taxable value</w:t>
            </w:r>
          </w:p>
        </w:tc>
        <w:tc>
          <w:tcPr>
            <w:tcW w:w="921" w:type="dxa"/>
            <w:gridSpan w:val="3"/>
            <w:tcBorders>
              <w:top w:val="single" w:sz="4" w:space="0" w:color="000000"/>
              <w:left w:val="nil"/>
              <w:bottom w:val="single" w:sz="4" w:space="0" w:color="000000"/>
              <w:right w:val="single" w:sz="4" w:space="0" w:color="000000"/>
            </w:tcBorders>
            <w:shd w:val="clear" w:color="auto" w:fill="D6DCE4"/>
            <w:vAlign w:val="center"/>
            <w:tcPrChange w:id="421" w:author="DSNR" w:date="2018-09-02T15:36:00Z">
              <w:tcPr>
                <w:tcW w:w="921" w:type="dxa"/>
                <w:gridSpan w:val="2"/>
                <w:tcBorders>
                  <w:top w:val="single" w:sz="4" w:space="0" w:color="000000"/>
                  <w:left w:val="nil"/>
                  <w:bottom w:val="single" w:sz="4" w:space="0" w:color="000000"/>
                  <w:right w:val="single" w:sz="4" w:space="0" w:color="000000"/>
                </w:tcBorders>
                <w:shd w:val="clear" w:color="auto" w:fill="D6DCE4"/>
                <w:vAlign w:val="center"/>
              </w:tcPr>
            </w:tcPrChange>
          </w:tcPr>
          <w:p w14:paraId="3BB71B14" w14:textId="77777777" w:rsidR="00993565" w:rsidRDefault="00665DBA">
            <w:pPr>
              <w:pStyle w:val="Normal1"/>
              <w:jc w:val="center"/>
              <w:rPr>
                <w:rFonts w:ascii="Calibri" w:eastAsia="Calibri" w:hAnsi="Calibri" w:cs="Calibri"/>
                <w:b/>
              </w:rPr>
            </w:pPr>
            <w:r>
              <w:rPr>
                <w:rFonts w:ascii="Calibri" w:eastAsia="Calibri" w:hAnsi="Calibri" w:cs="Calibri"/>
                <w:b/>
              </w:rPr>
              <w:t>CGST</w:t>
            </w:r>
          </w:p>
        </w:tc>
        <w:tc>
          <w:tcPr>
            <w:tcW w:w="1348" w:type="dxa"/>
            <w:gridSpan w:val="3"/>
            <w:tcBorders>
              <w:top w:val="single" w:sz="4" w:space="0" w:color="000000"/>
              <w:left w:val="nil"/>
              <w:bottom w:val="single" w:sz="4" w:space="0" w:color="000000"/>
              <w:right w:val="single" w:sz="4" w:space="0" w:color="000000"/>
            </w:tcBorders>
            <w:shd w:val="clear" w:color="auto" w:fill="D6DCE4"/>
            <w:vAlign w:val="center"/>
            <w:tcPrChange w:id="422" w:author="DSNR" w:date="2018-09-02T15:36:00Z">
              <w:tcPr>
                <w:tcW w:w="1348" w:type="dxa"/>
                <w:gridSpan w:val="2"/>
                <w:tcBorders>
                  <w:top w:val="single" w:sz="4" w:space="0" w:color="000000"/>
                  <w:left w:val="nil"/>
                  <w:bottom w:val="single" w:sz="4" w:space="0" w:color="000000"/>
                  <w:right w:val="single" w:sz="4" w:space="0" w:color="000000"/>
                </w:tcBorders>
                <w:shd w:val="clear" w:color="auto" w:fill="D6DCE4"/>
                <w:vAlign w:val="center"/>
              </w:tcPr>
            </w:tcPrChange>
          </w:tcPr>
          <w:p w14:paraId="7A9696CB" w14:textId="77777777" w:rsidR="00993565" w:rsidRDefault="00665DBA">
            <w:pPr>
              <w:pStyle w:val="Normal1"/>
              <w:jc w:val="center"/>
              <w:rPr>
                <w:rFonts w:ascii="Calibri" w:eastAsia="Calibri" w:hAnsi="Calibri" w:cs="Calibri"/>
                <w:b/>
              </w:rPr>
            </w:pPr>
            <w:r>
              <w:rPr>
                <w:rFonts w:ascii="Calibri" w:eastAsia="Calibri" w:hAnsi="Calibri" w:cs="Calibri"/>
                <w:b/>
              </w:rPr>
              <w:t>SGST</w:t>
            </w:r>
          </w:p>
        </w:tc>
        <w:tc>
          <w:tcPr>
            <w:tcW w:w="1271" w:type="dxa"/>
            <w:gridSpan w:val="4"/>
            <w:tcBorders>
              <w:top w:val="single" w:sz="4" w:space="0" w:color="000000"/>
              <w:left w:val="nil"/>
              <w:bottom w:val="single" w:sz="4" w:space="0" w:color="000000"/>
              <w:right w:val="single" w:sz="8" w:space="0" w:color="000000"/>
            </w:tcBorders>
            <w:shd w:val="clear" w:color="auto" w:fill="D6DCE4"/>
            <w:vAlign w:val="center"/>
            <w:tcPrChange w:id="423" w:author="DSNR" w:date="2018-09-02T15:36:00Z">
              <w:tcPr>
                <w:tcW w:w="1271" w:type="dxa"/>
                <w:gridSpan w:val="2"/>
                <w:tcBorders>
                  <w:top w:val="single" w:sz="4" w:space="0" w:color="000000"/>
                  <w:left w:val="nil"/>
                  <w:bottom w:val="single" w:sz="4" w:space="0" w:color="000000"/>
                  <w:right w:val="single" w:sz="8" w:space="0" w:color="000000"/>
                </w:tcBorders>
                <w:shd w:val="clear" w:color="auto" w:fill="D6DCE4"/>
                <w:vAlign w:val="center"/>
              </w:tcPr>
            </w:tcPrChange>
          </w:tcPr>
          <w:p w14:paraId="7E23E35A" w14:textId="77777777" w:rsidR="00993565" w:rsidRDefault="00665DBA">
            <w:pPr>
              <w:pStyle w:val="Normal1"/>
              <w:jc w:val="center"/>
              <w:rPr>
                <w:rFonts w:ascii="Calibri" w:eastAsia="Calibri" w:hAnsi="Calibri" w:cs="Calibri"/>
                <w:b/>
              </w:rPr>
            </w:pPr>
            <w:r>
              <w:rPr>
                <w:rFonts w:ascii="Calibri" w:eastAsia="Calibri" w:hAnsi="Calibri" w:cs="Calibri"/>
                <w:b/>
              </w:rPr>
              <w:t>IGST</w:t>
            </w:r>
          </w:p>
        </w:tc>
      </w:tr>
      <w:tr w:rsidR="00824E28" w14:paraId="1F6A86E3" w14:textId="77777777" w:rsidTr="002013E6">
        <w:trPr>
          <w:gridAfter w:val="1"/>
          <w:wAfter w:w="522" w:type="dxa"/>
          <w:trHeight w:val="540"/>
        </w:trPr>
        <w:tc>
          <w:tcPr>
            <w:tcW w:w="444" w:type="dxa"/>
            <w:vMerge/>
            <w:tcBorders>
              <w:top w:val="single" w:sz="4" w:space="0" w:color="000000"/>
              <w:left w:val="single" w:sz="8" w:space="0" w:color="000000"/>
              <w:bottom w:val="single" w:sz="4" w:space="0" w:color="000000"/>
              <w:right w:val="single" w:sz="4" w:space="0" w:color="000000"/>
            </w:tcBorders>
            <w:shd w:val="clear" w:color="auto" w:fill="D6DCE4"/>
            <w:vAlign w:val="center"/>
          </w:tcPr>
          <w:p w14:paraId="46DB1D3C" w14:textId="77777777" w:rsidR="00993565" w:rsidRDefault="00993565">
            <w:pPr>
              <w:pStyle w:val="Normal1"/>
              <w:widowControl w:val="0"/>
              <w:pBdr>
                <w:top w:val="nil"/>
                <w:left w:val="nil"/>
                <w:bottom w:val="nil"/>
                <w:right w:val="nil"/>
                <w:between w:val="nil"/>
              </w:pBdr>
              <w:spacing w:line="276" w:lineRule="auto"/>
              <w:rPr>
                <w:rFonts w:ascii="Calibri" w:eastAsia="Calibri" w:hAnsi="Calibri" w:cs="Calibri"/>
                <w:b/>
              </w:rPr>
            </w:pPr>
          </w:p>
        </w:tc>
        <w:tc>
          <w:tcPr>
            <w:tcW w:w="790" w:type="dxa"/>
            <w:vMerge/>
            <w:tcBorders>
              <w:top w:val="single" w:sz="4" w:space="0" w:color="000000"/>
              <w:left w:val="single" w:sz="4" w:space="0" w:color="000000"/>
              <w:bottom w:val="single" w:sz="4" w:space="0" w:color="000000"/>
              <w:right w:val="single" w:sz="4" w:space="0" w:color="000000"/>
            </w:tcBorders>
            <w:shd w:val="clear" w:color="auto" w:fill="D6DCE4"/>
            <w:vAlign w:val="center"/>
          </w:tcPr>
          <w:p w14:paraId="5EFD5D43" w14:textId="77777777" w:rsidR="00993565" w:rsidRDefault="00993565">
            <w:pPr>
              <w:pStyle w:val="Normal1"/>
              <w:widowControl w:val="0"/>
              <w:pBdr>
                <w:top w:val="nil"/>
                <w:left w:val="nil"/>
                <w:bottom w:val="nil"/>
                <w:right w:val="nil"/>
                <w:between w:val="nil"/>
              </w:pBdr>
              <w:spacing w:line="276" w:lineRule="auto"/>
              <w:rPr>
                <w:rFonts w:ascii="Calibri" w:eastAsia="Calibri" w:hAnsi="Calibri" w:cs="Calibri"/>
                <w:b/>
              </w:rPr>
            </w:pPr>
          </w:p>
        </w:tc>
        <w:tc>
          <w:tcPr>
            <w:tcW w:w="806" w:type="dxa"/>
            <w:vMerge/>
            <w:tcBorders>
              <w:top w:val="single" w:sz="4" w:space="0" w:color="000000"/>
              <w:left w:val="single" w:sz="4" w:space="0" w:color="000000"/>
              <w:bottom w:val="single" w:sz="4" w:space="0" w:color="000000"/>
              <w:right w:val="single" w:sz="4" w:space="0" w:color="000000"/>
            </w:tcBorders>
            <w:shd w:val="clear" w:color="auto" w:fill="D6DCE4"/>
            <w:vAlign w:val="center"/>
          </w:tcPr>
          <w:p w14:paraId="38EFC4B5" w14:textId="77777777" w:rsidR="00993565" w:rsidRDefault="00993565">
            <w:pPr>
              <w:pStyle w:val="Normal1"/>
              <w:widowControl w:val="0"/>
              <w:pBdr>
                <w:top w:val="nil"/>
                <w:left w:val="nil"/>
                <w:bottom w:val="nil"/>
                <w:right w:val="nil"/>
                <w:between w:val="nil"/>
              </w:pBdr>
              <w:spacing w:line="276" w:lineRule="auto"/>
              <w:rPr>
                <w:rFonts w:ascii="Calibri" w:eastAsia="Calibri" w:hAnsi="Calibri" w:cs="Calibri"/>
                <w:b/>
              </w:rPr>
            </w:pPr>
          </w:p>
        </w:tc>
        <w:tc>
          <w:tcPr>
            <w:tcW w:w="403" w:type="dxa"/>
            <w:vMerge/>
            <w:tcBorders>
              <w:top w:val="single" w:sz="4" w:space="0" w:color="000000"/>
              <w:left w:val="single" w:sz="4" w:space="0" w:color="000000"/>
              <w:bottom w:val="single" w:sz="4" w:space="0" w:color="000000"/>
              <w:right w:val="single" w:sz="4" w:space="0" w:color="000000"/>
            </w:tcBorders>
            <w:shd w:val="clear" w:color="auto" w:fill="D6DCE4"/>
            <w:vAlign w:val="center"/>
          </w:tcPr>
          <w:p w14:paraId="615A26C6" w14:textId="77777777" w:rsidR="00993565" w:rsidRDefault="00993565">
            <w:pPr>
              <w:pStyle w:val="Normal1"/>
              <w:widowControl w:val="0"/>
              <w:pBdr>
                <w:top w:val="nil"/>
                <w:left w:val="nil"/>
                <w:bottom w:val="nil"/>
                <w:right w:val="nil"/>
                <w:between w:val="nil"/>
              </w:pBdr>
              <w:spacing w:line="276" w:lineRule="auto"/>
              <w:rPr>
                <w:rFonts w:ascii="Calibri" w:eastAsia="Calibri" w:hAnsi="Calibri" w:cs="Calibri"/>
                <w:b/>
              </w:rPr>
            </w:pPr>
          </w:p>
        </w:tc>
        <w:tc>
          <w:tcPr>
            <w:tcW w:w="703" w:type="dxa"/>
            <w:vMerge/>
            <w:tcBorders>
              <w:top w:val="single" w:sz="4" w:space="0" w:color="000000"/>
              <w:left w:val="single" w:sz="4" w:space="0" w:color="000000"/>
              <w:bottom w:val="single" w:sz="4" w:space="0" w:color="000000"/>
              <w:right w:val="single" w:sz="4" w:space="0" w:color="000000"/>
            </w:tcBorders>
            <w:shd w:val="clear" w:color="auto" w:fill="D6DCE4"/>
            <w:vAlign w:val="center"/>
          </w:tcPr>
          <w:p w14:paraId="5A8E5DA8" w14:textId="77777777" w:rsidR="00993565" w:rsidRDefault="00993565">
            <w:pPr>
              <w:pStyle w:val="Normal1"/>
              <w:widowControl w:val="0"/>
              <w:pBdr>
                <w:top w:val="nil"/>
                <w:left w:val="nil"/>
                <w:bottom w:val="nil"/>
                <w:right w:val="nil"/>
                <w:between w:val="nil"/>
              </w:pBdr>
              <w:spacing w:line="276" w:lineRule="auto"/>
              <w:rPr>
                <w:rFonts w:ascii="Calibri" w:eastAsia="Calibri" w:hAnsi="Calibri" w:cs="Calibri"/>
                <w:b/>
              </w:rPr>
            </w:pPr>
          </w:p>
        </w:tc>
        <w:tc>
          <w:tcPr>
            <w:tcW w:w="839" w:type="dxa"/>
            <w:vMerge/>
            <w:tcBorders>
              <w:top w:val="single" w:sz="4" w:space="0" w:color="000000"/>
              <w:left w:val="single" w:sz="4" w:space="0" w:color="000000"/>
              <w:bottom w:val="single" w:sz="4" w:space="0" w:color="000000"/>
              <w:right w:val="single" w:sz="4" w:space="0" w:color="000000"/>
            </w:tcBorders>
            <w:shd w:val="clear" w:color="auto" w:fill="D6DCE4"/>
            <w:vAlign w:val="center"/>
          </w:tcPr>
          <w:p w14:paraId="22ABED2B" w14:textId="77777777" w:rsidR="00993565" w:rsidRDefault="00993565">
            <w:pPr>
              <w:pStyle w:val="Normal1"/>
              <w:widowControl w:val="0"/>
              <w:pBdr>
                <w:top w:val="nil"/>
                <w:left w:val="nil"/>
                <w:bottom w:val="nil"/>
                <w:right w:val="nil"/>
                <w:between w:val="nil"/>
              </w:pBdr>
              <w:spacing w:line="276" w:lineRule="auto"/>
              <w:rPr>
                <w:rFonts w:ascii="Calibri" w:eastAsia="Calibri" w:hAnsi="Calibri" w:cs="Calibri"/>
                <w:b/>
              </w:rPr>
            </w:pPr>
          </w:p>
        </w:tc>
        <w:tc>
          <w:tcPr>
            <w:tcW w:w="1017" w:type="dxa"/>
            <w:vMerge/>
            <w:tcBorders>
              <w:top w:val="single" w:sz="4" w:space="0" w:color="000000"/>
              <w:left w:val="single" w:sz="4" w:space="0" w:color="000000"/>
              <w:bottom w:val="single" w:sz="4" w:space="0" w:color="000000"/>
              <w:right w:val="single" w:sz="4" w:space="0" w:color="000000"/>
            </w:tcBorders>
            <w:shd w:val="clear" w:color="auto" w:fill="D6DCE4"/>
            <w:vAlign w:val="center"/>
          </w:tcPr>
          <w:p w14:paraId="38B65D1E" w14:textId="77777777" w:rsidR="00993565" w:rsidRDefault="00993565">
            <w:pPr>
              <w:pStyle w:val="Normal1"/>
              <w:widowControl w:val="0"/>
              <w:pBdr>
                <w:top w:val="nil"/>
                <w:left w:val="nil"/>
                <w:bottom w:val="nil"/>
                <w:right w:val="nil"/>
                <w:between w:val="nil"/>
              </w:pBdr>
              <w:spacing w:line="276" w:lineRule="auto"/>
              <w:rPr>
                <w:rFonts w:ascii="Calibri" w:eastAsia="Calibri" w:hAnsi="Calibri" w:cs="Calibri"/>
                <w:b/>
              </w:rPr>
            </w:pPr>
          </w:p>
        </w:tc>
        <w:tc>
          <w:tcPr>
            <w:tcW w:w="617" w:type="dxa"/>
            <w:vMerge/>
            <w:tcBorders>
              <w:top w:val="single" w:sz="4" w:space="0" w:color="000000"/>
              <w:left w:val="single" w:sz="4" w:space="0" w:color="000000"/>
              <w:bottom w:val="single" w:sz="4" w:space="0" w:color="000000"/>
              <w:right w:val="single" w:sz="4" w:space="0" w:color="000000"/>
            </w:tcBorders>
            <w:shd w:val="clear" w:color="auto" w:fill="D6DCE4"/>
            <w:vAlign w:val="center"/>
          </w:tcPr>
          <w:p w14:paraId="471F2136" w14:textId="77777777" w:rsidR="00993565" w:rsidRDefault="00993565">
            <w:pPr>
              <w:pStyle w:val="Normal1"/>
              <w:widowControl w:val="0"/>
              <w:pBdr>
                <w:top w:val="nil"/>
                <w:left w:val="nil"/>
                <w:bottom w:val="nil"/>
                <w:right w:val="nil"/>
                <w:between w:val="nil"/>
              </w:pBdr>
              <w:spacing w:line="276" w:lineRule="auto"/>
              <w:rPr>
                <w:rFonts w:ascii="Calibri" w:eastAsia="Calibri" w:hAnsi="Calibri" w:cs="Calibri"/>
                <w:b/>
              </w:rPr>
            </w:pPr>
          </w:p>
        </w:tc>
        <w:tc>
          <w:tcPr>
            <w:tcW w:w="453" w:type="dxa"/>
            <w:tcBorders>
              <w:top w:val="nil"/>
              <w:left w:val="nil"/>
              <w:bottom w:val="single" w:sz="4" w:space="0" w:color="000000"/>
              <w:right w:val="single" w:sz="4" w:space="0" w:color="000000"/>
            </w:tcBorders>
            <w:shd w:val="clear" w:color="auto" w:fill="D6DCE4"/>
            <w:vAlign w:val="center"/>
          </w:tcPr>
          <w:p w14:paraId="104A023E" w14:textId="77777777" w:rsidR="00993565" w:rsidRDefault="00665DBA">
            <w:pPr>
              <w:pStyle w:val="Normal1"/>
              <w:jc w:val="center"/>
              <w:rPr>
                <w:rFonts w:ascii="Calibri" w:eastAsia="Calibri" w:hAnsi="Calibri" w:cs="Calibri"/>
                <w:b/>
              </w:rPr>
            </w:pPr>
            <w:r>
              <w:rPr>
                <w:rFonts w:ascii="Calibri" w:eastAsia="Calibri" w:hAnsi="Calibri" w:cs="Calibri"/>
                <w:b/>
              </w:rPr>
              <w:t>Rate</w:t>
            </w:r>
          </w:p>
        </w:tc>
        <w:tc>
          <w:tcPr>
            <w:tcW w:w="468" w:type="dxa"/>
            <w:gridSpan w:val="2"/>
            <w:tcBorders>
              <w:top w:val="nil"/>
              <w:left w:val="nil"/>
              <w:bottom w:val="single" w:sz="4" w:space="0" w:color="000000"/>
              <w:right w:val="single" w:sz="4" w:space="0" w:color="000000"/>
            </w:tcBorders>
            <w:shd w:val="clear" w:color="auto" w:fill="D6DCE4"/>
            <w:vAlign w:val="center"/>
          </w:tcPr>
          <w:p w14:paraId="0244AE0A" w14:textId="77777777" w:rsidR="00993565" w:rsidRDefault="00665DBA">
            <w:pPr>
              <w:pStyle w:val="Normal1"/>
              <w:jc w:val="center"/>
              <w:rPr>
                <w:rFonts w:ascii="Calibri" w:eastAsia="Calibri" w:hAnsi="Calibri" w:cs="Calibri"/>
                <w:b/>
              </w:rPr>
            </w:pPr>
            <w:r>
              <w:rPr>
                <w:rFonts w:ascii="Calibri" w:eastAsia="Calibri" w:hAnsi="Calibri" w:cs="Calibri"/>
                <w:b/>
              </w:rPr>
              <w:t>Amt.</w:t>
            </w:r>
          </w:p>
        </w:tc>
        <w:tc>
          <w:tcPr>
            <w:tcW w:w="708" w:type="dxa"/>
            <w:tcBorders>
              <w:top w:val="nil"/>
              <w:left w:val="nil"/>
              <w:bottom w:val="single" w:sz="4" w:space="0" w:color="000000"/>
              <w:right w:val="single" w:sz="4" w:space="0" w:color="000000"/>
            </w:tcBorders>
            <w:shd w:val="clear" w:color="auto" w:fill="D6DCE4"/>
            <w:vAlign w:val="center"/>
          </w:tcPr>
          <w:p w14:paraId="1FD55AE0" w14:textId="77777777" w:rsidR="00993565" w:rsidRDefault="00665DBA">
            <w:pPr>
              <w:pStyle w:val="Normal1"/>
              <w:jc w:val="center"/>
              <w:rPr>
                <w:rFonts w:ascii="Calibri" w:eastAsia="Calibri" w:hAnsi="Calibri" w:cs="Calibri"/>
                <w:b/>
              </w:rPr>
            </w:pPr>
            <w:r>
              <w:rPr>
                <w:rFonts w:ascii="Calibri" w:eastAsia="Calibri" w:hAnsi="Calibri" w:cs="Calibri"/>
                <w:b/>
              </w:rPr>
              <w:t>Rate</w:t>
            </w:r>
          </w:p>
        </w:tc>
        <w:tc>
          <w:tcPr>
            <w:tcW w:w="640" w:type="dxa"/>
            <w:gridSpan w:val="2"/>
            <w:tcBorders>
              <w:top w:val="nil"/>
              <w:left w:val="nil"/>
              <w:bottom w:val="single" w:sz="4" w:space="0" w:color="000000"/>
              <w:right w:val="single" w:sz="4" w:space="0" w:color="000000"/>
            </w:tcBorders>
            <w:shd w:val="clear" w:color="auto" w:fill="D6DCE4"/>
            <w:vAlign w:val="center"/>
          </w:tcPr>
          <w:p w14:paraId="570C016B" w14:textId="77777777" w:rsidR="00993565" w:rsidRDefault="00665DBA">
            <w:pPr>
              <w:pStyle w:val="Normal1"/>
              <w:jc w:val="center"/>
              <w:rPr>
                <w:rFonts w:ascii="Calibri" w:eastAsia="Calibri" w:hAnsi="Calibri" w:cs="Calibri"/>
                <w:b/>
              </w:rPr>
            </w:pPr>
            <w:r>
              <w:rPr>
                <w:rFonts w:ascii="Calibri" w:eastAsia="Calibri" w:hAnsi="Calibri" w:cs="Calibri"/>
                <w:b/>
              </w:rPr>
              <w:t>Amt.</w:t>
            </w:r>
          </w:p>
        </w:tc>
        <w:tc>
          <w:tcPr>
            <w:tcW w:w="630" w:type="dxa"/>
            <w:gridSpan w:val="2"/>
            <w:tcBorders>
              <w:top w:val="nil"/>
              <w:left w:val="nil"/>
              <w:bottom w:val="single" w:sz="4" w:space="0" w:color="000000"/>
              <w:right w:val="single" w:sz="4" w:space="0" w:color="000000"/>
            </w:tcBorders>
            <w:shd w:val="clear" w:color="auto" w:fill="D6DCE4"/>
            <w:vAlign w:val="center"/>
          </w:tcPr>
          <w:p w14:paraId="029F3FA4" w14:textId="77777777" w:rsidR="00993565" w:rsidRDefault="00665DBA">
            <w:pPr>
              <w:pStyle w:val="Normal1"/>
              <w:jc w:val="center"/>
              <w:rPr>
                <w:rFonts w:ascii="Calibri" w:eastAsia="Calibri" w:hAnsi="Calibri" w:cs="Calibri"/>
                <w:b/>
              </w:rPr>
            </w:pPr>
            <w:r>
              <w:rPr>
                <w:rFonts w:ascii="Calibri" w:eastAsia="Calibri" w:hAnsi="Calibri" w:cs="Calibri"/>
                <w:b/>
              </w:rPr>
              <w:t>Rate</w:t>
            </w:r>
          </w:p>
        </w:tc>
        <w:tc>
          <w:tcPr>
            <w:tcW w:w="641" w:type="dxa"/>
            <w:gridSpan w:val="2"/>
            <w:tcBorders>
              <w:top w:val="nil"/>
              <w:left w:val="nil"/>
              <w:bottom w:val="single" w:sz="4" w:space="0" w:color="000000"/>
              <w:right w:val="single" w:sz="8" w:space="0" w:color="000000"/>
            </w:tcBorders>
            <w:shd w:val="clear" w:color="auto" w:fill="D6DCE4"/>
            <w:vAlign w:val="center"/>
          </w:tcPr>
          <w:p w14:paraId="32591AEB" w14:textId="77777777" w:rsidR="00993565" w:rsidRDefault="00665DBA">
            <w:pPr>
              <w:pStyle w:val="Normal1"/>
              <w:jc w:val="center"/>
              <w:rPr>
                <w:rFonts w:ascii="Calibri" w:eastAsia="Calibri" w:hAnsi="Calibri" w:cs="Calibri"/>
                <w:b/>
              </w:rPr>
            </w:pPr>
            <w:r>
              <w:rPr>
                <w:rFonts w:ascii="Calibri" w:eastAsia="Calibri" w:hAnsi="Calibri" w:cs="Calibri"/>
                <w:b/>
              </w:rPr>
              <w:t>Amt.</w:t>
            </w:r>
          </w:p>
        </w:tc>
      </w:tr>
      <w:tr w:rsidR="00993565" w14:paraId="739EDEF7" w14:textId="77777777" w:rsidTr="002013E6">
        <w:trPr>
          <w:gridAfter w:val="1"/>
          <w:wAfter w:w="522" w:type="dxa"/>
          <w:trHeight w:val="400"/>
          <w:trPrChange w:id="424" w:author="DSNR" w:date="2018-09-02T15:36:00Z">
            <w:trPr>
              <w:trHeight w:val="400"/>
            </w:trPr>
          </w:trPrChange>
        </w:trPr>
        <w:tc>
          <w:tcPr>
            <w:tcW w:w="444" w:type="dxa"/>
            <w:tcBorders>
              <w:top w:val="nil"/>
              <w:left w:val="single" w:sz="8" w:space="0" w:color="000000"/>
              <w:bottom w:val="single" w:sz="4" w:space="0" w:color="000000"/>
              <w:right w:val="single" w:sz="4" w:space="0" w:color="000000"/>
            </w:tcBorders>
            <w:shd w:val="clear" w:color="auto" w:fill="auto"/>
            <w:vAlign w:val="center"/>
            <w:tcPrChange w:id="425" w:author="DSNR" w:date="2018-09-02T15:36:00Z">
              <w:tcPr>
                <w:tcW w:w="445" w:type="dxa"/>
                <w:tcBorders>
                  <w:top w:val="nil"/>
                  <w:left w:val="single" w:sz="8" w:space="0" w:color="000000"/>
                  <w:bottom w:val="single" w:sz="4" w:space="0" w:color="000000"/>
                  <w:right w:val="single" w:sz="4" w:space="0" w:color="000000"/>
                </w:tcBorders>
                <w:shd w:val="clear" w:color="auto" w:fill="auto"/>
                <w:vAlign w:val="center"/>
              </w:tcPr>
            </w:tcPrChange>
          </w:tcPr>
          <w:p w14:paraId="54C570F4" w14:textId="77777777" w:rsidR="00993565" w:rsidRDefault="00665DBA">
            <w:pPr>
              <w:pStyle w:val="Normal1"/>
              <w:jc w:val="center"/>
              <w:rPr>
                <w:rFonts w:ascii="Calibri" w:eastAsia="Calibri" w:hAnsi="Calibri" w:cs="Calibri"/>
                <w:b/>
              </w:rPr>
            </w:pPr>
            <w:r>
              <w:rPr>
                <w:rFonts w:ascii="Calibri" w:eastAsia="Calibri" w:hAnsi="Calibri" w:cs="Calibri"/>
                <w:b/>
              </w:rPr>
              <w:t>1</w:t>
            </w:r>
          </w:p>
        </w:tc>
        <w:tc>
          <w:tcPr>
            <w:tcW w:w="790" w:type="dxa"/>
            <w:tcBorders>
              <w:top w:val="nil"/>
              <w:left w:val="nil"/>
              <w:bottom w:val="single" w:sz="4" w:space="0" w:color="000000"/>
              <w:right w:val="single" w:sz="4" w:space="0" w:color="000000"/>
            </w:tcBorders>
            <w:shd w:val="clear" w:color="auto" w:fill="auto"/>
            <w:vAlign w:val="center"/>
            <w:tcPrChange w:id="426" w:author="DSNR" w:date="2018-09-02T15:36:00Z">
              <w:tcPr>
                <w:tcW w:w="790" w:type="dxa"/>
                <w:tcBorders>
                  <w:top w:val="nil"/>
                  <w:left w:val="nil"/>
                  <w:bottom w:val="single" w:sz="4" w:space="0" w:color="000000"/>
                  <w:right w:val="single" w:sz="4" w:space="0" w:color="000000"/>
                </w:tcBorders>
                <w:shd w:val="clear" w:color="auto" w:fill="auto"/>
                <w:vAlign w:val="center"/>
              </w:tcPr>
            </w:tcPrChange>
          </w:tcPr>
          <w:p w14:paraId="358B2D36" w14:textId="77777777" w:rsidR="00993565" w:rsidRDefault="00665DBA">
            <w:pPr>
              <w:pStyle w:val="Normal1"/>
              <w:rPr>
                <w:rFonts w:ascii="Calibri" w:eastAsia="Calibri" w:hAnsi="Calibri" w:cs="Calibri"/>
              </w:rPr>
            </w:pPr>
            <w:r>
              <w:rPr>
                <w:rFonts w:ascii="Calibri" w:eastAsia="Calibri" w:hAnsi="Calibri" w:cs="Calibri"/>
              </w:rPr>
              <w:t> </w:t>
            </w:r>
          </w:p>
        </w:tc>
        <w:tc>
          <w:tcPr>
            <w:tcW w:w="806" w:type="dxa"/>
            <w:tcBorders>
              <w:top w:val="nil"/>
              <w:left w:val="nil"/>
              <w:bottom w:val="single" w:sz="4" w:space="0" w:color="000000"/>
              <w:right w:val="single" w:sz="4" w:space="0" w:color="000000"/>
            </w:tcBorders>
            <w:shd w:val="clear" w:color="auto" w:fill="auto"/>
            <w:vAlign w:val="center"/>
            <w:tcPrChange w:id="427" w:author="DSNR" w:date="2018-09-02T15:36:00Z">
              <w:tcPr>
                <w:tcW w:w="806" w:type="dxa"/>
                <w:tcBorders>
                  <w:top w:val="nil"/>
                  <w:left w:val="nil"/>
                  <w:bottom w:val="single" w:sz="4" w:space="0" w:color="000000"/>
                  <w:right w:val="single" w:sz="4" w:space="0" w:color="000000"/>
                </w:tcBorders>
                <w:shd w:val="clear" w:color="auto" w:fill="auto"/>
                <w:vAlign w:val="center"/>
              </w:tcPr>
            </w:tcPrChange>
          </w:tcPr>
          <w:p w14:paraId="37525206" w14:textId="77777777" w:rsidR="00993565" w:rsidRDefault="00665DBA">
            <w:pPr>
              <w:pStyle w:val="Normal1"/>
              <w:rPr>
                <w:rFonts w:ascii="Calibri" w:eastAsia="Calibri" w:hAnsi="Calibri" w:cs="Calibri"/>
              </w:rPr>
            </w:pPr>
            <w:r>
              <w:rPr>
                <w:rFonts w:ascii="Calibri" w:eastAsia="Calibri" w:hAnsi="Calibri" w:cs="Calibri"/>
              </w:rPr>
              <w:t> </w:t>
            </w:r>
          </w:p>
        </w:tc>
        <w:tc>
          <w:tcPr>
            <w:tcW w:w="403" w:type="dxa"/>
            <w:tcBorders>
              <w:top w:val="nil"/>
              <w:left w:val="nil"/>
              <w:bottom w:val="single" w:sz="4" w:space="0" w:color="000000"/>
              <w:right w:val="single" w:sz="4" w:space="0" w:color="000000"/>
            </w:tcBorders>
            <w:shd w:val="clear" w:color="auto" w:fill="auto"/>
            <w:vAlign w:val="center"/>
            <w:tcPrChange w:id="428" w:author="DSNR" w:date="2018-09-02T15:36:00Z">
              <w:tcPr>
                <w:tcW w:w="403" w:type="dxa"/>
                <w:tcBorders>
                  <w:top w:val="nil"/>
                  <w:left w:val="nil"/>
                  <w:bottom w:val="single" w:sz="4" w:space="0" w:color="000000"/>
                  <w:right w:val="single" w:sz="4" w:space="0" w:color="000000"/>
                </w:tcBorders>
                <w:shd w:val="clear" w:color="auto" w:fill="auto"/>
                <w:vAlign w:val="center"/>
              </w:tcPr>
            </w:tcPrChange>
          </w:tcPr>
          <w:p w14:paraId="6C218F1D" w14:textId="77777777" w:rsidR="00993565" w:rsidRDefault="00665DBA">
            <w:pPr>
              <w:pStyle w:val="Normal1"/>
              <w:rPr>
                <w:rFonts w:ascii="Calibri" w:eastAsia="Calibri" w:hAnsi="Calibri" w:cs="Calibri"/>
              </w:rPr>
            </w:pPr>
            <w:r>
              <w:rPr>
                <w:rFonts w:ascii="Calibri" w:eastAsia="Calibri" w:hAnsi="Calibri" w:cs="Calibri"/>
              </w:rPr>
              <w:t> </w:t>
            </w:r>
          </w:p>
        </w:tc>
        <w:tc>
          <w:tcPr>
            <w:tcW w:w="703" w:type="dxa"/>
            <w:tcBorders>
              <w:top w:val="nil"/>
              <w:left w:val="nil"/>
              <w:bottom w:val="single" w:sz="4" w:space="0" w:color="000000"/>
              <w:right w:val="single" w:sz="4" w:space="0" w:color="000000"/>
            </w:tcBorders>
            <w:shd w:val="clear" w:color="auto" w:fill="auto"/>
            <w:vAlign w:val="center"/>
            <w:tcPrChange w:id="429" w:author="DSNR" w:date="2018-09-02T15:36:00Z">
              <w:tcPr>
                <w:tcW w:w="703" w:type="dxa"/>
                <w:tcBorders>
                  <w:top w:val="nil"/>
                  <w:left w:val="nil"/>
                  <w:bottom w:val="single" w:sz="4" w:space="0" w:color="000000"/>
                  <w:right w:val="single" w:sz="4" w:space="0" w:color="000000"/>
                </w:tcBorders>
                <w:shd w:val="clear" w:color="auto" w:fill="auto"/>
                <w:vAlign w:val="center"/>
              </w:tcPr>
            </w:tcPrChange>
          </w:tcPr>
          <w:p w14:paraId="5E7C2AB1" w14:textId="77777777" w:rsidR="00993565" w:rsidRDefault="00665DBA">
            <w:pPr>
              <w:pStyle w:val="Normal1"/>
              <w:jc w:val="right"/>
              <w:rPr>
                <w:rFonts w:ascii="Calibri" w:eastAsia="Calibri" w:hAnsi="Calibri" w:cs="Calibri"/>
              </w:rPr>
            </w:pPr>
            <w:r>
              <w:rPr>
                <w:rFonts w:ascii="Calibri" w:eastAsia="Calibri" w:hAnsi="Calibri" w:cs="Calibri"/>
              </w:rPr>
              <w:t> </w:t>
            </w:r>
          </w:p>
        </w:tc>
        <w:tc>
          <w:tcPr>
            <w:tcW w:w="839" w:type="dxa"/>
            <w:tcBorders>
              <w:top w:val="nil"/>
              <w:left w:val="nil"/>
              <w:bottom w:val="single" w:sz="4" w:space="0" w:color="000000"/>
              <w:right w:val="single" w:sz="4" w:space="0" w:color="000000"/>
            </w:tcBorders>
            <w:shd w:val="clear" w:color="auto" w:fill="auto"/>
            <w:vAlign w:val="center"/>
            <w:tcPrChange w:id="430" w:author="DSNR" w:date="2018-09-02T15:36:00Z">
              <w:tcPr>
                <w:tcW w:w="839" w:type="dxa"/>
                <w:tcBorders>
                  <w:top w:val="nil"/>
                  <w:left w:val="nil"/>
                  <w:bottom w:val="single" w:sz="4" w:space="0" w:color="000000"/>
                  <w:right w:val="single" w:sz="4" w:space="0" w:color="000000"/>
                </w:tcBorders>
                <w:shd w:val="clear" w:color="auto" w:fill="auto"/>
                <w:vAlign w:val="center"/>
              </w:tcPr>
            </w:tcPrChange>
          </w:tcPr>
          <w:p w14:paraId="5C7EBC83"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1017" w:type="dxa"/>
            <w:tcBorders>
              <w:top w:val="nil"/>
              <w:left w:val="nil"/>
              <w:bottom w:val="single" w:sz="4" w:space="0" w:color="000000"/>
              <w:right w:val="single" w:sz="4" w:space="0" w:color="000000"/>
            </w:tcBorders>
            <w:shd w:val="clear" w:color="auto" w:fill="auto"/>
            <w:vAlign w:val="center"/>
            <w:tcPrChange w:id="431" w:author="DSNR" w:date="2018-09-02T15:36:00Z">
              <w:tcPr>
                <w:tcW w:w="1017" w:type="dxa"/>
                <w:tcBorders>
                  <w:top w:val="nil"/>
                  <w:left w:val="nil"/>
                  <w:bottom w:val="single" w:sz="4" w:space="0" w:color="000000"/>
                  <w:right w:val="single" w:sz="4" w:space="0" w:color="000000"/>
                </w:tcBorders>
                <w:shd w:val="clear" w:color="auto" w:fill="auto"/>
                <w:vAlign w:val="center"/>
              </w:tcPr>
            </w:tcPrChange>
          </w:tcPr>
          <w:p w14:paraId="0512E33B"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17" w:type="dxa"/>
            <w:tcBorders>
              <w:top w:val="nil"/>
              <w:left w:val="nil"/>
              <w:bottom w:val="single" w:sz="4" w:space="0" w:color="000000"/>
              <w:right w:val="single" w:sz="4" w:space="0" w:color="000000"/>
            </w:tcBorders>
            <w:shd w:val="clear" w:color="auto" w:fill="auto"/>
            <w:vAlign w:val="center"/>
            <w:tcPrChange w:id="432" w:author="DSNR" w:date="2018-09-02T15:36:00Z">
              <w:tcPr>
                <w:tcW w:w="617" w:type="dxa"/>
                <w:tcBorders>
                  <w:top w:val="nil"/>
                  <w:left w:val="nil"/>
                  <w:bottom w:val="single" w:sz="4" w:space="0" w:color="000000"/>
                  <w:right w:val="single" w:sz="4" w:space="0" w:color="000000"/>
                </w:tcBorders>
                <w:shd w:val="clear" w:color="auto" w:fill="auto"/>
                <w:vAlign w:val="center"/>
              </w:tcPr>
            </w:tcPrChange>
          </w:tcPr>
          <w:p w14:paraId="40A408A7"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53" w:type="dxa"/>
            <w:tcBorders>
              <w:top w:val="nil"/>
              <w:left w:val="nil"/>
              <w:bottom w:val="single" w:sz="4" w:space="0" w:color="000000"/>
              <w:right w:val="single" w:sz="4" w:space="0" w:color="000000"/>
            </w:tcBorders>
            <w:shd w:val="clear" w:color="auto" w:fill="auto"/>
            <w:vAlign w:val="center"/>
            <w:tcPrChange w:id="433" w:author="DSNR" w:date="2018-09-02T15:36:00Z">
              <w:tcPr>
                <w:tcW w:w="453" w:type="dxa"/>
                <w:tcBorders>
                  <w:top w:val="nil"/>
                  <w:left w:val="nil"/>
                  <w:bottom w:val="single" w:sz="4" w:space="0" w:color="000000"/>
                  <w:right w:val="single" w:sz="4" w:space="0" w:color="000000"/>
                </w:tcBorders>
                <w:shd w:val="clear" w:color="auto" w:fill="auto"/>
                <w:vAlign w:val="center"/>
              </w:tcPr>
            </w:tcPrChange>
          </w:tcPr>
          <w:p w14:paraId="6FECCDAD"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68" w:type="dxa"/>
            <w:gridSpan w:val="2"/>
            <w:tcBorders>
              <w:top w:val="nil"/>
              <w:left w:val="nil"/>
              <w:bottom w:val="single" w:sz="4" w:space="0" w:color="000000"/>
              <w:right w:val="single" w:sz="4" w:space="0" w:color="000000"/>
            </w:tcBorders>
            <w:shd w:val="clear" w:color="auto" w:fill="auto"/>
            <w:vAlign w:val="center"/>
            <w:tcPrChange w:id="434" w:author="DSNR" w:date="2018-09-02T15:36:00Z">
              <w:tcPr>
                <w:tcW w:w="468" w:type="dxa"/>
                <w:tcBorders>
                  <w:top w:val="nil"/>
                  <w:left w:val="nil"/>
                  <w:bottom w:val="single" w:sz="4" w:space="0" w:color="000000"/>
                  <w:right w:val="single" w:sz="4" w:space="0" w:color="000000"/>
                </w:tcBorders>
                <w:shd w:val="clear" w:color="auto" w:fill="auto"/>
                <w:vAlign w:val="center"/>
              </w:tcPr>
            </w:tcPrChange>
          </w:tcPr>
          <w:p w14:paraId="6A9B4BF9"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708" w:type="dxa"/>
            <w:tcBorders>
              <w:top w:val="nil"/>
              <w:left w:val="nil"/>
              <w:bottom w:val="single" w:sz="4" w:space="0" w:color="000000"/>
              <w:right w:val="single" w:sz="4" w:space="0" w:color="000000"/>
            </w:tcBorders>
            <w:shd w:val="clear" w:color="auto" w:fill="auto"/>
            <w:vAlign w:val="center"/>
            <w:tcPrChange w:id="435" w:author="DSNR" w:date="2018-09-02T15:36:00Z">
              <w:tcPr>
                <w:tcW w:w="708" w:type="dxa"/>
                <w:tcBorders>
                  <w:top w:val="nil"/>
                  <w:left w:val="nil"/>
                  <w:bottom w:val="single" w:sz="4" w:space="0" w:color="000000"/>
                  <w:right w:val="single" w:sz="4" w:space="0" w:color="000000"/>
                </w:tcBorders>
                <w:shd w:val="clear" w:color="auto" w:fill="auto"/>
                <w:vAlign w:val="center"/>
              </w:tcPr>
            </w:tcPrChange>
          </w:tcPr>
          <w:p w14:paraId="62BE7F79"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40" w:type="dxa"/>
            <w:gridSpan w:val="2"/>
            <w:tcBorders>
              <w:top w:val="nil"/>
              <w:left w:val="nil"/>
              <w:bottom w:val="single" w:sz="4" w:space="0" w:color="000000"/>
              <w:right w:val="single" w:sz="4" w:space="0" w:color="000000"/>
            </w:tcBorders>
            <w:shd w:val="clear" w:color="auto" w:fill="auto"/>
            <w:vAlign w:val="center"/>
            <w:tcPrChange w:id="436" w:author="DSNR" w:date="2018-09-02T15:36:00Z">
              <w:tcPr>
                <w:tcW w:w="640" w:type="dxa"/>
                <w:tcBorders>
                  <w:top w:val="nil"/>
                  <w:left w:val="nil"/>
                  <w:bottom w:val="single" w:sz="4" w:space="0" w:color="000000"/>
                  <w:right w:val="single" w:sz="4" w:space="0" w:color="000000"/>
                </w:tcBorders>
                <w:shd w:val="clear" w:color="auto" w:fill="auto"/>
                <w:vAlign w:val="center"/>
              </w:tcPr>
            </w:tcPrChange>
          </w:tcPr>
          <w:p w14:paraId="412D3400" w14:textId="77777777" w:rsidR="00993565" w:rsidRDefault="00665DBA">
            <w:pPr>
              <w:pStyle w:val="Normal1"/>
              <w:rPr>
                <w:rFonts w:ascii="Calibri" w:eastAsia="Calibri" w:hAnsi="Calibri" w:cs="Calibri"/>
              </w:rPr>
            </w:pPr>
            <w:r>
              <w:rPr>
                <w:rFonts w:ascii="Calibri" w:eastAsia="Calibri" w:hAnsi="Calibri" w:cs="Calibri"/>
              </w:rPr>
              <w:t> </w:t>
            </w:r>
          </w:p>
        </w:tc>
        <w:tc>
          <w:tcPr>
            <w:tcW w:w="630" w:type="dxa"/>
            <w:gridSpan w:val="2"/>
            <w:tcBorders>
              <w:top w:val="nil"/>
              <w:left w:val="nil"/>
              <w:bottom w:val="single" w:sz="4" w:space="0" w:color="000000"/>
              <w:right w:val="single" w:sz="4" w:space="0" w:color="000000"/>
            </w:tcBorders>
            <w:shd w:val="clear" w:color="auto" w:fill="auto"/>
            <w:vAlign w:val="center"/>
            <w:tcPrChange w:id="437" w:author="DSNR" w:date="2018-09-02T15:36:00Z">
              <w:tcPr>
                <w:tcW w:w="630" w:type="dxa"/>
                <w:tcBorders>
                  <w:top w:val="nil"/>
                  <w:left w:val="nil"/>
                  <w:bottom w:val="single" w:sz="4" w:space="0" w:color="000000"/>
                  <w:right w:val="single" w:sz="4" w:space="0" w:color="000000"/>
                </w:tcBorders>
                <w:shd w:val="clear" w:color="auto" w:fill="auto"/>
                <w:vAlign w:val="center"/>
              </w:tcPr>
            </w:tcPrChange>
          </w:tcPr>
          <w:p w14:paraId="7E30C52E" w14:textId="77777777" w:rsidR="00993565" w:rsidRDefault="00665DBA">
            <w:pPr>
              <w:pStyle w:val="Normal1"/>
              <w:rPr>
                <w:rFonts w:ascii="Calibri" w:eastAsia="Calibri" w:hAnsi="Calibri" w:cs="Calibri"/>
              </w:rPr>
            </w:pPr>
            <w:r>
              <w:rPr>
                <w:rFonts w:ascii="Calibri" w:eastAsia="Calibri" w:hAnsi="Calibri" w:cs="Calibri"/>
              </w:rPr>
              <w:t> </w:t>
            </w:r>
          </w:p>
        </w:tc>
        <w:tc>
          <w:tcPr>
            <w:tcW w:w="641" w:type="dxa"/>
            <w:gridSpan w:val="2"/>
            <w:tcBorders>
              <w:top w:val="nil"/>
              <w:left w:val="nil"/>
              <w:bottom w:val="single" w:sz="4" w:space="0" w:color="000000"/>
              <w:right w:val="single" w:sz="8" w:space="0" w:color="000000"/>
            </w:tcBorders>
            <w:shd w:val="clear" w:color="auto" w:fill="auto"/>
            <w:vAlign w:val="center"/>
            <w:tcPrChange w:id="438" w:author="DSNR" w:date="2018-09-02T15:36:00Z">
              <w:tcPr>
                <w:tcW w:w="641" w:type="dxa"/>
                <w:tcBorders>
                  <w:top w:val="nil"/>
                  <w:left w:val="nil"/>
                  <w:bottom w:val="single" w:sz="4" w:space="0" w:color="000000"/>
                  <w:right w:val="single" w:sz="8" w:space="0" w:color="000000"/>
                </w:tcBorders>
                <w:shd w:val="clear" w:color="auto" w:fill="auto"/>
                <w:vAlign w:val="center"/>
              </w:tcPr>
            </w:tcPrChange>
          </w:tcPr>
          <w:p w14:paraId="3009661B"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45C067FD" w14:textId="77777777" w:rsidTr="002013E6">
        <w:trPr>
          <w:gridAfter w:val="1"/>
          <w:wAfter w:w="522" w:type="dxa"/>
          <w:trHeight w:val="400"/>
          <w:trPrChange w:id="439" w:author="DSNR" w:date="2018-09-02T15:36:00Z">
            <w:trPr>
              <w:trHeight w:val="400"/>
            </w:trPr>
          </w:trPrChange>
        </w:trPr>
        <w:tc>
          <w:tcPr>
            <w:tcW w:w="444" w:type="dxa"/>
            <w:tcBorders>
              <w:top w:val="nil"/>
              <w:left w:val="single" w:sz="8" w:space="0" w:color="000000"/>
              <w:bottom w:val="single" w:sz="4" w:space="0" w:color="000000"/>
              <w:right w:val="single" w:sz="4" w:space="0" w:color="000000"/>
            </w:tcBorders>
            <w:shd w:val="clear" w:color="auto" w:fill="auto"/>
            <w:vAlign w:val="center"/>
            <w:tcPrChange w:id="440" w:author="DSNR" w:date="2018-09-02T15:36:00Z">
              <w:tcPr>
                <w:tcW w:w="445" w:type="dxa"/>
                <w:tcBorders>
                  <w:top w:val="nil"/>
                  <w:left w:val="single" w:sz="8" w:space="0" w:color="000000"/>
                  <w:bottom w:val="single" w:sz="4" w:space="0" w:color="000000"/>
                  <w:right w:val="single" w:sz="4" w:space="0" w:color="000000"/>
                </w:tcBorders>
                <w:shd w:val="clear" w:color="auto" w:fill="auto"/>
                <w:vAlign w:val="center"/>
              </w:tcPr>
            </w:tcPrChange>
          </w:tcPr>
          <w:p w14:paraId="30DC9CAC" w14:textId="77777777" w:rsidR="00993565" w:rsidRDefault="00665DBA">
            <w:pPr>
              <w:pStyle w:val="Normal1"/>
              <w:jc w:val="center"/>
              <w:rPr>
                <w:rFonts w:ascii="Calibri" w:eastAsia="Calibri" w:hAnsi="Calibri" w:cs="Calibri"/>
                <w:b/>
              </w:rPr>
            </w:pPr>
            <w:r>
              <w:rPr>
                <w:rFonts w:ascii="Calibri" w:eastAsia="Calibri" w:hAnsi="Calibri" w:cs="Calibri"/>
                <w:b/>
              </w:rPr>
              <w:t>2</w:t>
            </w:r>
          </w:p>
        </w:tc>
        <w:tc>
          <w:tcPr>
            <w:tcW w:w="790" w:type="dxa"/>
            <w:tcBorders>
              <w:top w:val="nil"/>
              <w:left w:val="nil"/>
              <w:bottom w:val="single" w:sz="4" w:space="0" w:color="000000"/>
              <w:right w:val="single" w:sz="4" w:space="0" w:color="000000"/>
            </w:tcBorders>
            <w:shd w:val="clear" w:color="auto" w:fill="auto"/>
            <w:vAlign w:val="center"/>
            <w:tcPrChange w:id="441" w:author="DSNR" w:date="2018-09-02T15:36:00Z">
              <w:tcPr>
                <w:tcW w:w="790" w:type="dxa"/>
                <w:tcBorders>
                  <w:top w:val="nil"/>
                  <w:left w:val="nil"/>
                  <w:bottom w:val="single" w:sz="4" w:space="0" w:color="000000"/>
                  <w:right w:val="single" w:sz="4" w:space="0" w:color="000000"/>
                </w:tcBorders>
                <w:shd w:val="clear" w:color="auto" w:fill="auto"/>
                <w:vAlign w:val="center"/>
              </w:tcPr>
            </w:tcPrChange>
          </w:tcPr>
          <w:p w14:paraId="1A733E8A" w14:textId="77777777" w:rsidR="00993565" w:rsidRDefault="00665DBA">
            <w:pPr>
              <w:pStyle w:val="Normal1"/>
              <w:rPr>
                <w:rFonts w:ascii="Calibri" w:eastAsia="Calibri" w:hAnsi="Calibri" w:cs="Calibri"/>
              </w:rPr>
            </w:pPr>
            <w:r>
              <w:rPr>
                <w:rFonts w:ascii="Calibri" w:eastAsia="Calibri" w:hAnsi="Calibri" w:cs="Calibri"/>
              </w:rPr>
              <w:t> </w:t>
            </w:r>
          </w:p>
        </w:tc>
        <w:tc>
          <w:tcPr>
            <w:tcW w:w="806" w:type="dxa"/>
            <w:tcBorders>
              <w:top w:val="nil"/>
              <w:left w:val="nil"/>
              <w:bottom w:val="single" w:sz="4" w:space="0" w:color="000000"/>
              <w:right w:val="single" w:sz="4" w:space="0" w:color="000000"/>
            </w:tcBorders>
            <w:shd w:val="clear" w:color="auto" w:fill="auto"/>
            <w:vAlign w:val="center"/>
            <w:tcPrChange w:id="442" w:author="DSNR" w:date="2018-09-02T15:36:00Z">
              <w:tcPr>
                <w:tcW w:w="806" w:type="dxa"/>
                <w:tcBorders>
                  <w:top w:val="nil"/>
                  <w:left w:val="nil"/>
                  <w:bottom w:val="single" w:sz="4" w:space="0" w:color="000000"/>
                  <w:right w:val="single" w:sz="4" w:space="0" w:color="000000"/>
                </w:tcBorders>
                <w:shd w:val="clear" w:color="auto" w:fill="auto"/>
                <w:vAlign w:val="center"/>
              </w:tcPr>
            </w:tcPrChange>
          </w:tcPr>
          <w:p w14:paraId="5232F59F" w14:textId="77777777" w:rsidR="00993565" w:rsidRDefault="00665DBA">
            <w:pPr>
              <w:pStyle w:val="Normal1"/>
              <w:rPr>
                <w:rFonts w:ascii="Calibri" w:eastAsia="Calibri" w:hAnsi="Calibri" w:cs="Calibri"/>
              </w:rPr>
            </w:pPr>
            <w:r>
              <w:rPr>
                <w:rFonts w:ascii="Calibri" w:eastAsia="Calibri" w:hAnsi="Calibri" w:cs="Calibri"/>
              </w:rPr>
              <w:t> </w:t>
            </w:r>
          </w:p>
        </w:tc>
        <w:tc>
          <w:tcPr>
            <w:tcW w:w="403" w:type="dxa"/>
            <w:tcBorders>
              <w:top w:val="nil"/>
              <w:left w:val="nil"/>
              <w:bottom w:val="single" w:sz="4" w:space="0" w:color="000000"/>
              <w:right w:val="single" w:sz="4" w:space="0" w:color="000000"/>
            </w:tcBorders>
            <w:shd w:val="clear" w:color="auto" w:fill="auto"/>
            <w:vAlign w:val="center"/>
            <w:tcPrChange w:id="443" w:author="DSNR" w:date="2018-09-02T15:36:00Z">
              <w:tcPr>
                <w:tcW w:w="403" w:type="dxa"/>
                <w:tcBorders>
                  <w:top w:val="nil"/>
                  <w:left w:val="nil"/>
                  <w:bottom w:val="single" w:sz="4" w:space="0" w:color="000000"/>
                  <w:right w:val="single" w:sz="4" w:space="0" w:color="000000"/>
                </w:tcBorders>
                <w:shd w:val="clear" w:color="auto" w:fill="auto"/>
                <w:vAlign w:val="center"/>
              </w:tcPr>
            </w:tcPrChange>
          </w:tcPr>
          <w:p w14:paraId="0805A52A" w14:textId="77777777" w:rsidR="00993565" w:rsidRDefault="00665DBA">
            <w:pPr>
              <w:pStyle w:val="Normal1"/>
              <w:rPr>
                <w:rFonts w:ascii="Calibri" w:eastAsia="Calibri" w:hAnsi="Calibri" w:cs="Calibri"/>
              </w:rPr>
            </w:pPr>
            <w:r>
              <w:rPr>
                <w:rFonts w:ascii="Calibri" w:eastAsia="Calibri" w:hAnsi="Calibri" w:cs="Calibri"/>
              </w:rPr>
              <w:t> </w:t>
            </w:r>
          </w:p>
        </w:tc>
        <w:tc>
          <w:tcPr>
            <w:tcW w:w="703" w:type="dxa"/>
            <w:tcBorders>
              <w:top w:val="nil"/>
              <w:left w:val="nil"/>
              <w:bottom w:val="single" w:sz="4" w:space="0" w:color="000000"/>
              <w:right w:val="single" w:sz="4" w:space="0" w:color="000000"/>
            </w:tcBorders>
            <w:shd w:val="clear" w:color="auto" w:fill="auto"/>
            <w:vAlign w:val="center"/>
            <w:tcPrChange w:id="444" w:author="DSNR" w:date="2018-09-02T15:36:00Z">
              <w:tcPr>
                <w:tcW w:w="703" w:type="dxa"/>
                <w:tcBorders>
                  <w:top w:val="nil"/>
                  <w:left w:val="nil"/>
                  <w:bottom w:val="single" w:sz="4" w:space="0" w:color="000000"/>
                  <w:right w:val="single" w:sz="4" w:space="0" w:color="000000"/>
                </w:tcBorders>
                <w:shd w:val="clear" w:color="auto" w:fill="auto"/>
                <w:vAlign w:val="center"/>
              </w:tcPr>
            </w:tcPrChange>
          </w:tcPr>
          <w:p w14:paraId="5B9DEBE9" w14:textId="77777777" w:rsidR="00993565" w:rsidRDefault="00665DBA">
            <w:pPr>
              <w:pStyle w:val="Normal1"/>
              <w:jc w:val="right"/>
              <w:rPr>
                <w:rFonts w:ascii="Calibri" w:eastAsia="Calibri" w:hAnsi="Calibri" w:cs="Calibri"/>
              </w:rPr>
            </w:pPr>
            <w:r>
              <w:rPr>
                <w:rFonts w:ascii="Calibri" w:eastAsia="Calibri" w:hAnsi="Calibri" w:cs="Calibri"/>
              </w:rPr>
              <w:t> </w:t>
            </w:r>
          </w:p>
        </w:tc>
        <w:tc>
          <w:tcPr>
            <w:tcW w:w="839" w:type="dxa"/>
            <w:tcBorders>
              <w:top w:val="nil"/>
              <w:left w:val="nil"/>
              <w:bottom w:val="single" w:sz="4" w:space="0" w:color="000000"/>
              <w:right w:val="single" w:sz="4" w:space="0" w:color="000000"/>
            </w:tcBorders>
            <w:shd w:val="clear" w:color="auto" w:fill="auto"/>
            <w:vAlign w:val="center"/>
            <w:tcPrChange w:id="445" w:author="DSNR" w:date="2018-09-02T15:36:00Z">
              <w:tcPr>
                <w:tcW w:w="839" w:type="dxa"/>
                <w:tcBorders>
                  <w:top w:val="nil"/>
                  <w:left w:val="nil"/>
                  <w:bottom w:val="single" w:sz="4" w:space="0" w:color="000000"/>
                  <w:right w:val="single" w:sz="4" w:space="0" w:color="000000"/>
                </w:tcBorders>
                <w:shd w:val="clear" w:color="auto" w:fill="auto"/>
                <w:vAlign w:val="center"/>
              </w:tcPr>
            </w:tcPrChange>
          </w:tcPr>
          <w:p w14:paraId="54703790"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1017" w:type="dxa"/>
            <w:tcBorders>
              <w:top w:val="nil"/>
              <w:left w:val="nil"/>
              <w:bottom w:val="single" w:sz="4" w:space="0" w:color="000000"/>
              <w:right w:val="single" w:sz="4" w:space="0" w:color="000000"/>
            </w:tcBorders>
            <w:shd w:val="clear" w:color="auto" w:fill="auto"/>
            <w:vAlign w:val="center"/>
            <w:tcPrChange w:id="446" w:author="DSNR" w:date="2018-09-02T15:36:00Z">
              <w:tcPr>
                <w:tcW w:w="1017" w:type="dxa"/>
                <w:tcBorders>
                  <w:top w:val="nil"/>
                  <w:left w:val="nil"/>
                  <w:bottom w:val="single" w:sz="4" w:space="0" w:color="000000"/>
                  <w:right w:val="single" w:sz="4" w:space="0" w:color="000000"/>
                </w:tcBorders>
                <w:shd w:val="clear" w:color="auto" w:fill="auto"/>
                <w:vAlign w:val="center"/>
              </w:tcPr>
            </w:tcPrChange>
          </w:tcPr>
          <w:p w14:paraId="70107B0F"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17" w:type="dxa"/>
            <w:tcBorders>
              <w:top w:val="nil"/>
              <w:left w:val="nil"/>
              <w:bottom w:val="single" w:sz="4" w:space="0" w:color="000000"/>
              <w:right w:val="single" w:sz="4" w:space="0" w:color="000000"/>
            </w:tcBorders>
            <w:shd w:val="clear" w:color="auto" w:fill="auto"/>
            <w:vAlign w:val="center"/>
            <w:tcPrChange w:id="447" w:author="DSNR" w:date="2018-09-02T15:36:00Z">
              <w:tcPr>
                <w:tcW w:w="617" w:type="dxa"/>
                <w:tcBorders>
                  <w:top w:val="nil"/>
                  <w:left w:val="nil"/>
                  <w:bottom w:val="single" w:sz="4" w:space="0" w:color="000000"/>
                  <w:right w:val="single" w:sz="4" w:space="0" w:color="000000"/>
                </w:tcBorders>
                <w:shd w:val="clear" w:color="auto" w:fill="auto"/>
                <w:vAlign w:val="center"/>
              </w:tcPr>
            </w:tcPrChange>
          </w:tcPr>
          <w:p w14:paraId="434DCFEE"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53" w:type="dxa"/>
            <w:tcBorders>
              <w:top w:val="nil"/>
              <w:left w:val="nil"/>
              <w:bottom w:val="single" w:sz="4" w:space="0" w:color="000000"/>
              <w:right w:val="single" w:sz="4" w:space="0" w:color="000000"/>
            </w:tcBorders>
            <w:shd w:val="clear" w:color="auto" w:fill="auto"/>
            <w:vAlign w:val="center"/>
            <w:tcPrChange w:id="448" w:author="DSNR" w:date="2018-09-02T15:36:00Z">
              <w:tcPr>
                <w:tcW w:w="453" w:type="dxa"/>
                <w:tcBorders>
                  <w:top w:val="nil"/>
                  <w:left w:val="nil"/>
                  <w:bottom w:val="single" w:sz="4" w:space="0" w:color="000000"/>
                  <w:right w:val="single" w:sz="4" w:space="0" w:color="000000"/>
                </w:tcBorders>
                <w:shd w:val="clear" w:color="auto" w:fill="auto"/>
                <w:vAlign w:val="center"/>
              </w:tcPr>
            </w:tcPrChange>
          </w:tcPr>
          <w:p w14:paraId="1B2EC371"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68" w:type="dxa"/>
            <w:gridSpan w:val="2"/>
            <w:tcBorders>
              <w:top w:val="nil"/>
              <w:left w:val="nil"/>
              <w:bottom w:val="single" w:sz="4" w:space="0" w:color="000000"/>
              <w:right w:val="single" w:sz="4" w:space="0" w:color="000000"/>
            </w:tcBorders>
            <w:shd w:val="clear" w:color="auto" w:fill="auto"/>
            <w:vAlign w:val="center"/>
            <w:tcPrChange w:id="449" w:author="DSNR" w:date="2018-09-02T15:36:00Z">
              <w:tcPr>
                <w:tcW w:w="468" w:type="dxa"/>
                <w:tcBorders>
                  <w:top w:val="nil"/>
                  <w:left w:val="nil"/>
                  <w:bottom w:val="single" w:sz="4" w:space="0" w:color="000000"/>
                  <w:right w:val="single" w:sz="4" w:space="0" w:color="000000"/>
                </w:tcBorders>
                <w:shd w:val="clear" w:color="auto" w:fill="auto"/>
                <w:vAlign w:val="center"/>
              </w:tcPr>
            </w:tcPrChange>
          </w:tcPr>
          <w:p w14:paraId="6C0C81B1"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708" w:type="dxa"/>
            <w:tcBorders>
              <w:top w:val="nil"/>
              <w:left w:val="nil"/>
              <w:bottom w:val="single" w:sz="4" w:space="0" w:color="000000"/>
              <w:right w:val="single" w:sz="4" w:space="0" w:color="000000"/>
            </w:tcBorders>
            <w:shd w:val="clear" w:color="auto" w:fill="auto"/>
            <w:vAlign w:val="center"/>
            <w:tcPrChange w:id="450" w:author="DSNR" w:date="2018-09-02T15:36:00Z">
              <w:tcPr>
                <w:tcW w:w="708" w:type="dxa"/>
                <w:tcBorders>
                  <w:top w:val="nil"/>
                  <w:left w:val="nil"/>
                  <w:bottom w:val="single" w:sz="4" w:space="0" w:color="000000"/>
                  <w:right w:val="single" w:sz="4" w:space="0" w:color="000000"/>
                </w:tcBorders>
                <w:shd w:val="clear" w:color="auto" w:fill="auto"/>
                <w:vAlign w:val="center"/>
              </w:tcPr>
            </w:tcPrChange>
          </w:tcPr>
          <w:p w14:paraId="36D8539F"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40" w:type="dxa"/>
            <w:gridSpan w:val="2"/>
            <w:tcBorders>
              <w:top w:val="nil"/>
              <w:left w:val="nil"/>
              <w:bottom w:val="single" w:sz="4" w:space="0" w:color="000000"/>
              <w:right w:val="single" w:sz="4" w:space="0" w:color="000000"/>
            </w:tcBorders>
            <w:shd w:val="clear" w:color="auto" w:fill="auto"/>
            <w:vAlign w:val="center"/>
            <w:tcPrChange w:id="451" w:author="DSNR" w:date="2018-09-02T15:36:00Z">
              <w:tcPr>
                <w:tcW w:w="640" w:type="dxa"/>
                <w:tcBorders>
                  <w:top w:val="nil"/>
                  <w:left w:val="nil"/>
                  <w:bottom w:val="single" w:sz="4" w:space="0" w:color="000000"/>
                  <w:right w:val="single" w:sz="4" w:space="0" w:color="000000"/>
                </w:tcBorders>
                <w:shd w:val="clear" w:color="auto" w:fill="auto"/>
                <w:vAlign w:val="center"/>
              </w:tcPr>
            </w:tcPrChange>
          </w:tcPr>
          <w:p w14:paraId="240CB907" w14:textId="77777777" w:rsidR="00993565" w:rsidRDefault="00665DBA">
            <w:pPr>
              <w:pStyle w:val="Normal1"/>
              <w:rPr>
                <w:rFonts w:ascii="Calibri" w:eastAsia="Calibri" w:hAnsi="Calibri" w:cs="Calibri"/>
              </w:rPr>
            </w:pPr>
            <w:r>
              <w:rPr>
                <w:rFonts w:ascii="Calibri" w:eastAsia="Calibri" w:hAnsi="Calibri" w:cs="Calibri"/>
              </w:rPr>
              <w:t> </w:t>
            </w:r>
          </w:p>
        </w:tc>
        <w:tc>
          <w:tcPr>
            <w:tcW w:w="630" w:type="dxa"/>
            <w:gridSpan w:val="2"/>
            <w:tcBorders>
              <w:top w:val="nil"/>
              <w:left w:val="nil"/>
              <w:bottom w:val="single" w:sz="4" w:space="0" w:color="000000"/>
              <w:right w:val="single" w:sz="4" w:space="0" w:color="000000"/>
            </w:tcBorders>
            <w:shd w:val="clear" w:color="auto" w:fill="auto"/>
            <w:vAlign w:val="center"/>
            <w:tcPrChange w:id="452" w:author="DSNR" w:date="2018-09-02T15:36:00Z">
              <w:tcPr>
                <w:tcW w:w="630" w:type="dxa"/>
                <w:tcBorders>
                  <w:top w:val="nil"/>
                  <w:left w:val="nil"/>
                  <w:bottom w:val="single" w:sz="4" w:space="0" w:color="000000"/>
                  <w:right w:val="single" w:sz="4" w:space="0" w:color="000000"/>
                </w:tcBorders>
                <w:shd w:val="clear" w:color="auto" w:fill="auto"/>
                <w:vAlign w:val="center"/>
              </w:tcPr>
            </w:tcPrChange>
          </w:tcPr>
          <w:p w14:paraId="17231936" w14:textId="77777777" w:rsidR="00993565" w:rsidRDefault="00665DBA">
            <w:pPr>
              <w:pStyle w:val="Normal1"/>
              <w:rPr>
                <w:rFonts w:ascii="Calibri" w:eastAsia="Calibri" w:hAnsi="Calibri" w:cs="Calibri"/>
              </w:rPr>
            </w:pPr>
            <w:r>
              <w:rPr>
                <w:rFonts w:ascii="Calibri" w:eastAsia="Calibri" w:hAnsi="Calibri" w:cs="Calibri"/>
              </w:rPr>
              <w:t> </w:t>
            </w:r>
          </w:p>
        </w:tc>
        <w:tc>
          <w:tcPr>
            <w:tcW w:w="641" w:type="dxa"/>
            <w:gridSpan w:val="2"/>
            <w:tcBorders>
              <w:top w:val="nil"/>
              <w:left w:val="nil"/>
              <w:bottom w:val="single" w:sz="4" w:space="0" w:color="000000"/>
              <w:right w:val="single" w:sz="8" w:space="0" w:color="000000"/>
            </w:tcBorders>
            <w:shd w:val="clear" w:color="auto" w:fill="auto"/>
            <w:vAlign w:val="center"/>
            <w:tcPrChange w:id="453" w:author="DSNR" w:date="2018-09-02T15:36:00Z">
              <w:tcPr>
                <w:tcW w:w="641" w:type="dxa"/>
                <w:tcBorders>
                  <w:top w:val="nil"/>
                  <w:left w:val="nil"/>
                  <w:bottom w:val="single" w:sz="4" w:space="0" w:color="000000"/>
                  <w:right w:val="single" w:sz="8" w:space="0" w:color="000000"/>
                </w:tcBorders>
                <w:shd w:val="clear" w:color="auto" w:fill="auto"/>
                <w:vAlign w:val="center"/>
              </w:tcPr>
            </w:tcPrChange>
          </w:tcPr>
          <w:p w14:paraId="388AF406"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3A7E0B7D" w14:textId="77777777" w:rsidTr="002013E6">
        <w:trPr>
          <w:gridAfter w:val="1"/>
          <w:wAfter w:w="522" w:type="dxa"/>
          <w:trHeight w:val="400"/>
          <w:trPrChange w:id="454" w:author="DSNR" w:date="2018-09-02T15:36:00Z">
            <w:trPr>
              <w:trHeight w:val="400"/>
            </w:trPr>
          </w:trPrChange>
        </w:trPr>
        <w:tc>
          <w:tcPr>
            <w:tcW w:w="444" w:type="dxa"/>
            <w:tcBorders>
              <w:top w:val="nil"/>
              <w:left w:val="single" w:sz="8" w:space="0" w:color="000000"/>
              <w:bottom w:val="single" w:sz="4" w:space="0" w:color="000000"/>
              <w:right w:val="single" w:sz="4" w:space="0" w:color="000000"/>
            </w:tcBorders>
            <w:shd w:val="clear" w:color="auto" w:fill="auto"/>
            <w:vAlign w:val="center"/>
            <w:tcPrChange w:id="455" w:author="DSNR" w:date="2018-09-02T15:36:00Z">
              <w:tcPr>
                <w:tcW w:w="445" w:type="dxa"/>
                <w:tcBorders>
                  <w:top w:val="nil"/>
                  <w:left w:val="single" w:sz="8" w:space="0" w:color="000000"/>
                  <w:bottom w:val="single" w:sz="4" w:space="0" w:color="000000"/>
                  <w:right w:val="single" w:sz="4" w:space="0" w:color="000000"/>
                </w:tcBorders>
                <w:shd w:val="clear" w:color="auto" w:fill="auto"/>
                <w:vAlign w:val="center"/>
              </w:tcPr>
            </w:tcPrChange>
          </w:tcPr>
          <w:p w14:paraId="01623EA3" w14:textId="77777777" w:rsidR="00993565" w:rsidRDefault="00665DBA">
            <w:pPr>
              <w:pStyle w:val="Normal1"/>
              <w:jc w:val="center"/>
              <w:rPr>
                <w:rFonts w:ascii="Calibri" w:eastAsia="Calibri" w:hAnsi="Calibri" w:cs="Calibri"/>
                <w:b/>
              </w:rPr>
            </w:pPr>
            <w:r>
              <w:rPr>
                <w:rFonts w:ascii="Calibri" w:eastAsia="Calibri" w:hAnsi="Calibri" w:cs="Calibri"/>
                <w:b/>
              </w:rPr>
              <w:t>3</w:t>
            </w:r>
          </w:p>
        </w:tc>
        <w:tc>
          <w:tcPr>
            <w:tcW w:w="790" w:type="dxa"/>
            <w:tcBorders>
              <w:top w:val="nil"/>
              <w:left w:val="nil"/>
              <w:bottom w:val="single" w:sz="4" w:space="0" w:color="000000"/>
              <w:right w:val="single" w:sz="4" w:space="0" w:color="000000"/>
            </w:tcBorders>
            <w:shd w:val="clear" w:color="auto" w:fill="auto"/>
            <w:vAlign w:val="center"/>
            <w:tcPrChange w:id="456" w:author="DSNR" w:date="2018-09-02T15:36:00Z">
              <w:tcPr>
                <w:tcW w:w="790" w:type="dxa"/>
                <w:tcBorders>
                  <w:top w:val="nil"/>
                  <w:left w:val="nil"/>
                  <w:bottom w:val="single" w:sz="4" w:space="0" w:color="000000"/>
                  <w:right w:val="single" w:sz="4" w:space="0" w:color="000000"/>
                </w:tcBorders>
                <w:shd w:val="clear" w:color="auto" w:fill="auto"/>
                <w:vAlign w:val="center"/>
              </w:tcPr>
            </w:tcPrChange>
          </w:tcPr>
          <w:p w14:paraId="3109B202" w14:textId="77777777" w:rsidR="00993565" w:rsidRDefault="00665DBA">
            <w:pPr>
              <w:pStyle w:val="Normal1"/>
              <w:rPr>
                <w:rFonts w:ascii="Calibri" w:eastAsia="Calibri" w:hAnsi="Calibri" w:cs="Calibri"/>
              </w:rPr>
            </w:pPr>
            <w:r>
              <w:rPr>
                <w:rFonts w:ascii="Calibri" w:eastAsia="Calibri" w:hAnsi="Calibri" w:cs="Calibri"/>
              </w:rPr>
              <w:t> </w:t>
            </w:r>
          </w:p>
        </w:tc>
        <w:tc>
          <w:tcPr>
            <w:tcW w:w="806" w:type="dxa"/>
            <w:tcBorders>
              <w:top w:val="nil"/>
              <w:left w:val="nil"/>
              <w:bottom w:val="single" w:sz="4" w:space="0" w:color="000000"/>
              <w:right w:val="single" w:sz="4" w:space="0" w:color="000000"/>
            </w:tcBorders>
            <w:shd w:val="clear" w:color="auto" w:fill="auto"/>
            <w:vAlign w:val="center"/>
            <w:tcPrChange w:id="457" w:author="DSNR" w:date="2018-09-02T15:36:00Z">
              <w:tcPr>
                <w:tcW w:w="806" w:type="dxa"/>
                <w:tcBorders>
                  <w:top w:val="nil"/>
                  <w:left w:val="nil"/>
                  <w:bottom w:val="single" w:sz="4" w:space="0" w:color="000000"/>
                  <w:right w:val="single" w:sz="4" w:space="0" w:color="000000"/>
                </w:tcBorders>
                <w:shd w:val="clear" w:color="auto" w:fill="auto"/>
                <w:vAlign w:val="center"/>
              </w:tcPr>
            </w:tcPrChange>
          </w:tcPr>
          <w:p w14:paraId="5BFEB272" w14:textId="77777777" w:rsidR="00993565" w:rsidRDefault="00665DBA">
            <w:pPr>
              <w:pStyle w:val="Normal1"/>
              <w:rPr>
                <w:rFonts w:ascii="Calibri" w:eastAsia="Calibri" w:hAnsi="Calibri" w:cs="Calibri"/>
              </w:rPr>
            </w:pPr>
            <w:r>
              <w:rPr>
                <w:rFonts w:ascii="Calibri" w:eastAsia="Calibri" w:hAnsi="Calibri" w:cs="Calibri"/>
              </w:rPr>
              <w:t> </w:t>
            </w:r>
          </w:p>
        </w:tc>
        <w:tc>
          <w:tcPr>
            <w:tcW w:w="403" w:type="dxa"/>
            <w:tcBorders>
              <w:top w:val="nil"/>
              <w:left w:val="nil"/>
              <w:bottom w:val="single" w:sz="4" w:space="0" w:color="000000"/>
              <w:right w:val="single" w:sz="4" w:space="0" w:color="000000"/>
            </w:tcBorders>
            <w:shd w:val="clear" w:color="auto" w:fill="auto"/>
            <w:vAlign w:val="center"/>
            <w:tcPrChange w:id="458" w:author="DSNR" w:date="2018-09-02T15:36:00Z">
              <w:tcPr>
                <w:tcW w:w="403" w:type="dxa"/>
                <w:tcBorders>
                  <w:top w:val="nil"/>
                  <w:left w:val="nil"/>
                  <w:bottom w:val="single" w:sz="4" w:space="0" w:color="000000"/>
                  <w:right w:val="single" w:sz="4" w:space="0" w:color="000000"/>
                </w:tcBorders>
                <w:shd w:val="clear" w:color="auto" w:fill="auto"/>
                <w:vAlign w:val="center"/>
              </w:tcPr>
            </w:tcPrChange>
          </w:tcPr>
          <w:p w14:paraId="55109BD6" w14:textId="77777777" w:rsidR="00993565" w:rsidRDefault="00665DBA">
            <w:pPr>
              <w:pStyle w:val="Normal1"/>
              <w:rPr>
                <w:rFonts w:ascii="Calibri" w:eastAsia="Calibri" w:hAnsi="Calibri" w:cs="Calibri"/>
              </w:rPr>
            </w:pPr>
            <w:r>
              <w:rPr>
                <w:rFonts w:ascii="Calibri" w:eastAsia="Calibri" w:hAnsi="Calibri" w:cs="Calibri"/>
              </w:rPr>
              <w:t> </w:t>
            </w:r>
          </w:p>
        </w:tc>
        <w:tc>
          <w:tcPr>
            <w:tcW w:w="703" w:type="dxa"/>
            <w:tcBorders>
              <w:top w:val="nil"/>
              <w:left w:val="nil"/>
              <w:bottom w:val="single" w:sz="4" w:space="0" w:color="000000"/>
              <w:right w:val="single" w:sz="4" w:space="0" w:color="000000"/>
            </w:tcBorders>
            <w:shd w:val="clear" w:color="auto" w:fill="auto"/>
            <w:vAlign w:val="center"/>
            <w:tcPrChange w:id="459" w:author="DSNR" w:date="2018-09-02T15:36:00Z">
              <w:tcPr>
                <w:tcW w:w="703" w:type="dxa"/>
                <w:tcBorders>
                  <w:top w:val="nil"/>
                  <w:left w:val="nil"/>
                  <w:bottom w:val="single" w:sz="4" w:space="0" w:color="000000"/>
                  <w:right w:val="single" w:sz="4" w:space="0" w:color="000000"/>
                </w:tcBorders>
                <w:shd w:val="clear" w:color="auto" w:fill="auto"/>
                <w:vAlign w:val="center"/>
              </w:tcPr>
            </w:tcPrChange>
          </w:tcPr>
          <w:p w14:paraId="79374FC8" w14:textId="77777777" w:rsidR="00993565" w:rsidRDefault="00665DBA">
            <w:pPr>
              <w:pStyle w:val="Normal1"/>
              <w:jc w:val="right"/>
              <w:rPr>
                <w:rFonts w:ascii="Calibri" w:eastAsia="Calibri" w:hAnsi="Calibri" w:cs="Calibri"/>
              </w:rPr>
            </w:pPr>
            <w:r>
              <w:rPr>
                <w:rFonts w:ascii="Calibri" w:eastAsia="Calibri" w:hAnsi="Calibri" w:cs="Calibri"/>
              </w:rPr>
              <w:t> </w:t>
            </w:r>
          </w:p>
        </w:tc>
        <w:tc>
          <w:tcPr>
            <w:tcW w:w="839" w:type="dxa"/>
            <w:tcBorders>
              <w:top w:val="nil"/>
              <w:left w:val="nil"/>
              <w:bottom w:val="single" w:sz="4" w:space="0" w:color="000000"/>
              <w:right w:val="single" w:sz="4" w:space="0" w:color="000000"/>
            </w:tcBorders>
            <w:shd w:val="clear" w:color="auto" w:fill="auto"/>
            <w:vAlign w:val="center"/>
            <w:tcPrChange w:id="460" w:author="DSNR" w:date="2018-09-02T15:36:00Z">
              <w:tcPr>
                <w:tcW w:w="839" w:type="dxa"/>
                <w:tcBorders>
                  <w:top w:val="nil"/>
                  <w:left w:val="nil"/>
                  <w:bottom w:val="single" w:sz="4" w:space="0" w:color="000000"/>
                  <w:right w:val="single" w:sz="4" w:space="0" w:color="000000"/>
                </w:tcBorders>
                <w:shd w:val="clear" w:color="auto" w:fill="auto"/>
                <w:vAlign w:val="center"/>
              </w:tcPr>
            </w:tcPrChange>
          </w:tcPr>
          <w:p w14:paraId="59FCB333"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1017" w:type="dxa"/>
            <w:tcBorders>
              <w:top w:val="nil"/>
              <w:left w:val="nil"/>
              <w:bottom w:val="single" w:sz="4" w:space="0" w:color="000000"/>
              <w:right w:val="single" w:sz="4" w:space="0" w:color="000000"/>
            </w:tcBorders>
            <w:shd w:val="clear" w:color="auto" w:fill="auto"/>
            <w:vAlign w:val="center"/>
            <w:tcPrChange w:id="461" w:author="DSNR" w:date="2018-09-02T15:36:00Z">
              <w:tcPr>
                <w:tcW w:w="1017" w:type="dxa"/>
                <w:tcBorders>
                  <w:top w:val="nil"/>
                  <w:left w:val="nil"/>
                  <w:bottom w:val="single" w:sz="4" w:space="0" w:color="000000"/>
                  <w:right w:val="single" w:sz="4" w:space="0" w:color="000000"/>
                </w:tcBorders>
                <w:shd w:val="clear" w:color="auto" w:fill="auto"/>
                <w:vAlign w:val="center"/>
              </w:tcPr>
            </w:tcPrChange>
          </w:tcPr>
          <w:p w14:paraId="4E739BFF"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17" w:type="dxa"/>
            <w:tcBorders>
              <w:top w:val="nil"/>
              <w:left w:val="nil"/>
              <w:bottom w:val="single" w:sz="4" w:space="0" w:color="000000"/>
              <w:right w:val="single" w:sz="4" w:space="0" w:color="000000"/>
            </w:tcBorders>
            <w:shd w:val="clear" w:color="auto" w:fill="auto"/>
            <w:vAlign w:val="center"/>
            <w:tcPrChange w:id="462" w:author="DSNR" w:date="2018-09-02T15:36:00Z">
              <w:tcPr>
                <w:tcW w:w="617" w:type="dxa"/>
                <w:tcBorders>
                  <w:top w:val="nil"/>
                  <w:left w:val="nil"/>
                  <w:bottom w:val="single" w:sz="4" w:space="0" w:color="000000"/>
                  <w:right w:val="single" w:sz="4" w:space="0" w:color="000000"/>
                </w:tcBorders>
                <w:shd w:val="clear" w:color="auto" w:fill="auto"/>
                <w:vAlign w:val="center"/>
              </w:tcPr>
            </w:tcPrChange>
          </w:tcPr>
          <w:p w14:paraId="443451C4"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53" w:type="dxa"/>
            <w:tcBorders>
              <w:top w:val="nil"/>
              <w:left w:val="nil"/>
              <w:bottom w:val="single" w:sz="4" w:space="0" w:color="000000"/>
              <w:right w:val="single" w:sz="4" w:space="0" w:color="000000"/>
            </w:tcBorders>
            <w:shd w:val="clear" w:color="auto" w:fill="auto"/>
            <w:vAlign w:val="center"/>
            <w:tcPrChange w:id="463" w:author="DSNR" w:date="2018-09-02T15:36:00Z">
              <w:tcPr>
                <w:tcW w:w="453" w:type="dxa"/>
                <w:tcBorders>
                  <w:top w:val="nil"/>
                  <w:left w:val="nil"/>
                  <w:bottom w:val="single" w:sz="4" w:space="0" w:color="000000"/>
                  <w:right w:val="single" w:sz="4" w:space="0" w:color="000000"/>
                </w:tcBorders>
                <w:shd w:val="clear" w:color="auto" w:fill="auto"/>
                <w:vAlign w:val="center"/>
              </w:tcPr>
            </w:tcPrChange>
          </w:tcPr>
          <w:p w14:paraId="263194A9"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68" w:type="dxa"/>
            <w:gridSpan w:val="2"/>
            <w:tcBorders>
              <w:top w:val="nil"/>
              <w:left w:val="nil"/>
              <w:bottom w:val="single" w:sz="4" w:space="0" w:color="000000"/>
              <w:right w:val="single" w:sz="4" w:space="0" w:color="000000"/>
            </w:tcBorders>
            <w:shd w:val="clear" w:color="auto" w:fill="auto"/>
            <w:vAlign w:val="center"/>
            <w:tcPrChange w:id="464" w:author="DSNR" w:date="2018-09-02T15:36:00Z">
              <w:tcPr>
                <w:tcW w:w="468" w:type="dxa"/>
                <w:tcBorders>
                  <w:top w:val="nil"/>
                  <w:left w:val="nil"/>
                  <w:bottom w:val="single" w:sz="4" w:space="0" w:color="000000"/>
                  <w:right w:val="single" w:sz="4" w:space="0" w:color="000000"/>
                </w:tcBorders>
                <w:shd w:val="clear" w:color="auto" w:fill="auto"/>
                <w:vAlign w:val="center"/>
              </w:tcPr>
            </w:tcPrChange>
          </w:tcPr>
          <w:p w14:paraId="5720E3AC"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708" w:type="dxa"/>
            <w:tcBorders>
              <w:top w:val="nil"/>
              <w:left w:val="nil"/>
              <w:bottom w:val="single" w:sz="4" w:space="0" w:color="000000"/>
              <w:right w:val="single" w:sz="4" w:space="0" w:color="000000"/>
            </w:tcBorders>
            <w:shd w:val="clear" w:color="auto" w:fill="auto"/>
            <w:vAlign w:val="center"/>
            <w:tcPrChange w:id="465" w:author="DSNR" w:date="2018-09-02T15:36:00Z">
              <w:tcPr>
                <w:tcW w:w="708" w:type="dxa"/>
                <w:tcBorders>
                  <w:top w:val="nil"/>
                  <w:left w:val="nil"/>
                  <w:bottom w:val="single" w:sz="4" w:space="0" w:color="000000"/>
                  <w:right w:val="single" w:sz="4" w:space="0" w:color="000000"/>
                </w:tcBorders>
                <w:shd w:val="clear" w:color="auto" w:fill="auto"/>
                <w:vAlign w:val="center"/>
              </w:tcPr>
            </w:tcPrChange>
          </w:tcPr>
          <w:p w14:paraId="23CB13E1"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40" w:type="dxa"/>
            <w:gridSpan w:val="2"/>
            <w:tcBorders>
              <w:top w:val="nil"/>
              <w:left w:val="nil"/>
              <w:bottom w:val="single" w:sz="4" w:space="0" w:color="000000"/>
              <w:right w:val="single" w:sz="4" w:space="0" w:color="000000"/>
            </w:tcBorders>
            <w:shd w:val="clear" w:color="auto" w:fill="auto"/>
            <w:vAlign w:val="center"/>
            <w:tcPrChange w:id="466" w:author="DSNR" w:date="2018-09-02T15:36:00Z">
              <w:tcPr>
                <w:tcW w:w="640" w:type="dxa"/>
                <w:tcBorders>
                  <w:top w:val="nil"/>
                  <w:left w:val="nil"/>
                  <w:bottom w:val="single" w:sz="4" w:space="0" w:color="000000"/>
                  <w:right w:val="single" w:sz="4" w:space="0" w:color="000000"/>
                </w:tcBorders>
                <w:shd w:val="clear" w:color="auto" w:fill="auto"/>
                <w:vAlign w:val="center"/>
              </w:tcPr>
            </w:tcPrChange>
          </w:tcPr>
          <w:p w14:paraId="40C662C6" w14:textId="77777777" w:rsidR="00993565" w:rsidRDefault="00665DBA">
            <w:pPr>
              <w:pStyle w:val="Normal1"/>
              <w:rPr>
                <w:rFonts w:ascii="Calibri" w:eastAsia="Calibri" w:hAnsi="Calibri" w:cs="Calibri"/>
              </w:rPr>
            </w:pPr>
            <w:r>
              <w:rPr>
                <w:rFonts w:ascii="Calibri" w:eastAsia="Calibri" w:hAnsi="Calibri" w:cs="Calibri"/>
              </w:rPr>
              <w:t> </w:t>
            </w:r>
          </w:p>
        </w:tc>
        <w:tc>
          <w:tcPr>
            <w:tcW w:w="630" w:type="dxa"/>
            <w:gridSpan w:val="2"/>
            <w:tcBorders>
              <w:top w:val="nil"/>
              <w:left w:val="nil"/>
              <w:bottom w:val="single" w:sz="4" w:space="0" w:color="000000"/>
              <w:right w:val="single" w:sz="4" w:space="0" w:color="000000"/>
            </w:tcBorders>
            <w:shd w:val="clear" w:color="auto" w:fill="auto"/>
            <w:vAlign w:val="center"/>
            <w:tcPrChange w:id="467" w:author="DSNR" w:date="2018-09-02T15:36:00Z">
              <w:tcPr>
                <w:tcW w:w="630" w:type="dxa"/>
                <w:tcBorders>
                  <w:top w:val="nil"/>
                  <w:left w:val="nil"/>
                  <w:bottom w:val="single" w:sz="4" w:space="0" w:color="000000"/>
                  <w:right w:val="single" w:sz="4" w:space="0" w:color="000000"/>
                </w:tcBorders>
                <w:shd w:val="clear" w:color="auto" w:fill="auto"/>
                <w:vAlign w:val="center"/>
              </w:tcPr>
            </w:tcPrChange>
          </w:tcPr>
          <w:p w14:paraId="15C81D13" w14:textId="77777777" w:rsidR="00993565" w:rsidRDefault="00665DBA">
            <w:pPr>
              <w:pStyle w:val="Normal1"/>
              <w:rPr>
                <w:rFonts w:ascii="Calibri" w:eastAsia="Calibri" w:hAnsi="Calibri" w:cs="Calibri"/>
              </w:rPr>
            </w:pPr>
            <w:r>
              <w:rPr>
                <w:rFonts w:ascii="Calibri" w:eastAsia="Calibri" w:hAnsi="Calibri" w:cs="Calibri"/>
              </w:rPr>
              <w:t> </w:t>
            </w:r>
          </w:p>
        </w:tc>
        <w:tc>
          <w:tcPr>
            <w:tcW w:w="641" w:type="dxa"/>
            <w:gridSpan w:val="2"/>
            <w:tcBorders>
              <w:top w:val="nil"/>
              <w:left w:val="nil"/>
              <w:bottom w:val="single" w:sz="4" w:space="0" w:color="000000"/>
              <w:right w:val="single" w:sz="8" w:space="0" w:color="000000"/>
            </w:tcBorders>
            <w:shd w:val="clear" w:color="auto" w:fill="auto"/>
            <w:vAlign w:val="center"/>
            <w:tcPrChange w:id="468" w:author="DSNR" w:date="2018-09-02T15:36:00Z">
              <w:tcPr>
                <w:tcW w:w="641" w:type="dxa"/>
                <w:tcBorders>
                  <w:top w:val="nil"/>
                  <w:left w:val="nil"/>
                  <w:bottom w:val="single" w:sz="4" w:space="0" w:color="000000"/>
                  <w:right w:val="single" w:sz="8" w:space="0" w:color="000000"/>
                </w:tcBorders>
                <w:shd w:val="clear" w:color="auto" w:fill="auto"/>
                <w:vAlign w:val="center"/>
              </w:tcPr>
            </w:tcPrChange>
          </w:tcPr>
          <w:p w14:paraId="39101EE5"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711C0514" w14:textId="77777777" w:rsidTr="002013E6">
        <w:trPr>
          <w:gridAfter w:val="1"/>
          <w:wAfter w:w="522" w:type="dxa"/>
          <w:trHeight w:val="400"/>
          <w:trPrChange w:id="469" w:author="DSNR" w:date="2018-09-02T15:36:00Z">
            <w:trPr>
              <w:trHeight w:val="400"/>
            </w:trPr>
          </w:trPrChange>
        </w:trPr>
        <w:tc>
          <w:tcPr>
            <w:tcW w:w="444" w:type="dxa"/>
            <w:tcBorders>
              <w:top w:val="nil"/>
              <w:left w:val="single" w:sz="8" w:space="0" w:color="000000"/>
              <w:bottom w:val="single" w:sz="4" w:space="0" w:color="000000"/>
              <w:right w:val="single" w:sz="4" w:space="0" w:color="000000"/>
            </w:tcBorders>
            <w:shd w:val="clear" w:color="auto" w:fill="auto"/>
            <w:vAlign w:val="center"/>
            <w:tcPrChange w:id="470" w:author="DSNR" w:date="2018-09-02T15:36:00Z">
              <w:tcPr>
                <w:tcW w:w="445" w:type="dxa"/>
                <w:tcBorders>
                  <w:top w:val="nil"/>
                  <w:left w:val="single" w:sz="8" w:space="0" w:color="000000"/>
                  <w:bottom w:val="single" w:sz="4" w:space="0" w:color="000000"/>
                  <w:right w:val="single" w:sz="4" w:space="0" w:color="000000"/>
                </w:tcBorders>
                <w:shd w:val="clear" w:color="auto" w:fill="auto"/>
                <w:vAlign w:val="center"/>
              </w:tcPr>
            </w:tcPrChange>
          </w:tcPr>
          <w:p w14:paraId="108B7B27" w14:textId="77777777" w:rsidR="00993565" w:rsidRDefault="00665DBA">
            <w:pPr>
              <w:pStyle w:val="Normal1"/>
              <w:jc w:val="center"/>
              <w:rPr>
                <w:rFonts w:ascii="Calibri" w:eastAsia="Calibri" w:hAnsi="Calibri" w:cs="Calibri"/>
                <w:b/>
              </w:rPr>
            </w:pPr>
            <w:r>
              <w:rPr>
                <w:rFonts w:ascii="Calibri" w:eastAsia="Calibri" w:hAnsi="Calibri" w:cs="Calibri"/>
                <w:b/>
              </w:rPr>
              <w:t>4</w:t>
            </w:r>
          </w:p>
        </w:tc>
        <w:tc>
          <w:tcPr>
            <w:tcW w:w="790" w:type="dxa"/>
            <w:tcBorders>
              <w:top w:val="nil"/>
              <w:left w:val="nil"/>
              <w:bottom w:val="single" w:sz="4" w:space="0" w:color="000000"/>
              <w:right w:val="single" w:sz="4" w:space="0" w:color="000000"/>
            </w:tcBorders>
            <w:shd w:val="clear" w:color="auto" w:fill="auto"/>
            <w:vAlign w:val="center"/>
            <w:tcPrChange w:id="471" w:author="DSNR" w:date="2018-09-02T15:36:00Z">
              <w:tcPr>
                <w:tcW w:w="790" w:type="dxa"/>
                <w:tcBorders>
                  <w:top w:val="nil"/>
                  <w:left w:val="nil"/>
                  <w:bottom w:val="single" w:sz="4" w:space="0" w:color="000000"/>
                  <w:right w:val="single" w:sz="4" w:space="0" w:color="000000"/>
                </w:tcBorders>
                <w:shd w:val="clear" w:color="auto" w:fill="auto"/>
                <w:vAlign w:val="center"/>
              </w:tcPr>
            </w:tcPrChange>
          </w:tcPr>
          <w:p w14:paraId="5200383F" w14:textId="77777777" w:rsidR="00993565" w:rsidRDefault="00665DBA">
            <w:pPr>
              <w:pStyle w:val="Normal1"/>
              <w:rPr>
                <w:rFonts w:ascii="Calibri" w:eastAsia="Calibri" w:hAnsi="Calibri" w:cs="Calibri"/>
              </w:rPr>
            </w:pPr>
            <w:r>
              <w:rPr>
                <w:rFonts w:ascii="Calibri" w:eastAsia="Calibri" w:hAnsi="Calibri" w:cs="Calibri"/>
              </w:rPr>
              <w:t> </w:t>
            </w:r>
          </w:p>
        </w:tc>
        <w:tc>
          <w:tcPr>
            <w:tcW w:w="806" w:type="dxa"/>
            <w:tcBorders>
              <w:top w:val="nil"/>
              <w:left w:val="nil"/>
              <w:bottom w:val="single" w:sz="4" w:space="0" w:color="000000"/>
              <w:right w:val="single" w:sz="4" w:space="0" w:color="000000"/>
            </w:tcBorders>
            <w:shd w:val="clear" w:color="auto" w:fill="auto"/>
            <w:vAlign w:val="center"/>
            <w:tcPrChange w:id="472" w:author="DSNR" w:date="2018-09-02T15:36:00Z">
              <w:tcPr>
                <w:tcW w:w="806" w:type="dxa"/>
                <w:tcBorders>
                  <w:top w:val="nil"/>
                  <w:left w:val="nil"/>
                  <w:bottom w:val="single" w:sz="4" w:space="0" w:color="000000"/>
                  <w:right w:val="single" w:sz="4" w:space="0" w:color="000000"/>
                </w:tcBorders>
                <w:shd w:val="clear" w:color="auto" w:fill="auto"/>
                <w:vAlign w:val="center"/>
              </w:tcPr>
            </w:tcPrChange>
          </w:tcPr>
          <w:p w14:paraId="6D7AA1C0" w14:textId="77777777" w:rsidR="00993565" w:rsidRDefault="00665DBA">
            <w:pPr>
              <w:pStyle w:val="Normal1"/>
              <w:rPr>
                <w:rFonts w:ascii="Calibri" w:eastAsia="Calibri" w:hAnsi="Calibri" w:cs="Calibri"/>
              </w:rPr>
            </w:pPr>
            <w:r>
              <w:rPr>
                <w:rFonts w:ascii="Calibri" w:eastAsia="Calibri" w:hAnsi="Calibri" w:cs="Calibri"/>
              </w:rPr>
              <w:t> </w:t>
            </w:r>
          </w:p>
        </w:tc>
        <w:tc>
          <w:tcPr>
            <w:tcW w:w="403" w:type="dxa"/>
            <w:tcBorders>
              <w:top w:val="nil"/>
              <w:left w:val="nil"/>
              <w:bottom w:val="single" w:sz="4" w:space="0" w:color="000000"/>
              <w:right w:val="single" w:sz="4" w:space="0" w:color="000000"/>
            </w:tcBorders>
            <w:shd w:val="clear" w:color="auto" w:fill="auto"/>
            <w:vAlign w:val="center"/>
            <w:tcPrChange w:id="473" w:author="DSNR" w:date="2018-09-02T15:36:00Z">
              <w:tcPr>
                <w:tcW w:w="403" w:type="dxa"/>
                <w:tcBorders>
                  <w:top w:val="nil"/>
                  <w:left w:val="nil"/>
                  <w:bottom w:val="single" w:sz="4" w:space="0" w:color="000000"/>
                  <w:right w:val="single" w:sz="4" w:space="0" w:color="000000"/>
                </w:tcBorders>
                <w:shd w:val="clear" w:color="auto" w:fill="auto"/>
                <w:vAlign w:val="center"/>
              </w:tcPr>
            </w:tcPrChange>
          </w:tcPr>
          <w:p w14:paraId="149C2CED" w14:textId="77777777" w:rsidR="00993565" w:rsidRDefault="00665DBA">
            <w:pPr>
              <w:pStyle w:val="Normal1"/>
              <w:rPr>
                <w:rFonts w:ascii="Calibri" w:eastAsia="Calibri" w:hAnsi="Calibri" w:cs="Calibri"/>
              </w:rPr>
            </w:pPr>
            <w:r>
              <w:rPr>
                <w:rFonts w:ascii="Calibri" w:eastAsia="Calibri" w:hAnsi="Calibri" w:cs="Calibri"/>
              </w:rPr>
              <w:t> </w:t>
            </w:r>
          </w:p>
        </w:tc>
        <w:tc>
          <w:tcPr>
            <w:tcW w:w="703" w:type="dxa"/>
            <w:tcBorders>
              <w:top w:val="nil"/>
              <w:left w:val="nil"/>
              <w:bottom w:val="single" w:sz="4" w:space="0" w:color="000000"/>
              <w:right w:val="single" w:sz="4" w:space="0" w:color="000000"/>
            </w:tcBorders>
            <w:shd w:val="clear" w:color="auto" w:fill="auto"/>
            <w:vAlign w:val="center"/>
            <w:tcPrChange w:id="474" w:author="DSNR" w:date="2018-09-02T15:36:00Z">
              <w:tcPr>
                <w:tcW w:w="703" w:type="dxa"/>
                <w:tcBorders>
                  <w:top w:val="nil"/>
                  <w:left w:val="nil"/>
                  <w:bottom w:val="single" w:sz="4" w:space="0" w:color="000000"/>
                  <w:right w:val="single" w:sz="4" w:space="0" w:color="000000"/>
                </w:tcBorders>
                <w:shd w:val="clear" w:color="auto" w:fill="auto"/>
                <w:vAlign w:val="center"/>
              </w:tcPr>
            </w:tcPrChange>
          </w:tcPr>
          <w:p w14:paraId="46744269" w14:textId="77777777" w:rsidR="00993565" w:rsidRDefault="00665DBA">
            <w:pPr>
              <w:pStyle w:val="Normal1"/>
              <w:jc w:val="right"/>
              <w:rPr>
                <w:rFonts w:ascii="Calibri" w:eastAsia="Calibri" w:hAnsi="Calibri" w:cs="Calibri"/>
              </w:rPr>
            </w:pPr>
            <w:r>
              <w:rPr>
                <w:rFonts w:ascii="Calibri" w:eastAsia="Calibri" w:hAnsi="Calibri" w:cs="Calibri"/>
              </w:rPr>
              <w:t> </w:t>
            </w:r>
          </w:p>
        </w:tc>
        <w:tc>
          <w:tcPr>
            <w:tcW w:w="839" w:type="dxa"/>
            <w:tcBorders>
              <w:top w:val="nil"/>
              <w:left w:val="nil"/>
              <w:bottom w:val="single" w:sz="4" w:space="0" w:color="000000"/>
              <w:right w:val="single" w:sz="4" w:space="0" w:color="000000"/>
            </w:tcBorders>
            <w:shd w:val="clear" w:color="auto" w:fill="auto"/>
            <w:vAlign w:val="center"/>
            <w:tcPrChange w:id="475" w:author="DSNR" w:date="2018-09-02T15:36:00Z">
              <w:tcPr>
                <w:tcW w:w="839" w:type="dxa"/>
                <w:tcBorders>
                  <w:top w:val="nil"/>
                  <w:left w:val="nil"/>
                  <w:bottom w:val="single" w:sz="4" w:space="0" w:color="000000"/>
                  <w:right w:val="single" w:sz="4" w:space="0" w:color="000000"/>
                </w:tcBorders>
                <w:shd w:val="clear" w:color="auto" w:fill="auto"/>
                <w:vAlign w:val="center"/>
              </w:tcPr>
            </w:tcPrChange>
          </w:tcPr>
          <w:p w14:paraId="75248677"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1017" w:type="dxa"/>
            <w:tcBorders>
              <w:top w:val="nil"/>
              <w:left w:val="nil"/>
              <w:bottom w:val="single" w:sz="4" w:space="0" w:color="000000"/>
              <w:right w:val="single" w:sz="4" w:space="0" w:color="000000"/>
            </w:tcBorders>
            <w:shd w:val="clear" w:color="auto" w:fill="auto"/>
            <w:vAlign w:val="center"/>
            <w:tcPrChange w:id="476" w:author="DSNR" w:date="2018-09-02T15:36:00Z">
              <w:tcPr>
                <w:tcW w:w="1017" w:type="dxa"/>
                <w:tcBorders>
                  <w:top w:val="nil"/>
                  <w:left w:val="nil"/>
                  <w:bottom w:val="single" w:sz="4" w:space="0" w:color="000000"/>
                  <w:right w:val="single" w:sz="4" w:space="0" w:color="000000"/>
                </w:tcBorders>
                <w:shd w:val="clear" w:color="auto" w:fill="auto"/>
                <w:vAlign w:val="center"/>
              </w:tcPr>
            </w:tcPrChange>
          </w:tcPr>
          <w:p w14:paraId="154778A5"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17" w:type="dxa"/>
            <w:tcBorders>
              <w:top w:val="nil"/>
              <w:left w:val="nil"/>
              <w:bottom w:val="single" w:sz="4" w:space="0" w:color="000000"/>
              <w:right w:val="single" w:sz="4" w:space="0" w:color="000000"/>
            </w:tcBorders>
            <w:shd w:val="clear" w:color="auto" w:fill="auto"/>
            <w:vAlign w:val="center"/>
            <w:tcPrChange w:id="477" w:author="DSNR" w:date="2018-09-02T15:36:00Z">
              <w:tcPr>
                <w:tcW w:w="617" w:type="dxa"/>
                <w:tcBorders>
                  <w:top w:val="nil"/>
                  <w:left w:val="nil"/>
                  <w:bottom w:val="single" w:sz="4" w:space="0" w:color="000000"/>
                  <w:right w:val="single" w:sz="4" w:space="0" w:color="000000"/>
                </w:tcBorders>
                <w:shd w:val="clear" w:color="auto" w:fill="auto"/>
                <w:vAlign w:val="center"/>
              </w:tcPr>
            </w:tcPrChange>
          </w:tcPr>
          <w:p w14:paraId="71EC1DB1"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53" w:type="dxa"/>
            <w:tcBorders>
              <w:top w:val="nil"/>
              <w:left w:val="nil"/>
              <w:bottom w:val="single" w:sz="4" w:space="0" w:color="000000"/>
              <w:right w:val="single" w:sz="4" w:space="0" w:color="000000"/>
            </w:tcBorders>
            <w:shd w:val="clear" w:color="auto" w:fill="auto"/>
            <w:vAlign w:val="center"/>
            <w:tcPrChange w:id="478" w:author="DSNR" w:date="2018-09-02T15:36:00Z">
              <w:tcPr>
                <w:tcW w:w="453" w:type="dxa"/>
                <w:tcBorders>
                  <w:top w:val="nil"/>
                  <w:left w:val="nil"/>
                  <w:bottom w:val="single" w:sz="4" w:space="0" w:color="000000"/>
                  <w:right w:val="single" w:sz="4" w:space="0" w:color="000000"/>
                </w:tcBorders>
                <w:shd w:val="clear" w:color="auto" w:fill="auto"/>
                <w:vAlign w:val="center"/>
              </w:tcPr>
            </w:tcPrChange>
          </w:tcPr>
          <w:p w14:paraId="0A3C01A5"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68" w:type="dxa"/>
            <w:gridSpan w:val="2"/>
            <w:tcBorders>
              <w:top w:val="nil"/>
              <w:left w:val="nil"/>
              <w:bottom w:val="single" w:sz="4" w:space="0" w:color="000000"/>
              <w:right w:val="single" w:sz="4" w:space="0" w:color="000000"/>
            </w:tcBorders>
            <w:shd w:val="clear" w:color="auto" w:fill="auto"/>
            <w:vAlign w:val="center"/>
            <w:tcPrChange w:id="479" w:author="DSNR" w:date="2018-09-02T15:36:00Z">
              <w:tcPr>
                <w:tcW w:w="468" w:type="dxa"/>
                <w:tcBorders>
                  <w:top w:val="nil"/>
                  <w:left w:val="nil"/>
                  <w:bottom w:val="single" w:sz="4" w:space="0" w:color="000000"/>
                  <w:right w:val="single" w:sz="4" w:space="0" w:color="000000"/>
                </w:tcBorders>
                <w:shd w:val="clear" w:color="auto" w:fill="auto"/>
                <w:vAlign w:val="center"/>
              </w:tcPr>
            </w:tcPrChange>
          </w:tcPr>
          <w:p w14:paraId="3B17D19C"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708" w:type="dxa"/>
            <w:tcBorders>
              <w:top w:val="nil"/>
              <w:left w:val="nil"/>
              <w:bottom w:val="single" w:sz="4" w:space="0" w:color="000000"/>
              <w:right w:val="single" w:sz="4" w:space="0" w:color="000000"/>
            </w:tcBorders>
            <w:shd w:val="clear" w:color="auto" w:fill="auto"/>
            <w:vAlign w:val="center"/>
            <w:tcPrChange w:id="480" w:author="DSNR" w:date="2018-09-02T15:36:00Z">
              <w:tcPr>
                <w:tcW w:w="708" w:type="dxa"/>
                <w:tcBorders>
                  <w:top w:val="nil"/>
                  <w:left w:val="nil"/>
                  <w:bottom w:val="single" w:sz="4" w:space="0" w:color="000000"/>
                  <w:right w:val="single" w:sz="4" w:space="0" w:color="000000"/>
                </w:tcBorders>
                <w:shd w:val="clear" w:color="auto" w:fill="auto"/>
                <w:vAlign w:val="center"/>
              </w:tcPr>
            </w:tcPrChange>
          </w:tcPr>
          <w:p w14:paraId="1BD13021"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40" w:type="dxa"/>
            <w:gridSpan w:val="2"/>
            <w:tcBorders>
              <w:top w:val="nil"/>
              <w:left w:val="nil"/>
              <w:bottom w:val="single" w:sz="4" w:space="0" w:color="000000"/>
              <w:right w:val="single" w:sz="4" w:space="0" w:color="000000"/>
            </w:tcBorders>
            <w:shd w:val="clear" w:color="auto" w:fill="auto"/>
            <w:vAlign w:val="center"/>
            <w:tcPrChange w:id="481" w:author="DSNR" w:date="2018-09-02T15:36:00Z">
              <w:tcPr>
                <w:tcW w:w="640" w:type="dxa"/>
                <w:tcBorders>
                  <w:top w:val="nil"/>
                  <w:left w:val="nil"/>
                  <w:bottom w:val="single" w:sz="4" w:space="0" w:color="000000"/>
                  <w:right w:val="single" w:sz="4" w:space="0" w:color="000000"/>
                </w:tcBorders>
                <w:shd w:val="clear" w:color="auto" w:fill="auto"/>
                <w:vAlign w:val="center"/>
              </w:tcPr>
            </w:tcPrChange>
          </w:tcPr>
          <w:p w14:paraId="43302F64" w14:textId="77777777" w:rsidR="00993565" w:rsidRDefault="00665DBA">
            <w:pPr>
              <w:pStyle w:val="Normal1"/>
              <w:rPr>
                <w:rFonts w:ascii="Calibri" w:eastAsia="Calibri" w:hAnsi="Calibri" w:cs="Calibri"/>
              </w:rPr>
            </w:pPr>
            <w:r>
              <w:rPr>
                <w:rFonts w:ascii="Calibri" w:eastAsia="Calibri" w:hAnsi="Calibri" w:cs="Calibri"/>
              </w:rPr>
              <w:t> </w:t>
            </w:r>
          </w:p>
        </w:tc>
        <w:tc>
          <w:tcPr>
            <w:tcW w:w="630" w:type="dxa"/>
            <w:gridSpan w:val="2"/>
            <w:tcBorders>
              <w:top w:val="nil"/>
              <w:left w:val="nil"/>
              <w:bottom w:val="single" w:sz="4" w:space="0" w:color="000000"/>
              <w:right w:val="single" w:sz="4" w:space="0" w:color="000000"/>
            </w:tcBorders>
            <w:shd w:val="clear" w:color="auto" w:fill="auto"/>
            <w:vAlign w:val="center"/>
            <w:tcPrChange w:id="482" w:author="DSNR" w:date="2018-09-02T15:36:00Z">
              <w:tcPr>
                <w:tcW w:w="630" w:type="dxa"/>
                <w:tcBorders>
                  <w:top w:val="nil"/>
                  <w:left w:val="nil"/>
                  <w:bottom w:val="single" w:sz="4" w:space="0" w:color="000000"/>
                  <w:right w:val="single" w:sz="4" w:space="0" w:color="000000"/>
                </w:tcBorders>
                <w:shd w:val="clear" w:color="auto" w:fill="auto"/>
                <w:vAlign w:val="center"/>
              </w:tcPr>
            </w:tcPrChange>
          </w:tcPr>
          <w:p w14:paraId="2A96DB28" w14:textId="77777777" w:rsidR="00993565" w:rsidRDefault="00665DBA">
            <w:pPr>
              <w:pStyle w:val="Normal1"/>
              <w:rPr>
                <w:rFonts w:ascii="Calibri" w:eastAsia="Calibri" w:hAnsi="Calibri" w:cs="Calibri"/>
              </w:rPr>
            </w:pPr>
            <w:r>
              <w:rPr>
                <w:rFonts w:ascii="Calibri" w:eastAsia="Calibri" w:hAnsi="Calibri" w:cs="Calibri"/>
              </w:rPr>
              <w:t> </w:t>
            </w:r>
          </w:p>
        </w:tc>
        <w:tc>
          <w:tcPr>
            <w:tcW w:w="641" w:type="dxa"/>
            <w:gridSpan w:val="2"/>
            <w:tcBorders>
              <w:top w:val="nil"/>
              <w:left w:val="nil"/>
              <w:bottom w:val="single" w:sz="4" w:space="0" w:color="000000"/>
              <w:right w:val="single" w:sz="8" w:space="0" w:color="000000"/>
            </w:tcBorders>
            <w:shd w:val="clear" w:color="auto" w:fill="auto"/>
            <w:vAlign w:val="center"/>
            <w:tcPrChange w:id="483" w:author="DSNR" w:date="2018-09-02T15:36:00Z">
              <w:tcPr>
                <w:tcW w:w="641" w:type="dxa"/>
                <w:tcBorders>
                  <w:top w:val="nil"/>
                  <w:left w:val="nil"/>
                  <w:bottom w:val="single" w:sz="4" w:space="0" w:color="000000"/>
                  <w:right w:val="single" w:sz="8" w:space="0" w:color="000000"/>
                </w:tcBorders>
                <w:shd w:val="clear" w:color="auto" w:fill="auto"/>
                <w:vAlign w:val="center"/>
              </w:tcPr>
            </w:tcPrChange>
          </w:tcPr>
          <w:p w14:paraId="78626079"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6B98374E" w14:textId="77777777" w:rsidTr="002013E6">
        <w:trPr>
          <w:gridAfter w:val="1"/>
          <w:wAfter w:w="522" w:type="dxa"/>
          <w:trHeight w:val="400"/>
          <w:trPrChange w:id="484" w:author="DSNR" w:date="2018-09-02T15:36:00Z">
            <w:trPr>
              <w:trHeight w:val="400"/>
            </w:trPr>
          </w:trPrChange>
        </w:trPr>
        <w:tc>
          <w:tcPr>
            <w:tcW w:w="444" w:type="dxa"/>
            <w:tcBorders>
              <w:top w:val="nil"/>
              <w:left w:val="single" w:sz="8" w:space="0" w:color="000000"/>
              <w:bottom w:val="single" w:sz="4" w:space="0" w:color="000000"/>
              <w:right w:val="single" w:sz="4" w:space="0" w:color="000000"/>
            </w:tcBorders>
            <w:shd w:val="clear" w:color="auto" w:fill="auto"/>
            <w:vAlign w:val="center"/>
            <w:tcPrChange w:id="485" w:author="DSNR" w:date="2018-09-02T15:36:00Z">
              <w:tcPr>
                <w:tcW w:w="445" w:type="dxa"/>
                <w:tcBorders>
                  <w:top w:val="nil"/>
                  <w:left w:val="single" w:sz="8" w:space="0" w:color="000000"/>
                  <w:bottom w:val="single" w:sz="4" w:space="0" w:color="000000"/>
                  <w:right w:val="single" w:sz="4" w:space="0" w:color="000000"/>
                </w:tcBorders>
                <w:shd w:val="clear" w:color="auto" w:fill="auto"/>
                <w:vAlign w:val="center"/>
              </w:tcPr>
            </w:tcPrChange>
          </w:tcPr>
          <w:p w14:paraId="5AFBCBAC" w14:textId="77777777" w:rsidR="00993565" w:rsidRDefault="00665DBA">
            <w:pPr>
              <w:pStyle w:val="Normal1"/>
              <w:jc w:val="center"/>
              <w:rPr>
                <w:rFonts w:ascii="Calibri" w:eastAsia="Calibri" w:hAnsi="Calibri" w:cs="Calibri"/>
                <w:b/>
              </w:rPr>
            </w:pPr>
            <w:r>
              <w:rPr>
                <w:rFonts w:ascii="Calibri" w:eastAsia="Calibri" w:hAnsi="Calibri" w:cs="Calibri"/>
                <w:b/>
              </w:rPr>
              <w:t>5</w:t>
            </w:r>
          </w:p>
        </w:tc>
        <w:tc>
          <w:tcPr>
            <w:tcW w:w="790" w:type="dxa"/>
            <w:tcBorders>
              <w:top w:val="nil"/>
              <w:left w:val="nil"/>
              <w:bottom w:val="single" w:sz="4" w:space="0" w:color="000000"/>
              <w:right w:val="single" w:sz="4" w:space="0" w:color="000000"/>
            </w:tcBorders>
            <w:shd w:val="clear" w:color="auto" w:fill="auto"/>
            <w:vAlign w:val="center"/>
            <w:tcPrChange w:id="486" w:author="DSNR" w:date="2018-09-02T15:36:00Z">
              <w:tcPr>
                <w:tcW w:w="790" w:type="dxa"/>
                <w:tcBorders>
                  <w:top w:val="nil"/>
                  <w:left w:val="nil"/>
                  <w:bottom w:val="single" w:sz="4" w:space="0" w:color="000000"/>
                  <w:right w:val="single" w:sz="4" w:space="0" w:color="000000"/>
                </w:tcBorders>
                <w:shd w:val="clear" w:color="auto" w:fill="auto"/>
                <w:vAlign w:val="center"/>
              </w:tcPr>
            </w:tcPrChange>
          </w:tcPr>
          <w:p w14:paraId="08C1659F" w14:textId="77777777" w:rsidR="00993565" w:rsidRDefault="00665DBA">
            <w:pPr>
              <w:pStyle w:val="Normal1"/>
              <w:rPr>
                <w:rFonts w:ascii="Calibri" w:eastAsia="Calibri" w:hAnsi="Calibri" w:cs="Calibri"/>
              </w:rPr>
            </w:pPr>
            <w:r>
              <w:rPr>
                <w:rFonts w:ascii="Calibri" w:eastAsia="Calibri" w:hAnsi="Calibri" w:cs="Calibri"/>
              </w:rPr>
              <w:t> </w:t>
            </w:r>
          </w:p>
        </w:tc>
        <w:tc>
          <w:tcPr>
            <w:tcW w:w="806" w:type="dxa"/>
            <w:tcBorders>
              <w:top w:val="nil"/>
              <w:left w:val="nil"/>
              <w:bottom w:val="single" w:sz="4" w:space="0" w:color="000000"/>
              <w:right w:val="single" w:sz="4" w:space="0" w:color="000000"/>
            </w:tcBorders>
            <w:shd w:val="clear" w:color="auto" w:fill="auto"/>
            <w:vAlign w:val="center"/>
            <w:tcPrChange w:id="487" w:author="DSNR" w:date="2018-09-02T15:36:00Z">
              <w:tcPr>
                <w:tcW w:w="806" w:type="dxa"/>
                <w:tcBorders>
                  <w:top w:val="nil"/>
                  <w:left w:val="nil"/>
                  <w:bottom w:val="single" w:sz="4" w:space="0" w:color="000000"/>
                  <w:right w:val="single" w:sz="4" w:space="0" w:color="000000"/>
                </w:tcBorders>
                <w:shd w:val="clear" w:color="auto" w:fill="auto"/>
                <w:vAlign w:val="center"/>
              </w:tcPr>
            </w:tcPrChange>
          </w:tcPr>
          <w:p w14:paraId="7E6439F5" w14:textId="77777777" w:rsidR="00993565" w:rsidRDefault="00665DBA">
            <w:pPr>
              <w:pStyle w:val="Normal1"/>
              <w:rPr>
                <w:rFonts w:ascii="Calibri" w:eastAsia="Calibri" w:hAnsi="Calibri" w:cs="Calibri"/>
              </w:rPr>
            </w:pPr>
            <w:r>
              <w:rPr>
                <w:rFonts w:ascii="Calibri" w:eastAsia="Calibri" w:hAnsi="Calibri" w:cs="Calibri"/>
              </w:rPr>
              <w:t> </w:t>
            </w:r>
          </w:p>
        </w:tc>
        <w:tc>
          <w:tcPr>
            <w:tcW w:w="403" w:type="dxa"/>
            <w:tcBorders>
              <w:top w:val="nil"/>
              <w:left w:val="nil"/>
              <w:bottom w:val="single" w:sz="4" w:space="0" w:color="000000"/>
              <w:right w:val="single" w:sz="4" w:space="0" w:color="000000"/>
            </w:tcBorders>
            <w:shd w:val="clear" w:color="auto" w:fill="auto"/>
            <w:vAlign w:val="center"/>
            <w:tcPrChange w:id="488" w:author="DSNR" w:date="2018-09-02T15:36:00Z">
              <w:tcPr>
                <w:tcW w:w="403" w:type="dxa"/>
                <w:tcBorders>
                  <w:top w:val="nil"/>
                  <w:left w:val="nil"/>
                  <w:bottom w:val="single" w:sz="4" w:space="0" w:color="000000"/>
                  <w:right w:val="single" w:sz="4" w:space="0" w:color="000000"/>
                </w:tcBorders>
                <w:shd w:val="clear" w:color="auto" w:fill="auto"/>
                <w:vAlign w:val="center"/>
              </w:tcPr>
            </w:tcPrChange>
          </w:tcPr>
          <w:p w14:paraId="66106ADB" w14:textId="77777777" w:rsidR="00993565" w:rsidRDefault="00665DBA">
            <w:pPr>
              <w:pStyle w:val="Normal1"/>
              <w:rPr>
                <w:rFonts w:ascii="Calibri" w:eastAsia="Calibri" w:hAnsi="Calibri" w:cs="Calibri"/>
              </w:rPr>
            </w:pPr>
            <w:r>
              <w:rPr>
                <w:rFonts w:ascii="Calibri" w:eastAsia="Calibri" w:hAnsi="Calibri" w:cs="Calibri"/>
              </w:rPr>
              <w:t> </w:t>
            </w:r>
          </w:p>
        </w:tc>
        <w:tc>
          <w:tcPr>
            <w:tcW w:w="703" w:type="dxa"/>
            <w:tcBorders>
              <w:top w:val="nil"/>
              <w:left w:val="nil"/>
              <w:bottom w:val="single" w:sz="4" w:space="0" w:color="000000"/>
              <w:right w:val="single" w:sz="4" w:space="0" w:color="000000"/>
            </w:tcBorders>
            <w:shd w:val="clear" w:color="auto" w:fill="auto"/>
            <w:vAlign w:val="center"/>
            <w:tcPrChange w:id="489" w:author="DSNR" w:date="2018-09-02T15:36:00Z">
              <w:tcPr>
                <w:tcW w:w="703" w:type="dxa"/>
                <w:tcBorders>
                  <w:top w:val="nil"/>
                  <w:left w:val="nil"/>
                  <w:bottom w:val="single" w:sz="4" w:space="0" w:color="000000"/>
                  <w:right w:val="single" w:sz="4" w:space="0" w:color="000000"/>
                </w:tcBorders>
                <w:shd w:val="clear" w:color="auto" w:fill="auto"/>
                <w:vAlign w:val="center"/>
              </w:tcPr>
            </w:tcPrChange>
          </w:tcPr>
          <w:p w14:paraId="1EE04155" w14:textId="77777777" w:rsidR="00993565" w:rsidRDefault="00665DBA">
            <w:pPr>
              <w:pStyle w:val="Normal1"/>
              <w:jc w:val="right"/>
              <w:rPr>
                <w:rFonts w:ascii="Calibri" w:eastAsia="Calibri" w:hAnsi="Calibri" w:cs="Calibri"/>
              </w:rPr>
            </w:pPr>
            <w:r>
              <w:rPr>
                <w:rFonts w:ascii="Calibri" w:eastAsia="Calibri" w:hAnsi="Calibri" w:cs="Calibri"/>
              </w:rPr>
              <w:t> </w:t>
            </w:r>
          </w:p>
        </w:tc>
        <w:tc>
          <w:tcPr>
            <w:tcW w:w="839" w:type="dxa"/>
            <w:tcBorders>
              <w:top w:val="nil"/>
              <w:left w:val="nil"/>
              <w:bottom w:val="single" w:sz="4" w:space="0" w:color="000000"/>
              <w:right w:val="single" w:sz="4" w:space="0" w:color="000000"/>
            </w:tcBorders>
            <w:shd w:val="clear" w:color="auto" w:fill="auto"/>
            <w:vAlign w:val="center"/>
            <w:tcPrChange w:id="490" w:author="DSNR" w:date="2018-09-02T15:36:00Z">
              <w:tcPr>
                <w:tcW w:w="839" w:type="dxa"/>
                <w:tcBorders>
                  <w:top w:val="nil"/>
                  <w:left w:val="nil"/>
                  <w:bottom w:val="single" w:sz="4" w:space="0" w:color="000000"/>
                  <w:right w:val="single" w:sz="4" w:space="0" w:color="000000"/>
                </w:tcBorders>
                <w:shd w:val="clear" w:color="auto" w:fill="auto"/>
                <w:vAlign w:val="center"/>
              </w:tcPr>
            </w:tcPrChange>
          </w:tcPr>
          <w:p w14:paraId="1C371154"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1017" w:type="dxa"/>
            <w:tcBorders>
              <w:top w:val="nil"/>
              <w:left w:val="nil"/>
              <w:bottom w:val="single" w:sz="4" w:space="0" w:color="000000"/>
              <w:right w:val="single" w:sz="4" w:space="0" w:color="000000"/>
            </w:tcBorders>
            <w:shd w:val="clear" w:color="auto" w:fill="auto"/>
            <w:vAlign w:val="center"/>
            <w:tcPrChange w:id="491" w:author="DSNR" w:date="2018-09-02T15:36:00Z">
              <w:tcPr>
                <w:tcW w:w="1017" w:type="dxa"/>
                <w:tcBorders>
                  <w:top w:val="nil"/>
                  <w:left w:val="nil"/>
                  <w:bottom w:val="single" w:sz="4" w:space="0" w:color="000000"/>
                  <w:right w:val="single" w:sz="4" w:space="0" w:color="000000"/>
                </w:tcBorders>
                <w:shd w:val="clear" w:color="auto" w:fill="auto"/>
                <w:vAlign w:val="center"/>
              </w:tcPr>
            </w:tcPrChange>
          </w:tcPr>
          <w:p w14:paraId="07A086E1"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17" w:type="dxa"/>
            <w:tcBorders>
              <w:top w:val="nil"/>
              <w:left w:val="nil"/>
              <w:bottom w:val="single" w:sz="4" w:space="0" w:color="000000"/>
              <w:right w:val="single" w:sz="4" w:space="0" w:color="000000"/>
            </w:tcBorders>
            <w:shd w:val="clear" w:color="auto" w:fill="auto"/>
            <w:vAlign w:val="center"/>
            <w:tcPrChange w:id="492" w:author="DSNR" w:date="2018-09-02T15:36:00Z">
              <w:tcPr>
                <w:tcW w:w="617" w:type="dxa"/>
                <w:tcBorders>
                  <w:top w:val="nil"/>
                  <w:left w:val="nil"/>
                  <w:bottom w:val="single" w:sz="4" w:space="0" w:color="000000"/>
                  <w:right w:val="single" w:sz="4" w:space="0" w:color="000000"/>
                </w:tcBorders>
                <w:shd w:val="clear" w:color="auto" w:fill="auto"/>
                <w:vAlign w:val="center"/>
              </w:tcPr>
            </w:tcPrChange>
          </w:tcPr>
          <w:p w14:paraId="34632487"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53" w:type="dxa"/>
            <w:tcBorders>
              <w:top w:val="nil"/>
              <w:left w:val="nil"/>
              <w:bottom w:val="single" w:sz="4" w:space="0" w:color="000000"/>
              <w:right w:val="single" w:sz="4" w:space="0" w:color="000000"/>
            </w:tcBorders>
            <w:shd w:val="clear" w:color="auto" w:fill="auto"/>
            <w:vAlign w:val="center"/>
            <w:tcPrChange w:id="493" w:author="DSNR" w:date="2018-09-02T15:36:00Z">
              <w:tcPr>
                <w:tcW w:w="453" w:type="dxa"/>
                <w:tcBorders>
                  <w:top w:val="nil"/>
                  <w:left w:val="nil"/>
                  <w:bottom w:val="single" w:sz="4" w:space="0" w:color="000000"/>
                  <w:right w:val="single" w:sz="4" w:space="0" w:color="000000"/>
                </w:tcBorders>
                <w:shd w:val="clear" w:color="auto" w:fill="auto"/>
                <w:vAlign w:val="center"/>
              </w:tcPr>
            </w:tcPrChange>
          </w:tcPr>
          <w:p w14:paraId="5A7D311F"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468" w:type="dxa"/>
            <w:gridSpan w:val="2"/>
            <w:tcBorders>
              <w:top w:val="nil"/>
              <w:left w:val="nil"/>
              <w:bottom w:val="single" w:sz="4" w:space="0" w:color="000000"/>
              <w:right w:val="single" w:sz="4" w:space="0" w:color="000000"/>
            </w:tcBorders>
            <w:shd w:val="clear" w:color="auto" w:fill="auto"/>
            <w:vAlign w:val="center"/>
            <w:tcPrChange w:id="494" w:author="DSNR" w:date="2018-09-02T15:36:00Z">
              <w:tcPr>
                <w:tcW w:w="468" w:type="dxa"/>
                <w:tcBorders>
                  <w:top w:val="nil"/>
                  <w:left w:val="nil"/>
                  <w:bottom w:val="single" w:sz="4" w:space="0" w:color="000000"/>
                  <w:right w:val="single" w:sz="4" w:space="0" w:color="000000"/>
                </w:tcBorders>
                <w:shd w:val="clear" w:color="auto" w:fill="auto"/>
                <w:vAlign w:val="center"/>
              </w:tcPr>
            </w:tcPrChange>
          </w:tcPr>
          <w:p w14:paraId="0FD2698D"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708" w:type="dxa"/>
            <w:tcBorders>
              <w:top w:val="nil"/>
              <w:left w:val="nil"/>
              <w:bottom w:val="single" w:sz="4" w:space="0" w:color="000000"/>
              <w:right w:val="single" w:sz="4" w:space="0" w:color="000000"/>
            </w:tcBorders>
            <w:shd w:val="clear" w:color="auto" w:fill="auto"/>
            <w:vAlign w:val="center"/>
            <w:tcPrChange w:id="495" w:author="DSNR" w:date="2018-09-02T15:36:00Z">
              <w:tcPr>
                <w:tcW w:w="708" w:type="dxa"/>
                <w:tcBorders>
                  <w:top w:val="nil"/>
                  <w:left w:val="nil"/>
                  <w:bottom w:val="single" w:sz="4" w:space="0" w:color="000000"/>
                  <w:right w:val="single" w:sz="4" w:space="0" w:color="000000"/>
                </w:tcBorders>
                <w:shd w:val="clear" w:color="auto" w:fill="auto"/>
                <w:vAlign w:val="center"/>
              </w:tcPr>
            </w:tcPrChange>
          </w:tcPr>
          <w:p w14:paraId="1628004C" w14:textId="77777777" w:rsidR="00993565" w:rsidRDefault="00665DBA">
            <w:pPr>
              <w:pStyle w:val="Normal1"/>
              <w:jc w:val="center"/>
              <w:rPr>
                <w:rFonts w:ascii="Calibri" w:eastAsia="Calibri" w:hAnsi="Calibri" w:cs="Calibri"/>
              </w:rPr>
            </w:pPr>
            <w:r>
              <w:rPr>
                <w:rFonts w:ascii="Calibri" w:eastAsia="Calibri" w:hAnsi="Calibri" w:cs="Calibri"/>
              </w:rPr>
              <w:t> </w:t>
            </w:r>
          </w:p>
        </w:tc>
        <w:tc>
          <w:tcPr>
            <w:tcW w:w="640" w:type="dxa"/>
            <w:gridSpan w:val="2"/>
            <w:tcBorders>
              <w:top w:val="nil"/>
              <w:left w:val="nil"/>
              <w:bottom w:val="single" w:sz="4" w:space="0" w:color="000000"/>
              <w:right w:val="single" w:sz="4" w:space="0" w:color="000000"/>
            </w:tcBorders>
            <w:shd w:val="clear" w:color="auto" w:fill="auto"/>
            <w:vAlign w:val="center"/>
            <w:tcPrChange w:id="496" w:author="DSNR" w:date="2018-09-02T15:36:00Z">
              <w:tcPr>
                <w:tcW w:w="640" w:type="dxa"/>
                <w:tcBorders>
                  <w:top w:val="nil"/>
                  <w:left w:val="nil"/>
                  <w:bottom w:val="single" w:sz="4" w:space="0" w:color="000000"/>
                  <w:right w:val="single" w:sz="4" w:space="0" w:color="000000"/>
                </w:tcBorders>
                <w:shd w:val="clear" w:color="auto" w:fill="auto"/>
                <w:vAlign w:val="center"/>
              </w:tcPr>
            </w:tcPrChange>
          </w:tcPr>
          <w:p w14:paraId="17A00E52" w14:textId="77777777" w:rsidR="00993565" w:rsidRDefault="00665DBA">
            <w:pPr>
              <w:pStyle w:val="Normal1"/>
              <w:rPr>
                <w:rFonts w:ascii="Calibri" w:eastAsia="Calibri" w:hAnsi="Calibri" w:cs="Calibri"/>
              </w:rPr>
            </w:pPr>
            <w:r>
              <w:rPr>
                <w:rFonts w:ascii="Calibri" w:eastAsia="Calibri" w:hAnsi="Calibri" w:cs="Calibri"/>
              </w:rPr>
              <w:t> </w:t>
            </w:r>
          </w:p>
        </w:tc>
        <w:tc>
          <w:tcPr>
            <w:tcW w:w="630" w:type="dxa"/>
            <w:gridSpan w:val="2"/>
            <w:tcBorders>
              <w:top w:val="nil"/>
              <w:left w:val="nil"/>
              <w:bottom w:val="single" w:sz="4" w:space="0" w:color="000000"/>
              <w:right w:val="single" w:sz="4" w:space="0" w:color="000000"/>
            </w:tcBorders>
            <w:shd w:val="clear" w:color="auto" w:fill="auto"/>
            <w:vAlign w:val="center"/>
            <w:tcPrChange w:id="497" w:author="DSNR" w:date="2018-09-02T15:36:00Z">
              <w:tcPr>
                <w:tcW w:w="630" w:type="dxa"/>
                <w:tcBorders>
                  <w:top w:val="nil"/>
                  <w:left w:val="nil"/>
                  <w:bottom w:val="single" w:sz="4" w:space="0" w:color="000000"/>
                  <w:right w:val="single" w:sz="4" w:space="0" w:color="000000"/>
                </w:tcBorders>
                <w:shd w:val="clear" w:color="auto" w:fill="auto"/>
                <w:vAlign w:val="center"/>
              </w:tcPr>
            </w:tcPrChange>
          </w:tcPr>
          <w:p w14:paraId="725227CB" w14:textId="77777777" w:rsidR="00993565" w:rsidRDefault="00665DBA">
            <w:pPr>
              <w:pStyle w:val="Normal1"/>
              <w:rPr>
                <w:rFonts w:ascii="Calibri" w:eastAsia="Calibri" w:hAnsi="Calibri" w:cs="Calibri"/>
              </w:rPr>
            </w:pPr>
            <w:r>
              <w:rPr>
                <w:rFonts w:ascii="Calibri" w:eastAsia="Calibri" w:hAnsi="Calibri" w:cs="Calibri"/>
              </w:rPr>
              <w:t> </w:t>
            </w:r>
          </w:p>
        </w:tc>
        <w:tc>
          <w:tcPr>
            <w:tcW w:w="641" w:type="dxa"/>
            <w:gridSpan w:val="2"/>
            <w:tcBorders>
              <w:top w:val="nil"/>
              <w:left w:val="nil"/>
              <w:bottom w:val="single" w:sz="4" w:space="0" w:color="000000"/>
              <w:right w:val="single" w:sz="8" w:space="0" w:color="000000"/>
            </w:tcBorders>
            <w:shd w:val="clear" w:color="auto" w:fill="auto"/>
            <w:vAlign w:val="center"/>
            <w:tcPrChange w:id="498" w:author="DSNR" w:date="2018-09-02T15:36:00Z">
              <w:tcPr>
                <w:tcW w:w="641" w:type="dxa"/>
                <w:tcBorders>
                  <w:top w:val="nil"/>
                  <w:left w:val="nil"/>
                  <w:bottom w:val="single" w:sz="4" w:space="0" w:color="000000"/>
                  <w:right w:val="single" w:sz="8" w:space="0" w:color="000000"/>
                </w:tcBorders>
                <w:shd w:val="clear" w:color="auto" w:fill="auto"/>
                <w:vAlign w:val="center"/>
              </w:tcPr>
            </w:tcPrChange>
          </w:tcPr>
          <w:p w14:paraId="54CD85F0"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2ABD99A2" w14:textId="77777777" w:rsidTr="002013E6">
        <w:trPr>
          <w:gridAfter w:val="1"/>
          <w:wAfter w:w="522" w:type="dxa"/>
          <w:trHeight w:val="400"/>
          <w:trPrChange w:id="499"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500" w:author="DSNR" w:date="2018-09-02T15:36:00Z">
              <w:tcPr>
                <w:tcW w:w="445" w:type="dxa"/>
                <w:tcBorders>
                  <w:top w:val="nil"/>
                  <w:left w:val="single" w:sz="8" w:space="0" w:color="000000"/>
                  <w:bottom w:val="nil"/>
                  <w:right w:val="nil"/>
                </w:tcBorders>
                <w:shd w:val="clear" w:color="auto" w:fill="auto"/>
                <w:vAlign w:val="center"/>
              </w:tcPr>
            </w:tcPrChange>
          </w:tcPr>
          <w:p w14:paraId="498E937C" w14:textId="77777777" w:rsidR="00993565" w:rsidRDefault="00665DBA">
            <w:pPr>
              <w:pStyle w:val="Normal1"/>
              <w:jc w:val="center"/>
              <w:rPr>
                <w:rFonts w:ascii="Calibri" w:eastAsia="Calibri" w:hAnsi="Calibri" w:cs="Calibri"/>
                <w:b/>
              </w:rPr>
            </w:pPr>
            <w:r>
              <w:rPr>
                <w:rFonts w:ascii="Calibri" w:eastAsia="Calibri" w:hAnsi="Calibri" w:cs="Calibri"/>
                <w:b/>
              </w:rPr>
              <w:t> </w:t>
            </w:r>
          </w:p>
        </w:tc>
        <w:tc>
          <w:tcPr>
            <w:tcW w:w="790" w:type="dxa"/>
            <w:tcBorders>
              <w:top w:val="nil"/>
              <w:left w:val="nil"/>
              <w:bottom w:val="nil"/>
              <w:right w:val="nil"/>
            </w:tcBorders>
            <w:shd w:val="clear" w:color="auto" w:fill="auto"/>
            <w:vAlign w:val="center"/>
            <w:tcPrChange w:id="501" w:author="DSNR" w:date="2018-09-02T15:36:00Z">
              <w:tcPr>
                <w:tcW w:w="790" w:type="dxa"/>
                <w:tcBorders>
                  <w:top w:val="nil"/>
                  <w:left w:val="nil"/>
                  <w:bottom w:val="nil"/>
                  <w:right w:val="nil"/>
                </w:tcBorders>
                <w:shd w:val="clear" w:color="auto" w:fill="auto"/>
                <w:vAlign w:val="center"/>
              </w:tcPr>
            </w:tcPrChange>
          </w:tcPr>
          <w:p w14:paraId="7DBCE877" w14:textId="77777777" w:rsidR="00993565" w:rsidRDefault="00993565">
            <w:pPr>
              <w:pStyle w:val="Normal1"/>
              <w:jc w:val="center"/>
              <w:rPr>
                <w:rFonts w:ascii="Calibri" w:eastAsia="Calibri" w:hAnsi="Calibri" w:cs="Calibri"/>
                <w:b/>
              </w:rPr>
            </w:pPr>
          </w:p>
        </w:tc>
        <w:tc>
          <w:tcPr>
            <w:tcW w:w="806" w:type="dxa"/>
            <w:tcBorders>
              <w:top w:val="nil"/>
              <w:left w:val="nil"/>
              <w:bottom w:val="nil"/>
              <w:right w:val="nil"/>
            </w:tcBorders>
            <w:shd w:val="clear" w:color="auto" w:fill="auto"/>
            <w:vAlign w:val="center"/>
            <w:tcPrChange w:id="502" w:author="DSNR" w:date="2018-09-02T15:36:00Z">
              <w:tcPr>
                <w:tcW w:w="806" w:type="dxa"/>
                <w:tcBorders>
                  <w:top w:val="nil"/>
                  <w:left w:val="nil"/>
                  <w:bottom w:val="nil"/>
                  <w:right w:val="nil"/>
                </w:tcBorders>
                <w:shd w:val="clear" w:color="auto" w:fill="auto"/>
                <w:vAlign w:val="center"/>
              </w:tcPr>
            </w:tcPrChange>
          </w:tcPr>
          <w:p w14:paraId="532F1710"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503" w:author="DSNR" w:date="2018-09-02T15:36:00Z">
              <w:tcPr>
                <w:tcW w:w="403" w:type="dxa"/>
                <w:tcBorders>
                  <w:top w:val="nil"/>
                  <w:left w:val="nil"/>
                  <w:bottom w:val="nil"/>
                  <w:right w:val="nil"/>
                </w:tcBorders>
                <w:shd w:val="clear" w:color="auto" w:fill="auto"/>
                <w:vAlign w:val="center"/>
              </w:tcPr>
            </w:tcPrChange>
          </w:tcPr>
          <w:p w14:paraId="5094A823" w14:textId="77777777" w:rsidR="00993565" w:rsidRDefault="00993565">
            <w:pPr>
              <w:pStyle w:val="Normal1"/>
              <w:rPr>
                <w:color w:val="000000"/>
                <w:sz w:val="20"/>
                <w:szCs w:val="20"/>
              </w:rPr>
            </w:pPr>
          </w:p>
        </w:tc>
        <w:tc>
          <w:tcPr>
            <w:tcW w:w="703" w:type="dxa"/>
            <w:tcBorders>
              <w:top w:val="nil"/>
              <w:left w:val="nil"/>
              <w:bottom w:val="nil"/>
              <w:right w:val="single" w:sz="4" w:space="0" w:color="000000"/>
            </w:tcBorders>
            <w:shd w:val="clear" w:color="auto" w:fill="auto"/>
            <w:vAlign w:val="center"/>
            <w:tcPrChange w:id="504" w:author="DSNR" w:date="2018-09-02T15:36:00Z">
              <w:tcPr>
                <w:tcW w:w="703" w:type="dxa"/>
                <w:tcBorders>
                  <w:top w:val="nil"/>
                  <w:left w:val="nil"/>
                  <w:bottom w:val="nil"/>
                  <w:right w:val="single" w:sz="4" w:space="0" w:color="000000"/>
                </w:tcBorders>
                <w:shd w:val="clear" w:color="auto" w:fill="auto"/>
                <w:vAlign w:val="center"/>
              </w:tcPr>
            </w:tcPrChange>
          </w:tcPr>
          <w:p w14:paraId="7203330F" w14:textId="77777777" w:rsidR="00993565" w:rsidRDefault="00665DBA">
            <w:pPr>
              <w:pStyle w:val="Normal1"/>
              <w:jc w:val="center"/>
              <w:rPr>
                <w:rFonts w:ascii="Calibri" w:eastAsia="Calibri" w:hAnsi="Calibri" w:cs="Calibri"/>
                <w:b/>
              </w:rPr>
            </w:pPr>
            <w:r>
              <w:rPr>
                <w:rFonts w:ascii="Calibri" w:eastAsia="Calibri" w:hAnsi="Calibri" w:cs="Calibri"/>
                <w:b/>
              </w:rPr>
              <w:t> </w:t>
            </w:r>
          </w:p>
        </w:tc>
        <w:tc>
          <w:tcPr>
            <w:tcW w:w="839" w:type="dxa"/>
            <w:tcBorders>
              <w:top w:val="nil"/>
              <w:left w:val="nil"/>
              <w:bottom w:val="single" w:sz="4" w:space="0" w:color="000000"/>
              <w:right w:val="single" w:sz="4" w:space="0" w:color="000000"/>
            </w:tcBorders>
            <w:shd w:val="clear" w:color="auto" w:fill="auto"/>
            <w:vAlign w:val="center"/>
            <w:tcPrChange w:id="505" w:author="DSNR" w:date="2018-09-02T15:36:00Z">
              <w:tcPr>
                <w:tcW w:w="839" w:type="dxa"/>
                <w:tcBorders>
                  <w:top w:val="nil"/>
                  <w:left w:val="nil"/>
                  <w:bottom w:val="single" w:sz="4" w:space="0" w:color="000000"/>
                  <w:right w:val="single" w:sz="4" w:space="0" w:color="000000"/>
                </w:tcBorders>
                <w:shd w:val="clear" w:color="auto" w:fill="auto"/>
                <w:vAlign w:val="center"/>
              </w:tcPr>
            </w:tcPrChange>
          </w:tcPr>
          <w:p w14:paraId="7FCAB950" w14:textId="77777777" w:rsidR="00993565" w:rsidRDefault="00665DBA">
            <w:pPr>
              <w:pStyle w:val="Normal1"/>
              <w:jc w:val="center"/>
              <w:rPr>
                <w:rFonts w:ascii="Calibri" w:eastAsia="Calibri" w:hAnsi="Calibri" w:cs="Calibri"/>
                <w:b/>
              </w:rPr>
            </w:pPr>
            <w:r>
              <w:rPr>
                <w:rFonts w:ascii="Calibri" w:eastAsia="Calibri" w:hAnsi="Calibri" w:cs="Calibri"/>
                <w:b/>
              </w:rPr>
              <w:t> </w:t>
            </w:r>
          </w:p>
        </w:tc>
        <w:tc>
          <w:tcPr>
            <w:tcW w:w="1017" w:type="dxa"/>
            <w:tcBorders>
              <w:top w:val="nil"/>
              <w:left w:val="nil"/>
              <w:bottom w:val="single" w:sz="4" w:space="0" w:color="000000"/>
              <w:right w:val="single" w:sz="4" w:space="0" w:color="000000"/>
            </w:tcBorders>
            <w:shd w:val="clear" w:color="auto" w:fill="auto"/>
            <w:vAlign w:val="center"/>
            <w:tcPrChange w:id="506" w:author="DSNR" w:date="2018-09-02T15:36:00Z">
              <w:tcPr>
                <w:tcW w:w="1017" w:type="dxa"/>
                <w:tcBorders>
                  <w:top w:val="nil"/>
                  <w:left w:val="nil"/>
                  <w:bottom w:val="single" w:sz="4" w:space="0" w:color="000000"/>
                  <w:right w:val="single" w:sz="4" w:space="0" w:color="000000"/>
                </w:tcBorders>
                <w:shd w:val="clear" w:color="auto" w:fill="auto"/>
                <w:vAlign w:val="center"/>
              </w:tcPr>
            </w:tcPrChange>
          </w:tcPr>
          <w:p w14:paraId="1F341D70" w14:textId="77777777" w:rsidR="00993565" w:rsidRDefault="00665DBA">
            <w:pPr>
              <w:pStyle w:val="Normal1"/>
              <w:jc w:val="center"/>
              <w:rPr>
                <w:rFonts w:ascii="Calibri" w:eastAsia="Calibri" w:hAnsi="Calibri" w:cs="Calibri"/>
                <w:b/>
              </w:rPr>
            </w:pPr>
            <w:r>
              <w:rPr>
                <w:rFonts w:ascii="Calibri" w:eastAsia="Calibri" w:hAnsi="Calibri" w:cs="Calibri"/>
                <w:b/>
              </w:rPr>
              <w:t> </w:t>
            </w:r>
          </w:p>
        </w:tc>
        <w:tc>
          <w:tcPr>
            <w:tcW w:w="617" w:type="dxa"/>
            <w:tcBorders>
              <w:top w:val="nil"/>
              <w:left w:val="nil"/>
              <w:bottom w:val="single" w:sz="4" w:space="0" w:color="000000"/>
              <w:right w:val="single" w:sz="4" w:space="0" w:color="000000"/>
            </w:tcBorders>
            <w:shd w:val="clear" w:color="auto" w:fill="auto"/>
            <w:vAlign w:val="center"/>
            <w:tcPrChange w:id="507" w:author="DSNR" w:date="2018-09-02T15:36:00Z">
              <w:tcPr>
                <w:tcW w:w="617" w:type="dxa"/>
                <w:tcBorders>
                  <w:top w:val="nil"/>
                  <w:left w:val="nil"/>
                  <w:bottom w:val="single" w:sz="4" w:space="0" w:color="000000"/>
                  <w:right w:val="single" w:sz="4" w:space="0" w:color="000000"/>
                </w:tcBorders>
                <w:shd w:val="clear" w:color="auto" w:fill="auto"/>
                <w:vAlign w:val="center"/>
              </w:tcPr>
            </w:tcPrChange>
          </w:tcPr>
          <w:p w14:paraId="2D5A1067" w14:textId="77777777" w:rsidR="00993565" w:rsidRDefault="00665DBA">
            <w:pPr>
              <w:pStyle w:val="Normal1"/>
              <w:jc w:val="center"/>
              <w:rPr>
                <w:rFonts w:ascii="Calibri" w:eastAsia="Calibri" w:hAnsi="Calibri" w:cs="Calibri"/>
                <w:b/>
              </w:rPr>
            </w:pPr>
            <w:r>
              <w:rPr>
                <w:rFonts w:ascii="Calibri" w:eastAsia="Calibri" w:hAnsi="Calibri" w:cs="Calibri"/>
                <w:b/>
              </w:rPr>
              <w:t>0</w:t>
            </w:r>
          </w:p>
        </w:tc>
        <w:tc>
          <w:tcPr>
            <w:tcW w:w="453" w:type="dxa"/>
            <w:tcBorders>
              <w:top w:val="nil"/>
              <w:left w:val="nil"/>
              <w:bottom w:val="single" w:sz="4" w:space="0" w:color="000000"/>
              <w:right w:val="single" w:sz="4" w:space="0" w:color="000000"/>
            </w:tcBorders>
            <w:shd w:val="clear" w:color="auto" w:fill="auto"/>
            <w:vAlign w:val="center"/>
            <w:tcPrChange w:id="508" w:author="DSNR" w:date="2018-09-02T15:36:00Z">
              <w:tcPr>
                <w:tcW w:w="453" w:type="dxa"/>
                <w:tcBorders>
                  <w:top w:val="nil"/>
                  <w:left w:val="nil"/>
                  <w:bottom w:val="single" w:sz="4" w:space="0" w:color="000000"/>
                  <w:right w:val="single" w:sz="4" w:space="0" w:color="000000"/>
                </w:tcBorders>
                <w:shd w:val="clear" w:color="auto" w:fill="auto"/>
                <w:vAlign w:val="center"/>
              </w:tcPr>
            </w:tcPrChange>
          </w:tcPr>
          <w:p w14:paraId="73341A87" w14:textId="77777777" w:rsidR="00993565" w:rsidRDefault="00665DBA">
            <w:pPr>
              <w:pStyle w:val="Normal1"/>
              <w:jc w:val="center"/>
              <w:rPr>
                <w:rFonts w:ascii="Calibri" w:eastAsia="Calibri" w:hAnsi="Calibri" w:cs="Calibri"/>
                <w:b/>
              </w:rPr>
            </w:pPr>
            <w:r>
              <w:rPr>
                <w:rFonts w:ascii="Calibri" w:eastAsia="Calibri" w:hAnsi="Calibri" w:cs="Calibri"/>
                <w:b/>
              </w:rPr>
              <w:t> </w:t>
            </w:r>
          </w:p>
        </w:tc>
        <w:tc>
          <w:tcPr>
            <w:tcW w:w="468" w:type="dxa"/>
            <w:gridSpan w:val="2"/>
            <w:tcBorders>
              <w:top w:val="nil"/>
              <w:left w:val="nil"/>
              <w:bottom w:val="single" w:sz="4" w:space="0" w:color="000000"/>
              <w:right w:val="single" w:sz="4" w:space="0" w:color="000000"/>
            </w:tcBorders>
            <w:shd w:val="clear" w:color="auto" w:fill="auto"/>
            <w:vAlign w:val="center"/>
            <w:tcPrChange w:id="509" w:author="DSNR" w:date="2018-09-02T15:36:00Z">
              <w:tcPr>
                <w:tcW w:w="468" w:type="dxa"/>
                <w:tcBorders>
                  <w:top w:val="nil"/>
                  <w:left w:val="nil"/>
                  <w:bottom w:val="single" w:sz="4" w:space="0" w:color="000000"/>
                  <w:right w:val="single" w:sz="4" w:space="0" w:color="000000"/>
                </w:tcBorders>
                <w:shd w:val="clear" w:color="auto" w:fill="auto"/>
                <w:vAlign w:val="center"/>
              </w:tcPr>
            </w:tcPrChange>
          </w:tcPr>
          <w:p w14:paraId="30EAA873" w14:textId="77777777" w:rsidR="00993565" w:rsidRDefault="00665DBA">
            <w:pPr>
              <w:pStyle w:val="Normal1"/>
              <w:jc w:val="center"/>
              <w:rPr>
                <w:rFonts w:ascii="Calibri" w:eastAsia="Calibri" w:hAnsi="Calibri" w:cs="Calibri"/>
                <w:b/>
              </w:rPr>
            </w:pPr>
            <w:r>
              <w:rPr>
                <w:rFonts w:ascii="Calibri" w:eastAsia="Calibri" w:hAnsi="Calibri" w:cs="Calibri"/>
                <w:b/>
              </w:rPr>
              <w:t>0</w:t>
            </w:r>
          </w:p>
        </w:tc>
        <w:tc>
          <w:tcPr>
            <w:tcW w:w="708" w:type="dxa"/>
            <w:tcBorders>
              <w:top w:val="nil"/>
              <w:left w:val="nil"/>
              <w:bottom w:val="single" w:sz="4" w:space="0" w:color="000000"/>
              <w:right w:val="single" w:sz="4" w:space="0" w:color="000000"/>
            </w:tcBorders>
            <w:shd w:val="clear" w:color="auto" w:fill="auto"/>
            <w:vAlign w:val="center"/>
            <w:tcPrChange w:id="510" w:author="DSNR" w:date="2018-09-02T15:36:00Z">
              <w:tcPr>
                <w:tcW w:w="708" w:type="dxa"/>
                <w:tcBorders>
                  <w:top w:val="nil"/>
                  <w:left w:val="nil"/>
                  <w:bottom w:val="single" w:sz="4" w:space="0" w:color="000000"/>
                  <w:right w:val="single" w:sz="4" w:space="0" w:color="000000"/>
                </w:tcBorders>
                <w:shd w:val="clear" w:color="auto" w:fill="auto"/>
                <w:vAlign w:val="center"/>
              </w:tcPr>
            </w:tcPrChange>
          </w:tcPr>
          <w:p w14:paraId="354D23E9" w14:textId="77777777" w:rsidR="00993565" w:rsidRDefault="00665DBA">
            <w:pPr>
              <w:pStyle w:val="Normal1"/>
              <w:jc w:val="center"/>
              <w:rPr>
                <w:rFonts w:ascii="Calibri" w:eastAsia="Calibri" w:hAnsi="Calibri" w:cs="Calibri"/>
                <w:b/>
              </w:rPr>
            </w:pPr>
            <w:r>
              <w:rPr>
                <w:rFonts w:ascii="Calibri" w:eastAsia="Calibri" w:hAnsi="Calibri" w:cs="Calibri"/>
                <w:b/>
              </w:rPr>
              <w:t> </w:t>
            </w:r>
          </w:p>
        </w:tc>
        <w:tc>
          <w:tcPr>
            <w:tcW w:w="640" w:type="dxa"/>
            <w:gridSpan w:val="2"/>
            <w:tcBorders>
              <w:top w:val="nil"/>
              <w:left w:val="nil"/>
              <w:bottom w:val="single" w:sz="4" w:space="0" w:color="000000"/>
              <w:right w:val="single" w:sz="4" w:space="0" w:color="000000"/>
            </w:tcBorders>
            <w:shd w:val="clear" w:color="auto" w:fill="auto"/>
            <w:vAlign w:val="center"/>
            <w:tcPrChange w:id="511" w:author="DSNR" w:date="2018-09-02T15:36:00Z">
              <w:tcPr>
                <w:tcW w:w="640" w:type="dxa"/>
                <w:tcBorders>
                  <w:top w:val="nil"/>
                  <w:left w:val="nil"/>
                  <w:bottom w:val="single" w:sz="4" w:space="0" w:color="000000"/>
                  <w:right w:val="single" w:sz="4" w:space="0" w:color="000000"/>
                </w:tcBorders>
                <w:shd w:val="clear" w:color="auto" w:fill="auto"/>
                <w:vAlign w:val="center"/>
              </w:tcPr>
            </w:tcPrChange>
          </w:tcPr>
          <w:p w14:paraId="6B677D34" w14:textId="77777777" w:rsidR="00993565" w:rsidRDefault="00665DBA">
            <w:pPr>
              <w:pStyle w:val="Normal1"/>
              <w:jc w:val="center"/>
              <w:rPr>
                <w:rFonts w:ascii="Calibri" w:eastAsia="Calibri" w:hAnsi="Calibri" w:cs="Calibri"/>
                <w:b/>
              </w:rPr>
            </w:pPr>
            <w:r>
              <w:rPr>
                <w:rFonts w:ascii="Calibri" w:eastAsia="Calibri" w:hAnsi="Calibri" w:cs="Calibri"/>
                <w:b/>
              </w:rPr>
              <w:t>0</w:t>
            </w:r>
          </w:p>
        </w:tc>
        <w:tc>
          <w:tcPr>
            <w:tcW w:w="630" w:type="dxa"/>
            <w:gridSpan w:val="2"/>
            <w:tcBorders>
              <w:top w:val="nil"/>
              <w:left w:val="nil"/>
              <w:bottom w:val="single" w:sz="4" w:space="0" w:color="000000"/>
              <w:right w:val="single" w:sz="4" w:space="0" w:color="000000"/>
            </w:tcBorders>
            <w:shd w:val="clear" w:color="auto" w:fill="auto"/>
            <w:vAlign w:val="center"/>
            <w:tcPrChange w:id="512" w:author="DSNR" w:date="2018-09-02T15:36:00Z">
              <w:tcPr>
                <w:tcW w:w="630" w:type="dxa"/>
                <w:tcBorders>
                  <w:top w:val="nil"/>
                  <w:left w:val="nil"/>
                  <w:bottom w:val="single" w:sz="4" w:space="0" w:color="000000"/>
                  <w:right w:val="single" w:sz="4" w:space="0" w:color="000000"/>
                </w:tcBorders>
                <w:shd w:val="clear" w:color="auto" w:fill="auto"/>
                <w:vAlign w:val="center"/>
              </w:tcPr>
            </w:tcPrChange>
          </w:tcPr>
          <w:p w14:paraId="7C3B32BE" w14:textId="77777777" w:rsidR="00993565" w:rsidRDefault="00665DBA">
            <w:pPr>
              <w:pStyle w:val="Normal1"/>
              <w:jc w:val="center"/>
              <w:rPr>
                <w:rFonts w:ascii="Calibri" w:eastAsia="Calibri" w:hAnsi="Calibri" w:cs="Calibri"/>
                <w:b/>
              </w:rPr>
            </w:pPr>
            <w:r>
              <w:rPr>
                <w:rFonts w:ascii="Calibri" w:eastAsia="Calibri" w:hAnsi="Calibri" w:cs="Calibri"/>
                <w:b/>
              </w:rPr>
              <w:t> </w:t>
            </w:r>
          </w:p>
        </w:tc>
        <w:tc>
          <w:tcPr>
            <w:tcW w:w="641" w:type="dxa"/>
            <w:gridSpan w:val="2"/>
            <w:tcBorders>
              <w:top w:val="nil"/>
              <w:left w:val="nil"/>
              <w:bottom w:val="single" w:sz="4" w:space="0" w:color="000000"/>
              <w:right w:val="single" w:sz="8" w:space="0" w:color="000000"/>
            </w:tcBorders>
            <w:shd w:val="clear" w:color="auto" w:fill="auto"/>
            <w:vAlign w:val="center"/>
            <w:tcPrChange w:id="513" w:author="DSNR" w:date="2018-09-02T15:36:00Z">
              <w:tcPr>
                <w:tcW w:w="641" w:type="dxa"/>
                <w:tcBorders>
                  <w:top w:val="nil"/>
                  <w:left w:val="nil"/>
                  <w:bottom w:val="single" w:sz="4" w:space="0" w:color="000000"/>
                  <w:right w:val="single" w:sz="8" w:space="0" w:color="000000"/>
                </w:tcBorders>
                <w:shd w:val="clear" w:color="auto" w:fill="auto"/>
                <w:vAlign w:val="center"/>
              </w:tcPr>
            </w:tcPrChange>
          </w:tcPr>
          <w:p w14:paraId="061690CC" w14:textId="77777777" w:rsidR="00993565" w:rsidRDefault="00665DBA">
            <w:pPr>
              <w:pStyle w:val="Normal1"/>
              <w:jc w:val="center"/>
              <w:rPr>
                <w:rFonts w:ascii="Calibri" w:eastAsia="Calibri" w:hAnsi="Calibri" w:cs="Calibri"/>
                <w:b/>
              </w:rPr>
            </w:pPr>
            <w:r>
              <w:rPr>
                <w:rFonts w:ascii="Calibri" w:eastAsia="Calibri" w:hAnsi="Calibri" w:cs="Calibri"/>
                <w:b/>
              </w:rPr>
              <w:t>0</w:t>
            </w:r>
          </w:p>
        </w:tc>
      </w:tr>
      <w:tr w:rsidR="00993565" w14:paraId="1C15F770" w14:textId="77777777" w:rsidTr="002013E6">
        <w:trPr>
          <w:gridAfter w:val="1"/>
          <w:wAfter w:w="522" w:type="dxa"/>
          <w:trHeight w:val="400"/>
          <w:trPrChange w:id="514"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515" w:author="DSNR" w:date="2018-09-02T15:36:00Z">
              <w:tcPr>
                <w:tcW w:w="445" w:type="dxa"/>
                <w:tcBorders>
                  <w:top w:val="nil"/>
                  <w:left w:val="single" w:sz="8" w:space="0" w:color="000000"/>
                  <w:bottom w:val="nil"/>
                  <w:right w:val="nil"/>
                </w:tcBorders>
                <w:shd w:val="clear" w:color="auto" w:fill="auto"/>
                <w:vAlign w:val="center"/>
              </w:tcPr>
            </w:tcPrChange>
          </w:tcPr>
          <w:p w14:paraId="46BBA62E" w14:textId="77777777" w:rsidR="00993565" w:rsidRDefault="00665DBA">
            <w:pPr>
              <w:pStyle w:val="Normal1"/>
              <w:rPr>
                <w:rFonts w:ascii="Calibri" w:eastAsia="Calibri" w:hAnsi="Calibri" w:cs="Calibri"/>
              </w:rPr>
            </w:pPr>
            <w:r>
              <w:rPr>
                <w:rFonts w:ascii="Calibri" w:eastAsia="Calibri" w:hAnsi="Calibri" w:cs="Calibri"/>
              </w:rPr>
              <w:lastRenderedPageBreak/>
              <w:t> </w:t>
            </w:r>
          </w:p>
        </w:tc>
        <w:tc>
          <w:tcPr>
            <w:tcW w:w="790" w:type="dxa"/>
            <w:tcBorders>
              <w:top w:val="nil"/>
              <w:left w:val="nil"/>
              <w:bottom w:val="nil"/>
              <w:right w:val="nil"/>
            </w:tcBorders>
            <w:shd w:val="clear" w:color="auto" w:fill="auto"/>
            <w:vAlign w:val="center"/>
            <w:tcPrChange w:id="516" w:author="DSNR" w:date="2018-09-02T15:36:00Z">
              <w:tcPr>
                <w:tcW w:w="790" w:type="dxa"/>
                <w:tcBorders>
                  <w:top w:val="nil"/>
                  <w:left w:val="nil"/>
                  <w:bottom w:val="nil"/>
                  <w:right w:val="nil"/>
                </w:tcBorders>
                <w:shd w:val="clear" w:color="auto" w:fill="auto"/>
                <w:vAlign w:val="center"/>
              </w:tcPr>
            </w:tcPrChange>
          </w:tcPr>
          <w:p w14:paraId="27E313BF" w14:textId="77777777" w:rsidR="00993565" w:rsidRDefault="00993565">
            <w:pPr>
              <w:pStyle w:val="Normal1"/>
              <w:rPr>
                <w:rFonts w:ascii="Calibri" w:eastAsia="Calibri" w:hAnsi="Calibri" w:cs="Calibri"/>
              </w:rPr>
            </w:pPr>
          </w:p>
        </w:tc>
        <w:tc>
          <w:tcPr>
            <w:tcW w:w="806" w:type="dxa"/>
            <w:tcBorders>
              <w:top w:val="nil"/>
              <w:left w:val="nil"/>
              <w:bottom w:val="nil"/>
              <w:right w:val="nil"/>
            </w:tcBorders>
            <w:shd w:val="clear" w:color="auto" w:fill="auto"/>
            <w:vAlign w:val="center"/>
            <w:tcPrChange w:id="517" w:author="DSNR" w:date="2018-09-02T15:36:00Z">
              <w:tcPr>
                <w:tcW w:w="806" w:type="dxa"/>
                <w:tcBorders>
                  <w:top w:val="nil"/>
                  <w:left w:val="nil"/>
                  <w:bottom w:val="nil"/>
                  <w:right w:val="nil"/>
                </w:tcBorders>
                <w:shd w:val="clear" w:color="auto" w:fill="auto"/>
                <w:vAlign w:val="center"/>
              </w:tcPr>
            </w:tcPrChange>
          </w:tcPr>
          <w:p w14:paraId="4D79427B"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518" w:author="DSNR" w:date="2018-09-02T15:36:00Z">
              <w:tcPr>
                <w:tcW w:w="403" w:type="dxa"/>
                <w:tcBorders>
                  <w:top w:val="nil"/>
                  <w:left w:val="nil"/>
                  <w:bottom w:val="nil"/>
                  <w:right w:val="nil"/>
                </w:tcBorders>
                <w:shd w:val="clear" w:color="auto" w:fill="auto"/>
                <w:vAlign w:val="center"/>
              </w:tcPr>
            </w:tcPrChange>
          </w:tcPr>
          <w:p w14:paraId="3FF83616" w14:textId="77777777" w:rsidR="00993565" w:rsidRDefault="00993565">
            <w:pPr>
              <w:pStyle w:val="Normal1"/>
              <w:rPr>
                <w:color w:val="000000"/>
                <w:sz w:val="20"/>
                <w:szCs w:val="20"/>
              </w:rPr>
            </w:pPr>
          </w:p>
        </w:tc>
        <w:tc>
          <w:tcPr>
            <w:tcW w:w="2559" w:type="dxa"/>
            <w:gridSpan w:val="3"/>
            <w:tcBorders>
              <w:top w:val="nil"/>
              <w:left w:val="nil"/>
              <w:bottom w:val="nil"/>
              <w:right w:val="nil"/>
            </w:tcBorders>
            <w:shd w:val="clear" w:color="auto" w:fill="auto"/>
            <w:vAlign w:val="center"/>
            <w:tcPrChange w:id="519" w:author="DSNR" w:date="2018-09-02T15:36:00Z">
              <w:tcPr>
                <w:tcW w:w="2559" w:type="dxa"/>
                <w:gridSpan w:val="3"/>
                <w:tcBorders>
                  <w:top w:val="nil"/>
                  <w:left w:val="nil"/>
                  <w:bottom w:val="nil"/>
                  <w:right w:val="nil"/>
                </w:tcBorders>
                <w:shd w:val="clear" w:color="auto" w:fill="auto"/>
                <w:vAlign w:val="center"/>
              </w:tcPr>
            </w:tcPrChange>
          </w:tcPr>
          <w:p w14:paraId="303FB5D2" w14:textId="77777777" w:rsidR="00993565" w:rsidRDefault="00665DBA">
            <w:pPr>
              <w:pStyle w:val="Normal1"/>
              <w:rPr>
                <w:rFonts w:ascii="Calibri" w:eastAsia="Calibri" w:hAnsi="Calibri" w:cs="Calibri"/>
                <w:b/>
              </w:rPr>
            </w:pPr>
            <w:r>
              <w:rPr>
                <w:rFonts w:ascii="Calibri" w:eastAsia="Calibri" w:hAnsi="Calibri" w:cs="Calibri"/>
                <w:b/>
              </w:rPr>
              <w:t>Total Invoice Value (In figures)</w:t>
            </w:r>
          </w:p>
        </w:tc>
        <w:tc>
          <w:tcPr>
            <w:tcW w:w="617" w:type="dxa"/>
            <w:tcBorders>
              <w:top w:val="nil"/>
              <w:left w:val="nil"/>
              <w:bottom w:val="nil"/>
              <w:right w:val="nil"/>
            </w:tcBorders>
            <w:shd w:val="clear" w:color="auto" w:fill="auto"/>
            <w:vAlign w:val="center"/>
            <w:tcPrChange w:id="520" w:author="DSNR" w:date="2018-09-02T15:36:00Z">
              <w:tcPr>
                <w:tcW w:w="617" w:type="dxa"/>
                <w:tcBorders>
                  <w:top w:val="nil"/>
                  <w:left w:val="nil"/>
                  <w:bottom w:val="nil"/>
                  <w:right w:val="nil"/>
                </w:tcBorders>
                <w:shd w:val="clear" w:color="auto" w:fill="auto"/>
                <w:vAlign w:val="center"/>
              </w:tcPr>
            </w:tcPrChange>
          </w:tcPr>
          <w:p w14:paraId="172F0C3D" w14:textId="77777777" w:rsidR="00993565" w:rsidRDefault="00993565">
            <w:pPr>
              <w:pStyle w:val="Normal1"/>
              <w:rPr>
                <w:rFonts w:ascii="Calibri" w:eastAsia="Calibri" w:hAnsi="Calibri" w:cs="Calibri"/>
                <w:b/>
              </w:rPr>
            </w:pPr>
          </w:p>
        </w:tc>
        <w:tc>
          <w:tcPr>
            <w:tcW w:w="453" w:type="dxa"/>
            <w:tcBorders>
              <w:top w:val="nil"/>
              <w:left w:val="single" w:sz="4" w:space="0" w:color="000000"/>
              <w:bottom w:val="nil"/>
              <w:right w:val="nil"/>
            </w:tcBorders>
            <w:shd w:val="clear" w:color="auto" w:fill="auto"/>
            <w:vAlign w:val="center"/>
            <w:tcPrChange w:id="521" w:author="DSNR" w:date="2018-09-02T15:36:00Z">
              <w:tcPr>
                <w:tcW w:w="453" w:type="dxa"/>
                <w:tcBorders>
                  <w:top w:val="nil"/>
                  <w:left w:val="single" w:sz="4" w:space="0" w:color="000000"/>
                  <w:bottom w:val="nil"/>
                  <w:right w:val="nil"/>
                </w:tcBorders>
                <w:shd w:val="clear" w:color="auto" w:fill="auto"/>
                <w:vAlign w:val="center"/>
              </w:tcPr>
            </w:tcPrChange>
          </w:tcPr>
          <w:p w14:paraId="02F53690" w14:textId="77777777" w:rsidR="00993565" w:rsidRDefault="00665DBA">
            <w:pPr>
              <w:pStyle w:val="Normal1"/>
              <w:rPr>
                <w:rFonts w:ascii="Calibri" w:eastAsia="Calibri" w:hAnsi="Calibri" w:cs="Calibri"/>
              </w:rPr>
            </w:pPr>
            <w:r>
              <w:rPr>
                <w:rFonts w:ascii="Calibri" w:eastAsia="Calibri" w:hAnsi="Calibri" w:cs="Calibri"/>
              </w:rPr>
              <w:t> </w:t>
            </w:r>
          </w:p>
        </w:tc>
        <w:tc>
          <w:tcPr>
            <w:tcW w:w="468" w:type="dxa"/>
            <w:gridSpan w:val="2"/>
            <w:tcBorders>
              <w:top w:val="nil"/>
              <w:left w:val="nil"/>
              <w:bottom w:val="nil"/>
              <w:right w:val="nil"/>
            </w:tcBorders>
            <w:shd w:val="clear" w:color="auto" w:fill="auto"/>
            <w:vAlign w:val="center"/>
            <w:tcPrChange w:id="522" w:author="DSNR" w:date="2018-09-02T15:36:00Z">
              <w:tcPr>
                <w:tcW w:w="468" w:type="dxa"/>
                <w:tcBorders>
                  <w:top w:val="nil"/>
                  <w:left w:val="nil"/>
                  <w:bottom w:val="nil"/>
                  <w:right w:val="nil"/>
                </w:tcBorders>
                <w:shd w:val="clear" w:color="auto" w:fill="auto"/>
                <w:vAlign w:val="center"/>
              </w:tcPr>
            </w:tcPrChange>
          </w:tcPr>
          <w:p w14:paraId="143AE0D9" w14:textId="77777777" w:rsidR="00993565" w:rsidRDefault="00665DBA">
            <w:pPr>
              <w:pStyle w:val="Normal1"/>
              <w:rPr>
                <w:rFonts w:ascii="Calibri" w:eastAsia="Calibri" w:hAnsi="Calibri" w:cs="Calibri"/>
              </w:rPr>
            </w:pPr>
            <w:r>
              <w:rPr>
                <w:rFonts w:ascii="Calibri" w:eastAsia="Calibri" w:hAnsi="Calibri" w:cs="Calibri"/>
              </w:rPr>
              <w:t> </w:t>
            </w:r>
          </w:p>
        </w:tc>
        <w:tc>
          <w:tcPr>
            <w:tcW w:w="708" w:type="dxa"/>
            <w:tcBorders>
              <w:top w:val="nil"/>
              <w:left w:val="nil"/>
              <w:bottom w:val="nil"/>
              <w:right w:val="nil"/>
            </w:tcBorders>
            <w:shd w:val="clear" w:color="auto" w:fill="auto"/>
            <w:vAlign w:val="center"/>
            <w:tcPrChange w:id="523" w:author="DSNR" w:date="2018-09-02T15:36:00Z">
              <w:tcPr>
                <w:tcW w:w="708" w:type="dxa"/>
                <w:tcBorders>
                  <w:top w:val="nil"/>
                  <w:left w:val="nil"/>
                  <w:bottom w:val="nil"/>
                  <w:right w:val="nil"/>
                </w:tcBorders>
                <w:shd w:val="clear" w:color="auto" w:fill="auto"/>
                <w:vAlign w:val="center"/>
              </w:tcPr>
            </w:tcPrChange>
          </w:tcPr>
          <w:p w14:paraId="31D09098" w14:textId="77777777" w:rsidR="00993565" w:rsidRDefault="00665DBA">
            <w:pPr>
              <w:pStyle w:val="Normal1"/>
              <w:rPr>
                <w:rFonts w:ascii="Calibri" w:eastAsia="Calibri" w:hAnsi="Calibri" w:cs="Calibri"/>
              </w:rPr>
            </w:pPr>
            <w:r>
              <w:rPr>
                <w:rFonts w:ascii="Calibri" w:eastAsia="Calibri" w:hAnsi="Calibri" w:cs="Calibri"/>
              </w:rPr>
              <w:t> </w:t>
            </w:r>
          </w:p>
        </w:tc>
        <w:tc>
          <w:tcPr>
            <w:tcW w:w="640" w:type="dxa"/>
            <w:gridSpan w:val="2"/>
            <w:tcBorders>
              <w:top w:val="nil"/>
              <w:left w:val="nil"/>
              <w:bottom w:val="nil"/>
              <w:right w:val="nil"/>
            </w:tcBorders>
            <w:shd w:val="clear" w:color="auto" w:fill="auto"/>
            <w:vAlign w:val="center"/>
            <w:tcPrChange w:id="524" w:author="DSNR" w:date="2018-09-02T15:36:00Z">
              <w:tcPr>
                <w:tcW w:w="640" w:type="dxa"/>
                <w:tcBorders>
                  <w:top w:val="nil"/>
                  <w:left w:val="nil"/>
                  <w:bottom w:val="nil"/>
                  <w:right w:val="nil"/>
                </w:tcBorders>
                <w:shd w:val="clear" w:color="auto" w:fill="auto"/>
                <w:vAlign w:val="center"/>
              </w:tcPr>
            </w:tcPrChange>
          </w:tcPr>
          <w:p w14:paraId="2947E4B2" w14:textId="77777777" w:rsidR="00993565" w:rsidRDefault="00665DBA">
            <w:pPr>
              <w:pStyle w:val="Normal1"/>
              <w:rPr>
                <w:rFonts w:ascii="Calibri" w:eastAsia="Calibri" w:hAnsi="Calibri" w:cs="Calibri"/>
              </w:rPr>
            </w:pPr>
            <w:r>
              <w:rPr>
                <w:rFonts w:ascii="Calibri" w:eastAsia="Calibri" w:hAnsi="Calibri" w:cs="Calibri"/>
              </w:rPr>
              <w:t> </w:t>
            </w:r>
          </w:p>
        </w:tc>
        <w:tc>
          <w:tcPr>
            <w:tcW w:w="630" w:type="dxa"/>
            <w:gridSpan w:val="2"/>
            <w:tcBorders>
              <w:top w:val="nil"/>
              <w:left w:val="nil"/>
              <w:bottom w:val="nil"/>
              <w:right w:val="nil"/>
            </w:tcBorders>
            <w:shd w:val="clear" w:color="auto" w:fill="auto"/>
            <w:vAlign w:val="center"/>
            <w:tcPrChange w:id="525" w:author="DSNR" w:date="2018-09-02T15:36:00Z">
              <w:tcPr>
                <w:tcW w:w="630" w:type="dxa"/>
                <w:tcBorders>
                  <w:top w:val="nil"/>
                  <w:left w:val="nil"/>
                  <w:bottom w:val="nil"/>
                  <w:right w:val="nil"/>
                </w:tcBorders>
                <w:shd w:val="clear" w:color="auto" w:fill="auto"/>
                <w:vAlign w:val="center"/>
              </w:tcPr>
            </w:tcPrChange>
          </w:tcPr>
          <w:p w14:paraId="461D5376" w14:textId="77777777" w:rsidR="00993565" w:rsidRDefault="00665DBA">
            <w:pPr>
              <w:pStyle w:val="Normal1"/>
              <w:rPr>
                <w:rFonts w:ascii="Calibri" w:eastAsia="Calibri" w:hAnsi="Calibri" w:cs="Calibri"/>
              </w:rPr>
            </w:pPr>
            <w:r>
              <w:rPr>
                <w:rFonts w:ascii="Calibri" w:eastAsia="Calibri" w:hAnsi="Calibri" w:cs="Calibri"/>
              </w:rPr>
              <w:t> </w:t>
            </w:r>
          </w:p>
        </w:tc>
        <w:tc>
          <w:tcPr>
            <w:tcW w:w="641" w:type="dxa"/>
            <w:gridSpan w:val="2"/>
            <w:tcBorders>
              <w:top w:val="nil"/>
              <w:left w:val="nil"/>
              <w:bottom w:val="nil"/>
              <w:right w:val="single" w:sz="8" w:space="0" w:color="000000"/>
            </w:tcBorders>
            <w:shd w:val="clear" w:color="auto" w:fill="auto"/>
            <w:vAlign w:val="center"/>
            <w:tcPrChange w:id="526" w:author="DSNR" w:date="2018-09-02T15:36:00Z">
              <w:tcPr>
                <w:tcW w:w="641" w:type="dxa"/>
                <w:tcBorders>
                  <w:top w:val="nil"/>
                  <w:left w:val="nil"/>
                  <w:bottom w:val="nil"/>
                  <w:right w:val="single" w:sz="8" w:space="0" w:color="000000"/>
                </w:tcBorders>
                <w:shd w:val="clear" w:color="auto" w:fill="auto"/>
                <w:vAlign w:val="center"/>
              </w:tcPr>
            </w:tcPrChange>
          </w:tcPr>
          <w:p w14:paraId="6E17A4B0"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7160744C" w14:textId="77777777" w:rsidTr="002013E6">
        <w:trPr>
          <w:gridAfter w:val="1"/>
          <w:wAfter w:w="522" w:type="dxa"/>
          <w:trHeight w:val="400"/>
          <w:trPrChange w:id="527"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528" w:author="DSNR" w:date="2018-09-02T15:36:00Z">
              <w:tcPr>
                <w:tcW w:w="445" w:type="dxa"/>
                <w:tcBorders>
                  <w:top w:val="nil"/>
                  <w:left w:val="single" w:sz="8" w:space="0" w:color="000000"/>
                  <w:bottom w:val="nil"/>
                  <w:right w:val="nil"/>
                </w:tcBorders>
                <w:shd w:val="clear" w:color="auto" w:fill="auto"/>
                <w:vAlign w:val="center"/>
              </w:tcPr>
            </w:tcPrChange>
          </w:tcPr>
          <w:p w14:paraId="11C25523" w14:textId="77777777" w:rsidR="00993565" w:rsidRDefault="00665DBA">
            <w:pPr>
              <w:pStyle w:val="Normal1"/>
              <w:rPr>
                <w:rFonts w:ascii="Calibri" w:eastAsia="Calibri" w:hAnsi="Calibri" w:cs="Calibri"/>
              </w:rPr>
            </w:pPr>
            <w:r>
              <w:rPr>
                <w:rFonts w:ascii="Calibri" w:eastAsia="Calibri" w:hAnsi="Calibri" w:cs="Calibri"/>
              </w:rPr>
              <w:t> </w:t>
            </w:r>
          </w:p>
        </w:tc>
        <w:tc>
          <w:tcPr>
            <w:tcW w:w="790" w:type="dxa"/>
            <w:tcBorders>
              <w:top w:val="nil"/>
              <w:left w:val="nil"/>
              <w:bottom w:val="nil"/>
              <w:right w:val="nil"/>
            </w:tcBorders>
            <w:shd w:val="clear" w:color="auto" w:fill="auto"/>
            <w:vAlign w:val="center"/>
            <w:tcPrChange w:id="529" w:author="DSNR" w:date="2018-09-02T15:36:00Z">
              <w:tcPr>
                <w:tcW w:w="790" w:type="dxa"/>
                <w:tcBorders>
                  <w:top w:val="nil"/>
                  <w:left w:val="nil"/>
                  <w:bottom w:val="nil"/>
                  <w:right w:val="nil"/>
                </w:tcBorders>
                <w:shd w:val="clear" w:color="auto" w:fill="auto"/>
                <w:vAlign w:val="center"/>
              </w:tcPr>
            </w:tcPrChange>
          </w:tcPr>
          <w:p w14:paraId="6748E432" w14:textId="77777777" w:rsidR="00993565" w:rsidRDefault="00993565">
            <w:pPr>
              <w:pStyle w:val="Normal1"/>
              <w:rPr>
                <w:rFonts w:ascii="Calibri" w:eastAsia="Calibri" w:hAnsi="Calibri" w:cs="Calibri"/>
              </w:rPr>
            </w:pPr>
          </w:p>
        </w:tc>
        <w:tc>
          <w:tcPr>
            <w:tcW w:w="806" w:type="dxa"/>
            <w:tcBorders>
              <w:top w:val="nil"/>
              <w:left w:val="nil"/>
              <w:bottom w:val="nil"/>
              <w:right w:val="nil"/>
            </w:tcBorders>
            <w:shd w:val="clear" w:color="auto" w:fill="auto"/>
            <w:vAlign w:val="center"/>
            <w:tcPrChange w:id="530" w:author="DSNR" w:date="2018-09-02T15:36:00Z">
              <w:tcPr>
                <w:tcW w:w="806" w:type="dxa"/>
                <w:tcBorders>
                  <w:top w:val="nil"/>
                  <w:left w:val="nil"/>
                  <w:bottom w:val="nil"/>
                  <w:right w:val="nil"/>
                </w:tcBorders>
                <w:shd w:val="clear" w:color="auto" w:fill="auto"/>
                <w:vAlign w:val="center"/>
              </w:tcPr>
            </w:tcPrChange>
          </w:tcPr>
          <w:p w14:paraId="7267531D"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531" w:author="DSNR" w:date="2018-09-02T15:36:00Z">
              <w:tcPr>
                <w:tcW w:w="403" w:type="dxa"/>
                <w:tcBorders>
                  <w:top w:val="nil"/>
                  <w:left w:val="nil"/>
                  <w:bottom w:val="nil"/>
                  <w:right w:val="nil"/>
                </w:tcBorders>
                <w:shd w:val="clear" w:color="auto" w:fill="auto"/>
                <w:vAlign w:val="center"/>
              </w:tcPr>
            </w:tcPrChange>
          </w:tcPr>
          <w:p w14:paraId="00EC7088"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532" w:author="DSNR" w:date="2018-09-02T15:36:00Z">
              <w:tcPr>
                <w:tcW w:w="703" w:type="dxa"/>
                <w:tcBorders>
                  <w:top w:val="nil"/>
                  <w:left w:val="nil"/>
                  <w:bottom w:val="nil"/>
                  <w:right w:val="nil"/>
                </w:tcBorders>
                <w:shd w:val="clear" w:color="auto" w:fill="auto"/>
                <w:vAlign w:val="center"/>
              </w:tcPr>
            </w:tcPrChange>
          </w:tcPr>
          <w:p w14:paraId="09A5C197" w14:textId="77777777" w:rsidR="00993565" w:rsidRDefault="00993565">
            <w:pPr>
              <w:pStyle w:val="Normal1"/>
              <w:rPr>
                <w:color w:val="000000"/>
                <w:sz w:val="20"/>
                <w:szCs w:val="20"/>
              </w:rPr>
            </w:pPr>
          </w:p>
        </w:tc>
        <w:tc>
          <w:tcPr>
            <w:tcW w:w="839" w:type="dxa"/>
            <w:tcBorders>
              <w:top w:val="nil"/>
              <w:left w:val="nil"/>
              <w:bottom w:val="nil"/>
              <w:right w:val="nil"/>
            </w:tcBorders>
            <w:shd w:val="clear" w:color="auto" w:fill="auto"/>
            <w:vAlign w:val="center"/>
            <w:tcPrChange w:id="533" w:author="DSNR" w:date="2018-09-02T15:36:00Z">
              <w:tcPr>
                <w:tcW w:w="839" w:type="dxa"/>
                <w:tcBorders>
                  <w:top w:val="nil"/>
                  <w:left w:val="nil"/>
                  <w:bottom w:val="nil"/>
                  <w:right w:val="nil"/>
                </w:tcBorders>
                <w:shd w:val="clear" w:color="auto" w:fill="auto"/>
                <w:vAlign w:val="center"/>
              </w:tcPr>
            </w:tcPrChange>
          </w:tcPr>
          <w:p w14:paraId="37006977" w14:textId="77777777" w:rsidR="00993565" w:rsidRDefault="00993565">
            <w:pPr>
              <w:pStyle w:val="Normal1"/>
              <w:rPr>
                <w:color w:val="000000"/>
                <w:sz w:val="20"/>
                <w:szCs w:val="20"/>
              </w:rPr>
            </w:pPr>
          </w:p>
        </w:tc>
        <w:tc>
          <w:tcPr>
            <w:tcW w:w="1017" w:type="dxa"/>
            <w:tcBorders>
              <w:top w:val="nil"/>
              <w:left w:val="nil"/>
              <w:bottom w:val="nil"/>
              <w:right w:val="nil"/>
            </w:tcBorders>
            <w:shd w:val="clear" w:color="auto" w:fill="auto"/>
            <w:vAlign w:val="center"/>
            <w:tcPrChange w:id="534" w:author="DSNR" w:date="2018-09-02T15:36:00Z">
              <w:tcPr>
                <w:tcW w:w="1017" w:type="dxa"/>
                <w:tcBorders>
                  <w:top w:val="nil"/>
                  <w:left w:val="nil"/>
                  <w:bottom w:val="nil"/>
                  <w:right w:val="nil"/>
                </w:tcBorders>
                <w:shd w:val="clear" w:color="auto" w:fill="auto"/>
                <w:vAlign w:val="center"/>
              </w:tcPr>
            </w:tcPrChange>
          </w:tcPr>
          <w:p w14:paraId="25DAD4A2" w14:textId="77777777" w:rsidR="00993565" w:rsidRDefault="00993565">
            <w:pPr>
              <w:pStyle w:val="Normal1"/>
              <w:rPr>
                <w:color w:val="000000"/>
                <w:sz w:val="20"/>
                <w:szCs w:val="20"/>
              </w:rPr>
            </w:pPr>
          </w:p>
        </w:tc>
        <w:tc>
          <w:tcPr>
            <w:tcW w:w="617" w:type="dxa"/>
            <w:tcBorders>
              <w:top w:val="nil"/>
              <w:left w:val="nil"/>
              <w:bottom w:val="nil"/>
              <w:right w:val="nil"/>
            </w:tcBorders>
            <w:shd w:val="clear" w:color="auto" w:fill="auto"/>
            <w:vAlign w:val="center"/>
            <w:tcPrChange w:id="535" w:author="DSNR" w:date="2018-09-02T15:36:00Z">
              <w:tcPr>
                <w:tcW w:w="617" w:type="dxa"/>
                <w:tcBorders>
                  <w:top w:val="nil"/>
                  <w:left w:val="nil"/>
                  <w:bottom w:val="nil"/>
                  <w:right w:val="nil"/>
                </w:tcBorders>
                <w:shd w:val="clear" w:color="auto" w:fill="auto"/>
                <w:vAlign w:val="center"/>
              </w:tcPr>
            </w:tcPrChange>
          </w:tcPr>
          <w:p w14:paraId="571C1747" w14:textId="77777777" w:rsidR="00993565" w:rsidRDefault="00993565">
            <w:pPr>
              <w:pStyle w:val="Normal1"/>
              <w:rPr>
                <w:color w:val="000000"/>
                <w:sz w:val="20"/>
                <w:szCs w:val="20"/>
              </w:rPr>
            </w:pPr>
          </w:p>
        </w:tc>
        <w:tc>
          <w:tcPr>
            <w:tcW w:w="453" w:type="dxa"/>
            <w:tcBorders>
              <w:top w:val="nil"/>
              <w:left w:val="single" w:sz="4" w:space="0" w:color="000000"/>
              <w:bottom w:val="nil"/>
              <w:right w:val="nil"/>
            </w:tcBorders>
            <w:shd w:val="clear" w:color="auto" w:fill="auto"/>
            <w:vAlign w:val="center"/>
            <w:tcPrChange w:id="536" w:author="DSNR" w:date="2018-09-02T15:36:00Z">
              <w:tcPr>
                <w:tcW w:w="453" w:type="dxa"/>
                <w:tcBorders>
                  <w:top w:val="nil"/>
                  <w:left w:val="single" w:sz="4" w:space="0" w:color="000000"/>
                  <w:bottom w:val="nil"/>
                  <w:right w:val="nil"/>
                </w:tcBorders>
                <w:shd w:val="clear" w:color="auto" w:fill="auto"/>
                <w:vAlign w:val="center"/>
              </w:tcPr>
            </w:tcPrChange>
          </w:tcPr>
          <w:p w14:paraId="6BB5E31F" w14:textId="77777777" w:rsidR="00993565" w:rsidRDefault="00665DBA">
            <w:pPr>
              <w:pStyle w:val="Normal1"/>
              <w:rPr>
                <w:rFonts w:ascii="Calibri" w:eastAsia="Calibri" w:hAnsi="Calibri" w:cs="Calibri"/>
              </w:rPr>
            </w:pPr>
            <w:r>
              <w:rPr>
                <w:rFonts w:ascii="Calibri" w:eastAsia="Calibri" w:hAnsi="Calibri" w:cs="Calibri"/>
              </w:rPr>
              <w:t> </w:t>
            </w:r>
          </w:p>
        </w:tc>
        <w:tc>
          <w:tcPr>
            <w:tcW w:w="468" w:type="dxa"/>
            <w:gridSpan w:val="2"/>
            <w:tcBorders>
              <w:top w:val="nil"/>
              <w:left w:val="nil"/>
              <w:bottom w:val="nil"/>
              <w:right w:val="nil"/>
            </w:tcBorders>
            <w:shd w:val="clear" w:color="auto" w:fill="auto"/>
            <w:vAlign w:val="center"/>
            <w:tcPrChange w:id="537" w:author="DSNR" w:date="2018-09-02T15:36:00Z">
              <w:tcPr>
                <w:tcW w:w="468" w:type="dxa"/>
                <w:tcBorders>
                  <w:top w:val="nil"/>
                  <w:left w:val="nil"/>
                  <w:bottom w:val="nil"/>
                  <w:right w:val="nil"/>
                </w:tcBorders>
                <w:shd w:val="clear" w:color="auto" w:fill="auto"/>
                <w:vAlign w:val="center"/>
              </w:tcPr>
            </w:tcPrChange>
          </w:tcPr>
          <w:p w14:paraId="3BD6FE6B" w14:textId="77777777" w:rsidR="00993565" w:rsidRDefault="00993565">
            <w:pPr>
              <w:pStyle w:val="Normal1"/>
              <w:rPr>
                <w:rFonts w:ascii="Calibri" w:eastAsia="Calibri" w:hAnsi="Calibri" w:cs="Calibri"/>
              </w:rPr>
            </w:pPr>
          </w:p>
        </w:tc>
        <w:tc>
          <w:tcPr>
            <w:tcW w:w="708" w:type="dxa"/>
            <w:tcBorders>
              <w:top w:val="nil"/>
              <w:left w:val="nil"/>
              <w:bottom w:val="nil"/>
              <w:right w:val="nil"/>
            </w:tcBorders>
            <w:shd w:val="clear" w:color="auto" w:fill="auto"/>
            <w:vAlign w:val="center"/>
            <w:tcPrChange w:id="538" w:author="DSNR" w:date="2018-09-02T15:36:00Z">
              <w:tcPr>
                <w:tcW w:w="708" w:type="dxa"/>
                <w:tcBorders>
                  <w:top w:val="nil"/>
                  <w:left w:val="nil"/>
                  <w:bottom w:val="nil"/>
                  <w:right w:val="nil"/>
                </w:tcBorders>
                <w:shd w:val="clear" w:color="auto" w:fill="auto"/>
                <w:vAlign w:val="center"/>
              </w:tcPr>
            </w:tcPrChange>
          </w:tcPr>
          <w:p w14:paraId="41EB26E9"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539" w:author="DSNR" w:date="2018-09-02T15:36:00Z">
              <w:tcPr>
                <w:tcW w:w="640" w:type="dxa"/>
                <w:tcBorders>
                  <w:top w:val="nil"/>
                  <w:left w:val="nil"/>
                  <w:bottom w:val="nil"/>
                  <w:right w:val="nil"/>
                </w:tcBorders>
                <w:shd w:val="clear" w:color="auto" w:fill="auto"/>
                <w:vAlign w:val="center"/>
              </w:tcPr>
            </w:tcPrChange>
          </w:tcPr>
          <w:p w14:paraId="7540A2E4"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540" w:author="DSNR" w:date="2018-09-02T15:36:00Z">
              <w:tcPr>
                <w:tcW w:w="630" w:type="dxa"/>
                <w:tcBorders>
                  <w:top w:val="nil"/>
                  <w:left w:val="nil"/>
                  <w:bottom w:val="nil"/>
                  <w:right w:val="nil"/>
                </w:tcBorders>
                <w:shd w:val="clear" w:color="auto" w:fill="auto"/>
                <w:vAlign w:val="center"/>
              </w:tcPr>
            </w:tcPrChange>
          </w:tcPr>
          <w:p w14:paraId="4BB5F465"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541" w:author="DSNR" w:date="2018-09-02T15:36:00Z">
              <w:tcPr>
                <w:tcW w:w="641" w:type="dxa"/>
                <w:tcBorders>
                  <w:top w:val="nil"/>
                  <w:left w:val="nil"/>
                  <w:bottom w:val="nil"/>
                  <w:right w:val="single" w:sz="8" w:space="0" w:color="000000"/>
                </w:tcBorders>
                <w:shd w:val="clear" w:color="auto" w:fill="auto"/>
                <w:vAlign w:val="center"/>
              </w:tcPr>
            </w:tcPrChange>
          </w:tcPr>
          <w:p w14:paraId="1E6DB25E"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3334F0C4" w14:textId="77777777" w:rsidTr="002013E6">
        <w:trPr>
          <w:gridAfter w:val="1"/>
          <w:wAfter w:w="522" w:type="dxa"/>
          <w:trHeight w:val="400"/>
          <w:trPrChange w:id="542"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543" w:author="DSNR" w:date="2018-09-02T15:36:00Z">
              <w:tcPr>
                <w:tcW w:w="445" w:type="dxa"/>
                <w:tcBorders>
                  <w:top w:val="nil"/>
                  <w:left w:val="single" w:sz="8" w:space="0" w:color="000000"/>
                  <w:bottom w:val="nil"/>
                  <w:right w:val="nil"/>
                </w:tcBorders>
                <w:shd w:val="clear" w:color="auto" w:fill="auto"/>
                <w:vAlign w:val="center"/>
              </w:tcPr>
            </w:tcPrChange>
          </w:tcPr>
          <w:p w14:paraId="1C5A71A3" w14:textId="77777777" w:rsidR="00993565" w:rsidRDefault="00665DBA">
            <w:pPr>
              <w:pStyle w:val="Normal1"/>
              <w:rPr>
                <w:rFonts w:ascii="Calibri" w:eastAsia="Calibri" w:hAnsi="Calibri" w:cs="Calibri"/>
              </w:rPr>
            </w:pPr>
            <w:r>
              <w:rPr>
                <w:rFonts w:ascii="Calibri" w:eastAsia="Calibri" w:hAnsi="Calibri" w:cs="Calibri"/>
              </w:rPr>
              <w:t> </w:t>
            </w:r>
          </w:p>
        </w:tc>
        <w:tc>
          <w:tcPr>
            <w:tcW w:w="790" w:type="dxa"/>
            <w:tcBorders>
              <w:top w:val="nil"/>
              <w:left w:val="nil"/>
              <w:bottom w:val="nil"/>
              <w:right w:val="nil"/>
            </w:tcBorders>
            <w:shd w:val="clear" w:color="auto" w:fill="auto"/>
            <w:vAlign w:val="center"/>
            <w:tcPrChange w:id="544" w:author="DSNR" w:date="2018-09-02T15:36:00Z">
              <w:tcPr>
                <w:tcW w:w="790" w:type="dxa"/>
                <w:tcBorders>
                  <w:top w:val="nil"/>
                  <w:left w:val="nil"/>
                  <w:bottom w:val="nil"/>
                  <w:right w:val="nil"/>
                </w:tcBorders>
                <w:shd w:val="clear" w:color="auto" w:fill="auto"/>
                <w:vAlign w:val="center"/>
              </w:tcPr>
            </w:tcPrChange>
          </w:tcPr>
          <w:p w14:paraId="54C62E97" w14:textId="77777777" w:rsidR="00993565" w:rsidRDefault="00993565">
            <w:pPr>
              <w:pStyle w:val="Normal1"/>
              <w:rPr>
                <w:rFonts w:ascii="Calibri" w:eastAsia="Calibri" w:hAnsi="Calibri" w:cs="Calibri"/>
              </w:rPr>
            </w:pPr>
          </w:p>
        </w:tc>
        <w:tc>
          <w:tcPr>
            <w:tcW w:w="806" w:type="dxa"/>
            <w:tcBorders>
              <w:top w:val="nil"/>
              <w:left w:val="nil"/>
              <w:bottom w:val="nil"/>
              <w:right w:val="nil"/>
            </w:tcBorders>
            <w:shd w:val="clear" w:color="auto" w:fill="auto"/>
            <w:vAlign w:val="center"/>
            <w:tcPrChange w:id="545" w:author="DSNR" w:date="2018-09-02T15:36:00Z">
              <w:tcPr>
                <w:tcW w:w="806" w:type="dxa"/>
                <w:tcBorders>
                  <w:top w:val="nil"/>
                  <w:left w:val="nil"/>
                  <w:bottom w:val="nil"/>
                  <w:right w:val="nil"/>
                </w:tcBorders>
                <w:shd w:val="clear" w:color="auto" w:fill="auto"/>
                <w:vAlign w:val="center"/>
              </w:tcPr>
            </w:tcPrChange>
          </w:tcPr>
          <w:p w14:paraId="51F62F6C"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546" w:author="DSNR" w:date="2018-09-02T15:36:00Z">
              <w:tcPr>
                <w:tcW w:w="403" w:type="dxa"/>
                <w:tcBorders>
                  <w:top w:val="nil"/>
                  <w:left w:val="nil"/>
                  <w:bottom w:val="nil"/>
                  <w:right w:val="nil"/>
                </w:tcBorders>
                <w:shd w:val="clear" w:color="auto" w:fill="auto"/>
                <w:vAlign w:val="center"/>
              </w:tcPr>
            </w:tcPrChange>
          </w:tcPr>
          <w:p w14:paraId="6C861088" w14:textId="77777777" w:rsidR="00993565" w:rsidRDefault="00993565">
            <w:pPr>
              <w:pStyle w:val="Normal1"/>
              <w:rPr>
                <w:color w:val="000000"/>
                <w:sz w:val="20"/>
                <w:szCs w:val="20"/>
              </w:rPr>
            </w:pPr>
          </w:p>
        </w:tc>
        <w:tc>
          <w:tcPr>
            <w:tcW w:w="2559" w:type="dxa"/>
            <w:gridSpan w:val="3"/>
            <w:tcBorders>
              <w:top w:val="nil"/>
              <w:left w:val="nil"/>
              <w:bottom w:val="nil"/>
              <w:right w:val="nil"/>
            </w:tcBorders>
            <w:shd w:val="clear" w:color="auto" w:fill="auto"/>
            <w:vAlign w:val="center"/>
            <w:tcPrChange w:id="547" w:author="DSNR" w:date="2018-09-02T15:36:00Z">
              <w:tcPr>
                <w:tcW w:w="2559" w:type="dxa"/>
                <w:gridSpan w:val="3"/>
                <w:tcBorders>
                  <w:top w:val="nil"/>
                  <w:left w:val="nil"/>
                  <w:bottom w:val="nil"/>
                  <w:right w:val="nil"/>
                </w:tcBorders>
                <w:shd w:val="clear" w:color="auto" w:fill="auto"/>
                <w:vAlign w:val="center"/>
              </w:tcPr>
            </w:tcPrChange>
          </w:tcPr>
          <w:p w14:paraId="6E352A7D" w14:textId="77777777" w:rsidR="00993565" w:rsidRDefault="00665DBA">
            <w:pPr>
              <w:pStyle w:val="Normal1"/>
              <w:rPr>
                <w:rFonts w:ascii="Calibri" w:eastAsia="Calibri" w:hAnsi="Calibri" w:cs="Calibri"/>
                <w:b/>
              </w:rPr>
            </w:pPr>
            <w:r>
              <w:rPr>
                <w:rFonts w:ascii="Calibri" w:eastAsia="Calibri" w:hAnsi="Calibri" w:cs="Calibri"/>
                <w:b/>
              </w:rPr>
              <w:t>Total Invoice Value (In words)</w:t>
            </w:r>
          </w:p>
        </w:tc>
        <w:tc>
          <w:tcPr>
            <w:tcW w:w="617" w:type="dxa"/>
            <w:tcBorders>
              <w:top w:val="nil"/>
              <w:left w:val="nil"/>
              <w:bottom w:val="nil"/>
              <w:right w:val="nil"/>
            </w:tcBorders>
            <w:shd w:val="clear" w:color="auto" w:fill="auto"/>
            <w:vAlign w:val="center"/>
            <w:tcPrChange w:id="548" w:author="DSNR" w:date="2018-09-02T15:36:00Z">
              <w:tcPr>
                <w:tcW w:w="617" w:type="dxa"/>
                <w:tcBorders>
                  <w:top w:val="nil"/>
                  <w:left w:val="nil"/>
                  <w:bottom w:val="nil"/>
                  <w:right w:val="nil"/>
                </w:tcBorders>
                <w:shd w:val="clear" w:color="auto" w:fill="auto"/>
                <w:vAlign w:val="center"/>
              </w:tcPr>
            </w:tcPrChange>
          </w:tcPr>
          <w:p w14:paraId="08ABEBA2" w14:textId="77777777" w:rsidR="00993565" w:rsidRDefault="00665DBA">
            <w:pPr>
              <w:pStyle w:val="Normal1"/>
              <w:rPr>
                <w:rFonts w:ascii="Calibri" w:eastAsia="Calibri" w:hAnsi="Calibri" w:cs="Calibri"/>
              </w:rPr>
            </w:pPr>
            <w:r>
              <w:rPr>
                <w:rFonts w:ascii="Calibri" w:eastAsia="Calibri" w:hAnsi="Calibri" w:cs="Calibri"/>
              </w:rPr>
              <w:t xml:space="preserve"> </w:t>
            </w:r>
          </w:p>
        </w:tc>
        <w:tc>
          <w:tcPr>
            <w:tcW w:w="453" w:type="dxa"/>
            <w:tcBorders>
              <w:top w:val="nil"/>
              <w:left w:val="single" w:sz="4" w:space="0" w:color="000000"/>
              <w:bottom w:val="single" w:sz="4" w:space="0" w:color="000000"/>
              <w:right w:val="nil"/>
            </w:tcBorders>
            <w:shd w:val="clear" w:color="auto" w:fill="auto"/>
            <w:vAlign w:val="center"/>
            <w:tcPrChange w:id="549" w:author="DSNR" w:date="2018-09-02T15:36:00Z">
              <w:tcPr>
                <w:tcW w:w="453" w:type="dxa"/>
                <w:tcBorders>
                  <w:top w:val="nil"/>
                  <w:left w:val="single" w:sz="4" w:space="0" w:color="000000"/>
                  <w:bottom w:val="single" w:sz="4" w:space="0" w:color="000000"/>
                  <w:right w:val="nil"/>
                </w:tcBorders>
                <w:shd w:val="clear" w:color="auto" w:fill="auto"/>
                <w:vAlign w:val="center"/>
              </w:tcPr>
            </w:tcPrChange>
          </w:tcPr>
          <w:p w14:paraId="467B60D2" w14:textId="77777777" w:rsidR="00993565" w:rsidRDefault="00665DBA">
            <w:pPr>
              <w:pStyle w:val="Normal1"/>
              <w:rPr>
                <w:rFonts w:ascii="Calibri" w:eastAsia="Calibri" w:hAnsi="Calibri" w:cs="Calibri"/>
              </w:rPr>
            </w:pPr>
            <w:r>
              <w:rPr>
                <w:rFonts w:ascii="Calibri" w:eastAsia="Calibri" w:hAnsi="Calibri" w:cs="Calibri"/>
              </w:rPr>
              <w:t> </w:t>
            </w:r>
          </w:p>
        </w:tc>
        <w:tc>
          <w:tcPr>
            <w:tcW w:w="468" w:type="dxa"/>
            <w:gridSpan w:val="2"/>
            <w:tcBorders>
              <w:top w:val="nil"/>
              <w:left w:val="nil"/>
              <w:bottom w:val="single" w:sz="4" w:space="0" w:color="000000"/>
              <w:right w:val="nil"/>
            </w:tcBorders>
            <w:shd w:val="clear" w:color="auto" w:fill="auto"/>
            <w:vAlign w:val="center"/>
            <w:tcPrChange w:id="550" w:author="DSNR" w:date="2018-09-02T15:36:00Z">
              <w:tcPr>
                <w:tcW w:w="468" w:type="dxa"/>
                <w:tcBorders>
                  <w:top w:val="nil"/>
                  <w:left w:val="nil"/>
                  <w:bottom w:val="single" w:sz="4" w:space="0" w:color="000000"/>
                  <w:right w:val="nil"/>
                </w:tcBorders>
                <w:shd w:val="clear" w:color="auto" w:fill="auto"/>
                <w:vAlign w:val="center"/>
              </w:tcPr>
            </w:tcPrChange>
          </w:tcPr>
          <w:p w14:paraId="063E3042" w14:textId="77777777" w:rsidR="00993565" w:rsidRDefault="00665DBA">
            <w:pPr>
              <w:pStyle w:val="Normal1"/>
              <w:rPr>
                <w:rFonts w:ascii="Calibri" w:eastAsia="Calibri" w:hAnsi="Calibri" w:cs="Calibri"/>
              </w:rPr>
            </w:pPr>
            <w:r>
              <w:rPr>
                <w:rFonts w:ascii="Calibri" w:eastAsia="Calibri" w:hAnsi="Calibri" w:cs="Calibri"/>
              </w:rPr>
              <w:t> </w:t>
            </w:r>
          </w:p>
        </w:tc>
        <w:tc>
          <w:tcPr>
            <w:tcW w:w="708" w:type="dxa"/>
            <w:tcBorders>
              <w:top w:val="nil"/>
              <w:left w:val="nil"/>
              <w:bottom w:val="single" w:sz="4" w:space="0" w:color="000000"/>
              <w:right w:val="nil"/>
            </w:tcBorders>
            <w:shd w:val="clear" w:color="auto" w:fill="auto"/>
            <w:vAlign w:val="center"/>
            <w:tcPrChange w:id="551" w:author="DSNR" w:date="2018-09-02T15:36:00Z">
              <w:tcPr>
                <w:tcW w:w="708" w:type="dxa"/>
                <w:tcBorders>
                  <w:top w:val="nil"/>
                  <w:left w:val="nil"/>
                  <w:bottom w:val="single" w:sz="4" w:space="0" w:color="000000"/>
                  <w:right w:val="nil"/>
                </w:tcBorders>
                <w:shd w:val="clear" w:color="auto" w:fill="auto"/>
                <w:vAlign w:val="center"/>
              </w:tcPr>
            </w:tcPrChange>
          </w:tcPr>
          <w:p w14:paraId="1ACE10E5" w14:textId="77777777" w:rsidR="00993565" w:rsidRDefault="00665DBA">
            <w:pPr>
              <w:pStyle w:val="Normal1"/>
              <w:rPr>
                <w:rFonts w:ascii="Calibri" w:eastAsia="Calibri" w:hAnsi="Calibri" w:cs="Calibri"/>
              </w:rPr>
            </w:pPr>
            <w:r>
              <w:rPr>
                <w:rFonts w:ascii="Calibri" w:eastAsia="Calibri" w:hAnsi="Calibri" w:cs="Calibri"/>
              </w:rPr>
              <w:t> </w:t>
            </w:r>
          </w:p>
        </w:tc>
        <w:tc>
          <w:tcPr>
            <w:tcW w:w="640" w:type="dxa"/>
            <w:gridSpan w:val="2"/>
            <w:tcBorders>
              <w:top w:val="nil"/>
              <w:left w:val="nil"/>
              <w:bottom w:val="single" w:sz="4" w:space="0" w:color="000000"/>
              <w:right w:val="nil"/>
            </w:tcBorders>
            <w:shd w:val="clear" w:color="auto" w:fill="auto"/>
            <w:vAlign w:val="center"/>
            <w:tcPrChange w:id="552" w:author="DSNR" w:date="2018-09-02T15:36:00Z">
              <w:tcPr>
                <w:tcW w:w="640" w:type="dxa"/>
                <w:tcBorders>
                  <w:top w:val="nil"/>
                  <w:left w:val="nil"/>
                  <w:bottom w:val="single" w:sz="4" w:space="0" w:color="000000"/>
                  <w:right w:val="nil"/>
                </w:tcBorders>
                <w:shd w:val="clear" w:color="auto" w:fill="auto"/>
                <w:vAlign w:val="center"/>
              </w:tcPr>
            </w:tcPrChange>
          </w:tcPr>
          <w:p w14:paraId="6E6AEE84" w14:textId="77777777" w:rsidR="00993565" w:rsidRDefault="00665DBA">
            <w:pPr>
              <w:pStyle w:val="Normal1"/>
              <w:rPr>
                <w:rFonts w:ascii="Calibri" w:eastAsia="Calibri" w:hAnsi="Calibri" w:cs="Calibri"/>
              </w:rPr>
            </w:pPr>
            <w:r>
              <w:rPr>
                <w:rFonts w:ascii="Calibri" w:eastAsia="Calibri" w:hAnsi="Calibri" w:cs="Calibri"/>
              </w:rPr>
              <w:t> </w:t>
            </w:r>
          </w:p>
        </w:tc>
        <w:tc>
          <w:tcPr>
            <w:tcW w:w="630" w:type="dxa"/>
            <w:gridSpan w:val="2"/>
            <w:tcBorders>
              <w:top w:val="nil"/>
              <w:left w:val="nil"/>
              <w:bottom w:val="single" w:sz="4" w:space="0" w:color="000000"/>
              <w:right w:val="nil"/>
            </w:tcBorders>
            <w:shd w:val="clear" w:color="auto" w:fill="auto"/>
            <w:vAlign w:val="center"/>
            <w:tcPrChange w:id="553" w:author="DSNR" w:date="2018-09-02T15:36:00Z">
              <w:tcPr>
                <w:tcW w:w="630" w:type="dxa"/>
                <w:tcBorders>
                  <w:top w:val="nil"/>
                  <w:left w:val="nil"/>
                  <w:bottom w:val="single" w:sz="4" w:space="0" w:color="000000"/>
                  <w:right w:val="nil"/>
                </w:tcBorders>
                <w:shd w:val="clear" w:color="auto" w:fill="auto"/>
                <w:vAlign w:val="center"/>
              </w:tcPr>
            </w:tcPrChange>
          </w:tcPr>
          <w:p w14:paraId="174D292E" w14:textId="77777777" w:rsidR="00993565" w:rsidRDefault="00665DBA">
            <w:pPr>
              <w:pStyle w:val="Normal1"/>
              <w:rPr>
                <w:rFonts w:ascii="Calibri" w:eastAsia="Calibri" w:hAnsi="Calibri" w:cs="Calibri"/>
              </w:rPr>
            </w:pPr>
            <w:r>
              <w:rPr>
                <w:rFonts w:ascii="Calibri" w:eastAsia="Calibri" w:hAnsi="Calibri" w:cs="Calibri"/>
              </w:rPr>
              <w:t> </w:t>
            </w:r>
          </w:p>
        </w:tc>
        <w:tc>
          <w:tcPr>
            <w:tcW w:w="641" w:type="dxa"/>
            <w:gridSpan w:val="2"/>
            <w:tcBorders>
              <w:top w:val="nil"/>
              <w:left w:val="nil"/>
              <w:bottom w:val="single" w:sz="4" w:space="0" w:color="000000"/>
              <w:right w:val="single" w:sz="8" w:space="0" w:color="000000"/>
            </w:tcBorders>
            <w:shd w:val="clear" w:color="auto" w:fill="auto"/>
            <w:vAlign w:val="center"/>
            <w:tcPrChange w:id="554" w:author="DSNR" w:date="2018-09-02T15:36:00Z">
              <w:tcPr>
                <w:tcW w:w="641" w:type="dxa"/>
                <w:tcBorders>
                  <w:top w:val="nil"/>
                  <w:left w:val="nil"/>
                  <w:bottom w:val="single" w:sz="4" w:space="0" w:color="000000"/>
                  <w:right w:val="single" w:sz="8" w:space="0" w:color="000000"/>
                </w:tcBorders>
                <w:shd w:val="clear" w:color="auto" w:fill="auto"/>
                <w:vAlign w:val="center"/>
              </w:tcPr>
            </w:tcPrChange>
          </w:tcPr>
          <w:p w14:paraId="06317A7E"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4A6A4E7F" w14:textId="77777777" w:rsidTr="002013E6">
        <w:trPr>
          <w:gridAfter w:val="1"/>
          <w:wAfter w:w="522" w:type="dxa"/>
          <w:trHeight w:val="400"/>
          <w:trPrChange w:id="555"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556" w:author="DSNR" w:date="2018-09-02T15:36:00Z">
              <w:tcPr>
                <w:tcW w:w="445" w:type="dxa"/>
                <w:tcBorders>
                  <w:top w:val="nil"/>
                  <w:left w:val="single" w:sz="8" w:space="0" w:color="000000"/>
                  <w:bottom w:val="nil"/>
                  <w:right w:val="nil"/>
                </w:tcBorders>
                <w:shd w:val="clear" w:color="auto" w:fill="auto"/>
                <w:vAlign w:val="center"/>
              </w:tcPr>
            </w:tcPrChange>
          </w:tcPr>
          <w:p w14:paraId="11056380" w14:textId="77777777" w:rsidR="00993565" w:rsidRDefault="00665DBA">
            <w:pPr>
              <w:pStyle w:val="Normal1"/>
              <w:rPr>
                <w:rFonts w:ascii="Calibri" w:eastAsia="Calibri" w:hAnsi="Calibri" w:cs="Calibri"/>
              </w:rPr>
            </w:pPr>
            <w:r>
              <w:rPr>
                <w:rFonts w:ascii="Calibri" w:eastAsia="Calibri" w:hAnsi="Calibri" w:cs="Calibri"/>
              </w:rPr>
              <w:t> </w:t>
            </w:r>
          </w:p>
        </w:tc>
        <w:tc>
          <w:tcPr>
            <w:tcW w:w="790" w:type="dxa"/>
            <w:tcBorders>
              <w:top w:val="nil"/>
              <w:left w:val="nil"/>
              <w:bottom w:val="nil"/>
              <w:right w:val="nil"/>
            </w:tcBorders>
            <w:shd w:val="clear" w:color="auto" w:fill="auto"/>
            <w:vAlign w:val="center"/>
            <w:tcPrChange w:id="557" w:author="DSNR" w:date="2018-09-02T15:36:00Z">
              <w:tcPr>
                <w:tcW w:w="790" w:type="dxa"/>
                <w:tcBorders>
                  <w:top w:val="nil"/>
                  <w:left w:val="nil"/>
                  <w:bottom w:val="nil"/>
                  <w:right w:val="nil"/>
                </w:tcBorders>
                <w:shd w:val="clear" w:color="auto" w:fill="auto"/>
                <w:vAlign w:val="center"/>
              </w:tcPr>
            </w:tcPrChange>
          </w:tcPr>
          <w:p w14:paraId="16C6E63E" w14:textId="77777777" w:rsidR="00993565" w:rsidRDefault="00993565">
            <w:pPr>
              <w:pStyle w:val="Normal1"/>
              <w:rPr>
                <w:rFonts w:ascii="Calibri" w:eastAsia="Calibri" w:hAnsi="Calibri" w:cs="Calibri"/>
              </w:rPr>
            </w:pPr>
          </w:p>
        </w:tc>
        <w:tc>
          <w:tcPr>
            <w:tcW w:w="806" w:type="dxa"/>
            <w:tcBorders>
              <w:top w:val="nil"/>
              <w:left w:val="nil"/>
              <w:bottom w:val="nil"/>
              <w:right w:val="nil"/>
            </w:tcBorders>
            <w:shd w:val="clear" w:color="auto" w:fill="auto"/>
            <w:vAlign w:val="center"/>
            <w:tcPrChange w:id="558" w:author="DSNR" w:date="2018-09-02T15:36:00Z">
              <w:tcPr>
                <w:tcW w:w="806" w:type="dxa"/>
                <w:tcBorders>
                  <w:top w:val="nil"/>
                  <w:left w:val="nil"/>
                  <w:bottom w:val="nil"/>
                  <w:right w:val="nil"/>
                </w:tcBorders>
                <w:shd w:val="clear" w:color="auto" w:fill="auto"/>
                <w:vAlign w:val="center"/>
              </w:tcPr>
            </w:tcPrChange>
          </w:tcPr>
          <w:p w14:paraId="677B8999"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559" w:author="DSNR" w:date="2018-09-02T15:36:00Z">
              <w:tcPr>
                <w:tcW w:w="403" w:type="dxa"/>
                <w:tcBorders>
                  <w:top w:val="nil"/>
                  <w:left w:val="nil"/>
                  <w:bottom w:val="nil"/>
                  <w:right w:val="nil"/>
                </w:tcBorders>
                <w:shd w:val="clear" w:color="auto" w:fill="auto"/>
                <w:vAlign w:val="center"/>
              </w:tcPr>
            </w:tcPrChange>
          </w:tcPr>
          <w:p w14:paraId="095AB1D0"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560" w:author="DSNR" w:date="2018-09-02T15:36:00Z">
              <w:tcPr>
                <w:tcW w:w="703" w:type="dxa"/>
                <w:tcBorders>
                  <w:top w:val="nil"/>
                  <w:left w:val="nil"/>
                  <w:bottom w:val="nil"/>
                  <w:right w:val="nil"/>
                </w:tcBorders>
                <w:shd w:val="clear" w:color="auto" w:fill="auto"/>
                <w:vAlign w:val="center"/>
              </w:tcPr>
            </w:tcPrChange>
          </w:tcPr>
          <w:p w14:paraId="77643C5F" w14:textId="77777777" w:rsidR="00993565" w:rsidRDefault="00993565">
            <w:pPr>
              <w:pStyle w:val="Normal1"/>
              <w:rPr>
                <w:color w:val="000000"/>
                <w:sz w:val="20"/>
                <w:szCs w:val="20"/>
              </w:rPr>
            </w:pPr>
          </w:p>
        </w:tc>
        <w:tc>
          <w:tcPr>
            <w:tcW w:w="839" w:type="dxa"/>
            <w:tcBorders>
              <w:top w:val="nil"/>
              <w:left w:val="nil"/>
              <w:bottom w:val="nil"/>
              <w:right w:val="nil"/>
            </w:tcBorders>
            <w:shd w:val="clear" w:color="auto" w:fill="auto"/>
            <w:vAlign w:val="center"/>
            <w:tcPrChange w:id="561" w:author="DSNR" w:date="2018-09-02T15:36:00Z">
              <w:tcPr>
                <w:tcW w:w="839" w:type="dxa"/>
                <w:tcBorders>
                  <w:top w:val="nil"/>
                  <w:left w:val="nil"/>
                  <w:bottom w:val="nil"/>
                  <w:right w:val="nil"/>
                </w:tcBorders>
                <w:shd w:val="clear" w:color="auto" w:fill="auto"/>
                <w:vAlign w:val="center"/>
              </w:tcPr>
            </w:tcPrChange>
          </w:tcPr>
          <w:p w14:paraId="5B6CF11C" w14:textId="77777777" w:rsidR="00993565" w:rsidRDefault="00993565">
            <w:pPr>
              <w:pStyle w:val="Normal1"/>
              <w:rPr>
                <w:color w:val="000000"/>
                <w:sz w:val="20"/>
                <w:szCs w:val="20"/>
              </w:rPr>
            </w:pPr>
          </w:p>
        </w:tc>
        <w:tc>
          <w:tcPr>
            <w:tcW w:w="1017" w:type="dxa"/>
            <w:tcBorders>
              <w:top w:val="nil"/>
              <w:left w:val="nil"/>
              <w:bottom w:val="nil"/>
              <w:right w:val="nil"/>
            </w:tcBorders>
            <w:shd w:val="clear" w:color="auto" w:fill="auto"/>
            <w:vAlign w:val="center"/>
            <w:tcPrChange w:id="562" w:author="DSNR" w:date="2018-09-02T15:36:00Z">
              <w:tcPr>
                <w:tcW w:w="1017" w:type="dxa"/>
                <w:tcBorders>
                  <w:top w:val="nil"/>
                  <w:left w:val="nil"/>
                  <w:bottom w:val="nil"/>
                  <w:right w:val="nil"/>
                </w:tcBorders>
                <w:shd w:val="clear" w:color="auto" w:fill="auto"/>
                <w:vAlign w:val="center"/>
              </w:tcPr>
            </w:tcPrChange>
          </w:tcPr>
          <w:p w14:paraId="7D6AAEE3" w14:textId="77777777" w:rsidR="00993565" w:rsidRDefault="00993565">
            <w:pPr>
              <w:pStyle w:val="Normal1"/>
              <w:rPr>
                <w:color w:val="000000"/>
                <w:sz w:val="20"/>
                <w:szCs w:val="20"/>
              </w:rPr>
            </w:pPr>
          </w:p>
        </w:tc>
        <w:tc>
          <w:tcPr>
            <w:tcW w:w="617" w:type="dxa"/>
            <w:tcBorders>
              <w:top w:val="nil"/>
              <w:left w:val="nil"/>
              <w:bottom w:val="nil"/>
              <w:right w:val="nil"/>
            </w:tcBorders>
            <w:shd w:val="clear" w:color="auto" w:fill="auto"/>
            <w:vAlign w:val="center"/>
            <w:tcPrChange w:id="563" w:author="DSNR" w:date="2018-09-02T15:36:00Z">
              <w:tcPr>
                <w:tcW w:w="617" w:type="dxa"/>
                <w:tcBorders>
                  <w:top w:val="nil"/>
                  <w:left w:val="nil"/>
                  <w:bottom w:val="nil"/>
                  <w:right w:val="nil"/>
                </w:tcBorders>
                <w:shd w:val="clear" w:color="auto" w:fill="auto"/>
                <w:vAlign w:val="center"/>
              </w:tcPr>
            </w:tcPrChange>
          </w:tcPr>
          <w:p w14:paraId="00C43401" w14:textId="77777777" w:rsidR="00993565" w:rsidRDefault="00993565">
            <w:pPr>
              <w:pStyle w:val="Normal1"/>
              <w:rPr>
                <w:color w:val="000000"/>
                <w:sz w:val="20"/>
                <w:szCs w:val="20"/>
              </w:rPr>
            </w:pPr>
          </w:p>
        </w:tc>
        <w:tc>
          <w:tcPr>
            <w:tcW w:w="453" w:type="dxa"/>
            <w:tcBorders>
              <w:top w:val="nil"/>
              <w:left w:val="nil"/>
              <w:bottom w:val="nil"/>
              <w:right w:val="nil"/>
            </w:tcBorders>
            <w:shd w:val="clear" w:color="auto" w:fill="auto"/>
            <w:vAlign w:val="center"/>
            <w:tcPrChange w:id="564" w:author="DSNR" w:date="2018-09-02T15:36:00Z">
              <w:tcPr>
                <w:tcW w:w="453" w:type="dxa"/>
                <w:tcBorders>
                  <w:top w:val="nil"/>
                  <w:left w:val="nil"/>
                  <w:bottom w:val="nil"/>
                  <w:right w:val="nil"/>
                </w:tcBorders>
                <w:shd w:val="clear" w:color="auto" w:fill="auto"/>
                <w:vAlign w:val="center"/>
              </w:tcPr>
            </w:tcPrChange>
          </w:tcPr>
          <w:p w14:paraId="020BAF75" w14:textId="77777777" w:rsidR="00993565" w:rsidRDefault="00993565">
            <w:pPr>
              <w:pStyle w:val="Normal1"/>
              <w:rPr>
                <w:color w:val="000000"/>
                <w:sz w:val="20"/>
                <w:szCs w:val="20"/>
              </w:rPr>
            </w:pPr>
          </w:p>
        </w:tc>
        <w:tc>
          <w:tcPr>
            <w:tcW w:w="468" w:type="dxa"/>
            <w:gridSpan w:val="2"/>
            <w:tcBorders>
              <w:top w:val="nil"/>
              <w:left w:val="nil"/>
              <w:bottom w:val="nil"/>
              <w:right w:val="nil"/>
            </w:tcBorders>
            <w:shd w:val="clear" w:color="auto" w:fill="auto"/>
            <w:vAlign w:val="center"/>
            <w:tcPrChange w:id="565" w:author="DSNR" w:date="2018-09-02T15:36:00Z">
              <w:tcPr>
                <w:tcW w:w="468" w:type="dxa"/>
                <w:tcBorders>
                  <w:top w:val="nil"/>
                  <w:left w:val="nil"/>
                  <w:bottom w:val="nil"/>
                  <w:right w:val="nil"/>
                </w:tcBorders>
                <w:shd w:val="clear" w:color="auto" w:fill="auto"/>
                <w:vAlign w:val="center"/>
              </w:tcPr>
            </w:tcPrChange>
          </w:tcPr>
          <w:p w14:paraId="1556CB9D"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566" w:author="DSNR" w:date="2018-09-02T15:36:00Z">
              <w:tcPr>
                <w:tcW w:w="708" w:type="dxa"/>
                <w:tcBorders>
                  <w:top w:val="nil"/>
                  <w:left w:val="nil"/>
                  <w:bottom w:val="nil"/>
                  <w:right w:val="nil"/>
                </w:tcBorders>
                <w:shd w:val="clear" w:color="auto" w:fill="auto"/>
                <w:vAlign w:val="center"/>
              </w:tcPr>
            </w:tcPrChange>
          </w:tcPr>
          <w:p w14:paraId="3DCDF62D"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567" w:author="DSNR" w:date="2018-09-02T15:36:00Z">
              <w:tcPr>
                <w:tcW w:w="640" w:type="dxa"/>
                <w:tcBorders>
                  <w:top w:val="nil"/>
                  <w:left w:val="nil"/>
                  <w:bottom w:val="nil"/>
                  <w:right w:val="nil"/>
                </w:tcBorders>
                <w:shd w:val="clear" w:color="auto" w:fill="auto"/>
                <w:vAlign w:val="center"/>
              </w:tcPr>
            </w:tcPrChange>
          </w:tcPr>
          <w:p w14:paraId="2169E704"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568" w:author="DSNR" w:date="2018-09-02T15:36:00Z">
              <w:tcPr>
                <w:tcW w:w="630" w:type="dxa"/>
                <w:tcBorders>
                  <w:top w:val="nil"/>
                  <w:left w:val="nil"/>
                  <w:bottom w:val="nil"/>
                  <w:right w:val="nil"/>
                </w:tcBorders>
                <w:shd w:val="clear" w:color="auto" w:fill="auto"/>
                <w:vAlign w:val="center"/>
              </w:tcPr>
            </w:tcPrChange>
          </w:tcPr>
          <w:p w14:paraId="76D04B55"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569" w:author="DSNR" w:date="2018-09-02T15:36:00Z">
              <w:tcPr>
                <w:tcW w:w="641" w:type="dxa"/>
                <w:tcBorders>
                  <w:top w:val="nil"/>
                  <w:left w:val="nil"/>
                  <w:bottom w:val="nil"/>
                  <w:right w:val="single" w:sz="8" w:space="0" w:color="000000"/>
                </w:tcBorders>
                <w:shd w:val="clear" w:color="auto" w:fill="auto"/>
                <w:vAlign w:val="center"/>
              </w:tcPr>
            </w:tcPrChange>
          </w:tcPr>
          <w:p w14:paraId="2FE6F5A4"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7B5FE94B" w14:textId="77777777" w:rsidTr="002013E6">
        <w:trPr>
          <w:gridAfter w:val="1"/>
          <w:wAfter w:w="522" w:type="dxa"/>
          <w:trHeight w:val="400"/>
          <w:trPrChange w:id="570"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571" w:author="DSNR" w:date="2018-09-02T15:36:00Z">
              <w:tcPr>
                <w:tcW w:w="445" w:type="dxa"/>
                <w:tcBorders>
                  <w:top w:val="nil"/>
                  <w:left w:val="single" w:sz="8" w:space="0" w:color="000000"/>
                  <w:bottom w:val="nil"/>
                  <w:right w:val="nil"/>
                </w:tcBorders>
                <w:shd w:val="clear" w:color="auto" w:fill="auto"/>
                <w:vAlign w:val="center"/>
              </w:tcPr>
            </w:tcPrChange>
          </w:tcPr>
          <w:p w14:paraId="6B5247A2" w14:textId="77777777" w:rsidR="00993565" w:rsidRDefault="00665DBA">
            <w:pPr>
              <w:pStyle w:val="Normal1"/>
              <w:rPr>
                <w:rFonts w:ascii="Calibri" w:eastAsia="Calibri" w:hAnsi="Calibri" w:cs="Calibri"/>
              </w:rPr>
            </w:pPr>
            <w:r>
              <w:rPr>
                <w:rFonts w:ascii="Calibri" w:eastAsia="Calibri" w:hAnsi="Calibri" w:cs="Calibri"/>
              </w:rPr>
              <w:t> </w:t>
            </w:r>
          </w:p>
        </w:tc>
        <w:tc>
          <w:tcPr>
            <w:tcW w:w="790" w:type="dxa"/>
            <w:tcBorders>
              <w:top w:val="nil"/>
              <w:left w:val="nil"/>
              <w:bottom w:val="nil"/>
              <w:right w:val="nil"/>
            </w:tcBorders>
            <w:shd w:val="clear" w:color="auto" w:fill="auto"/>
            <w:vAlign w:val="center"/>
            <w:tcPrChange w:id="572" w:author="DSNR" w:date="2018-09-02T15:36:00Z">
              <w:tcPr>
                <w:tcW w:w="790" w:type="dxa"/>
                <w:tcBorders>
                  <w:top w:val="nil"/>
                  <w:left w:val="nil"/>
                  <w:bottom w:val="nil"/>
                  <w:right w:val="nil"/>
                </w:tcBorders>
                <w:shd w:val="clear" w:color="auto" w:fill="auto"/>
                <w:vAlign w:val="center"/>
              </w:tcPr>
            </w:tcPrChange>
          </w:tcPr>
          <w:p w14:paraId="4E930876" w14:textId="77777777" w:rsidR="00993565" w:rsidRDefault="00993565">
            <w:pPr>
              <w:pStyle w:val="Normal1"/>
              <w:rPr>
                <w:rFonts w:ascii="Calibri" w:eastAsia="Calibri" w:hAnsi="Calibri" w:cs="Calibri"/>
              </w:rPr>
            </w:pPr>
          </w:p>
        </w:tc>
        <w:tc>
          <w:tcPr>
            <w:tcW w:w="806" w:type="dxa"/>
            <w:tcBorders>
              <w:top w:val="nil"/>
              <w:left w:val="nil"/>
              <w:bottom w:val="nil"/>
              <w:right w:val="nil"/>
            </w:tcBorders>
            <w:shd w:val="clear" w:color="auto" w:fill="auto"/>
            <w:vAlign w:val="center"/>
            <w:tcPrChange w:id="573" w:author="DSNR" w:date="2018-09-02T15:36:00Z">
              <w:tcPr>
                <w:tcW w:w="806" w:type="dxa"/>
                <w:tcBorders>
                  <w:top w:val="nil"/>
                  <w:left w:val="nil"/>
                  <w:bottom w:val="nil"/>
                  <w:right w:val="nil"/>
                </w:tcBorders>
                <w:shd w:val="clear" w:color="auto" w:fill="auto"/>
                <w:vAlign w:val="center"/>
              </w:tcPr>
            </w:tcPrChange>
          </w:tcPr>
          <w:p w14:paraId="79B88562"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574" w:author="DSNR" w:date="2018-09-02T15:36:00Z">
              <w:tcPr>
                <w:tcW w:w="403" w:type="dxa"/>
                <w:tcBorders>
                  <w:top w:val="nil"/>
                  <w:left w:val="nil"/>
                  <w:bottom w:val="nil"/>
                  <w:right w:val="nil"/>
                </w:tcBorders>
                <w:shd w:val="clear" w:color="auto" w:fill="auto"/>
                <w:vAlign w:val="center"/>
              </w:tcPr>
            </w:tcPrChange>
          </w:tcPr>
          <w:p w14:paraId="36E1FDBC" w14:textId="77777777" w:rsidR="00993565" w:rsidRDefault="00993565">
            <w:pPr>
              <w:pStyle w:val="Normal1"/>
              <w:rPr>
                <w:color w:val="000000"/>
                <w:sz w:val="20"/>
                <w:szCs w:val="20"/>
              </w:rPr>
            </w:pPr>
          </w:p>
        </w:tc>
        <w:tc>
          <w:tcPr>
            <w:tcW w:w="2559" w:type="dxa"/>
            <w:gridSpan w:val="3"/>
            <w:tcBorders>
              <w:top w:val="nil"/>
              <w:left w:val="nil"/>
              <w:bottom w:val="nil"/>
              <w:right w:val="nil"/>
            </w:tcBorders>
            <w:shd w:val="clear" w:color="auto" w:fill="auto"/>
            <w:vAlign w:val="center"/>
            <w:tcPrChange w:id="575" w:author="DSNR" w:date="2018-09-02T15:36:00Z">
              <w:tcPr>
                <w:tcW w:w="2559" w:type="dxa"/>
                <w:gridSpan w:val="3"/>
                <w:tcBorders>
                  <w:top w:val="nil"/>
                  <w:left w:val="nil"/>
                  <w:bottom w:val="nil"/>
                  <w:right w:val="nil"/>
                </w:tcBorders>
                <w:shd w:val="clear" w:color="auto" w:fill="auto"/>
                <w:vAlign w:val="center"/>
              </w:tcPr>
            </w:tcPrChange>
          </w:tcPr>
          <w:p w14:paraId="16CFD5F6" w14:textId="77777777" w:rsidR="00993565" w:rsidRDefault="00665DBA">
            <w:pPr>
              <w:pStyle w:val="Normal1"/>
              <w:rPr>
                <w:rFonts w:ascii="Calibri" w:eastAsia="Calibri" w:hAnsi="Calibri" w:cs="Calibri"/>
                <w:b/>
              </w:rPr>
            </w:pPr>
            <w:r>
              <w:rPr>
                <w:rFonts w:ascii="Calibri" w:eastAsia="Calibri" w:hAnsi="Calibri" w:cs="Calibri"/>
                <w:b/>
              </w:rPr>
              <w:t>Whether  Invoice attracts Reverse Charge</w:t>
            </w:r>
          </w:p>
        </w:tc>
        <w:tc>
          <w:tcPr>
            <w:tcW w:w="617" w:type="dxa"/>
            <w:tcBorders>
              <w:top w:val="nil"/>
              <w:left w:val="nil"/>
              <w:bottom w:val="nil"/>
              <w:right w:val="nil"/>
            </w:tcBorders>
            <w:shd w:val="clear" w:color="auto" w:fill="auto"/>
            <w:vAlign w:val="center"/>
            <w:tcPrChange w:id="576" w:author="DSNR" w:date="2018-09-02T15:36:00Z">
              <w:tcPr>
                <w:tcW w:w="617" w:type="dxa"/>
                <w:tcBorders>
                  <w:top w:val="nil"/>
                  <w:left w:val="nil"/>
                  <w:bottom w:val="nil"/>
                  <w:right w:val="nil"/>
                </w:tcBorders>
                <w:shd w:val="clear" w:color="auto" w:fill="auto"/>
                <w:vAlign w:val="center"/>
              </w:tcPr>
            </w:tcPrChange>
          </w:tcPr>
          <w:p w14:paraId="3E500ED7" w14:textId="77777777" w:rsidR="00993565" w:rsidRDefault="00993565">
            <w:pPr>
              <w:pStyle w:val="Normal1"/>
              <w:rPr>
                <w:rFonts w:ascii="Calibri" w:eastAsia="Calibri" w:hAnsi="Calibri" w:cs="Calibri"/>
                <w:b/>
              </w:rPr>
            </w:pPr>
          </w:p>
        </w:tc>
        <w:tc>
          <w:tcPr>
            <w:tcW w:w="453" w:type="dxa"/>
            <w:tcBorders>
              <w:top w:val="nil"/>
              <w:left w:val="nil"/>
              <w:bottom w:val="nil"/>
              <w:right w:val="nil"/>
            </w:tcBorders>
            <w:shd w:val="clear" w:color="auto" w:fill="auto"/>
            <w:vAlign w:val="center"/>
            <w:tcPrChange w:id="577" w:author="DSNR" w:date="2018-09-02T15:36:00Z">
              <w:tcPr>
                <w:tcW w:w="453" w:type="dxa"/>
                <w:tcBorders>
                  <w:top w:val="nil"/>
                  <w:left w:val="nil"/>
                  <w:bottom w:val="nil"/>
                  <w:right w:val="nil"/>
                </w:tcBorders>
                <w:shd w:val="clear" w:color="auto" w:fill="auto"/>
                <w:vAlign w:val="center"/>
              </w:tcPr>
            </w:tcPrChange>
          </w:tcPr>
          <w:p w14:paraId="20562B18" w14:textId="77777777" w:rsidR="00993565" w:rsidRDefault="00993565">
            <w:pPr>
              <w:pStyle w:val="Normal1"/>
              <w:rPr>
                <w:color w:val="000000"/>
                <w:sz w:val="20"/>
                <w:szCs w:val="20"/>
              </w:rPr>
            </w:pPr>
          </w:p>
        </w:tc>
        <w:tc>
          <w:tcPr>
            <w:tcW w:w="468" w:type="dxa"/>
            <w:gridSpan w:val="2"/>
            <w:tcBorders>
              <w:top w:val="nil"/>
              <w:left w:val="nil"/>
              <w:bottom w:val="nil"/>
              <w:right w:val="nil"/>
            </w:tcBorders>
            <w:shd w:val="clear" w:color="auto" w:fill="auto"/>
            <w:vAlign w:val="center"/>
            <w:tcPrChange w:id="578" w:author="DSNR" w:date="2018-09-02T15:36:00Z">
              <w:tcPr>
                <w:tcW w:w="468" w:type="dxa"/>
                <w:tcBorders>
                  <w:top w:val="nil"/>
                  <w:left w:val="nil"/>
                  <w:bottom w:val="nil"/>
                  <w:right w:val="nil"/>
                </w:tcBorders>
                <w:shd w:val="clear" w:color="auto" w:fill="auto"/>
                <w:vAlign w:val="center"/>
              </w:tcPr>
            </w:tcPrChange>
          </w:tcPr>
          <w:p w14:paraId="24BFFB28"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579" w:author="DSNR" w:date="2018-09-02T15:36:00Z">
              <w:tcPr>
                <w:tcW w:w="708" w:type="dxa"/>
                <w:tcBorders>
                  <w:top w:val="nil"/>
                  <w:left w:val="nil"/>
                  <w:bottom w:val="nil"/>
                  <w:right w:val="nil"/>
                </w:tcBorders>
                <w:shd w:val="clear" w:color="auto" w:fill="auto"/>
                <w:vAlign w:val="center"/>
              </w:tcPr>
            </w:tcPrChange>
          </w:tcPr>
          <w:p w14:paraId="7412F349"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580" w:author="DSNR" w:date="2018-09-02T15:36:00Z">
              <w:tcPr>
                <w:tcW w:w="640" w:type="dxa"/>
                <w:tcBorders>
                  <w:top w:val="nil"/>
                  <w:left w:val="nil"/>
                  <w:bottom w:val="nil"/>
                  <w:right w:val="nil"/>
                </w:tcBorders>
                <w:shd w:val="clear" w:color="auto" w:fill="auto"/>
                <w:vAlign w:val="center"/>
              </w:tcPr>
            </w:tcPrChange>
          </w:tcPr>
          <w:p w14:paraId="160C3BD9"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581" w:author="DSNR" w:date="2018-09-02T15:36:00Z">
              <w:tcPr>
                <w:tcW w:w="630" w:type="dxa"/>
                <w:tcBorders>
                  <w:top w:val="nil"/>
                  <w:left w:val="nil"/>
                  <w:bottom w:val="nil"/>
                  <w:right w:val="nil"/>
                </w:tcBorders>
                <w:shd w:val="clear" w:color="auto" w:fill="auto"/>
                <w:vAlign w:val="center"/>
              </w:tcPr>
            </w:tcPrChange>
          </w:tcPr>
          <w:p w14:paraId="6E609EEA"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582" w:author="DSNR" w:date="2018-09-02T15:36:00Z">
              <w:tcPr>
                <w:tcW w:w="641" w:type="dxa"/>
                <w:tcBorders>
                  <w:top w:val="nil"/>
                  <w:left w:val="nil"/>
                  <w:bottom w:val="nil"/>
                  <w:right w:val="single" w:sz="8" w:space="0" w:color="000000"/>
                </w:tcBorders>
                <w:shd w:val="clear" w:color="auto" w:fill="auto"/>
                <w:vAlign w:val="center"/>
              </w:tcPr>
            </w:tcPrChange>
          </w:tcPr>
          <w:p w14:paraId="0BBD61DC"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714D8942" w14:textId="77777777" w:rsidTr="002013E6">
        <w:trPr>
          <w:gridAfter w:val="1"/>
          <w:wAfter w:w="522" w:type="dxa"/>
          <w:trHeight w:val="400"/>
          <w:trPrChange w:id="583"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584" w:author="DSNR" w:date="2018-09-02T15:36:00Z">
              <w:tcPr>
                <w:tcW w:w="445" w:type="dxa"/>
                <w:tcBorders>
                  <w:top w:val="nil"/>
                  <w:left w:val="single" w:sz="8" w:space="0" w:color="000000"/>
                  <w:bottom w:val="nil"/>
                  <w:right w:val="nil"/>
                </w:tcBorders>
                <w:shd w:val="clear" w:color="auto" w:fill="auto"/>
                <w:vAlign w:val="center"/>
              </w:tcPr>
            </w:tcPrChange>
          </w:tcPr>
          <w:p w14:paraId="2985E12D" w14:textId="77777777" w:rsidR="00993565" w:rsidRDefault="00665DBA">
            <w:pPr>
              <w:pStyle w:val="Normal1"/>
              <w:rPr>
                <w:rFonts w:ascii="Calibri" w:eastAsia="Calibri" w:hAnsi="Calibri" w:cs="Calibri"/>
              </w:rPr>
            </w:pPr>
            <w:r>
              <w:rPr>
                <w:rFonts w:ascii="Calibri" w:eastAsia="Calibri" w:hAnsi="Calibri" w:cs="Calibri"/>
              </w:rPr>
              <w:t> </w:t>
            </w:r>
          </w:p>
        </w:tc>
        <w:tc>
          <w:tcPr>
            <w:tcW w:w="790" w:type="dxa"/>
            <w:tcBorders>
              <w:top w:val="nil"/>
              <w:left w:val="nil"/>
              <w:bottom w:val="nil"/>
              <w:right w:val="nil"/>
            </w:tcBorders>
            <w:shd w:val="clear" w:color="auto" w:fill="auto"/>
            <w:vAlign w:val="center"/>
            <w:tcPrChange w:id="585" w:author="DSNR" w:date="2018-09-02T15:36:00Z">
              <w:tcPr>
                <w:tcW w:w="790" w:type="dxa"/>
                <w:tcBorders>
                  <w:top w:val="nil"/>
                  <w:left w:val="nil"/>
                  <w:bottom w:val="nil"/>
                  <w:right w:val="nil"/>
                </w:tcBorders>
                <w:shd w:val="clear" w:color="auto" w:fill="auto"/>
                <w:vAlign w:val="center"/>
              </w:tcPr>
            </w:tcPrChange>
          </w:tcPr>
          <w:p w14:paraId="101C49CD" w14:textId="77777777" w:rsidR="00993565" w:rsidRDefault="00993565">
            <w:pPr>
              <w:pStyle w:val="Normal1"/>
              <w:rPr>
                <w:rFonts w:ascii="Calibri" w:eastAsia="Calibri" w:hAnsi="Calibri" w:cs="Calibri"/>
              </w:rPr>
            </w:pPr>
          </w:p>
        </w:tc>
        <w:tc>
          <w:tcPr>
            <w:tcW w:w="806" w:type="dxa"/>
            <w:tcBorders>
              <w:top w:val="nil"/>
              <w:left w:val="nil"/>
              <w:bottom w:val="nil"/>
              <w:right w:val="nil"/>
            </w:tcBorders>
            <w:shd w:val="clear" w:color="auto" w:fill="auto"/>
            <w:vAlign w:val="center"/>
            <w:tcPrChange w:id="586" w:author="DSNR" w:date="2018-09-02T15:36:00Z">
              <w:tcPr>
                <w:tcW w:w="806" w:type="dxa"/>
                <w:tcBorders>
                  <w:top w:val="nil"/>
                  <w:left w:val="nil"/>
                  <w:bottom w:val="nil"/>
                  <w:right w:val="nil"/>
                </w:tcBorders>
                <w:shd w:val="clear" w:color="auto" w:fill="auto"/>
                <w:vAlign w:val="center"/>
              </w:tcPr>
            </w:tcPrChange>
          </w:tcPr>
          <w:p w14:paraId="2847F7C5"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587" w:author="DSNR" w:date="2018-09-02T15:36:00Z">
              <w:tcPr>
                <w:tcW w:w="403" w:type="dxa"/>
                <w:tcBorders>
                  <w:top w:val="nil"/>
                  <w:left w:val="nil"/>
                  <w:bottom w:val="nil"/>
                  <w:right w:val="nil"/>
                </w:tcBorders>
                <w:shd w:val="clear" w:color="auto" w:fill="auto"/>
                <w:vAlign w:val="center"/>
              </w:tcPr>
            </w:tcPrChange>
          </w:tcPr>
          <w:p w14:paraId="6BF9002E"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588" w:author="DSNR" w:date="2018-09-02T15:36:00Z">
              <w:tcPr>
                <w:tcW w:w="703" w:type="dxa"/>
                <w:tcBorders>
                  <w:top w:val="nil"/>
                  <w:left w:val="nil"/>
                  <w:bottom w:val="nil"/>
                  <w:right w:val="nil"/>
                </w:tcBorders>
                <w:shd w:val="clear" w:color="auto" w:fill="auto"/>
                <w:vAlign w:val="center"/>
              </w:tcPr>
            </w:tcPrChange>
          </w:tcPr>
          <w:p w14:paraId="4A88C6B8" w14:textId="77777777" w:rsidR="00993565" w:rsidRDefault="00993565">
            <w:pPr>
              <w:pStyle w:val="Normal1"/>
              <w:rPr>
                <w:color w:val="000000"/>
                <w:sz w:val="20"/>
                <w:szCs w:val="20"/>
              </w:rPr>
            </w:pPr>
          </w:p>
        </w:tc>
        <w:tc>
          <w:tcPr>
            <w:tcW w:w="839" w:type="dxa"/>
            <w:tcBorders>
              <w:top w:val="nil"/>
              <w:left w:val="nil"/>
              <w:bottom w:val="nil"/>
              <w:right w:val="nil"/>
            </w:tcBorders>
            <w:shd w:val="clear" w:color="auto" w:fill="auto"/>
            <w:vAlign w:val="center"/>
            <w:tcPrChange w:id="589" w:author="DSNR" w:date="2018-09-02T15:36:00Z">
              <w:tcPr>
                <w:tcW w:w="839" w:type="dxa"/>
                <w:tcBorders>
                  <w:top w:val="nil"/>
                  <w:left w:val="nil"/>
                  <w:bottom w:val="nil"/>
                  <w:right w:val="nil"/>
                </w:tcBorders>
                <w:shd w:val="clear" w:color="auto" w:fill="auto"/>
                <w:vAlign w:val="center"/>
              </w:tcPr>
            </w:tcPrChange>
          </w:tcPr>
          <w:p w14:paraId="7C3C4ACB" w14:textId="77777777" w:rsidR="00993565" w:rsidRDefault="00993565">
            <w:pPr>
              <w:pStyle w:val="Normal1"/>
              <w:rPr>
                <w:color w:val="000000"/>
                <w:sz w:val="20"/>
                <w:szCs w:val="20"/>
              </w:rPr>
            </w:pPr>
          </w:p>
        </w:tc>
        <w:tc>
          <w:tcPr>
            <w:tcW w:w="1017" w:type="dxa"/>
            <w:tcBorders>
              <w:top w:val="nil"/>
              <w:left w:val="nil"/>
              <w:bottom w:val="nil"/>
              <w:right w:val="nil"/>
            </w:tcBorders>
            <w:shd w:val="clear" w:color="auto" w:fill="auto"/>
            <w:vAlign w:val="center"/>
            <w:tcPrChange w:id="590" w:author="DSNR" w:date="2018-09-02T15:36:00Z">
              <w:tcPr>
                <w:tcW w:w="1017" w:type="dxa"/>
                <w:tcBorders>
                  <w:top w:val="nil"/>
                  <w:left w:val="nil"/>
                  <w:bottom w:val="nil"/>
                  <w:right w:val="nil"/>
                </w:tcBorders>
                <w:shd w:val="clear" w:color="auto" w:fill="auto"/>
                <w:vAlign w:val="center"/>
              </w:tcPr>
            </w:tcPrChange>
          </w:tcPr>
          <w:p w14:paraId="300E58AA" w14:textId="77777777" w:rsidR="00993565" w:rsidRDefault="00993565">
            <w:pPr>
              <w:pStyle w:val="Normal1"/>
              <w:rPr>
                <w:color w:val="000000"/>
                <w:sz w:val="20"/>
                <w:szCs w:val="20"/>
              </w:rPr>
            </w:pPr>
          </w:p>
        </w:tc>
        <w:tc>
          <w:tcPr>
            <w:tcW w:w="617" w:type="dxa"/>
            <w:tcBorders>
              <w:top w:val="nil"/>
              <w:left w:val="nil"/>
              <w:bottom w:val="nil"/>
              <w:right w:val="nil"/>
            </w:tcBorders>
            <w:shd w:val="clear" w:color="auto" w:fill="auto"/>
            <w:vAlign w:val="center"/>
            <w:tcPrChange w:id="591" w:author="DSNR" w:date="2018-09-02T15:36:00Z">
              <w:tcPr>
                <w:tcW w:w="617" w:type="dxa"/>
                <w:tcBorders>
                  <w:top w:val="nil"/>
                  <w:left w:val="nil"/>
                  <w:bottom w:val="nil"/>
                  <w:right w:val="nil"/>
                </w:tcBorders>
                <w:shd w:val="clear" w:color="auto" w:fill="auto"/>
                <w:vAlign w:val="center"/>
              </w:tcPr>
            </w:tcPrChange>
          </w:tcPr>
          <w:p w14:paraId="316C429B" w14:textId="77777777" w:rsidR="00993565" w:rsidRDefault="00993565">
            <w:pPr>
              <w:pStyle w:val="Normal1"/>
              <w:rPr>
                <w:color w:val="000000"/>
                <w:sz w:val="20"/>
                <w:szCs w:val="20"/>
              </w:rPr>
            </w:pPr>
          </w:p>
        </w:tc>
        <w:tc>
          <w:tcPr>
            <w:tcW w:w="453" w:type="dxa"/>
            <w:tcBorders>
              <w:top w:val="nil"/>
              <w:left w:val="nil"/>
              <w:bottom w:val="nil"/>
              <w:right w:val="nil"/>
            </w:tcBorders>
            <w:shd w:val="clear" w:color="auto" w:fill="auto"/>
            <w:vAlign w:val="center"/>
            <w:tcPrChange w:id="592" w:author="DSNR" w:date="2018-09-02T15:36:00Z">
              <w:tcPr>
                <w:tcW w:w="453" w:type="dxa"/>
                <w:tcBorders>
                  <w:top w:val="nil"/>
                  <w:left w:val="nil"/>
                  <w:bottom w:val="nil"/>
                  <w:right w:val="nil"/>
                </w:tcBorders>
                <w:shd w:val="clear" w:color="auto" w:fill="auto"/>
                <w:vAlign w:val="center"/>
              </w:tcPr>
            </w:tcPrChange>
          </w:tcPr>
          <w:p w14:paraId="21440DC6" w14:textId="77777777" w:rsidR="00993565" w:rsidRDefault="00993565">
            <w:pPr>
              <w:pStyle w:val="Normal1"/>
              <w:rPr>
                <w:color w:val="000000"/>
                <w:sz w:val="20"/>
                <w:szCs w:val="20"/>
              </w:rPr>
            </w:pPr>
          </w:p>
        </w:tc>
        <w:tc>
          <w:tcPr>
            <w:tcW w:w="468" w:type="dxa"/>
            <w:gridSpan w:val="2"/>
            <w:tcBorders>
              <w:top w:val="nil"/>
              <w:left w:val="nil"/>
              <w:bottom w:val="nil"/>
              <w:right w:val="nil"/>
            </w:tcBorders>
            <w:shd w:val="clear" w:color="auto" w:fill="auto"/>
            <w:vAlign w:val="center"/>
            <w:tcPrChange w:id="593" w:author="DSNR" w:date="2018-09-02T15:36:00Z">
              <w:tcPr>
                <w:tcW w:w="468" w:type="dxa"/>
                <w:tcBorders>
                  <w:top w:val="nil"/>
                  <w:left w:val="nil"/>
                  <w:bottom w:val="nil"/>
                  <w:right w:val="nil"/>
                </w:tcBorders>
                <w:shd w:val="clear" w:color="auto" w:fill="auto"/>
                <w:vAlign w:val="center"/>
              </w:tcPr>
            </w:tcPrChange>
          </w:tcPr>
          <w:p w14:paraId="4AD13A1F"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594" w:author="DSNR" w:date="2018-09-02T15:36:00Z">
              <w:tcPr>
                <w:tcW w:w="708" w:type="dxa"/>
                <w:tcBorders>
                  <w:top w:val="nil"/>
                  <w:left w:val="nil"/>
                  <w:bottom w:val="nil"/>
                  <w:right w:val="nil"/>
                </w:tcBorders>
                <w:shd w:val="clear" w:color="auto" w:fill="auto"/>
                <w:vAlign w:val="center"/>
              </w:tcPr>
            </w:tcPrChange>
          </w:tcPr>
          <w:p w14:paraId="57AFA541"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595" w:author="DSNR" w:date="2018-09-02T15:36:00Z">
              <w:tcPr>
                <w:tcW w:w="640" w:type="dxa"/>
                <w:tcBorders>
                  <w:top w:val="nil"/>
                  <w:left w:val="nil"/>
                  <w:bottom w:val="nil"/>
                  <w:right w:val="nil"/>
                </w:tcBorders>
                <w:shd w:val="clear" w:color="auto" w:fill="auto"/>
                <w:vAlign w:val="center"/>
              </w:tcPr>
            </w:tcPrChange>
          </w:tcPr>
          <w:p w14:paraId="0863A155"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596" w:author="DSNR" w:date="2018-09-02T15:36:00Z">
              <w:tcPr>
                <w:tcW w:w="630" w:type="dxa"/>
                <w:tcBorders>
                  <w:top w:val="nil"/>
                  <w:left w:val="nil"/>
                  <w:bottom w:val="nil"/>
                  <w:right w:val="nil"/>
                </w:tcBorders>
                <w:shd w:val="clear" w:color="auto" w:fill="auto"/>
                <w:vAlign w:val="center"/>
              </w:tcPr>
            </w:tcPrChange>
          </w:tcPr>
          <w:p w14:paraId="7130F0E0"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597" w:author="DSNR" w:date="2018-09-02T15:36:00Z">
              <w:tcPr>
                <w:tcW w:w="641" w:type="dxa"/>
                <w:tcBorders>
                  <w:top w:val="nil"/>
                  <w:left w:val="nil"/>
                  <w:bottom w:val="nil"/>
                  <w:right w:val="single" w:sz="8" w:space="0" w:color="000000"/>
                </w:tcBorders>
                <w:shd w:val="clear" w:color="auto" w:fill="auto"/>
                <w:vAlign w:val="center"/>
              </w:tcPr>
            </w:tcPrChange>
          </w:tcPr>
          <w:p w14:paraId="7D95A7A6"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4473A765" w14:textId="77777777" w:rsidTr="002013E6">
        <w:trPr>
          <w:trHeight w:val="400"/>
          <w:trPrChange w:id="598"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599" w:author="DSNR" w:date="2018-09-02T15:36:00Z">
              <w:tcPr>
                <w:tcW w:w="445" w:type="dxa"/>
                <w:tcBorders>
                  <w:top w:val="nil"/>
                  <w:left w:val="single" w:sz="8" w:space="0" w:color="000000"/>
                  <w:bottom w:val="nil"/>
                  <w:right w:val="nil"/>
                </w:tcBorders>
                <w:shd w:val="clear" w:color="auto" w:fill="auto"/>
                <w:vAlign w:val="center"/>
              </w:tcPr>
            </w:tcPrChange>
          </w:tcPr>
          <w:p w14:paraId="46978FDA" w14:textId="77777777" w:rsidR="00993565" w:rsidRDefault="00665DBA">
            <w:pPr>
              <w:pStyle w:val="Normal1"/>
              <w:rPr>
                <w:rFonts w:ascii="Calibri" w:eastAsia="Calibri" w:hAnsi="Calibri" w:cs="Calibri"/>
              </w:rPr>
            </w:pPr>
            <w:r>
              <w:rPr>
                <w:rFonts w:ascii="Calibri" w:eastAsia="Calibri" w:hAnsi="Calibri" w:cs="Calibri"/>
              </w:rPr>
              <w:t> </w:t>
            </w:r>
          </w:p>
        </w:tc>
        <w:tc>
          <w:tcPr>
            <w:tcW w:w="790" w:type="dxa"/>
            <w:tcBorders>
              <w:top w:val="nil"/>
              <w:left w:val="nil"/>
              <w:bottom w:val="nil"/>
              <w:right w:val="nil"/>
            </w:tcBorders>
            <w:shd w:val="clear" w:color="auto" w:fill="auto"/>
            <w:vAlign w:val="center"/>
            <w:tcPrChange w:id="600" w:author="DSNR" w:date="2018-09-02T15:36:00Z">
              <w:tcPr>
                <w:tcW w:w="790" w:type="dxa"/>
                <w:tcBorders>
                  <w:top w:val="nil"/>
                  <w:left w:val="nil"/>
                  <w:bottom w:val="nil"/>
                  <w:right w:val="nil"/>
                </w:tcBorders>
                <w:shd w:val="clear" w:color="auto" w:fill="auto"/>
                <w:vAlign w:val="center"/>
              </w:tcPr>
            </w:tcPrChange>
          </w:tcPr>
          <w:p w14:paraId="3F76872C" w14:textId="77777777" w:rsidR="00993565" w:rsidRDefault="00993565">
            <w:pPr>
              <w:pStyle w:val="Normal1"/>
              <w:rPr>
                <w:rFonts w:ascii="Calibri" w:eastAsia="Calibri" w:hAnsi="Calibri" w:cs="Calibri"/>
              </w:rPr>
            </w:pPr>
          </w:p>
        </w:tc>
        <w:tc>
          <w:tcPr>
            <w:tcW w:w="806" w:type="dxa"/>
            <w:tcBorders>
              <w:top w:val="nil"/>
              <w:left w:val="nil"/>
              <w:bottom w:val="nil"/>
              <w:right w:val="nil"/>
            </w:tcBorders>
            <w:shd w:val="clear" w:color="auto" w:fill="auto"/>
            <w:vAlign w:val="center"/>
            <w:tcPrChange w:id="601" w:author="DSNR" w:date="2018-09-02T15:36:00Z">
              <w:tcPr>
                <w:tcW w:w="806" w:type="dxa"/>
                <w:tcBorders>
                  <w:top w:val="nil"/>
                  <w:left w:val="nil"/>
                  <w:bottom w:val="nil"/>
                  <w:right w:val="nil"/>
                </w:tcBorders>
                <w:shd w:val="clear" w:color="auto" w:fill="auto"/>
                <w:vAlign w:val="center"/>
              </w:tcPr>
            </w:tcPrChange>
          </w:tcPr>
          <w:p w14:paraId="412C68D1"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602" w:author="DSNR" w:date="2018-09-02T15:36:00Z">
              <w:tcPr>
                <w:tcW w:w="403" w:type="dxa"/>
                <w:tcBorders>
                  <w:top w:val="nil"/>
                  <w:left w:val="nil"/>
                  <w:bottom w:val="nil"/>
                  <w:right w:val="nil"/>
                </w:tcBorders>
                <w:shd w:val="clear" w:color="auto" w:fill="auto"/>
                <w:vAlign w:val="center"/>
              </w:tcPr>
            </w:tcPrChange>
          </w:tcPr>
          <w:p w14:paraId="5FBDFEDA"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603" w:author="DSNR" w:date="2018-09-02T15:36:00Z">
              <w:tcPr>
                <w:tcW w:w="703" w:type="dxa"/>
                <w:tcBorders>
                  <w:top w:val="nil"/>
                  <w:left w:val="nil"/>
                  <w:bottom w:val="nil"/>
                  <w:right w:val="nil"/>
                </w:tcBorders>
                <w:shd w:val="clear" w:color="auto" w:fill="auto"/>
                <w:vAlign w:val="center"/>
              </w:tcPr>
            </w:tcPrChange>
          </w:tcPr>
          <w:p w14:paraId="16E6E4BD" w14:textId="77777777" w:rsidR="00993565" w:rsidRDefault="00993565">
            <w:pPr>
              <w:pStyle w:val="Normal1"/>
              <w:rPr>
                <w:color w:val="000000"/>
                <w:sz w:val="20"/>
                <w:szCs w:val="20"/>
              </w:rPr>
            </w:pPr>
          </w:p>
        </w:tc>
        <w:tc>
          <w:tcPr>
            <w:tcW w:w="839" w:type="dxa"/>
            <w:tcBorders>
              <w:top w:val="nil"/>
              <w:left w:val="nil"/>
              <w:bottom w:val="nil"/>
              <w:right w:val="nil"/>
            </w:tcBorders>
            <w:shd w:val="clear" w:color="auto" w:fill="auto"/>
            <w:vAlign w:val="center"/>
            <w:tcPrChange w:id="604" w:author="DSNR" w:date="2018-09-02T15:36:00Z">
              <w:tcPr>
                <w:tcW w:w="839" w:type="dxa"/>
                <w:tcBorders>
                  <w:top w:val="nil"/>
                  <w:left w:val="nil"/>
                  <w:bottom w:val="nil"/>
                  <w:right w:val="nil"/>
                </w:tcBorders>
                <w:shd w:val="clear" w:color="auto" w:fill="auto"/>
                <w:vAlign w:val="center"/>
              </w:tcPr>
            </w:tcPrChange>
          </w:tcPr>
          <w:p w14:paraId="32E1DD95" w14:textId="77777777" w:rsidR="00993565" w:rsidRDefault="00993565">
            <w:pPr>
              <w:pStyle w:val="Normal1"/>
              <w:rPr>
                <w:color w:val="000000"/>
                <w:sz w:val="20"/>
                <w:szCs w:val="20"/>
              </w:rPr>
            </w:pPr>
          </w:p>
        </w:tc>
        <w:tc>
          <w:tcPr>
            <w:tcW w:w="1017" w:type="dxa"/>
            <w:tcBorders>
              <w:top w:val="nil"/>
              <w:left w:val="nil"/>
              <w:bottom w:val="nil"/>
              <w:right w:val="nil"/>
            </w:tcBorders>
            <w:shd w:val="clear" w:color="auto" w:fill="auto"/>
            <w:vAlign w:val="center"/>
            <w:tcPrChange w:id="605" w:author="DSNR" w:date="2018-09-02T15:36:00Z">
              <w:tcPr>
                <w:tcW w:w="1017" w:type="dxa"/>
                <w:tcBorders>
                  <w:top w:val="nil"/>
                  <w:left w:val="nil"/>
                  <w:bottom w:val="nil"/>
                  <w:right w:val="nil"/>
                </w:tcBorders>
                <w:shd w:val="clear" w:color="auto" w:fill="auto"/>
                <w:vAlign w:val="center"/>
              </w:tcPr>
            </w:tcPrChange>
          </w:tcPr>
          <w:p w14:paraId="1DFE7C71" w14:textId="77777777" w:rsidR="00993565" w:rsidRDefault="00993565">
            <w:pPr>
              <w:pStyle w:val="Normal1"/>
              <w:rPr>
                <w:color w:val="000000"/>
                <w:sz w:val="20"/>
                <w:szCs w:val="20"/>
              </w:rPr>
            </w:pPr>
          </w:p>
        </w:tc>
        <w:tc>
          <w:tcPr>
            <w:tcW w:w="617" w:type="dxa"/>
            <w:tcBorders>
              <w:top w:val="nil"/>
              <w:left w:val="nil"/>
              <w:bottom w:val="nil"/>
              <w:right w:val="nil"/>
            </w:tcBorders>
            <w:shd w:val="clear" w:color="auto" w:fill="auto"/>
            <w:vAlign w:val="center"/>
            <w:tcPrChange w:id="606" w:author="DSNR" w:date="2018-09-02T15:36:00Z">
              <w:tcPr>
                <w:tcW w:w="617" w:type="dxa"/>
                <w:tcBorders>
                  <w:top w:val="nil"/>
                  <w:left w:val="nil"/>
                  <w:bottom w:val="nil"/>
                  <w:right w:val="nil"/>
                </w:tcBorders>
                <w:shd w:val="clear" w:color="auto" w:fill="auto"/>
                <w:vAlign w:val="center"/>
              </w:tcPr>
            </w:tcPrChange>
          </w:tcPr>
          <w:p w14:paraId="46F8B053" w14:textId="77777777" w:rsidR="00993565" w:rsidRDefault="00993565">
            <w:pPr>
              <w:pStyle w:val="Normal1"/>
              <w:rPr>
                <w:color w:val="000000"/>
                <w:sz w:val="20"/>
                <w:szCs w:val="20"/>
              </w:rPr>
            </w:pPr>
          </w:p>
        </w:tc>
        <w:tc>
          <w:tcPr>
            <w:tcW w:w="453" w:type="dxa"/>
            <w:tcBorders>
              <w:top w:val="nil"/>
              <w:left w:val="nil"/>
              <w:bottom w:val="nil"/>
              <w:right w:val="nil"/>
            </w:tcBorders>
            <w:shd w:val="clear" w:color="auto" w:fill="auto"/>
            <w:vAlign w:val="center"/>
            <w:tcPrChange w:id="607" w:author="DSNR" w:date="2018-09-02T15:36:00Z">
              <w:tcPr>
                <w:tcW w:w="453" w:type="dxa"/>
                <w:tcBorders>
                  <w:top w:val="nil"/>
                  <w:left w:val="nil"/>
                  <w:bottom w:val="nil"/>
                  <w:right w:val="nil"/>
                </w:tcBorders>
                <w:shd w:val="clear" w:color="auto" w:fill="auto"/>
                <w:vAlign w:val="center"/>
              </w:tcPr>
            </w:tcPrChange>
          </w:tcPr>
          <w:p w14:paraId="4D913F9C" w14:textId="77777777" w:rsidR="00993565" w:rsidRDefault="00993565">
            <w:pPr>
              <w:pStyle w:val="Normal1"/>
              <w:rPr>
                <w:color w:val="000000"/>
                <w:sz w:val="20"/>
                <w:szCs w:val="20"/>
              </w:rPr>
            </w:pPr>
          </w:p>
        </w:tc>
        <w:tc>
          <w:tcPr>
            <w:tcW w:w="280" w:type="dxa"/>
            <w:tcBorders>
              <w:top w:val="nil"/>
              <w:left w:val="nil"/>
              <w:bottom w:val="nil"/>
              <w:right w:val="nil"/>
            </w:tcBorders>
            <w:shd w:val="clear" w:color="auto" w:fill="auto"/>
            <w:vAlign w:val="center"/>
            <w:tcPrChange w:id="608" w:author="DSNR" w:date="2018-09-02T15:36:00Z">
              <w:tcPr>
                <w:tcW w:w="468" w:type="dxa"/>
                <w:tcBorders>
                  <w:top w:val="nil"/>
                  <w:left w:val="nil"/>
                  <w:bottom w:val="nil"/>
                  <w:right w:val="nil"/>
                </w:tcBorders>
                <w:shd w:val="clear" w:color="auto" w:fill="auto"/>
                <w:vAlign w:val="center"/>
              </w:tcPr>
            </w:tcPrChange>
          </w:tcPr>
          <w:p w14:paraId="58422D3F" w14:textId="77777777" w:rsidR="00993565" w:rsidRDefault="00993565">
            <w:pPr>
              <w:pStyle w:val="Normal1"/>
              <w:rPr>
                <w:color w:val="000000"/>
                <w:sz w:val="20"/>
                <w:szCs w:val="20"/>
              </w:rPr>
            </w:pPr>
          </w:p>
        </w:tc>
        <w:tc>
          <w:tcPr>
            <w:tcW w:w="1418" w:type="dxa"/>
            <w:gridSpan w:val="3"/>
            <w:tcBorders>
              <w:top w:val="nil"/>
              <w:left w:val="nil"/>
              <w:bottom w:val="nil"/>
              <w:right w:val="nil"/>
            </w:tcBorders>
            <w:shd w:val="clear" w:color="auto" w:fill="auto"/>
            <w:vAlign w:val="center"/>
            <w:tcPrChange w:id="609" w:author="DSNR" w:date="2018-09-02T15:36:00Z">
              <w:tcPr>
                <w:tcW w:w="708" w:type="dxa"/>
                <w:tcBorders>
                  <w:top w:val="nil"/>
                  <w:left w:val="nil"/>
                  <w:bottom w:val="nil"/>
                  <w:right w:val="nil"/>
                </w:tcBorders>
                <w:shd w:val="clear" w:color="auto" w:fill="auto"/>
                <w:vAlign w:val="center"/>
              </w:tcPr>
            </w:tcPrChange>
          </w:tcPr>
          <w:p w14:paraId="7DCEA11A" w14:textId="77777777" w:rsidR="00993565" w:rsidRDefault="00665DBA">
            <w:pPr>
              <w:pStyle w:val="Normal1"/>
              <w:rPr>
                <w:rFonts w:ascii="Calibri" w:eastAsia="Calibri" w:hAnsi="Calibri" w:cs="Calibri"/>
                <w:b/>
              </w:rPr>
            </w:pPr>
            <w:r>
              <w:rPr>
                <w:rFonts w:ascii="Calibri" w:eastAsia="Calibri" w:hAnsi="Calibri" w:cs="Calibri"/>
                <w:b/>
              </w:rPr>
              <w:t>Signature</w:t>
            </w:r>
          </w:p>
        </w:tc>
        <w:tc>
          <w:tcPr>
            <w:tcW w:w="640" w:type="dxa"/>
            <w:gridSpan w:val="2"/>
            <w:tcBorders>
              <w:top w:val="nil"/>
              <w:left w:val="nil"/>
              <w:bottom w:val="nil"/>
              <w:right w:val="nil"/>
            </w:tcBorders>
            <w:shd w:val="clear" w:color="auto" w:fill="auto"/>
            <w:vAlign w:val="center"/>
            <w:tcPrChange w:id="610" w:author="DSNR" w:date="2018-09-02T15:36:00Z">
              <w:tcPr>
                <w:tcW w:w="640" w:type="dxa"/>
                <w:tcBorders>
                  <w:top w:val="nil"/>
                  <w:left w:val="nil"/>
                  <w:bottom w:val="nil"/>
                  <w:right w:val="nil"/>
                </w:tcBorders>
                <w:shd w:val="clear" w:color="auto" w:fill="auto"/>
                <w:vAlign w:val="center"/>
              </w:tcPr>
            </w:tcPrChange>
          </w:tcPr>
          <w:p w14:paraId="7B074CC4" w14:textId="77777777" w:rsidR="00993565" w:rsidRDefault="00993565">
            <w:pPr>
              <w:pStyle w:val="Normal1"/>
              <w:rPr>
                <w:rFonts w:ascii="Calibri" w:eastAsia="Calibri" w:hAnsi="Calibri" w:cs="Calibri"/>
                <w:b/>
              </w:rPr>
            </w:pPr>
          </w:p>
        </w:tc>
        <w:tc>
          <w:tcPr>
            <w:tcW w:w="630" w:type="dxa"/>
            <w:gridSpan w:val="2"/>
            <w:tcBorders>
              <w:top w:val="nil"/>
              <w:left w:val="nil"/>
              <w:bottom w:val="nil"/>
              <w:right w:val="nil"/>
            </w:tcBorders>
            <w:shd w:val="clear" w:color="auto" w:fill="auto"/>
            <w:vAlign w:val="center"/>
            <w:tcPrChange w:id="611" w:author="DSNR" w:date="2018-09-02T15:36:00Z">
              <w:tcPr>
                <w:tcW w:w="630" w:type="dxa"/>
                <w:tcBorders>
                  <w:top w:val="nil"/>
                  <w:left w:val="nil"/>
                  <w:bottom w:val="nil"/>
                  <w:right w:val="nil"/>
                </w:tcBorders>
                <w:shd w:val="clear" w:color="auto" w:fill="auto"/>
                <w:vAlign w:val="center"/>
              </w:tcPr>
            </w:tcPrChange>
          </w:tcPr>
          <w:p w14:paraId="6218F1D0"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612" w:author="DSNR" w:date="2018-09-02T15:36:00Z">
              <w:tcPr>
                <w:tcW w:w="641" w:type="dxa"/>
                <w:tcBorders>
                  <w:top w:val="nil"/>
                  <w:left w:val="nil"/>
                  <w:bottom w:val="nil"/>
                  <w:right w:val="single" w:sz="8" w:space="0" w:color="000000"/>
                </w:tcBorders>
                <w:shd w:val="clear" w:color="auto" w:fill="auto"/>
                <w:vAlign w:val="center"/>
              </w:tcPr>
            </w:tcPrChange>
          </w:tcPr>
          <w:p w14:paraId="7201A714"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4D0A5B06" w14:textId="77777777" w:rsidTr="002013E6">
        <w:trPr>
          <w:gridAfter w:val="1"/>
          <w:wAfter w:w="522" w:type="dxa"/>
          <w:trHeight w:val="400"/>
          <w:trPrChange w:id="613" w:author="DSNR" w:date="2018-09-02T15:36:00Z">
            <w:trPr>
              <w:trHeight w:val="400"/>
            </w:trPr>
          </w:trPrChange>
        </w:trPr>
        <w:tc>
          <w:tcPr>
            <w:tcW w:w="444" w:type="dxa"/>
            <w:tcBorders>
              <w:top w:val="nil"/>
              <w:left w:val="single" w:sz="8" w:space="0" w:color="000000"/>
              <w:bottom w:val="nil"/>
              <w:right w:val="nil"/>
            </w:tcBorders>
            <w:shd w:val="clear" w:color="auto" w:fill="auto"/>
            <w:vAlign w:val="center"/>
            <w:tcPrChange w:id="614" w:author="DSNR" w:date="2018-09-02T15:36:00Z">
              <w:tcPr>
                <w:tcW w:w="445" w:type="dxa"/>
                <w:tcBorders>
                  <w:top w:val="nil"/>
                  <w:left w:val="single" w:sz="8" w:space="0" w:color="000000"/>
                  <w:bottom w:val="nil"/>
                  <w:right w:val="nil"/>
                </w:tcBorders>
                <w:shd w:val="clear" w:color="auto" w:fill="auto"/>
                <w:vAlign w:val="center"/>
              </w:tcPr>
            </w:tcPrChange>
          </w:tcPr>
          <w:p w14:paraId="23E9B4B8" w14:textId="77777777" w:rsidR="00993565" w:rsidRDefault="00665DBA">
            <w:pPr>
              <w:pStyle w:val="Normal1"/>
              <w:rPr>
                <w:rFonts w:ascii="Calibri" w:eastAsia="Calibri" w:hAnsi="Calibri" w:cs="Calibri"/>
              </w:rPr>
            </w:pPr>
            <w:r>
              <w:rPr>
                <w:rFonts w:ascii="Calibri" w:eastAsia="Calibri" w:hAnsi="Calibri" w:cs="Calibri"/>
              </w:rPr>
              <w:t> </w:t>
            </w:r>
          </w:p>
        </w:tc>
        <w:tc>
          <w:tcPr>
            <w:tcW w:w="790" w:type="dxa"/>
            <w:tcBorders>
              <w:top w:val="nil"/>
              <w:left w:val="nil"/>
              <w:bottom w:val="nil"/>
              <w:right w:val="nil"/>
            </w:tcBorders>
            <w:shd w:val="clear" w:color="auto" w:fill="auto"/>
            <w:vAlign w:val="center"/>
            <w:tcPrChange w:id="615" w:author="DSNR" w:date="2018-09-02T15:36:00Z">
              <w:tcPr>
                <w:tcW w:w="790" w:type="dxa"/>
                <w:tcBorders>
                  <w:top w:val="nil"/>
                  <w:left w:val="nil"/>
                  <w:bottom w:val="nil"/>
                  <w:right w:val="nil"/>
                </w:tcBorders>
                <w:shd w:val="clear" w:color="auto" w:fill="auto"/>
                <w:vAlign w:val="center"/>
              </w:tcPr>
            </w:tcPrChange>
          </w:tcPr>
          <w:p w14:paraId="57C6C751" w14:textId="77777777" w:rsidR="00993565" w:rsidRDefault="00993565">
            <w:pPr>
              <w:pStyle w:val="Normal1"/>
              <w:rPr>
                <w:rFonts w:ascii="Calibri" w:eastAsia="Calibri" w:hAnsi="Calibri" w:cs="Calibri"/>
              </w:rPr>
            </w:pPr>
          </w:p>
        </w:tc>
        <w:tc>
          <w:tcPr>
            <w:tcW w:w="806" w:type="dxa"/>
            <w:tcBorders>
              <w:top w:val="nil"/>
              <w:left w:val="nil"/>
              <w:bottom w:val="nil"/>
              <w:right w:val="nil"/>
            </w:tcBorders>
            <w:shd w:val="clear" w:color="auto" w:fill="auto"/>
            <w:vAlign w:val="center"/>
            <w:tcPrChange w:id="616" w:author="DSNR" w:date="2018-09-02T15:36:00Z">
              <w:tcPr>
                <w:tcW w:w="806" w:type="dxa"/>
                <w:tcBorders>
                  <w:top w:val="nil"/>
                  <w:left w:val="nil"/>
                  <w:bottom w:val="nil"/>
                  <w:right w:val="nil"/>
                </w:tcBorders>
                <w:shd w:val="clear" w:color="auto" w:fill="auto"/>
                <w:vAlign w:val="center"/>
              </w:tcPr>
            </w:tcPrChange>
          </w:tcPr>
          <w:p w14:paraId="7FD94B69" w14:textId="77777777" w:rsidR="00993565" w:rsidRDefault="00993565">
            <w:pPr>
              <w:pStyle w:val="Normal1"/>
              <w:rPr>
                <w:color w:val="000000"/>
                <w:sz w:val="20"/>
                <w:szCs w:val="20"/>
              </w:rPr>
            </w:pPr>
          </w:p>
        </w:tc>
        <w:tc>
          <w:tcPr>
            <w:tcW w:w="403" w:type="dxa"/>
            <w:tcBorders>
              <w:top w:val="nil"/>
              <w:left w:val="nil"/>
              <w:bottom w:val="nil"/>
              <w:right w:val="nil"/>
            </w:tcBorders>
            <w:shd w:val="clear" w:color="auto" w:fill="auto"/>
            <w:vAlign w:val="center"/>
            <w:tcPrChange w:id="617" w:author="DSNR" w:date="2018-09-02T15:36:00Z">
              <w:tcPr>
                <w:tcW w:w="403" w:type="dxa"/>
                <w:tcBorders>
                  <w:top w:val="nil"/>
                  <w:left w:val="nil"/>
                  <w:bottom w:val="nil"/>
                  <w:right w:val="nil"/>
                </w:tcBorders>
                <w:shd w:val="clear" w:color="auto" w:fill="auto"/>
                <w:vAlign w:val="center"/>
              </w:tcPr>
            </w:tcPrChange>
          </w:tcPr>
          <w:p w14:paraId="4E2EE4F1" w14:textId="77777777" w:rsidR="00993565" w:rsidRDefault="00993565">
            <w:pPr>
              <w:pStyle w:val="Normal1"/>
              <w:rPr>
                <w:color w:val="000000"/>
                <w:sz w:val="20"/>
                <w:szCs w:val="20"/>
              </w:rPr>
            </w:pPr>
          </w:p>
        </w:tc>
        <w:tc>
          <w:tcPr>
            <w:tcW w:w="703" w:type="dxa"/>
            <w:tcBorders>
              <w:top w:val="nil"/>
              <w:left w:val="nil"/>
              <w:bottom w:val="nil"/>
              <w:right w:val="nil"/>
            </w:tcBorders>
            <w:shd w:val="clear" w:color="auto" w:fill="auto"/>
            <w:vAlign w:val="center"/>
            <w:tcPrChange w:id="618" w:author="DSNR" w:date="2018-09-02T15:36:00Z">
              <w:tcPr>
                <w:tcW w:w="703" w:type="dxa"/>
                <w:tcBorders>
                  <w:top w:val="nil"/>
                  <w:left w:val="nil"/>
                  <w:bottom w:val="nil"/>
                  <w:right w:val="nil"/>
                </w:tcBorders>
                <w:shd w:val="clear" w:color="auto" w:fill="auto"/>
                <w:vAlign w:val="center"/>
              </w:tcPr>
            </w:tcPrChange>
          </w:tcPr>
          <w:p w14:paraId="7811DDAB" w14:textId="77777777" w:rsidR="00993565" w:rsidRDefault="00993565">
            <w:pPr>
              <w:pStyle w:val="Normal1"/>
              <w:rPr>
                <w:color w:val="000000"/>
                <w:sz w:val="20"/>
                <w:szCs w:val="20"/>
              </w:rPr>
            </w:pPr>
          </w:p>
        </w:tc>
        <w:tc>
          <w:tcPr>
            <w:tcW w:w="839" w:type="dxa"/>
            <w:tcBorders>
              <w:top w:val="nil"/>
              <w:left w:val="nil"/>
              <w:bottom w:val="nil"/>
              <w:right w:val="nil"/>
            </w:tcBorders>
            <w:shd w:val="clear" w:color="auto" w:fill="auto"/>
            <w:vAlign w:val="center"/>
            <w:tcPrChange w:id="619" w:author="DSNR" w:date="2018-09-02T15:36:00Z">
              <w:tcPr>
                <w:tcW w:w="839" w:type="dxa"/>
                <w:tcBorders>
                  <w:top w:val="nil"/>
                  <w:left w:val="nil"/>
                  <w:bottom w:val="nil"/>
                  <w:right w:val="nil"/>
                </w:tcBorders>
                <w:shd w:val="clear" w:color="auto" w:fill="auto"/>
                <w:vAlign w:val="center"/>
              </w:tcPr>
            </w:tcPrChange>
          </w:tcPr>
          <w:p w14:paraId="6071ED71" w14:textId="77777777" w:rsidR="00993565" w:rsidRDefault="00993565">
            <w:pPr>
              <w:pStyle w:val="Normal1"/>
              <w:rPr>
                <w:color w:val="000000"/>
                <w:sz w:val="20"/>
                <w:szCs w:val="20"/>
              </w:rPr>
            </w:pPr>
          </w:p>
        </w:tc>
        <w:tc>
          <w:tcPr>
            <w:tcW w:w="1017" w:type="dxa"/>
            <w:tcBorders>
              <w:top w:val="nil"/>
              <w:left w:val="nil"/>
              <w:bottom w:val="nil"/>
              <w:right w:val="nil"/>
            </w:tcBorders>
            <w:shd w:val="clear" w:color="auto" w:fill="auto"/>
            <w:vAlign w:val="center"/>
            <w:tcPrChange w:id="620" w:author="DSNR" w:date="2018-09-02T15:36:00Z">
              <w:tcPr>
                <w:tcW w:w="1017" w:type="dxa"/>
                <w:tcBorders>
                  <w:top w:val="nil"/>
                  <w:left w:val="nil"/>
                  <w:bottom w:val="nil"/>
                  <w:right w:val="nil"/>
                </w:tcBorders>
                <w:shd w:val="clear" w:color="auto" w:fill="auto"/>
                <w:vAlign w:val="center"/>
              </w:tcPr>
            </w:tcPrChange>
          </w:tcPr>
          <w:p w14:paraId="0DAEFFDD" w14:textId="77777777" w:rsidR="00993565" w:rsidRDefault="00993565">
            <w:pPr>
              <w:pStyle w:val="Normal1"/>
              <w:rPr>
                <w:color w:val="000000"/>
                <w:sz w:val="20"/>
                <w:szCs w:val="20"/>
              </w:rPr>
            </w:pPr>
          </w:p>
        </w:tc>
        <w:tc>
          <w:tcPr>
            <w:tcW w:w="617" w:type="dxa"/>
            <w:tcBorders>
              <w:top w:val="nil"/>
              <w:left w:val="nil"/>
              <w:bottom w:val="nil"/>
              <w:right w:val="nil"/>
            </w:tcBorders>
            <w:shd w:val="clear" w:color="auto" w:fill="auto"/>
            <w:vAlign w:val="center"/>
            <w:tcPrChange w:id="621" w:author="DSNR" w:date="2018-09-02T15:36:00Z">
              <w:tcPr>
                <w:tcW w:w="617" w:type="dxa"/>
                <w:tcBorders>
                  <w:top w:val="nil"/>
                  <w:left w:val="nil"/>
                  <w:bottom w:val="nil"/>
                  <w:right w:val="nil"/>
                </w:tcBorders>
                <w:shd w:val="clear" w:color="auto" w:fill="auto"/>
                <w:vAlign w:val="center"/>
              </w:tcPr>
            </w:tcPrChange>
          </w:tcPr>
          <w:p w14:paraId="0D9A85C6" w14:textId="77777777" w:rsidR="00993565" w:rsidRDefault="00993565">
            <w:pPr>
              <w:pStyle w:val="Normal1"/>
              <w:rPr>
                <w:color w:val="000000"/>
                <w:sz w:val="20"/>
                <w:szCs w:val="20"/>
              </w:rPr>
            </w:pPr>
          </w:p>
        </w:tc>
        <w:tc>
          <w:tcPr>
            <w:tcW w:w="453" w:type="dxa"/>
            <w:tcBorders>
              <w:top w:val="nil"/>
              <w:left w:val="nil"/>
              <w:bottom w:val="nil"/>
              <w:right w:val="nil"/>
            </w:tcBorders>
            <w:shd w:val="clear" w:color="auto" w:fill="auto"/>
            <w:vAlign w:val="center"/>
            <w:tcPrChange w:id="622" w:author="DSNR" w:date="2018-09-02T15:36:00Z">
              <w:tcPr>
                <w:tcW w:w="453" w:type="dxa"/>
                <w:tcBorders>
                  <w:top w:val="nil"/>
                  <w:left w:val="nil"/>
                  <w:bottom w:val="nil"/>
                  <w:right w:val="nil"/>
                </w:tcBorders>
                <w:shd w:val="clear" w:color="auto" w:fill="auto"/>
                <w:vAlign w:val="center"/>
              </w:tcPr>
            </w:tcPrChange>
          </w:tcPr>
          <w:p w14:paraId="7C0AB127" w14:textId="77777777" w:rsidR="00993565" w:rsidRDefault="00993565">
            <w:pPr>
              <w:pStyle w:val="Normal1"/>
              <w:rPr>
                <w:color w:val="000000"/>
                <w:sz w:val="20"/>
                <w:szCs w:val="20"/>
              </w:rPr>
            </w:pPr>
          </w:p>
        </w:tc>
        <w:tc>
          <w:tcPr>
            <w:tcW w:w="468" w:type="dxa"/>
            <w:gridSpan w:val="2"/>
            <w:tcBorders>
              <w:top w:val="nil"/>
              <w:left w:val="nil"/>
              <w:bottom w:val="nil"/>
              <w:right w:val="nil"/>
            </w:tcBorders>
            <w:shd w:val="clear" w:color="auto" w:fill="auto"/>
            <w:vAlign w:val="center"/>
            <w:tcPrChange w:id="623" w:author="DSNR" w:date="2018-09-02T15:36:00Z">
              <w:tcPr>
                <w:tcW w:w="468" w:type="dxa"/>
                <w:tcBorders>
                  <w:top w:val="nil"/>
                  <w:left w:val="nil"/>
                  <w:bottom w:val="nil"/>
                  <w:right w:val="nil"/>
                </w:tcBorders>
                <w:shd w:val="clear" w:color="auto" w:fill="auto"/>
                <w:vAlign w:val="center"/>
              </w:tcPr>
            </w:tcPrChange>
          </w:tcPr>
          <w:p w14:paraId="413B1629" w14:textId="77777777" w:rsidR="00993565" w:rsidRDefault="00993565">
            <w:pPr>
              <w:pStyle w:val="Normal1"/>
              <w:rPr>
                <w:color w:val="000000"/>
                <w:sz w:val="20"/>
                <w:szCs w:val="20"/>
              </w:rPr>
            </w:pPr>
          </w:p>
        </w:tc>
        <w:tc>
          <w:tcPr>
            <w:tcW w:w="708" w:type="dxa"/>
            <w:tcBorders>
              <w:top w:val="nil"/>
              <w:left w:val="nil"/>
              <w:bottom w:val="nil"/>
              <w:right w:val="nil"/>
            </w:tcBorders>
            <w:shd w:val="clear" w:color="auto" w:fill="auto"/>
            <w:vAlign w:val="center"/>
            <w:tcPrChange w:id="624" w:author="DSNR" w:date="2018-09-02T15:36:00Z">
              <w:tcPr>
                <w:tcW w:w="708" w:type="dxa"/>
                <w:tcBorders>
                  <w:top w:val="nil"/>
                  <w:left w:val="nil"/>
                  <w:bottom w:val="nil"/>
                  <w:right w:val="nil"/>
                </w:tcBorders>
                <w:shd w:val="clear" w:color="auto" w:fill="auto"/>
                <w:vAlign w:val="center"/>
              </w:tcPr>
            </w:tcPrChange>
          </w:tcPr>
          <w:p w14:paraId="12CDF971" w14:textId="77777777" w:rsidR="00993565" w:rsidRDefault="00993565">
            <w:pPr>
              <w:pStyle w:val="Normal1"/>
              <w:rPr>
                <w:color w:val="000000"/>
                <w:sz w:val="20"/>
                <w:szCs w:val="20"/>
              </w:rPr>
            </w:pPr>
          </w:p>
        </w:tc>
        <w:tc>
          <w:tcPr>
            <w:tcW w:w="640" w:type="dxa"/>
            <w:gridSpan w:val="2"/>
            <w:tcBorders>
              <w:top w:val="nil"/>
              <w:left w:val="nil"/>
              <w:bottom w:val="nil"/>
              <w:right w:val="nil"/>
            </w:tcBorders>
            <w:shd w:val="clear" w:color="auto" w:fill="auto"/>
            <w:vAlign w:val="center"/>
            <w:tcPrChange w:id="625" w:author="DSNR" w:date="2018-09-02T15:36:00Z">
              <w:tcPr>
                <w:tcW w:w="640" w:type="dxa"/>
                <w:tcBorders>
                  <w:top w:val="nil"/>
                  <w:left w:val="nil"/>
                  <w:bottom w:val="nil"/>
                  <w:right w:val="nil"/>
                </w:tcBorders>
                <w:shd w:val="clear" w:color="auto" w:fill="auto"/>
                <w:vAlign w:val="center"/>
              </w:tcPr>
            </w:tcPrChange>
          </w:tcPr>
          <w:p w14:paraId="02E70FAA" w14:textId="77777777" w:rsidR="00993565" w:rsidRDefault="00993565">
            <w:pPr>
              <w:pStyle w:val="Normal1"/>
              <w:rPr>
                <w:color w:val="000000"/>
                <w:sz w:val="20"/>
                <w:szCs w:val="20"/>
              </w:rPr>
            </w:pPr>
          </w:p>
        </w:tc>
        <w:tc>
          <w:tcPr>
            <w:tcW w:w="630" w:type="dxa"/>
            <w:gridSpan w:val="2"/>
            <w:tcBorders>
              <w:top w:val="nil"/>
              <w:left w:val="nil"/>
              <w:bottom w:val="nil"/>
              <w:right w:val="nil"/>
            </w:tcBorders>
            <w:shd w:val="clear" w:color="auto" w:fill="auto"/>
            <w:vAlign w:val="center"/>
            <w:tcPrChange w:id="626" w:author="DSNR" w:date="2018-09-02T15:36:00Z">
              <w:tcPr>
                <w:tcW w:w="630" w:type="dxa"/>
                <w:tcBorders>
                  <w:top w:val="nil"/>
                  <w:left w:val="nil"/>
                  <w:bottom w:val="nil"/>
                  <w:right w:val="nil"/>
                </w:tcBorders>
                <w:shd w:val="clear" w:color="auto" w:fill="auto"/>
                <w:vAlign w:val="center"/>
              </w:tcPr>
            </w:tcPrChange>
          </w:tcPr>
          <w:p w14:paraId="7550954B" w14:textId="77777777" w:rsidR="00993565" w:rsidRDefault="00993565">
            <w:pPr>
              <w:pStyle w:val="Normal1"/>
              <w:rPr>
                <w:color w:val="000000"/>
                <w:sz w:val="20"/>
                <w:szCs w:val="20"/>
              </w:rPr>
            </w:pPr>
          </w:p>
        </w:tc>
        <w:tc>
          <w:tcPr>
            <w:tcW w:w="641" w:type="dxa"/>
            <w:gridSpan w:val="2"/>
            <w:tcBorders>
              <w:top w:val="nil"/>
              <w:left w:val="nil"/>
              <w:bottom w:val="nil"/>
              <w:right w:val="single" w:sz="8" w:space="0" w:color="000000"/>
            </w:tcBorders>
            <w:shd w:val="clear" w:color="auto" w:fill="auto"/>
            <w:vAlign w:val="center"/>
            <w:tcPrChange w:id="627" w:author="DSNR" w:date="2018-09-02T15:36:00Z">
              <w:tcPr>
                <w:tcW w:w="641" w:type="dxa"/>
                <w:tcBorders>
                  <w:top w:val="nil"/>
                  <w:left w:val="nil"/>
                  <w:bottom w:val="nil"/>
                  <w:right w:val="single" w:sz="8" w:space="0" w:color="000000"/>
                </w:tcBorders>
                <w:shd w:val="clear" w:color="auto" w:fill="auto"/>
                <w:vAlign w:val="center"/>
              </w:tcPr>
            </w:tcPrChange>
          </w:tcPr>
          <w:p w14:paraId="2F7C425B" w14:textId="77777777" w:rsidR="00993565" w:rsidRDefault="00665DBA">
            <w:pPr>
              <w:pStyle w:val="Normal1"/>
              <w:rPr>
                <w:rFonts w:ascii="Calibri" w:eastAsia="Calibri" w:hAnsi="Calibri" w:cs="Calibri"/>
              </w:rPr>
            </w:pPr>
            <w:r>
              <w:rPr>
                <w:rFonts w:ascii="Calibri" w:eastAsia="Calibri" w:hAnsi="Calibri" w:cs="Calibri"/>
              </w:rPr>
              <w:t> </w:t>
            </w:r>
          </w:p>
        </w:tc>
      </w:tr>
      <w:tr w:rsidR="00993565" w14:paraId="11E1A58C" w14:textId="77777777" w:rsidTr="002013E6">
        <w:trPr>
          <w:gridAfter w:val="1"/>
          <w:wAfter w:w="522" w:type="dxa"/>
          <w:trHeight w:val="400"/>
          <w:trPrChange w:id="628" w:author="DSNR" w:date="2018-09-02T15:36:00Z">
            <w:trPr>
              <w:trHeight w:val="400"/>
            </w:trPr>
          </w:trPrChange>
        </w:trPr>
        <w:tc>
          <w:tcPr>
            <w:tcW w:w="444" w:type="dxa"/>
            <w:tcBorders>
              <w:top w:val="nil"/>
              <w:left w:val="single" w:sz="8" w:space="0" w:color="000000"/>
              <w:bottom w:val="single" w:sz="8" w:space="0" w:color="000000"/>
              <w:right w:val="nil"/>
            </w:tcBorders>
            <w:shd w:val="clear" w:color="auto" w:fill="auto"/>
            <w:vAlign w:val="center"/>
            <w:tcPrChange w:id="629" w:author="DSNR" w:date="2018-09-02T15:36:00Z">
              <w:tcPr>
                <w:tcW w:w="445" w:type="dxa"/>
                <w:tcBorders>
                  <w:top w:val="nil"/>
                  <w:left w:val="single" w:sz="8" w:space="0" w:color="000000"/>
                  <w:bottom w:val="single" w:sz="8" w:space="0" w:color="000000"/>
                  <w:right w:val="nil"/>
                </w:tcBorders>
                <w:shd w:val="clear" w:color="auto" w:fill="auto"/>
                <w:vAlign w:val="center"/>
              </w:tcPr>
            </w:tcPrChange>
          </w:tcPr>
          <w:p w14:paraId="2152D757" w14:textId="77777777" w:rsidR="00993565" w:rsidRDefault="00665DBA">
            <w:pPr>
              <w:pStyle w:val="Normal1"/>
              <w:rPr>
                <w:rFonts w:ascii="Calibri" w:eastAsia="Calibri" w:hAnsi="Calibri" w:cs="Calibri"/>
              </w:rPr>
            </w:pPr>
            <w:r>
              <w:rPr>
                <w:rFonts w:ascii="Calibri" w:eastAsia="Calibri" w:hAnsi="Calibri" w:cs="Calibri"/>
              </w:rPr>
              <w:t> </w:t>
            </w:r>
          </w:p>
        </w:tc>
        <w:tc>
          <w:tcPr>
            <w:tcW w:w="790" w:type="dxa"/>
            <w:tcBorders>
              <w:top w:val="nil"/>
              <w:left w:val="nil"/>
              <w:bottom w:val="single" w:sz="8" w:space="0" w:color="000000"/>
              <w:right w:val="nil"/>
            </w:tcBorders>
            <w:shd w:val="clear" w:color="auto" w:fill="auto"/>
            <w:vAlign w:val="center"/>
            <w:tcPrChange w:id="630" w:author="DSNR" w:date="2018-09-02T15:36:00Z">
              <w:tcPr>
                <w:tcW w:w="790" w:type="dxa"/>
                <w:tcBorders>
                  <w:top w:val="nil"/>
                  <w:left w:val="nil"/>
                  <w:bottom w:val="single" w:sz="8" w:space="0" w:color="000000"/>
                  <w:right w:val="nil"/>
                </w:tcBorders>
                <w:shd w:val="clear" w:color="auto" w:fill="auto"/>
                <w:vAlign w:val="center"/>
              </w:tcPr>
            </w:tcPrChange>
          </w:tcPr>
          <w:p w14:paraId="021BD623" w14:textId="77777777" w:rsidR="00993565" w:rsidRDefault="00665DBA">
            <w:pPr>
              <w:pStyle w:val="Normal1"/>
              <w:rPr>
                <w:rFonts w:ascii="Calibri" w:eastAsia="Calibri" w:hAnsi="Calibri" w:cs="Calibri"/>
              </w:rPr>
            </w:pPr>
            <w:r>
              <w:rPr>
                <w:rFonts w:ascii="Calibri" w:eastAsia="Calibri" w:hAnsi="Calibri" w:cs="Calibri"/>
              </w:rPr>
              <w:t> </w:t>
            </w:r>
          </w:p>
        </w:tc>
        <w:tc>
          <w:tcPr>
            <w:tcW w:w="806" w:type="dxa"/>
            <w:tcBorders>
              <w:top w:val="nil"/>
              <w:left w:val="nil"/>
              <w:bottom w:val="single" w:sz="8" w:space="0" w:color="000000"/>
              <w:right w:val="nil"/>
            </w:tcBorders>
            <w:shd w:val="clear" w:color="auto" w:fill="auto"/>
            <w:vAlign w:val="center"/>
            <w:tcPrChange w:id="631" w:author="DSNR" w:date="2018-09-02T15:36:00Z">
              <w:tcPr>
                <w:tcW w:w="806" w:type="dxa"/>
                <w:tcBorders>
                  <w:top w:val="nil"/>
                  <w:left w:val="nil"/>
                  <w:bottom w:val="single" w:sz="8" w:space="0" w:color="000000"/>
                  <w:right w:val="nil"/>
                </w:tcBorders>
                <w:shd w:val="clear" w:color="auto" w:fill="auto"/>
                <w:vAlign w:val="center"/>
              </w:tcPr>
            </w:tcPrChange>
          </w:tcPr>
          <w:p w14:paraId="00F2B2AB" w14:textId="77777777" w:rsidR="00993565" w:rsidRDefault="00665DBA">
            <w:pPr>
              <w:pStyle w:val="Normal1"/>
              <w:rPr>
                <w:rFonts w:ascii="Calibri" w:eastAsia="Calibri" w:hAnsi="Calibri" w:cs="Calibri"/>
              </w:rPr>
            </w:pPr>
            <w:r>
              <w:rPr>
                <w:rFonts w:ascii="Calibri" w:eastAsia="Calibri" w:hAnsi="Calibri" w:cs="Calibri"/>
              </w:rPr>
              <w:t> </w:t>
            </w:r>
          </w:p>
        </w:tc>
        <w:tc>
          <w:tcPr>
            <w:tcW w:w="403" w:type="dxa"/>
            <w:tcBorders>
              <w:top w:val="nil"/>
              <w:left w:val="nil"/>
              <w:bottom w:val="single" w:sz="8" w:space="0" w:color="000000"/>
              <w:right w:val="nil"/>
            </w:tcBorders>
            <w:shd w:val="clear" w:color="auto" w:fill="auto"/>
            <w:vAlign w:val="center"/>
            <w:tcPrChange w:id="632" w:author="DSNR" w:date="2018-09-02T15:36:00Z">
              <w:tcPr>
                <w:tcW w:w="403" w:type="dxa"/>
                <w:tcBorders>
                  <w:top w:val="nil"/>
                  <w:left w:val="nil"/>
                  <w:bottom w:val="single" w:sz="8" w:space="0" w:color="000000"/>
                  <w:right w:val="nil"/>
                </w:tcBorders>
                <w:shd w:val="clear" w:color="auto" w:fill="auto"/>
                <w:vAlign w:val="center"/>
              </w:tcPr>
            </w:tcPrChange>
          </w:tcPr>
          <w:p w14:paraId="79BCF534" w14:textId="77777777" w:rsidR="00993565" w:rsidRDefault="00665DBA">
            <w:pPr>
              <w:pStyle w:val="Normal1"/>
              <w:rPr>
                <w:rFonts w:ascii="Calibri" w:eastAsia="Calibri" w:hAnsi="Calibri" w:cs="Calibri"/>
              </w:rPr>
            </w:pPr>
            <w:r>
              <w:rPr>
                <w:rFonts w:ascii="Calibri" w:eastAsia="Calibri" w:hAnsi="Calibri" w:cs="Calibri"/>
              </w:rPr>
              <w:t> </w:t>
            </w:r>
          </w:p>
        </w:tc>
        <w:tc>
          <w:tcPr>
            <w:tcW w:w="703" w:type="dxa"/>
            <w:tcBorders>
              <w:top w:val="nil"/>
              <w:left w:val="nil"/>
              <w:bottom w:val="single" w:sz="8" w:space="0" w:color="000000"/>
              <w:right w:val="nil"/>
            </w:tcBorders>
            <w:shd w:val="clear" w:color="auto" w:fill="auto"/>
            <w:vAlign w:val="center"/>
            <w:tcPrChange w:id="633" w:author="DSNR" w:date="2018-09-02T15:36:00Z">
              <w:tcPr>
                <w:tcW w:w="703" w:type="dxa"/>
                <w:tcBorders>
                  <w:top w:val="nil"/>
                  <w:left w:val="nil"/>
                  <w:bottom w:val="single" w:sz="8" w:space="0" w:color="000000"/>
                  <w:right w:val="nil"/>
                </w:tcBorders>
                <w:shd w:val="clear" w:color="auto" w:fill="auto"/>
                <w:vAlign w:val="center"/>
              </w:tcPr>
            </w:tcPrChange>
          </w:tcPr>
          <w:p w14:paraId="6117CDBC" w14:textId="77777777" w:rsidR="00993565" w:rsidRDefault="00665DBA">
            <w:pPr>
              <w:pStyle w:val="Normal1"/>
              <w:rPr>
                <w:rFonts w:ascii="Calibri" w:eastAsia="Calibri" w:hAnsi="Calibri" w:cs="Calibri"/>
              </w:rPr>
            </w:pPr>
            <w:r>
              <w:rPr>
                <w:rFonts w:ascii="Calibri" w:eastAsia="Calibri" w:hAnsi="Calibri" w:cs="Calibri"/>
              </w:rPr>
              <w:t> </w:t>
            </w:r>
          </w:p>
        </w:tc>
        <w:tc>
          <w:tcPr>
            <w:tcW w:w="839" w:type="dxa"/>
            <w:tcBorders>
              <w:top w:val="nil"/>
              <w:left w:val="nil"/>
              <w:bottom w:val="single" w:sz="8" w:space="0" w:color="000000"/>
              <w:right w:val="nil"/>
            </w:tcBorders>
            <w:shd w:val="clear" w:color="auto" w:fill="auto"/>
            <w:vAlign w:val="center"/>
            <w:tcPrChange w:id="634" w:author="DSNR" w:date="2018-09-02T15:36:00Z">
              <w:tcPr>
                <w:tcW w:w="839" w:type="dxa"/>
                <w:tcBorders>
                  <w:top w:val="nil"/>
                  <w:left w:val="nil"/>
                  <w:bottom w:val="single" w:sz="8" w:space="0" w:color="000000"/>
                  <w:right w:val="nil"/>
                </w:tcBorders>
                <w:shd w:val="clear" w:color="auto" w:fill="auto"/>
                <w:vAlign w:val="center"/>
              </w:tcPr>
            </w:tcPrChange>
          </w:tcPr>
          <w:p w14:paraId="693C8A13" w14:textId="77777777" w:rsidR="00993565" w:rsidRDefault="00665DBA">
            <w:pPr>
              <w:pStyle w:val="Normal1"/>
              <w:rPr>
                <w:rFonts w:ascii="Calibri" w:eastAsia="Calibri" w:hAnsi="Calibri" w:cs="Calibri"/>
              </w:rPr>
            </w:pPr>
            <w:r>
              <w:rPr>
                <w:rFonts w:ascii="Calibri" w:eastAsia="Calibri" w:hAnsi="Calibri" w:cs="Calibri"/>
              </w:rPr>
              <w:t> </w:t>
            </w:r>
          </w:p>
        </w:tc>
        <w:tc>
          <w:tcPr>
            <w:tcW w:w="1017" w:type="dxa"/>
            <w:tcBorders>
              <w:top w:val="nil"/>
              <w:left w:val="nil"/>
              <w:bottom w:val="single" w:sz="8" w:space="0" w:color="000000"/>
              <w:right w:val="nil"/>
            </w:tcBorders>
            <w:shd w:val="clear" w:color="auto" w:fill="auto"/>
            <w:vAlign w:val="center"/>
            <w:tcPrChange w:id="635" w:author="DSNR" w:date="2018-09-02T15:36:00Z">
              <w:tcPr>
                <w:tcW w:w="1017" w:type="dxa"/>
                <w:tcBorders>
                  <w:top w:val="nil"/>
                  <w:left w:val="nil"/>
                  <w:bottom w:val="single" w:sz="8" w:space="0" w:color="000000"/>
                  <w:right w:val="nil"/>
                </w:tcBorders>
                <w:shd w:val="clear" w:color="auto" w:fill="auto"/>
                <w:vAlign w:val="center"/>
              </w:tcPr>
            </w:tcPrChange>
          </w:tcPr>
          <w:p w14:paraId="5289E081" w14:textId="77777777" w:rsidR="00993565" w:rsidRDefault="00665DBA">
            <w:pPr>
              <w:pStyle w:val="Normal1"/>
              <w:rPr>
                <w:rFonts w:ascii="Calibri" w:eastAsia="Calibri" w:hAnsi="Calibri" w:cs="Calibri"/>
              </w:rPr>
            </w:pPr>
            <w:r>
              <w:rPr>
                <w:rFonts w:ascii="Calibri" w:eastAsia="Calibri" w:hAnsi="Calibri" w:cs="Calibri"/>
              </w:rPr>
              <w:t> </w:t>
            </w:r>
          </w:p>
        </w:tc>
        <w:tc>
          <w:tcPr>
            <w:tcW w:w="617" w:type="dxa"/>
            <w:tcBorders>
              <w:top w:val="nil"/>
              <w:left w:val="nil"/>
              <w:bottom w:val="single" w:sz="8" w:space="0" w:color="000000"/>
              <w:right w:val="nil"/>
            </w:tcBorders>
            <w:shd w:val="clear" w:color="auto" w:fill="auto"/>
            <w:vAlign w:val="center"/>
            <w:tcPrChange w:id="636" w:author="DSNR" w:date="2018-09-02T15:36:00Z">
              <w:tcPr>
                <w:tcW w:w="617" w:type="dxa"/>
                <w:tcBorders>
                  <w:top w:val="nil"/>
                  <w:left w:val="nil"/>
                  <w:bottom w:val="single" w:sz="8" w:space="0" w:color="000000"/>
                  <w:right w:val="nil"/>
                </w:tcBorders>
                <w:shd w:val="clear" w:color="auto" w:fill="auto"/>
                <w:vAlign w:val="center"/>
              </w:tcPr>
            </w:tcPrChange>
          </w:tcPr>
          <w:p w14:paraId="0E769A65" w14:textId="77777777" w:rsidR="00993565" w:rsidRDefault="00665DBA">
            <w:pPr>
              <w:pStyle w:val="Normal1"/>
              <w:rPr>
                <w:rFonts w:ascii="Calibri" w:eastAsia="Calibri" w:hAnsi="Calibri" w:cs="Calibri"/>
              </w:rPr>
            </w:pPr>
            <w:r>
              <w:rPr>
                <w:rFonts w:ascii="Calibri" w:eastAsia="Calibri" w:hAnsi="Calibri" w:cs="Calibri"/>
              </w:rPr>
              <w:t> </w:t>
            </w:r>
          </w:p>
        </w:tc>
        <w:tc>
          <w:tcPr>
            <w:tcW w:w="453" w:type="dxa"/>
            <w:tcBorders>
              <w:top w:val="nil"/>
              <w:left w:val="nil"/>
              <w:bottom w:val="single" w:sz="8" w:space="0" w:color="000000"/>
              <w:right w:val="nil"/>
            </w:tcBorders>
            <w:shd w:val="clear" w:color="auto" w:fill="auto"/>
            <w:vAlign w:val="center"/>
            <w:tcPrChange w:id="637" w:author="DSNR" w:date="2018-09-02T15:36:00Z">
              <w:tcPr>
                <w:tcW w:w="453" w:type="dxa"/>
                <w:tcBorders>
                  <w:top w:val="nil"/>
                  <w:left w:val="nil"/>
                  <w:bottom w:val="single" w:sz="8" w:space="0" w:color="000000"/>
                  <w:right w:val="nil"/>
                </w:tcBorders>
                <w:shd w:val="clear" w:color="auto" w:fill="auto"/>
                <w:vAlign w:val="center"/>
              </w:tcPr>
            </w:tcPrChange>
          </w:tcPr>
          <w:p w14:paraId="770DCCE2" w14:textId="77777777" w:rsidR="00993565" w:rsidRDefault="00665DBA">
            <w:pPr>
              <w:pStyle w:val="Normal1"/>
              <w:rPr>
                <w:rFonts w:ascii="Calibri" w:eastAsia="Calibri" w:hAnsi="Calibri" w:cs="Calibri"/>
              </w:rPr>
            </w:pPr>
            <w:r>
              <w:rPr>
                <w:rFonts w:ascii="Calibri" w:eastAsia="Calibri" w:hAnsi="Calibri" w:cs="Calibri"/>
              </w:rPr>
              <w:t> </w:t>
            </w:r>
          </w:p>
        </w:tc>
        <w:tc>
          <w:tcPr>
            <w:tcW w:w="468" w:type="dxa"/>
            <w:gridSpan w:val="2"/>
            <w:tcBorders>
              <w:top w:val="nil"/>
              <w:left w:val="nil"/>
              <w:bottom w:val="single" w:sz="8" w:space="0" w:color="000000"/>
              <w:right w:val="nil"/>
            </w:tcBorders>
            <w:shd w:val="clear" w:color="auto" w:fill="auto"/>
            <w:vAlign w:val="center"/>
            <w:tcPrChange w:id="638" w:author="DSNR" w:date="2018-09-02T15:36:00Z">
              <w:tcPr>
                <w:tcW w:w="468" w:type="dxa"/>
                <w:tcBorders>
                  <w:top w:val="nil"/>
                  <w:left w:val="nil"/>
                  <w:bottom w:val="single" w:sz="8" w:space="0" w:color="000000"/>
                  <w:right w:val="nil"/>
                </w:tcBorders>
                <w:shd w:val="clear" w:color="auto" w:fill="auto"/>
                <w:vAlign w:val="center"/>
              </w:tcPr>
            </w:tcPrChange>
          </w:tcPr>
          <w:p w14:paraId="677A0325" w14:textId="77777777" w:rsidR="00993565" w:rsidRDefault="00665DBA">
            <w:pPr>
              <w:pStyle w:val="Normal1"/>
              <w:rPr>
                <w:rFonts w:ascii="Calibri" w:eastAsia="Calibri" w:hAnsi="Calibri" w:cs="Calibri"/>
                <w:b/>
              </w:rPr>
            </w:pPr>
            <w:r>
              <w:rPr>
                <w:rFonts w:ascii="Calibri" w:eastAsia="Calibri" w:hAnsi="Calibri" w:cs="Calibri"/>
                <w:b/>
              </w:rPr>
              <w:t> </w:t>
            </w:r>
          </w:p>
        </w:tc>
        <w:tc>
          <w:tcPr>
            <w:tcW w:w="708" w:type="dxa"/>
            <w:tcBorders>
              <w:top w:val="nil"/>
              <w:left w:val="nil"/>
              <w:bottom w:val="single" w:sz="8" w:space="0" w:color="000000"/>
              <w:right w:val="nil"/>
            </w:tcBorders>
            <w:shd w:val="clear" w:color="auto" w:fill="auto"/>
            <w:vAlign w:val="center"/>
            <w:tcPrChange w:id="639" w:author="DSNR" w:date="2018-09-02T15:36:00Z">
              <w:tcPr>
                <w:tcW w:w="708" w:type="dxa"/>
                <w:tcBorders>
                  <w:top w:val="nil"/>
                  <w:left w:val="nil"/>
                  <w:bottom w:val="single" w:sz="8" w:space="0" w:color="000000"/>
                  <w:right w:val="nil"/>
                </w:tcBorders>
                <w:shd w:val="clear" w:color="auto" w:fill="auto"/>
                <w:vAlign w:val="center"/>
              </w:tcPr>
            </w:tcPrChange>
          </w:tcPr>
          <w:p w14:paraId="4ED784D2" w14:textId="77777777" w:rsidR="00993565" w:rsidRDefault="00665DBA">
            <w:pPr>
              <w:pStyle w:val="Normal1"/>
              <w:rPr>
                <w:rFonts w:ascii="Calibri" w:eastAsia="Calibri" w:hAnsi="Calibri" w:cs="Calibri"/>
              </w:rPr>
            </w:pPr>
            <w:r>
              <w:rPr>
                <w:rFonts w:ascii="Calibri" w:eastAsia="Calibri" w:hAnsi="Calibri" w:cs="Calibri"/>
              </w:rPr>
              <w:t> </w:t>
            </w:r>
          </w:p>
        </w:tc>
        <w:tc>
          <w:tcPr>
            <w:tcW w:w="640" w:type="dxa"/>
            <w:gridSpan w:val="2"/>
            <w:tcBorders>
              <w:top w:val="nil"/>
              <w:left w:val="nil"/>
              <w:bottom w:val="single" w:sz="8" w:space="0" w:color="000000"/>
              <w:right w:val="nil"/>
            </w:tcBorders>
            <w:shd w:val="clear" w:color="auto" w:fill="auto"/>
            <w:vAlign w:val="center"/>
            <w:tcPrChange w:id="640" w:author="DSNR" w:date="2018-09-02T15:36:00Z">
              <w:tcPr>
                <w:tcW w:w="640" w:type="dxa"/>
                <w:tcBorders>
                  <w:top w:val="nil"/>
                  <w:left w:val="nil"/>
                  <w:bottom w:val="single" w:sz="8" w:space="0" w:color="000000"/>
                  <w:right w:val="nil"/>
                </w:tcBorders>
                <w:shd w:val="clear" w:color="auto" w:fill="auto"/>
                <w:vAlign w:val="center"/>
              </w:tcPr>
            </w:tcPrChange>
          </w:tcPr>
          <w:p w14:paraId="3D0F5916" w14:textId="77777777" w:rsidR="00993565" w:rsidRDefault="00665DBA">
            <w:pPr>
              <w:pStyle w:val="Normal1"/>
              <w:rPr>
                <w:rFonts w:ascii="Calibri" w:eastAsia="Calibri" w:hAnsi="Calibri" w:cs="Calibri"/>
              </w:rPr>
            </w:pPr>
            <w:r>
              <w:rPr>
                <w:rFonts w:ascii="Calibri" w:eastAsia="Calibri" w:hAnsi="Calibri" w:cs="Calibri"/>
              </w:rPr>
              <w:t> </w:t>
            </w:r>
          </w:p>
        </w:tc>
        <w:tc>
          <w:tcPr>
            <w:tcW w:w="630" w:type="dxa"/>
            <w:gridSpan w:val="2"/>
            <w:tcBorders>
              <w:top w:val="nil"/>
              <w:left w:val="nil"/>
              <w:bottom w:val="single" w:sz="8" w:space="0" w:color="000000"/>
              <w:right w:val="nil"/>
            </w:tcBorders>
            <w:shd w:val="clear" w:color="auto" w:fill="auto"/>
            <w:vAlign w:val="center"/>
            <w:tcPrChange w:id="641" w:author="DSNR" w:date="2018-09-02T15:36:00Z">
              <w:tcPr>
                <w:tcW w:w="630" w:type="dxa"/>
                <w:tcBorders>
                  <w:top w:val="nil"/>
                  <w:left w:val="nil"/>
                  <w:bottom w:val="single" w:sz="8" w:space="0" w:color="000000"/>
                  <w:right w:val="nil"/>
                </w:tcBorders>
                <w:shd w:val="clear" w:color="auto" w:fill="auto"/>
                <w:vAlign w:val="center"/>
              </w:tcPr>
            </w:tcPrChange>
          </w:tcPr>
          <w:p w14:paraId="10D970F2" w14:textId="77777777" w:rsidR="00993565" w:rsidRDefault="00665DBA">
            <w:pPr>
              <w:pStyle w:val="Normal1"/>
              <w:rPr>
                <w:rFonts w:ascii="Calibri" w:eastAsia="Calibri" w:hAnsi="Calibri" w:cs="Calibri"/>
              </w:rPr>
            </w:pPr>
            <w:r>
              <w:rPr>
                <w:rFonts w:ascii="Calibri" w:eastAsia="Calibri" w:hAnsi="Calibri" w:cs="Calibri"/>
              </w:rPr>
              <w:t> </w:t>
            </w:r>
          </w:p>
        </w:tc>
        <w:tc>
          <w:tcPr>
            <w:tcW w:w="641" w:type="dxa"/>
            <w:gridSpan w:val="2"/>
            <w:tcBorders>
              <w:top w:val="nil"/>
              <w:left w:val="nil"/>
              <w:bottom w:val="single" w:sz="8" w:space="0" w:color="000000"/>
              <w:right w:val="single" w:sz="8" w:space="0" w:color="000000"/>
            </w:tcBorders>
            <w:shd w:val="clear" w:color="auto" w:fill="auto"/>
            <w:vAlign w:val="center"/>
            <w:tcPrChange w:id="642" w:author="DSNR" w:date="2018-09-02T15:36:00Z">
              <w:tcPr>
                <w:tcW w:w="641" w:type="dxa"/>
                <w:tcBorders>
                  <w:top w:val="nil"/>
                  <w:left w:val="nil"/>
                  <w:bottom w:val="single" w:sz="8" w:space="0" w:color="000000"/>
                  <w:right w:val="single" w:sz="8" w:space="0" w:color="000000"/>
                </w:tcBorders>
                <w:shd w:val="clear" w:color="auto" w:fill="auto"/>
                <w:vAlign w:val="center"/>
              </w:tcPr>
            </w:tcPrChange>
          </w:tcPr>
          <w:p w14:paraId="00CEA020" w14:textId="77777777" w:rsidR="00993565" w:rsidRDefault="00665DBA">
            <w:pPr>
              <w:pStyle w:val="Normal1"/>
              <w:rPr>
                <w:rFonts w:ascii="Calibri" w:eastAsia="Calibri" w:hAnsi="Calibri" w:cs="Calibri"/>
              </w:rPr>
            </w:pPr>
            <w:r>
              <w:rPr>
                <w:rFonts w:ascii="Calibri" w:eastAsia="Calibri" w:hAnsi="Calibri" w:cs="Calibri"/>
              </w:rPr>
              <w:t> </w:t>
            </w:r>
          </w:p>
        </w:tc>
      </w:tr>
    </w:tbl>
    <w:p w14:paraId="1898AF00" w14:textId="77777777" w:rsidR="00993565" w:rsidRDefault="00993565">
      <w:pPr>
        <w:pStyle w:val="Normal1"/>
        <w:jc w:val="center"/>
      </w:pPr>
    </w:p>
    <w:p w14:paraId="347E4863" w14:textId="77777777" w:rsidR="00993565" w:rsidRDefault="00993565">
      <w:pPr>
        <w:pStyle w:val="Normal1"/>
        <w:jc w:val="center"/>
      </w:pPr>
    </w:p>
    <w:p w14:paraId="6BABD4B1" w14:textId="77777777" w:rsidR="00993565" w:rsidRDefault="00993565">
      <w:pPr>
        <w:pStyle w:val="Normal1"/>
        <w:jc w:val="center"/>
      </w:pPr>
    </w:p>
    <w:p w14:paraId="3A0B80E0" w14:textId="77777777" w:rsidR="00993565" w:rsidRDefault="00665DBA">
      <w:pPr>
        <w:pStyle w:val="Normal1"/>
      </w:pPr>
      <w:r>
        <w:br w:type="page"/>
      </w:r>
    </w:p>
    <w:p w14:paraId="665BE944" w14:textId="77777777" w:rsidR="00993565" w:rsidRDefault="00993565">
      <w:pPr>
        <w:pStyle w:val="Normal1"/>
      </w:pPr>
    </w:p>
    <w:p w14:paraId="6F10B203" w14:textId="77777777" w:rsidR="00993565" w:rsidRPr="00604C45" w:rsidRDefault="00DD6944">
      <w:pPr>
        <w:pStyle w:val="Normal1"/>
        <w:jc w:val="center"/>
        <w:rPr>
          <w:u w:val="single"/>
          <w:rPrChange w:id="643" w:author="DSNR" w:date="2018-09-01T20:31:00Z">
            <w:rPr/>
          </w:rPrChange>
        </w:rPr>
      </w:pPr>
      <w:r w:rsidRPr="00DD6944">
        <w:rPr>
          <w:b/>
          <w:u w:val="single"/>
          <w:rPrChange w:id="644" w:author="DSNR" w:date="2018-09-01T20:31:00Z">
            <w:rPr>
              <w:b/>
            </w:rPr>
          </w:rPrChange>
        </w:rPr>
        <w:t>SCHEDULE F</w:t>
      </w:r>
    </w:p>
    <w:p w14:paraId="6E8A14E6" w14:textId="77777777" w:rsidR="00993565" w:rsidRDefault="00665DBA">
      <w:pPr>
        <w:pStyle w:val="Normal1"/>
        <w:jc w:val="center"/>
        <w:rPr>
          <w:ins w:id="645" w:author="DSNR" w:date="2018-09-01T20:42:00Z"/>
          <w:b/>
        </w:rPr>
      </w:pPr>
      <w:r>
        <w:rPr>
          <w:b/>
        </w:rPr>
        <w:t>PRICES</w:t>
      </w:r>
    </w:p>
    <w:p w14:paraId="4250A67A" w14:textId="77777777" w:rsidR="00311233" w:rsidRDefault="00311233">
      <w:pPr>
        <w:pStyle w:val="Normal1"/>
        <w:jc w:val="center"/>
        <w:rPr>
          <w:ins w:id="646" w:author="DSNR" w:date="2018-09-02T16:58:00Z"/>
          <w:b/>
        </w:rPr>
      </w:pPr>
    </w:p>
    <w:tbl>
      <w:tblPr>
        <w:tblStyle w:val="a2"/>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6"/>
        <w:gridCol w:w="3057"/>
        <w:gridCol w:w="3057"/>
      </w:tblGrid>
      <w:tr w:rsidR="00936C71" w14:paraId="71E6097C" w14:textId="77777777" w:rsidTr="00824E28">
        <w:trPr>
          <w:ins w:id="647" w:author="DSNR" w:date="2018-09-02T16:58:00Z"/>
        </w:trPr>
        <w:tc>
          <w:tcPr>
            <w:tcW w:w="3056" w:type="dxa"/>
          </w:tcPr>
          <w:p w14:paraId="2B0F77F4" w14:textId="77777777" w:rsidR="00936C71" w:rsidRDefault="00936C71" w:rsidP="00824E28">
            <w:pPr>
              <w:pStyle w:val="Normal1"/>
              <w:jc w:val="center"/>
              <w:rPr>
                <w:ins w:id="648" w:author="DSNR" w:date="2018-09-02T16:58:00Z"/>
              </w:rPr>
            </w:pPr>
            <w:proofErr w:type="spellStart"/>
            <w:ins w:id="649" w:author="DSNR" w:date="2018-09-02T16:58:00Z">
              <w:r>
                <w:t>Sl.No</w:t>
              </w:r>
              <w:proofErr w:type="spellEnd"/>
              <w:r>
                <w:t>.</w:t>
              </w:r>
            </w:ins>
          </w:p>
        </w:tc>
        <w:tc>
          <w:tcPr>
            <w:tcW w:w="3057" w:type="dxa"/>
          </w:tcPr>
          <w:p w14:paraId="0B79991F" w14:textId="77777777" w:rsidR="00936C71" w:rsidRDefault="00936C71" w:rsidP="00824E28">
            <w:pPr>
              <w:pStyle w:val="Normal1"/>
              <w:jc w:val="center"/>
              <w:rPr>
                <w:ins w:id="650" w:author="DSNR" w:date="2018-09-02T16:58:00Z"/>
              </w:rPr>
            </w:pPr>
            <w:ins w:id="651" w:author="DSNR" w:date="2018-09-02T16:58:00Z">
              <w:r>
                <w:t>Goods</w:t>
              </w:r>
            </w:ins>
          </w:p>
        </w:tc>
        <w:tc>
          <w:tcPr>
            <w:tcW w:w="3057" w:type="dxa"/>
          </w:tcPr>
          <w:p w14:paraId="52F3E6B2" w14:textId="77777777" w:rsidR="00936C71" w:rsidRDefault="00936C71" w:rsidP="00824E28">
            <w:pPr>
              <w:pStyle w:val="Normal1"/>
              <w:jc w:val="center"/>
              <w:rPr>
                <w:ins w:id="652" w:author="DSNR" w:date="2018-09-02T16:58:00Z"/>
              </w:rPr>
            </w:pPr>
            <w:ins w:id="653" w:author="DSNR" w:date="2018-09-02T16:58:00Z">
              <w:r>
                <w:t>Price per unit (piece/kg) (INR)</w:t>
              </w:r>
            </w:ins>
          </w:p>
        </w:tc>
      </w:tr>
      <w:tr w:rsidR="00936C71" w14:paraId="37F5B1AA" w14:textId="77777777" w:rsidTr="00824E28">
        <w:trPr>
          <w:ins w:id="654" w:author="DSNR" w:date="2018-09-02T16:58:00Z"/>
        </w:trPr>
        <w:tc>
          <w:tcPr>
            <w:tcW w:w="3056" w:type="dxa"/>
          </w:tcPr>
          <w:p w14:paraId="2106DD8C" w14:textId="77777777" w:rsidR="00936C71" w:rsidRDefault="00936C71" w:rsidP="00824E28">
            <w:pPr>
              <w:pStyle w:val="Normal1"/>
              <w:jc w:val="center"/>
              <w:rPr>
                <w:ins w:id="655" w:author="DSNR" w:date="2018-09-02T16:58:00Z"/>
              </w:rPr>
            </w:pPr>
            <w:ins w:id="656" w:author="DSNR" w:date="2018-09-02T16:58:00Z">
              <w:r>
                <w:t>1</w:t>
              </w:r>
            </w:ins>
          </w:p>
        </w:tc>
        <w:tc>
          <w:tcPr>
            <w:tcW w:w="3057" w:type="dxa"/>
          </w:tcPr>
          <w:p w14:paraId="1F6E154F" w14:textId="77777777" w:rsidR="00936C71" w:rsidRDefault="00936C71" w:rsidP="00824E28">
            <w:pPr>
              <w:pStyle w:val="Normal1"/>
              <w:jc w:val="center"/>
              <w:rPr>
                <w:ins w:id="657" w:author="DSNR" w:date="2018-09-02T16:58:00Z"/>
              </w:rPr>
            </w:pPr>
          </w:p>
        </w:tc>
        <w:tc>
          <w:tcPr>
            <w:tcW w:w="3057" w:type="dxa"/>
          </w:tcPr>
          <w:p w14:paraId="5D343C2F" w14:textId="77777777" w:rsidR="00936C71" w:rsidRDefault="00936C71" w:rsidP="00824E28">
            <w:pPr>
              <w:pStyle w:val="Normal1"/>
              <w:jc w:val="center"/>
              <w:rPr>
                <w:ins w:id="658" w:author="DSNR" w:date="2018-09-02T16:58:00Z"/>
              </w:rPr>
            </w:pPr>
          </w:p>
        </w:tc>
      </w:tr>
      <w:tr w:rsidR="00936C71" w14:paraId="6EA04D6D" w14:textId="77777777" w:rsidTr="00824E28">
        <w:trPr>
          <w:ins w:id="659" w:author="DSNR" w:date="2018-09-02T16:58:00Z"/>
        </w:trPr>
        <w:tc>
          <w:tcPr>
            <w:tcW w:w="3056" w:type="dxa"/>
          </w:tcPr>
          <w:p w14:paraId="67AD9162" w14:textId="77777777" w:rsidR="00936C71" w:rsidRDefault="00936C71" w:rsidP="00824E28">
            <w:pPr>
              <w:pStyle w:val="Normal1"/>
              <w:jc w:val="center"/>
              <w:rPr>
                <w:ins w:id="660" w:author="DSNR" w:date="2018-09-02T16:58:00Z"/>
              </w:rPr>
            </w:pPr>
            <w:ins w:id="661" w:author="DSNR" w:date="2018-09-02T16:58:00Z">
              <w:r>
                <w:t>2</w:t>
              </w:r>
            </w:ins>
          </w:p>
        </w:tc>
        <w:tc>
          <w:tcPr>
            <w:tcW w:w="3057" w:type="dxa"/>
          </w:tcPr>
          <w:p w14:paraId="08AF5983" w14:textId="77777777" w:rsidR="00936C71" w:rsidRDefault="00936C71" w:rsidP="00824E28">
            <w:pPr>
              <w:pStyle w:val="Normal1"/>
              <w:jc w:val="center"/>
              <w:rPr>
                <w:ins w:id="662" w:author="DSNR" w:date="2018-09-02T16:58:00Z"/>
              </w:rPr>
            </w:pPr>
          </w:p>
        </w:tc>
        <w:tc>
          <w:tcPr>
            <w:tcW w:w="3057" w:type="dxa"/>
          </w:tcPr>
          <w:p w14:paraId="4A09A233" w14:textId="77777777" w:rsidR="00936C71" w:rsidRDefault="00936C71" w:rsidP="00824E28">
            <w:pPr>
              <w:pStyle w:val="Normal1"/>
              <w:jc w:val="center"/>
              <w:rPr>
                <w:ins w:id="663" w:author="DSNR" w:date="2018-09-02T16:58:00Z"/>
              </w:rPr>
            </w:pPr>
          </w:p>
        </w:tc>
      </w:tr>
      <w:tr w:rsidR="00936C71" w14:paraId="37CF71B8" w14:textId="77777777" w:rsidTr="00824E28">
        <w:trPr>
          <w:ins w:id="664" w:author="DSNR" w:date="2018-09-02T16:58:00Z"/>
        </w:trPr>
        <w:tc>
          <w:tcPr>
            <w:tcW w:w="3056" w:type="dxa"/>
          </w:tcPr>
          <w:p w14:paraId="16C732B4" w14:textId="77777777" w:rsidR="00936C71" w:rsidRDefault="00936C71" w:rsidP="00824E28">
            <w:pPr>
              <w:pStyle w:val="Normal1"/>
              <w:jc w:val="center"/>
              <w:rPr>
                <w:ins w:id="665" w:author="DSNR" w:date="2018-09-02T16:58:00Z"/>
              </w:rPr>
            </w:pPr>
            <w:ins w:id="666" w:author="DSNR" w:date="2018-09-02T16:58:00Z">
              <w:r>
                <w:t>3</w:t>
              </w:r>
            </w:ins>
          </w:p>
        </w:tc>
        <w:tc>
          <w:tcPr>
            <w:tcW w:w="3057" w:type="dxa"/>
          </w:tcPr>
          <w:p w14:paraId="72F0F0A4" w14:textId="77777777" w:rsidR="00936C71" w:rsidRDefault="00936C71" w:rsidP="00824E28">
            <w:pPr>
              <w:pStyle w:val="Normal1"/>
              <w:jc w:val="center"/>
              <w:rPr>
                <w:ins w:id="667" w:author="DSNR" w:date="2018-09-02T16:58:00Z"/>
              </w:rPr>
            </w:pPr>
          </w:p>
        </w:tc>
        <w:tc>
          <w:tcPr>
            <w:tcW w:w="3057" w:type="dxa"/>
          </w:tcPr>
          <w:p w14:paraId="204CA7D6" w14:textId="77777777" w:rsidR="00936C71" w:rsidRDefault="00936C71" w:rsidP="00824E28">
            <w:pPr>
              <w:pStyle w:val="Normal1"/>
              <w:jc w:val="center"/>
              <w:rPr>
                <w:ins w:id="668" w:author="DSNR" w:date="2018-09-02T16:58:00Z"/>
              </w:rPr>
            </w:pPr>
          </w:p>
        </w:tc>
      </w:tr>
      <w:tr w:rsidR="00936C71" w14:paraId="0E6647CD" w14:textId="77777777" w:rsidTr="00824E28">
        <w:trPr>
          <w:ins w:id="669" w:author="DSNR" w:date="2018-09-02T16:58:00Z"/>
        </w:trPr>
        <w:tc>
          <w:tcPr>
            <w:tcW w:w="3056" w:type="dxa"/>
          </w:tcPr>
          <w:p w14:paraId="2C4A636E" w14:textId="77777777" w:rsidR="00936C71" w:rsidRDefault="00936C71" w:rsidP="00824E28">
            <w:pPr>
              <w:pStyle w:val="Normal1"/>
              <w:jc w:val="center"/>
              <w:rPr>
                <w:ins w:id="670" w:author="DSNR" w:date="2018-09-02T16:58:00Z"/>
              </w:rPr>
            </w:pPr>
            <w:ins w:id="671" w:author="DSNR" w:date="2018-09-02T16:58:00Z">
              <w:r>
                <w:t>4</w:t>
              </w:r>
            </w:ins>
          </w:p>
        </w:tc>
        <w:tc>
          <w:tcPr>
            <w:tcW w:w="3057" w:type="dxa"/>
          </w:tcPr>
          <w:p w14:paraId="3CD546A8" w14:textId="77777777" w:rsidR="00936C71" w:rsidRDefault="00936C71" w:rsidP="00824E28">
            <w:pPr>
              <w:pStyle w:val="Normal1"/>
              <w:jc w:val="center"/>
              <w:rPr>
                <w:ins w:id="672" w:author="DSNR" w:date="2018-09-02T16:58:00Z"/>
              </w:rPr>
            </w:pPr>
          </w:p>
        </w:tc>
        <w:tc>
          <w:tcPr>
            <w:tcW w:w="3057" w:type="dxa"/>
          </w:tcPr>
          <w:p w14:paraId="5D0470BF" w14:textId="77777777" w:rsidR="00936C71" w:rsidRDefault="00936C71" w:rsidP="00824E28">
            <w:pPr>
              <w:pStyle w:val="Normal1"/>
              <w:jc w:val="center"/>
              <w:rPr>
                <w:ins w:id="673" w:author="DSNR" w:date="2018-09-02T16:58:00Z"/>
              </w:rPr>
            </w:pPr>
          </w:p>
        </w:tc>
      </w:tr>
      <w:tr w:rsidR="00936C71" w14:paraId="40E98B9A" w14:textId="77777777" w:rsidTr="00824E28">
        <w:trPr>
          <w:ins w:id="674" w:author="DSNR" w:date="2018-09-02T16:58:00Z"/>
        </w:trPr>
        <w:tc>
          <w:tcPr>
            <w:tcW w:w="3056" w:type="dxa"/>
          </w:tcPr>
          <w:p w14:paraId="04DD32FB" w14:textId="77777777" w:rsidR="00936C71" w:rsidRDefault="00936C71" w:rsidP="00824E28">
            <w:pPr>
              <w:pStyle w:val="Normal1"/>
              <w:jc w:val="center"/>
              <w:rPr>
                <w:ins w:id="675" w:author="DSNR" w:date="2018-09-02T16:58:00Z"/>
              </w:rPr>
            </w:pPr>
            <w:ins w:id="676" w:author="DSNR" w:date="2018-09-02T16:58:00Z">
              <w:r>
                <w:t>5</w:t>
              </w:r>
            </w:ins>
          </w:p>
        </w:tc>
        <w:tc>
          <w:tcPr>
            <w:tcW w:w="3057" w:type="dxa"/>
          </w:tcPr>
          <w:p w14:paraId="34F980CE" w14:textId="77777777" w:rsidR="00936C71" w:rsidRDefault="00936C71" w:rsidP="00824E28">
            <w:pPr>
              <w:pStyle w:val="Normal1"/>
              <w:jc w:val="center"/>
              <w:rPr>
                <w:ins w:id="677" w:author="DSNR" w:date="2018-09-02T16:58:00Z"/>
              </w:rPr>
            </w:pPr>
          </w:p>
        </w:tc>
        <w:tc>
          <w:tcPr>
            <w:tcW w:w="3057" w:type="dxa"/>
          </w:tcPr>
          <w:p w14:paraId="62CF2C76" w14:textId="77777777" w:rsidR="00936C71" w:rsidRDefault="00936C71" w:rsidP="00824E28">
            <w:pPr>
              <w:pStyle w:val="Normal1"/>
              <w:jc w:val="center"/>
              <w:rPr>
                <w:ins w:id="678" w:author="DSNR" w:date="2018-09-02T16:58:00Z"/>
              </w:rPr>
            </w:pPr>
          </w:p>
        </w:tc>
      </w:tr>
      <w:tr w:rsidR="00936C71" w14:paraId="5E4BDF6A" w14:textId="77777777" w:rsidTr="00824E28">
        <w:trPr>
          <w:ins w:id="679" w:author="DSNR" w:date="2018-09-02T16:58:00Z"/>
        </w:trPr>
        <w:tc>
          <w:tcPr>
            <w:tcW w:w="3056" w:type="dxa"/>
          </w:tcPr>
          <w:p w14:paraId="5A9D5987" w14:textId="77777777" w:rsidR="00936C71" w:rsidRDefault="00936C71" w:rsidP="00824E28">
            <w:pPr>
              <w:pStyle w:val="Normal1"/>
              <w:jc w:val="center"/>
              <w:rPr>
                <w:ins w:id="680" w:author="DSNR" w:date="2018-09-02T16:58:00Z"/>
              </w:rPr>
            </w:pPr>
            <w:ins w:id="681" w:author="DSNR" w:date="2018-09-02T16:58:00Z">
              <w:r>
                <w:t>6</w:t>
              </w:r>
            </w:ins>
          </w:p>
        </w:tc>
        <w:tc>
          <w:tcPr>
            <w:tcW w:w="3057" w:type="dxa"/>
          </w:tcPr>
          <w:p w14:paraId="61806DED" w14:textId="77777777" w:rsidR="00936C71" w:rsidRDefault="00936C71" w:rsidP="00824E28">
            <w:pPr>
              <w:pStyle w:val="Normal1"/>
              <w:jc w:val="center"/>
              <w:rPr>
                <w:ins w:id="682" w:author="DSNR" w:date="2018-09-02T16:58:00Z"/>
              </w:rPr>
            </w:pPr>
          </w:p>
        </w:tc>
        <w:tc>
          <w:tcPr>
            <w:tcW w:w="3057" w:type="dxa"/>
          </w:tcPr>
          <w:p w14:paraId="17060DCB" w14:textId="77777777" w:rsidR="00936C71" w:rsidRDefault="00936C71" w:rsidP="00824E28">
            <w:pPr>
              <w:pStyle w:val="Normal1"/>
              <w:jc w:val="center"/>
              <w:rPr>
                <w:ins w:id="683" w:author="DSNR" w:date="2018-09-02T16:58:00Z"/>
              </w:rPr>
            </w:pPr>
          </w:p>
        </w:tc>
      </w:tr>
    </w:tbl>
    <w:p w14:paraId="1FC6C7F7" w14:textId="77777777" w:rsidR="00936C71" w:rsidRDefault="00936C71" w:rsidP="00936C71">
      <w:pPr>
        <w:pStyle w:val="Normal1"/>
        <w:jc w:val="center"/>
        <w:rPr>
          <w:ins w:id="684" w:author="DSNR" w:date="2018-09-02T16:58:00Z"/>
        </w:rPr>
      </w:pPr>
    </w:p>
    <w:p w14:paraId="27F21C22" w14:textId="77777777" w:rsidR="00936C71" w:rsidRDefault="00936C71" w:rsidP="00936C71">
      <w:pPr>
        <w:pStyle w:val="Normal1"/>
        <w:jc w:val="both"/>
        <w:rPr>
          <w:ins w:id="685" w:author="DSNR" w:date="2018-09-02T16:58:00Z"/>
        </w:rPr>
      </w:pPr>
      <w:ins w:id="686" w:author="DSNR" w:date="2018-09-02T16:58:00Z">
        <w:r>
          <w:t>Price may be subject to revision upon mutual discussion and acceptance of the Buyer and Seller.</w:t>
        </w:r>
      </w:ins>
    </w:p>
    <w:p w14:paraId="0E2E102F" w14:textId="77777777" w:rsidR="00936C71" w:rsidRDefault="00936C71">
      <w:pPr>
        <w:pStyle w:val="Normal1"/>
        <w:jc w:val="center"/>
        <w:rPr>
          <w:ins w:id="687" w:author="DSNR" w:date="2018-09-01T20:37:00Z"/>
          <w:b/>
        </w:rPr>
      </w:pPr>
    </w:p>
    <w:p w14:paraId="182F87A9" w14:textId="77777777" w:rsidR="00C2709F" w:rsidRDefault="00C2709F">
      <w:pPr>
        <w:pStyle w:val="Normal1"/>
        <w:jc w:val="both"/>
        <w:rPr>
          <w:ins w:id="688" w:author="DSNR" w:date="2018-09-01T20:37:00Z"/>
          <w:b/>
          <w:sz w:val="22"/>
          <w:szCs w:val="22"/>
          <w:rPrChange w:id="689" w:author="DSNR" w:date="2018-09-01T20:41:00Z">
            <w:rPr>
              <w:ins w:id="690" w:author="DSNR" w:date="2018-09-01T20:37:00Z"/>
              <w:b/>
            </w:rPr>
          </w:rPrChange>
        </w:rPr>
        <w:pPrChange w:id="691" w:author="DSNR" w:date="2018-09-01T20:41:00Z">
          <w:pPr>
            <w:pStyle w:val="Normal1"/>
            <w:jc w:val="center"/>
          </w:pPr>
        </w:pPrChange>
      </w:pPr>
    </w:p>
    <w:p w14:paraId="727414CA" w14:textId="77777777" w:rsidR="00C2709F" w:rsidDel="00936C71" w:rsidRDefault="00C2709F">
      <w:pPr>
        <w:pStyle w:val="Normal1"/>
        <w:numPr>
          <w:ilvl w:val="0"/>
          <w:numId w:val="11"/>
        </w:numPr>
        <w:ind w:left="426" w:hanging="426"/>
        <w:jc w:val="both"/>
        <w:rPr>
          <w:del w:id="692" w:author="DSNR" w:date="2018-09-02T16:58:00Z"/>
          <w:sz w:val="22"/>
          <w:szCs w:val="22"/>
          <w:lang w:val="en-IN"/>
          <w:rPrChange w:id="693" w:author="DSNR" w:date="2018-09-01T20:41:00Z">
            <w:rPr>
              <w:del w:id="694" w:author="DSNR" w:date="2018-09-02T16:58:00Z"/>
              <w:b/>
            </w:rPr>
          </w:rPrChange>
        </w:rPr>
        <w:pPrChange w:id="695" w:author="DSNR" w:date="2018-09-01T20:42:00Z">
          <w:pPr>
            <w:pStyle w:val="Normal1"/>
            <w:jc w:val="center"/>
          </w:pPr>
        </w:pPrChange>
      </w:pPr>
    </w:p>
    <w:p w14:paraId="6A4E84A3" w14:textId="77777777" w:rsidR="00C2709F" w:rsidDel="00936C71" w:rsidRDefault="00C2709F">
      <w:pPr>
        <w:pStyle w:val="Normal1"/>
        <w:ind w:left="426" w:hanging="426"/>
        <w:jc w:val="both"/>
        <w:rPr>
          <w:del w:id="696" w:author="DSNR" w:date="2018-09-02T16:58:00Z"/>
          <w:b/>
          <w:sz w:val="22"/>
          <w:szCs w:val="22"/>
          <w:rPrChange w:id="697" w:author="DSNR" w:date="2018-09-01T20:41:00Z">
            <w:rPr>
              <w:del w:id="698" w:author="DSNR" w:date="2018-09-02T16:58:00Z"/>
              <w:b/>
            </w:rPr>
          </w:rPrChange>
        </w:rPr>
        <w:pPrChange w:id="699" w:author="DSNR" w:date="2018-09-01T20:42:00Z">
          <w:pPr>
            <w:pStyle w:val="Normal1"/>
            <w:jc w:val="center"/>
          </w:pPr>
        </w:pPrChange>
      </w:pPr>
    </w:p>
    <w:tbl>
      <w:tblPr>
        <w:tblStyle w:val="a2"/>
        <w:tblW w:w="877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700" w:author="DSNR" w:date="2018-09-01T20:42:00Z">
          <w:tblPr>
            <w:tblStyle w:val="a2"/>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1606"/>
        <w:gridCol w:w="4064"/>
        <w:gridCol w:w="3108"/>
        <w:tblGridChange w:id="701">
          <w:tblGrid>
            <w:gridCol w:w="3056"/>
            <w:gridCol w:w="3057"/>
            <w:gridCol w:w="3057"/>
          </w:tblGrid>
        </w:tblGridChange>
      </w:tblGrid>
      <w:tr w:rsidR="00993565" w:rsidRPr="00A9478F" w:rsidDel="00936C71" w14:paraId="5F62C615" w14:textId="77777777" w:rsidTr="00311233">
        <w:trPr>
          <w:del w:id="702" w:author="DSNR" w:date="2018-09-02T16:58:00Z"/>
        </w:trPr>
        <w:tc>
          <w:tcPr>
            <w:tcW w:w="1488" w:type="dxa"/>
            <w:tcPrChange w:id="703" w:author="DSNR" w:date="2018-09-01T20:42:00Z">
              <w:tcPr>
                <w:tcW w:w="3056" w:type="dxa"/>
              </w:tcPr>
            </w:tcPrChange>
          </w:tcPr>
          <w:p w14:paraId="614359C6" w14:textId="77777777" w:rsidR="00993565" w:rsidRPr="00A9478F" w:rsidDel="00936C71" w:rsidRDefault="00DD6944" w:rsidP="000D6EC7">
            <w:pPr>
              <w:pStyle w:val="Normal1"/>
              <w:jc w:val="center"/>
              <w:rPr>
                <w:del w:id="704" w:author="DSNR" w:date="2018-09-02T16:58:00Z"/>
                <w:sz w:val="22"/>
                <w:szCs w:val="22"/>
                <w:rPrChange w:id="705" w:author="DSNR" w:date="2018-09-01T20:41:00Z">
                  <w:rPr>
                    <w:del w:id="706" w:author="DSNR" w:date="2018-09-02T16:58:00Z"/>
                  </w:rPr>
                </w:rPrChange>
              </w:rPr>
            </w:pPr>
            <w:del w:id="707" w:author="DSNR" w:date="2018-09-02T16:58:00Z">
              <w:r w:rsidRPr="00DD6944" w:rsidDel="00936C71">
                <w:rPr>
                  <w:sz w:val="22"/>
                  <w:szCs w:val="22"/>
                  <w:rPrChange w:id="708" w:author="DSNR" w:date="2018-09-01T20:41:00Z">
                    <w:rPr/>
                  </w:rPrChange>
                </w:rPr>
                <w:delText>Sl.No.</w:delText>
              </w:r>
            </w:del>
          </w:p>
        </w:tc>
        <w:tc>
          <w:tcPr>
            <w:tcW w:w="4131" w:type="dxa"/>
            <w:tcPrChange w:id="709" w:author="DSNR" w:date="2018-09-01T20:42:00Z">
              <w:tcPr>
                <w:tcW w:w="3057" w:type="dxa"/>
              </w:tcPr>
            </w:tcPrChange>
          </w:tcPr>
          <w:p w14:paraId="6FD7E4BB" w14:textId="77777777" w:rsidR="00993565" w:rsidRPr="00A9478F" w:rsidDel="00936C71" w:rsidRDefault="00DD6944" w:rsidP="000D6EC7">
            <w:pPr>
              <w:pStyle w:val="Normal1"/>
              <w:jc w:val="center"/>
              <w:rPr>
                <w:del w:id="710" w:author="DSNR" w:date="2018-09-02T16:58:00Z"/>
                <w:sz w:val="22"/>
                <w:szCs w:val="22"/>
                <w:rPrChange w:id="711" w:author="DSNR" w:date="2018-09-01T20:41:00Z">
                  <w:rPr>
                    <w:del w:id="712" w:author="DSNR" w:date="2018-09-02T16:58:00Z"/>
                  </w:rPr>
                </w:rPrChange>
              </w:rPr>
            </w:pPr>
            <w:del w:id="713" w:author="DSNR" w:date="2018-09-01T20:43:00Z">
              <w:r w:rsidRPr="00DD6944">
                <w:rPr>
                  <w:sz w:val="22"/>
                  <w:szCs w:val="22"/>
                  <w:rPrChange w:id="714" w:author="DSNR" w:date="2018-09-01T21:47:00Z">
                    <w:rPr/>
                  </w:rPrChange>
                </w:rPr>
                <w:delText>Goods</w:delText>
              </w:r>
            </w:del>
          </w:p>
        </w:tc>
        <w:tc>
          <w:tcPr>
            <w:tcW w:w="3159" w:type="dxa"/>
            <w:tcPrChange w:id="715" w:author="DSNR" w:date="2018-09-01T20:42:00Z">
              <w:tcPr>
                <w:tcW w:w="3057" w:type="dxa"/>
              </w:tcPr>
            </w:tcPrChange>
          </w:tcPr>
          <w:p w14:paraId="486ED80A" w14:textId="77777777" w:rsidR="002A70FB" w:rsidRPr="00A9478F" w:rsidDel="00936C71" w:rsidRDefault="00DD6944" w:rsidP="000D6EC7">
            <w:pPr>
              <w:pStyle w:val="Normal1"/>
              <w:jc w:val="center"/>
              <w:rPr>
                <w:del w:id="716" w:author="DSNR" w:date="2018-09-02T16:58:00Z"/>
                <w:sz w:val="22"/>
                <w:szCs w:val="22"/>
                <w:rPrChange w:id="717" w:author="DSNR" w:date="2018-09-01T20:41:00Z">
                  <w:rPr>
                    <w:del w:id="718" w:author="DSNR" w:date="2018-09-02T16:58:00Z"/>
                  </w:rPr>
                </w:rPrChange>
              </w:rPr>
            </w:pPr>
            <w:del w:id="719" w:author="DSNR" w:date="2018-09-01T20:32:00Z">
              <w:r w:rsidRPr="00DD6944">
                <w:rPr>
                  <w:sz w:val="22"/>
                  <w:szCs w:val="22"/>
                  <w:rPrChange w:id="720" w:author="DSNR" w:date="2018-09-01T20:41:00Z">
                    <w:rPr/>
                  </w:rPrChange>
                </w:rPr>
                <w:delText>Price per unit (piece/kg) (INR)</w:delText>
              </w:r>
            </w:del>
          </w:p>
        </w:tc>
      </w:tr>
      <w:tr w:rsidR="00993565" w:rsidRPr="00A9478F" w:rsidDel="00936C71" w14:paraId="166C0145" w14:textId="77777777" w:rsidTr="00311233">
        <w:trPr>
          <w:del w:id="721" w:author="DSNR" w:date="2018-09-02T16:58:00Z"/>
        </w:trPr>
        <w:tc>
          <w:tcPr>
            <w:tcW w:w="1488" w:type="dxa"/>
            <w:tcPrChange w:id="722" w:author="DSNR" w:date="2018-09-01T20:42:00Z">
              <w:tcPr>
                <w:tcW w:w="3056" w:type="dxa"/>
              </w:tcPr>
            </w:tcPrChange>
          </w:tcPr>
          <w:p w14:paraId="6B55F449" w14:textId="77777777" w:rsidR="00C2709F" w:rsidDel="00936C71" w:rsidRDefault="00DD6944">
            <w:pPr>
              <w:pStyle w:val="Normal1"/>
              <w:jc w:val="both"/>
              <w:rPr>
                <w:del w:id="723" w:author="DSNR" w:date="2018-09-02T16:58:00Z"/>
                <w:sz w:val="22"/>
                <w:szCs w:val="22"/>
                <w:rPrChange w:id="724" w:author="DSNR" w:date="2018-09-01T20:41:00Z">
                  <w:rPr>
                    <w:del w:id="725" w:author="DSNR" w:date="2018-09-02T16:58:00Z"/>
                  </w:rPr>
                </w:rPrChange>
              </w:rPr>
              <w:pPrChange w:id="726" w:author="DSNR" w:date="2018-09-01T20:41:00Z">
                <w:pPr>
                  <w:pStyle w:val="Normal1"/>
                  <w:jc w:val="center"/>
                </w:pPr>
              </w:pPrChange>
            </w:pPr>
            <w:del w:id="727" w:author="DSNR" w:date="2018-09-02T16:58:00Z">
              <w:r w:rsidRPr="00DD6944" w:rsidDel="00936C71">
                <w:rPr>
                  <w:sz w:val="22"/>
                  <w:szCs w:val="22"/>
                  <w:rPrChange w:id="728" w:author="DSNR" w:date="2018-09-01T20:41:00Z">
                    <w:rPr/>
                  </w:rPrChange>
                </w:rPr>
                <w:delText>1</w:delText>
              </w:r>
            </w:del>
          </w:p>
        </w:tc>
        <w:tc>
          <w:tcPr>
            <w:tcW w:w="4131" w:type="dxa"/>
            <w:tcPrChange w:id="729" w:author="DSNR" w:date="2018-09-01T20:42:00Z">
              <w:tcPr>
                <w:tcW w:w="3057" w:type="dxa"/>
              </w:tcPr>
            </w:tcPrChange>
          </w:tcPr>
          <w:p w14:paraId="5B897A7F" w14:textId="77777777" w:rsidR="00C2709F" w:rsidDel="00936C71" w:rsidRDefault="00C2709F">
            <w:pPr>
              <w:pStyle w:val="Normal1"/>
              <w:jc w:val="both"/>
              <w:rPr>
                <w:del w:id="730" w:author="DSNR" w:date="2018-09-02T16:58:00Z"/>
                <w:sz w:val="22"/>
                <w:szCs w:val="22"/>
                <w:rPrChange w:id="731" w:author="DSNR" w:date="2018-09-01T20:41:00Z">
                  <w:rPr>
                    <w:del w:id="732" w:author="DSNR" w:date="2018-09-02T16:58:00Z"/>
                  </w:rPr>
                </w:rPrChange>
              </w:rPr>
              <w:pPrChange w:id="733" w:author="DSNR" w:date="2018-09-01T20:41:00Z">
                <w:pPr>
                  <w:pStyle w:val="Normal1"/>
                  <w:jc w:val="center"/>
                </w:pPr>
              </w:pPrChange>
            </w:pPr>
          </w:p>
        </w:tc>
        <w:tc>
          <w:tcPr>
            <w:tcW w:w="3159" w:type="dxa"/>
            <w:tcPrChange w:id="734" w:author="DSNR" w:date="2018-09-01T20:42:00Z">
              <w:tcPr>
                <w:tcW w:w="3057" w:type="dxa"/>
              </w:tcPr>
            </w:tcPrChange>
          </w:tcPr>
          <w:p w14:paraId="442D3C38" w14:textId="77777777" w:rsidR="00C2709F" w:rsidDel="00936C71" w:rsidRDefault="00C2709F">
            <w:pPr>
              <w:pStyle w:val="Normal1"/>
              <w:jc w:val="both"/>
              <w:rPr>
                <w:del w:id="735" w:author="DSNR" w:date="2018-09-02T16:58:00Z"/>
                <w:sz w:val="22"/>
                <w:szCs w:val="22"/>
                <w:rPrChange w:id="736" w:author="DSNR" w:date="2018-09-01T20:41:00Z">
                  <w:rPr>
                    <w:del w:id="737" w:author="DSNR" w:date="2018-09-02T16:58:00Z"/>
                  </w:rPr>
                </w:rPrChange>
              </w:rPr>
              <w:pPrChange w:id="738" w:author="DSNR" w:date="2018-09-01T20:41:00Z">
                <w:pPr>
                  <w:pStyle w:val="Normal1"/>
                  <w:jc w:val="center"/>
                </w:pPr>
              </w:pPrChange>
            </w:pPr>
          </w:p>
        </w:tc>
      </w:tr>
      <w:tr w:rsidR="00993565" w:rsidRPr="00A9478F" w:rsidDel="00936C71" w14:paraId="173D6B3C" w14:textId="77777777" w:rsidTr="00311233">
        <w:trPr>
          <w:del w:id="739" w:author="DSNR" w:date="2018-09-02T16:58:00Z"/>
        </w:trPr>
        <w:tc>
          <w:tcPr>
            <w:tcW w:w="1488" w:type="dxa"/>
            <w:tcPrChange w:id="740" w:author="DSNR" w:date="2018-09-01T20:42:00Z">
              <w:tcPr>
                <w:tcW w:w="3056" w:type="dxa"/>
              </w:tcPr>
            </w:tcPrChange>
          </w:tcPr>
          <w:p w14:paraId="48796E23" w14:textId="77777777" w:rsidR="00C2709F" w:rsidDel="00936C71" w:rsidRDefault="00DD6944">
            <w:pPr>
              <w:pStyle w:val="Normal1"/>
              <w:jc w:val="both"/>
              <w:rPr>
                <w:del w:id="741" w:author="DSNR" w:date="2018-09-02T16:58:00Z"/>
                <w:sz w:val="22"/>
                <w:szCs w:val="22"/>
                <w:rPrChange w:id="742" w:author="DSNR" w:date="2018-09-01T20:41:00Z">
                  <w:rPr>
                    <w:del w:id="743" w:author="DSNR" w:date="2018-09-02T16:58:00Z"/>
                  </w:rPr>
                </w:rPrChange>
              </w:rPr>
              <w:pPrChange w:id="744" w:author="DSNR" w:date="2018-09-01T20:41:00Z">
                <w:pPr>
                  <w:pStyle w:val="Normal1"/>
                  <w:jc w:val="center"/>
                </w:pPr>
              </w:pPrChange>
            </w:pPr>
            <w:del w:id="745" w:author="DSNR" w:date="2018-09-02T16:58:00Z">
              <w:r w:rsidRPr="00DD6944" w:rsidDel="00936C71">
                <w:rPr>
                  <w:sz w:val="22"/>
                  <w:szCs w:val="22"/>
                  <w:rPrChange w:id="746" w:author="DSNR" w:date="2018-09-01T20:41:00Z">
                    <w:rPr/>
                  </w:rPrChange>
                </w:rPr>
                <w:delText>2</w:delText>
              </w:r>
            </w:del>
          </w:p>
        </w:tc>
        <w:tc>
          <w:tcPr>
            <w:tcW w:w="4131" w:type="dxa"/>
            <w:tcPrChange w:id="747" w:author="DSNR" w:date="2018-09-01T20:42:00Z">
              <w:tcPr>
                <w:tcW w:w="3057" w:type="dxa"/>
              </w:tcPr>
            </w:tcPrChange>
          </w:tcPr>
          <w:p w14:paraId="758305C9" w14:textId="77777777" w:rsidR="00C2709F" w:rsidDel="00936C71" w:rsidRDefault="00C2709F">
            <w:pPr>
              <w:pStyle w:val="Normal1"/>
              <w:jc w:val="both"/>
              <w:rPr>
                <w:del w:id="748" w:author="DSNR" w:date="2018-09-02T16:58:00Z"/>
                <w:sz w:val="22"/>
                <w:szCs w:val="22"/>
                <w:rPrChange w:id="749" w:author="DSNR" w:date="2018-09-01T20:41:00Z">
                  <w:rPr>
                    <w:del w:id="750" w:author="DSNR" w:date="2018-09-02T16:58:00Z"/>
                  </w:rPr>
                </w:rPrChange>
              </w:rPr>
              <w:pPrChange w:id="751" w:author="DSNR" w:date="2018-09-01T20:41:00Z">
                <w:pPr>
                  <w:pStyle w:val="Normal1"/>
                  <w:jc w:val="center"/>
                </w:pPr>
              </w:pPrChange>
            </w:pPr>
          </w:p>
        </w:tc>
        <w:tc>
          <w:tcPr>
            <w:tcW w:w="3159" w:type="dxa"/>
            <w:tcPrChange w:id="752" w:author="DSNR" w:date="2018-09-01T20:42:00Z">
              <w:tcPr>
                <w:tcW w:w="3057" w:type="dxa"/>
              </w:tcPr>
            </w:tcPrChange>
          </w:tcPr>
          <w:p w14:paraId="3E81DE64" w14:textId="77777777" w:rsidR="00C2709F" w:rsidDel="00936C71" w:rsidRDefault="00C2709F">
            <w:pPr>
              <w:pStyle w:val="Normal1"/>
              <w:jc w:val="both"/>
              <w:rPr>
                <w:del w:id="753" w:author="DSNR" w:date="2018-09-02T16:58:00Z"/>
                <w:sz w:val="22"/>
                <w:szCs w:val="22"/>
                <w:rPrChange w:id="754" w:author="DSNR" w:date="2018-09-01T20:41:00Z">
                  <w:rPr>
                    <w:del w:id="755" w:author="DSNR" w:date="2018-09-02T16:58:00Z"/>
                  </w:rPr>
                </w:rPrChange>
              </w:rPr>
              <w:pPrChange w:id="756" w:author="DSNR" w:date="2018-09-01T20:41:00Z">
                <w:pPr>
                  <w:pStyle w:val="Normal1"/>
                  <w:jc w:val="center"/>
                </w:pPr>
              </w:pPrChange>
            </w:pPr>
          </w:p>
        </w:tc>
      </w:tr>
      <w:tr w:rsidR="00993565" w:rsidRPr="00A9478F" w:rsidDel="00936C71" w14:paraId="1F5DD96A" w14:textId="77777777" w:rsidTr="00311233">
        <w:trPr>
          <w:del w:id="757" w:author="DSNR" w:date="2018-09-02T16:58:00Z"/>
        </w:trPr>
        <w:tc>
          <w:tcPr>
            <w:tcW w:w="1488" w:type="dxa"/>
            <w:tcPrChange w:id="758" w:author="DSNR" w:date="2018-09-01T20:42:00Z">
              <w:tcPr>
                <w:tcW w:w="3056" w:type="dxa"/>
              </w:tcPr>
            </w:tcPrChange>
          </w:tcPr>
          <w:p w14:paraId="2A47AC86" w14:textId="77777777" w:rsidR="00C2709F" w:rsidDel="00936C71" w:rsidRDefault="00DD6944">
            <w:pPr>
              <w:pStyle w:val="Normal1"/>
              <w:jc w:val="both"/>
              <w:rPr>
                <w:del w:id="759" w:author="DSNR" w:date="2018-09-02T16:58:00Z"/>
                <w:sz w:val="22"/>
                <w:szCs w:val="22"/>
                <w:rPrChange w:id="760" w:author="DSNR" w:date="2018-09-01T20:41:00Z">
                  <w:rPr>
                    <w:del w:id="761" w:author="DSNR" w:date="2018-09-02T16:58:00Z"/>
                  </w:rPr>
                </w:rPrChange>
              </w:rPr>
              <w:pPrChange w:id="762" w:author="DSNR" w:date="2018-09-01T20:41:00Z">
                <w:pPr>
                  <w:pStyle w:val="Normal1"/>
                  <w:jc w:val="center"/>
                </w:pPr>
              </w:pPrChange>
            </w:pPr>
            <w:del w:id="763" w:author="DSNR" w:date="2018-09-02T16:58:00Z">
              <w:r w:rsidRPr="00DD6944" w:rsidDel="00936C71">
                <w:rPr>
                  <w:sz w:val="22"/>
                  <w:szCs w:val="22"/>
                  <w:rPrChange w:id="764" w:author="DSNR" w:date="2018-09-01T20:41:00Z">
                    <w:rPr/>
                  </w:rPrChange>
                </w:rPr>
                <w:delText>3</w:delText>
              </w:r>
            </w:del>
          </w:p>
        </w:tc>
        <w:tc>
          <w:tcPr>
            <w:tcW w:w="4131" w:type="dxa"/>
            <w:tcPrChange w:id="765" w:author="DSNR" w:date="2018-09-01T20:42:00Z">
              <w:tcPr>
                <w:tcW w:w="3057" w:type="dxa"/>
              </w:tcPr>
            </w:tcPrChange>
          </w:tcPr>
          <w:p w14:paraId="1AB24E59" w14:textId="77777777" w:rsidR="00C2709F" w:rsidDel="00936C71" w:rsidRDefault="00C2709F">
            <w:pPr>
              <w:pStyle w:val="Normal1"/>
              <w:jc w:val="both"/>
              <w:rPr>
                <w:del w:id="766" w:author="DSNR" w:date="2018-09-02T16:58:00Z"/>
                <w:sz w:val="22"/>
                <w:szCs w:val="22"/>
                <w:rPrChange w:id="767" w:author="DSNR" w:date="2018-09-01T20:41:00Z">
                  <w:rPr>
                    <w:del w:id="768" w:author="DSNR" w:date="2018-09-02T16:58:00Z"/>
                  </w:rPr>
                </w:rPrChange>
              </w:rPr>
              <w:pPrChange w:id="769" w:author="DSNR" w:date="2018-09-01T20:41:00Z">
                <w:pPr>
                  <w:pStyle w:val="Normal1"/>
                  <w:jc w:val="center"/>
                </w:pPr>
              </w:pPrChange>
            </w:pPr>
          </w:p>
        </w:tc>
        <w:tc>
          <w:tcPr>
            <w:tcW w:w="3159" w:type="dxa"/>
            <w:tcPrChange w:id="770" w:author="DSNR" w:date="2018-09-01T20:42:00Z">
              <w:tcPr>
                <w:tcW w:w="3057" w:type="dxa"/>
              </w:tcPr>
            </w:tcPrChange>
          </w:tcPr>
          <w:p w14:paraId="4574729D" w14:textId="77777777" w:rsidR="00C2709F" w:rsidDel="00936C71" w:rsidRDefault="00C2709F">
            <w:pPr>
              <w:pStyle w:val="Normal1"/>
              <w:jc w:val="both"/>
              <w:rPr>
                <w:del w:id="771" w:author="DSNR" w:date="2018-09-02T16:58:00Z"/>
                <w:sz w:val="22"/>
                <w:szCs w:val="22"/>
                <w:rPrChange w:id="772" w:author="DSNR" w:date="2018-09-01T20:41:00Z">
                  <w:rPr>
                    <w:del w:id="773" w:author="DSNR" w:date="2018-09-02T16:58:00Z"/>
                  </w:rPr>
                </w:rPrChange>
              </w:rPr>
              <w:pPrChange w:id="774" w:author="DSNR" w:date="2018-09-01T20:41:00Z">
                <w:pPr>
                  <w:pStyle w:val="Normal1"/>
                  <w:jc w:val="center"/>
                </w:pPr>
              </w:pPrChange>
            </w:pPr>
          </w:p>
        </w:tc>
      </w:tr>
      <w:tr w:rsidR="00993565" w:rsidRPr="00A9478F" w:rsidDel="00936C71" w14:paraId="4A6D2507" w14:textId="77777777" w:rsidTr="00311233">
        <w:trPr>
          <w:del w:id="775" w:author="DSNR" w:date="2018-09-02T16:58:00Z"/>
        </w:trPr>
        <w:tc>
          <w:tcPr>
            <w:tcW w:w="1488" w:type="dxa"/>
            <w:tcPrChange w:id="776" w:author="DSNR" w:date="2018-09-01T20:42:00Z">
              <w:tcPr>
                <w:tcW w:w="3056" w:type="dxa"/>
              </w:tcPr>
            </w:tcPrChange>
          </w:tcPr>
          <w:p w14:paraId="6E6A6BF5" w14:textId="77777777" w:rsidR="00C2709F" w:rsidDel="00936C71" w:rsidRDefault="00DD6944">
            <w:pPr>
              <w:pStyle w:val="Normal1"/>
              <w:jc w:val="both"/>
              <w:rPr>
                <w:del w:id="777" w:author="DSNR" w:date="2018-09-02T16:58:00Z"/>
                <w:sz w:val="22"/>
                <w:szCs w:val="22"/>
                <w:rPrChange w:id="778" w:author="DSNR" w:date="2018-09-01T20:41:00Z">
                  <w:rPr>
                    <w:del w:id="779" w:author="DSNR" w:date="2018-09-02T16:58:00Z"/>
                  </w:rPr>
                </w:rPrChange>
              </w:rPr>
              <w:pPrChange w:id="780" w:author="DSNR" w:date="2018-09-01T20:41:00Z">
                <w:pPr>
                  <w:pStyle w:val="Normal1"/>
                  <w:jc w:val="center"/>
                </w:pPr>
              </w:pPrChange>
            </w:pPr>
            <w:del w:id="781" w:author="DSNR" w:date="2018-09-02T16:58:00Z">
              <w:r w:rsidRPr="00DD6944" w:rsidDel="00936C71">
                <w:rPr>
                  <w:sz w:val="22"/>
                  <w:szCs w:val="22"/>
                  <w:rPrChange w:id="782" w:author="DSNR" w:date="2018-09-01T20:41:00Z">
                    <w:rPr/>
                  </w:rPrChange>
                </w:rPr>
                <w:delText>4</w:delText>
              </w:r>
            </w:del>
          </w:p>
        </w:tc>
        <w:tc>
          <w:tcPr>
            <w:tcW w:w="4131" w:type="dxa"/>
            <w:tcPrChange w:id="783" w:author="DSNR" w:date="2018-09-01T20:42:00Z">
              <w:tcPr>
                <w:tcW w:w="3057" w:type="dxa"/>
              </w:tcPr>
            </w:tcPrChange>
          </w:tcPr>
          <w:p w14:paraId="03BC758B" w14:textId="77777777" w:rsidR="00C2709F" w:rsidDel="00936C71" w:rsidRDefault="00C2709F">
            <w:pPr>
              <w:pStyle w:val="Normal1"/>
              <w:jc w:val="both"/>
              <w:rPr>
                <w:del w:id="784" w:author="DSNR" w:date="2018-09-02T16:58:00Z"/>
                <w:sz w:val="22"/>
                <w:szCs w:val="22"/>
                <w:rPrChange w:id="785" w:author="DSNR" w:date="2018-09-01T20:41:00Z">
                  <w:rPr>
                    <w:del w:id="786" w:author="DSNR" w:date="2018-09-02T16:58:00Z"/>
                  </w:rPr>
                </w:rPrChange>
              </w:rPr>
              <w:pPrChange w:id="787" w:author="DSNR" w:date="2018-09-01T20:41:00Z">
                <w:pPr>
                  <w:pStyle w:val="Normal1"/>
                  <w:jc w:val="center"/>
                </w:pPr>
              </w:pPrChange>
            </w:pPr>
          </w:p>
        </w:tc>
        <w:tc>
          <w:tcPr>
            <w:tcW w:w="3159" w:type="dxa"/>
            <w:tcPrChange w:id="788" w:author="DSNR" w:date="2018-09-01T20:42:00Z">
              <w:tcPr>
                <w:tcW w:w="3057" w:type="dxa"/>
              </w:tcPr>
            </w:tcPrChange>
          </w:tcPr>
          <w:p w14:paraId="6FF5F962" w14:textId="77777777" w:rsidR="00C2709F" w:rsidDel="00936C71" w:rsidRDefault="00C2709F">
            <w:pPr>
              <w:pStyle w:val="Normal1"/>
              <w:jc w:val="both"/>
              <w:rPr>
                <w:del w:id="789" w:author="DSNR" w:date="2018-09-02T16:58:00Z"/>
                <w:sz w:val="22"/>
                <w:szCs w:val="22"/>
                <w:rPrChange w:id="790" w:author="DSNR" w:date="2018-09-01T20:41:00Z">
                  <w:rPr>
                    <w:del w:id="791" w:author="DSNR" w:date="2018-09-02T16:58:00Z"/>
                  </w:rPr>
                </w:rPrChange>
              </w:rPr>
              <w:pPrChange w:id="792" w:author="DSNR" w:date="2018-09-01T20:41:00Z">
                <w:pPr>
                  <w:pStyle w:val="Normal1"/>
                  <w:jc w:val="center"/>
                </w:pPr>
              </w:pPrChange>
            </w:pPr>
          </w:p>
        </w:tc>
      </w:tr>
      <w:tr w:rsidR="00993565" w:rsidRPr="00A9478F" w:rsidDel="00936C71" w14:paraId="38796364" w14:textId="77777777" w:rsidTr="00311233">
        <w:trPr>
          <w:del w:id="793" w:author="DSNR" w:date="2018-09-02T16:58:00Z"/>
        </w:trPr>
        <w:tc>
          <w:tcPr>
            <w:tcW w:w="1488" w:type="dxa"/>
            <w:tcPrChange w:id="794" w:author="DSNR" w:date="2018-09-01T20:42:00Z">
              <w:tcPr>
                <w:tcW w:w="3056" w:type="dxa"/>
              </w:tcPr>
            </w:tcPrChange>
          </w:tcPr>
          <w:p w14:paraId="58326445" w14:textId="77777777" w:rsidR="00C2709F" w:rsidDel="00936C71" w:rsidRDefault="00DD6944">
            <w:pPr>
              <w:pStyle w:val="Normal1"/>
              <w:jc w:val="both"/>
              <w:rPr>
                <w:del w:id="795" w:author="DSNR" w:date="2018-09-02T16:58:00Z"/>
                <w:sz w:val="22"/>
                <w:szCs w:val="22"/>
                <w:rPrChange w:id="796" w:author="DSNR" w:date="2018-09-01T20:41:00Z">
                  <w:rPr>
                    <w:del w:id="797" w:author="DSNR" w:date="2018-09-02T16:58:00Z"/>
                  </w:rPr>
                </w:rPrChange>
              </w:rPr>
              <w:pPrChange w:id="798" w:author="DSNR" w:date="2018-09-01T20:41:00Z">
                <w:pPr>
                  <w:pStyle w:val="Normal1"/>
                  <w:jc w:val="center"/>
                </w:pPr>
              </w:pPrChange>
            </w:pPr>
            <w:del w:id="799" w:author="DSNR" w:date="2018-09-02T16:58:00Z">
              <w:r w:rsidRPr="00DD6944" w:rsidDel="00936C71">
                <w:rPr>
                  <w:sz w:val="22"/>
                  <w:szCs w:val="22"/>
                  <w:rPrChange w:id="800" w:author="DSNR" w:date="2018-09-01T20:41:00Z">
                    <w:rPr/>
                  </w:rPrChange>
                </w:rPr>
                <w:delText>5</w:delText>
              </w:r>
            </w:del>
          </w:p>
        </w:tc>
        <w:tc>
          <w:tcPr>
            <w:tcW w:w="4131" w:type="dxa"/>
            <w:tcPrChange w:id="801" w:author="DSNR" w:date="2018-09-01T20:42:00Z">
              <w:tcPr>
                <w:tcW w:w="3057" w:type="dxa"/>
              </w:tcPr>
            </w:tcPrChange>
          </w:tcPr>
          <w:p w14:paraId="203D8608" w14:textId="77777777" w:rsidR="00C2709F" w:rsidDel="00936C71" w:rsidRDefault="00C2709F">
            <w:pPr>
              <w:pStyle w:val="Normal1"/>
              <w:jc w:val="both"/>
              <w:rPr>
                <w:del w:id="802" w:author="DSNR" w:date="2018-09-02T16:58:00Z"/>
                <w:sz w:val="22"/>
                <w:szCs w:val="22"/>
                <w:rPrChange w:id="803" w:author="DSNR" w:date="2018-09-01T20:41:00Z">
                  <w:rPr>
                    <w:del w:id="804" w:author="DSNR" w:date="2018-09-02T16:58:00Z"/>
                  </w:rPr>
                </w:rPrChange>
              </w:rPr>
              <w:pPrChange w:id="805" w:author="DSNR" w:date="2018-09-01T20:41:00Z">
                <w:pPr>
                  <w:pStyle w:val="Normal1"/>
                  <w:jc w:val="center"/>
                </w:pPr>
              </w:pPrChange>
            </w:pPr>
          </w:p>
        </w:tc>
        <w:tc>
          <w:tcPr>
            <w:tcW w:w="3159" w:type="dxa"/>
            <w:tcPrChange w:id="806" w:author="DSNR" w:date="2018-09-01T20:42:00Z">
              <w:tcPr>
                <w:tcW w:w="3057" w:type="dxa"/>
              </w:tcPr>
            </w:tcPrChange>
          </w:tcPr>
          <w:p w14:paraId="734BA803" w14:textId="77777777" w:rsidR="00C2709F" w:rsidDel="00936C71" w:rsidRDefault="00C2709F">
            <w:pPr>
              <w:pStyle w:val="Normal1"/>
              <w:jc w:val="both"/>
              <w:rPr>
                <w:del w:id="807" w:author="DSNR" w:date="2018-09-02T16:58:00Z"/>
                <w:sz w:val="22"/>
                <w:szCs w:val="22"/>
                <w:rPrChange w:id="808" w:author="DSNR" w:date="2018-09-01T20:41:00Z">
                  <w:rPr>
                    <w:del w:id="809" w:author="DSNR" w:date="2018-09-02T16:58:00Z"/>
                  </w:rPr>
                </w:rPrChange>
              </w:rPr>
              <w:pPrChange w:id="810" w:author="DSNR" w:date="2018-09-01T20:41:00Z">
                <w:pPr>
                  <w:pStyle w:val="Normal1"/>
                  <w:jc w:val="center"/>
                </w:pPr>
              </w:pPrChange>
            </w:pPr>
          </w:p>
        </w:tc>
      </w:tr>
      <w:tr w:rsidR="00993565" w:rsidRPr="00A9478F" w:rsidDel="00604C45" w14:paraId="7090C537" w14:textId="77777777" w:rsidTr="00311233">
        <w:trPr>
          <w:del w:id="811" w:author="DSNR" w:date="2018-09-01T20:34:00Z"/>
        </w:trPr>
        <w:tc>
          <w:tcPr>
            <w:tcW w:w="1630" w:type="dxa"/>
            <w:tcPrChange w:id="812" w:author="DSNR" w:date="2018-09-01T20:42:00Z">
              <w:tcPr>
                <w:tcW w:w="3056" w:type="dxa"/>
              </w:tcPr>
            </w:tcPrChange>
          </w:tcPr>
          <w:p w14:paraId="23E6C72D" w14:textId="77777777" w:rsidR="00C2709F" w:rsidRDefault="00DD6944">
            <w:pPr>
              <w:pStyle w:val="Normal1"/>
              <w:jc w:val="both"/>
              <w:rPr>
                <w:del w:id="813" w:author="DSNR" w:date="2018-09-01T20:34:00Z"/>
                <w:sz w:val="22"/>
                <w:szCs w:val="22"/>
                <w:rPrChange w:id="814" w:author="DSNR" w:date="2018-09-01T20:41:00Z">
                  <w:rPr>
                    <w:del w:id="815" w:author="DSNR" w:date="2018-09-01T20:34:00Z"/>
                  </w:rPr>
                </w:rPrChange>
              </w:rPr>
              <w:pPrChange w:id="816" w:author="DSNR" w:date="2018-09-01T20:41:00Z">
                <w:pPr>
                  <w:pStyle w:val="Normal1"/>
                  <w:jc w:val="center"/>
                </w:pPr>
              </w:pPrChange>
            </w:pPr>
            <w:del w:id="817" w:author="DSNR" w:date="2018-09-01T20:34:00Z">
              <w:r w:rsidRPr="00DD6944">
                <w:rPr>
                  <w:sz w:val="22"/>
                  <w:szCs w:val="22"/>
                  <w:rPrChange w:id="818" w:author="DSNR" w:date="2018-09-01T20:41:00Z">
                    <w:rPr/>
                  </w:rPrChange>
                </w:rPr>
                <w:delText>6</w:delText>
              </w:r>
            </w:del>
          </w:p>
        </w:tc>
        <w:tc>
          <w:tcPr>
            <w:tcW w:w="4131" w:type="dxa"/>
            <w:tcPrChange w:id="819" w:author="DSNR" w:date="2018-09-01T20:42:00Z">
              <w:tcPr>
                <w:tcW w:w="3057" w:type="dxa"/>
              </w:tcPr>
            </w:tcPrChange>
          </w:tcPr>
          <w:p w14:paraId="6773C6A3" w14:textId="77777777" w:rsidR="00C2709F" w:rsidRDefault="00C2709F">
            <w:pPr>
              <w:pStyle w:val="Normal1"/>
              <w:jc w:val="both"/>
              <w:rPr>
                <w:del w:id="820" w:author="DSNR" w:date="2018-09-01T20:34:00Z"/>
                <w:sz w:val="22"/>
                <w:szCs w:val="22"/>
                <w:rPrChange w:id="821" w:author="DSNR" w:date="2018-09-01T20:41:00Z">
                  <w:rPr>
                    <w:del w:id="822" w:author="DSNR" w:date="2018-09-01T20:34:00Z"/>
                  </w:rPr>
                </w:rPrChange>
              </w:rPr>
              <w:pPrChange w:id="823" w:author="DSNR" w:date="2018-09-01T20:41:00Z">
                <w:pPr>
                  <w:pStyle w:val="Normal1"/>
                  <w:jc w:val="center"/>
                </w:pPr>
              </w:pPrChange>
            </w:pPr>
          </w:p>
        </w:tc>
        <w:tc>
          <w:tcPr>
            <w:tcW w:w="3159" w:type="dxa"/>
            <w:tcPrChange w:id="824" w:author="DSNR" w:date="2018-09-01T20:42:00Z">
              <w:tcPr>
                <w:tcW w:w="3057" w:type="dxa"/>
              </w:tcPr>
            </w:tcPrChange>
          </w:tcPr>
          <w:p w14:paraId="5F984B62" w14:textId="77777777" w:rsidR="00C2709F" w:rsidRDefault="00C2709F">
            <w:pPr>
              <w:pStyle w:val="Normal1"/>
              <w:jc w:val="both"/>
              <w:rPr>
                <w:del w:id="825" w:author="DSNR" w:date="2018-09-01T20:34:00Z"/>
                <w:sz w:val="22"/>
                <w:szCs w:val="22"/>
                <w:rPrChange w:id="826" w:author="DSNR" w:date="2018-09-01T20:41:00Z">
                  <w:rPr>
                    <w:del w:id="827" w:author="DSNR" w:date="2018-09-01T20:34:00Z"/>
                  </w:rPr>
                </w:rPrChange>
              </w:rPr>
              <w:pPrChange w:id="828" w:author="DSNR" w:date="2018-09-01T20:41:00Z">
                <w:pPr>
                  <w:pStyle w:val="Normal1"/>
                  <w:jc w:val="center"/>
                </w:pPr>
              </w:pPrChange>
            </w:pPr>
          </w:p>
        </w:tc>
      </w:tr>
    </w:tbl>
    <w:p w14:paraId="7CEACE48" w14:textId="77777777" w:rsidR="00C2709F" w:rsidDel="00936C71" w:rsidRDefault="00C2709F">
      <w:pPr>
        <w:pStyle w:val="Normal1"/>
        <w:jc w:val="both"/>
        <w:rPr>
          <w:del w:id="829" w:author="DSNR" w:date="2018-09-02T16:58:00Z"/>
          <w:sz w:val="22"/>
          <w:szCs w:val="22"/>
          <w:rPrChange w:id="830" w:author="DSNR" w:date="2018-09-01T20:41:00Z">
            <w:rPr>
              <w:del w:id="831" w:author="DSNR" w:date="2018-09-02T16:58:00Z"/>
            </w:rPr>
          </w:rPrChange>
        </w:rPr>
        <w:pPrChange w:id="832" w:author="DSNR" w:date="2018-09-01T20:41:00Z">
          <w:pPr>
            <w:pStyle w:val="Normal1"/>
            <w:jc w:val="center"/>
          </w:pPr>
        </w:pPrChange>
      </w:pPr>
    </w:p>
    <w:p w14:paraId="56F8915F" w14:textId="77777777" w:rsidR="00C2709F" w:rsidDel="00936C71" w:rsidRDefault="00DD6944">
      <w:pPr>
        <w:pStyle w:val="Normal1"/>
        <w:numPr>
          <w:ilvl w:val="0"/>
          <w:numId w:val="11"/>
        </w:numPr>
        <w:ind w:left="426" w:hanging="426"/>
        <w:jc w:val="both"/>
        <w:rPr>
          <w:del w:id="833" w:author="DSNR" w:date="2018-09-02T16:58:00Z"/>
          <w:sz w:val="22"/>
          <w:szCs w:val="22"/>
          <w:rPrChange w:id="834" w:author="DSNR" w:date="2018-09-01T20:41:00Z">
            <w:rPr>
              <w:del w:id="835" w:author="DSNR" w:date="2018-09-02T16:58:00Z"/>
            </w:rPr>
          </w:rPrChange>
        </w:rPr>
        <w:pPrChange w:id="836" w:author="DSNR" w:date="2018-09-01T20:43:00Z">
          <w:pPr>
            <w:pStyle w:val="Normal1"/>
            <w:jc w:val="both"/>
          </w:pPr>
        </w:pPrChange>
      </w:pPr>
      <w:del w:id="837" w:author="DSNR" w:date="2018-09-02T16:58:00Z">
        <w:r w:rsidRPr="00DD6944" w:rsidDel="00936C71">
          <w:rPr>
            <w:sz w:val="22"/>
            <w:szCs w:val="22"/>
            <w:rPrChange w:id="838" w:author="DSNR" w:date="2018-09-01T20:41:00Z">
              <w:rPr/>
            </w:rPrChange>
          </w:rPr>
          <w:delText>Price may be subject to revision upon mutual discussion and acceptance of the Buyer and Seller.</w:delText>
        </w:r>
      </w:del>
    </w:p>
    <w:p w14:paraId="18EDD509" w14:textId="77777777" w:rsidR="00993565" w:rsidDel="00936C71" w:rsidRDefault="00993565">
      <w:pPr>
        <w:pStyle w:val="Normal1"/>
        <w:rPr>
          <w:del w:id="839" w:author="DSNR" w:date="2018-09-02T16:58:00Z"/>
        </w:rPr>
      </w:pPr>
    </w:p>
    <w:p w14:paraId="771286D8" w14:textId="77777777" w:rsidR="00993565" w:rsidDel="00936C71" w:rsidRDefault="00993565">
      <w:pPr>
        <w:pStyle w:val="Normal1"/>
        <w:rPr>
          <w:del w:id="840" w:author="DSNR" w:date="2018-09-02T16:58:00Z"/>
        </w:rPr>
      </w:pPr>
    </w:p>
    <w:p w14:paraId="1CCBFEBD" w14:textId="77777777" w:rsidR="00993565" w:rsidRDefault="00993565">
      <w:pPr>
        <w:pStyle w:val="Normal1"/>
        <w:jc w:val="center"/>
      </w:pPr>
    </w:p>
    <w:p w14:paraId="58F84C49" w14:textId="77777777" w:rsidR="00993565" w:rsidRDefault="00993565">
      <w:pPr>
        <w:pStyle w:val="Normal1"/>
        <w:jc w:val="center"/>
      </w:pPr>
    </w:p>
    <w:p w14:paraId="48936C21" w14:textId="77777777" w:rsidR="00993565" w:rsidRDefault="00993565">
      <w:pPr>
        <w:pStyle w:val="Normal1"/>
        <w:jc w:val="center"/>
      </w:pPr>
    </w:p>
    <w:p w14:paraId="5AA7FF22" w14:textId="77777777" w:rsidR="00993565" w:rsidRDefault="00993565">
      <w:pPr>
        <w:pStyle w:val="Normal1"/>
        <w:jc w:val="center"/>
      </w:pPr>
    </w:p>
    <w:p w14:paraId="79F3B0B0" w14:textId="77777777" w:rsidR="00993565" w:rsidRDefault="00993565">
      <w:pPr>
        <w:pStyle w:val="Normal1"/>
        <w:jc w:val="center"/>
      </w:pPr>
    </w:p>
    <w:p w14:paraId="14CE3B03" w14:textId="77777777" w:rsidR="00993565" w:rsidRDefault="00993565">
      <w:pPr>
        <w:pStyle w:val="Normal1"/>
        <w:jc w:val="center"/>
      </w:pPr>
    </w:p>
    <w:p w14:paraId="46BAAB4B" w14:textId="77777777" w:rsidR="00993565" w:rsidRDefault="00993565">
      <w:pPr>
        <w:pStyle w:val="Normal1"/>
        <w:jc w:val="center"/>
      </w:pPr>
    </w:p>
    <w:p w14:paraId="024A47D9" w14:textId="77777777" w:rsidR="00993565" w:rsidRDefault="00993565">
      <w:pPr>
        <w:pStyle w:val="Normal1"/>
        <w:jc w:val="center"/>
      </w:pPr>
    </w:p>
    <w:p w14:paraId="76B2FD03" w14:textId="77777777" w:rsidR="00993565" w:rsidRDefault="00993565">
      <w:pPr>
        <w:pStyle w:val="Normal1"/>
        <w:jc w:val="center"/>
      </w:pPr>
    </w:p>
    <w:p w14:paraId="4BA14A3D" w14:textId="77777777" w:rsidR="00993565" w:rsidRDefault="00993565">
      <w:pPr>
        <w:pStyle w:val="Normal1"/>
        <w:jc w:val="center"/>
      </w:pPr>
    </w:p>
    <w:p w14:paraId="05A9D12B" w14:textId="77777777" w:rsidR="00993565" w:rsidRDefault="00993565">
      <w:pPr>
        <w:pStyle w:val="Normal1"/>
        <w:jc w:val="center"/>
      </w:pPr>
    </w:p>
    <w:p w14:paraId="5ECA0B47" w14:textId="77777777" w:rsidR="00993565" w:rsidRDefault="00993565">
      <w:pPr>
        <w:pStyle w:val="Normal1"/>
        <w:jc w:val="center"/>
      </w:pPr>
    </w:p>
    <w:p w14:paraId="081F8687" w14:textId="77777777" w:rsidR="00993565" w:rsidRDefault="00993565">
      <w:pPr>
        <w:pStyle w:val="Normal1"/>
        <w:jc w:val="center"/>
      </w:pPr>
    </w:p>
    <w:p w14:paraId="3C789374" w14:textId="77777777" w:rsidR="00993565" w:rsidRDefault="00993565">
      <w:pPr>
        <w:pStyle w:val="Normal1"/>
        <w:jc w:val="center"/>
      </w:pPr>
    </w:p>
    <w:p w14:paraId="78BD9BA2" w14:textId="77777777" w:rsidR="00993565" w:rsidRDefault="00993565">
      <w:pPr>
        <w:pStyle w:val="Normal1"/>
        <w:jc w:val="center"/>
      </w:pPr>
    </w:p>
    <w:p w14:paraId="1D089588" w14:textId="77777777" w:rsidR="00993565" w:rsidDel="005A0FE3" w:rsidRDefault="00993565">
      <w:pPr>
        <w:pStyle w:val="Normal1"/>
        <w:jc w:val="center"/>
        <w:rPr>
          <w:del w:id="841" w:author="DSNR" w:date="2018-09-01T21:48:00Z"/>
        </w:rPr>
      </w:pPr>
    </w:p>
    <w:p w14:paraId="6D5D49A9" w14:textId="77777777" w:rsidR="00C2709F" w:rsidRDefault="00C2709F">
      <w:pPr>
        <w:pStyle w:val="Normal1"/>
        <w:rPr>
          <w:del w:id="842" w:author="DSNR" w:date="2018-09-01T21:48:00Z"/>
        </w:rPr>
        <w:pPrChange w:id="843" w:author="DSNR" w:date="2018-09-01T21:48:00Z">
          <w:pPr>
            <w:pStyle w:val="Normal1"/>
            <w:jc w:val="center"/>
          </w:pPr>
        </w:pPrChange>
      </w:pPr>
    </w:p>
    <w:p w14:paraId="2EDFCEA2" w14:textId="77777777" w:rsidR="00C2709F" w:rsidRDefault="00C2709F">
      <w:pPr>
        <w:pStyle w:val="Normal1"/>
        <w:rPr>
          <w:del w:id="844" w:author="DSNR" w:date="2018-09-01T21:48:00Z"/>
        </w:rPr>
        <w:pPrChange w:id="845" w:author="DSNR" w:date="2018-09-01T21:48:00Z">
          <w:pPr>
            <w:pStyle w:val="Normal1"/>
            <w:jc w:val="center"/>
          </w:pPr>
        </w:pPrChange>
      </w:pPr>
    </w:p>
    <w:p w14:paraId="5B06E89A" w14:textId="77777777" w:rsidR="00C2709F" w:rsidRDefault="00C2709F">
      <w:pPr>
        <w:pStyle w:val="Normal1"/>
        <w:rPr>
          <w:del w:id="846" w:author="DSNR" w:date="2018-09-01T21:48:00Z"/>
        </w:rPr>
        <w:pPrChange w:id="847" w:author="DSNR" w:date="2018-09-01T21:48:00Z">
          <w:pPr>
            <w:pStyle w:val="Normal1"/>
            <w:jc w:val="center"/>
          </w:pPr>
        </w:pPrChange>
      </w:pPr>
    </w:p>
    <w:p w14:paraId="33164E49" w14:textId="77777777" w:rsidR="00C2709F" w:rsidRDefault="00C2709F">
      <w:pPr>
        <w:pStyle w:val="Normal1"/>
        <w:rPr>
          <w:del w:id="848" w:author="DSNR" w:date="2018-09-01T21:48:00Z"/>
        </w:rPr>
        <w:pPrChange w:id="849" w:author="DSNR" w:date="2018-09-01T21:48:00Z">
          <w:pPr>
            <w:pStyle w:val="Normal1"/>
            <w:jc w:val="center"/>
          </w:pPr>
        </w:pPrChange>
      </w:pPr>
    </w:p>
    <w:p w14:paraId="79C62766" w14:textId="77777777" w:rsidR="00C2709F" w:rsidRDefault="00C2709F">
      <w:pPr>
        <w:pStyle w:val="Normal1"/>
        <w:rPr>
          <w:del w:id="850" w:author="DSNR" w:date="2018-09-01T21:47:00Z"/>
        </w:rPr>
        <w:pPrChange w:id="851" w:author="DSNR" w:date="2018-09-01T21:47:00Z">
          <w:pPr>
            <w:pStyle w:val="Normal1"/>
            <w:jc w:val="center"/>
          </w:pPr>
        </w:pPrChange>
      </w:pPr>
    </w:p>
    <w:p w14:paraId="41E26EF0" w14:textId="77777777" w:rsidR="00C2709F" w:rsidRDefault="00C2709F">
      <w:pPr>
        <w:pStyle w:val="Normal1"/>
        <w:rPr>
          <w:del w:id="852" w:author="DSNR" w:date="2018-09-01T21:47:00Z"/>
        </w:rPr>
        <w:pPrChange w:id="853" w:author="DSNR" w:date="2018-09-01T21:47:00Z">
          <w:pPr>
            <w:pStyle w:val="Normal1"/>
            <w:jc w:val="center"/>
          </w:pPr>
        </w:pPrChange>
      </w:pPr>
    </w:p>
    <w:p w14:paraId="26C6C2D5" w14:textId="77777777" w:rsidR="00C2709F" w:rsidRDefault="00C2709F">
      <w:pPr>
        <w:pStyle w:val="Normal1"/>
        <w:rPr>
          <w:del w:id="854" w:author="DSNR" w:date="2018-09-01T21:47:00Z"/>
        </w:rPr>
        <w:pPrChange w:id="855" w:author="DSNR" w:date="2018-09-01T21:47:00Z">
          <w:pPr>
            <w:pStyle w:val="Normal1"/>
            <w:jc w:val="center"/>
          </w:pPr>
        </w:pPrChange>
      </w:pPr>
    </w:p>
    <w:p w14:paraId="322D3075" w14:textId="77777777" w:rsidR="00C2709F" w:rsidRDefault="00C2709F">
      <w:pPr>
        <w:pStyle w:val="Normal1"/>
        <w:rPr>
          <w:del w:id="856" w:author="DSNR" w:date="2018-09-01T21:47:00Z"/>
        </w:rPr>
        <w:pPrChange w:id="857" w:author="DSNR" w:date="2018-09-01T21:47:00Z">
          <w:pPr>
            <w:pStyle w:val="Normal1"/>
            <w:jc w:val="center"/>
          </w:pPr>
        </w:pPrChange>
      </w:pPr>
    </w:p>
    <w:p w14:paraId="0AA8D27F" w14:textId="77777777" w:rsidR="00C2709F" w:rsidRDefault="00C2709F">
      <w:pPr>
        <w:pStyle w:val="Normal1"/>
        <w:rPr>
          <w:del w:id="858" w:author="DSNR" w:date="2018-09-01T21:47:00Z"/>
        </w:rPr>
        <w:pPrChange w:id="859" w:author="DSNR" w:date="2018-09-01T21:47:00Z">
          <w:pPr>
            <w:pStyle w:val="Normal1"/>
            <w:jc w:val="center"/>
          </w:pPr>
        </w:pPrChange>
      </w:pPr>
    </w:p>
    <w:p w14:paraId="09A00B63" w14:textId="77777777" w:rsidR="00C2709F" w:rsidRDefault="00C2709F">
      <w:pPr>
        <w:pStyle w:val="Normal1"/>
        <w:rPr>
          <w:del w:id="860" w:author="DSNR" w:date="2018-09-01T21:47:00Z"/>
        </w:rPr>
        <w:pPrChange w:id="861" w:author="DSNR" w:date="2018-09-01T21:47:00Z">
          <w:pPr>
            <w:pStyle w:val="Normal1"/>
            <w:jc w:val="center"/>
          </w:pPr>
        </w:pPrChange>
      </w:pPr>
    </w:p>
    <w:p w14:paraId="5BE17FBF" w14:textId="77777777" w:rsidR="00C2709F" w:rsidRDefault="00C2709F">
      <w:pPr>
        <w:pStyle w:val="Normal1"/>
        <w:pPrChange w:id="862" w:author="DSNR" w:date="2018-09-01T21:47:00Z">
          <w:pPr>
            <w:pStyle w:val="Normal1"/>
            <w:jc w:val="center"/>
          </w:pPr>
        </w:pPrChange>
      </w:pPr>
    </w:p>
    <w:p w14:paraId="74EEB7B9" w14:textId="77777777" w:rsidR="00993565" w:rsidRDefault="00993565">
      <w:pPr>
        <w:pStyle w:val="Normal1"/>
        <w:jc w:val="center"/>
      </w:pPr>
    </w:p>
    <w:p w14:paraId="050B1F49" w14:textId="77777777" w:rsidR="00993565" w:rsidRDefault="00993565">
      <w:pPr>
        <w:pStyle w:val="Normal1"/>
        <w:jc w:val="center"/>
      </w:pPr>
    </w:p>
    <w:p w14:paraId="16BBD65D" w14:textId="77777777" w:rsidR="00936C71" w:rsidRDefault="00936C71">
      <w:pPr>
        <w:rPr>
          <w:ins w:id="863" w:author="DSNR" w:date="2018-09-02T16:59:00Z"/>
        </w:rPr>
      </w:pPr>
      <w:ins w:id="864" w:author="DSNR" w:date="2018-09-02T16:59:00Z">
        <w:r>
          <w:br w:type="page"/>
        </w:r>
      </w:ins>
    </w:p>
    <w:p w14:paraId="3F1B7305" w14:textId="77777777" w:rsidR="00993565" w:rsidRDefault="00993565">
      <w:pPr>
        <w:pStyle w:val="Normal1"/>
        <w:jc w:val="center"/>
      </w:pPr>
    </w:p>
    <w:p w14:paraId="1B185A5D" w14:textId="77777777" w:rsidR="00993565" w:rsidRDefault="00665DBA">
      <w:pPr>
        <w:pStyle w:val="Normal1"/>
        <w:pBdr>
          <w:top w:val="nil"/>
          <w:left w:val="nil"/>
          <w:bottom w:val="nil"/>
          <w:right w:val="nil"/>
          <w:between w:val="nil"/>
        </w:pBdr>
        <w:shd w:val="clear" w:color="auto" w:fill="FFFFFF"/>
        <w:jc w:val="center"/>
        <w:rPr>
          <w:b/>
          <w:color w:val="222222"/>
          <w:u w:val="single"/>
        </w:rPr>
      </w:pPr>
      <w:bookmarkStart w:id="865" w:name="_30j0zll" w:colFirst="0" w:colLast="0"/>
      <w:bookmarkEnd w:id="865"/>
      <w:r>
        <w:rPr>
          <w:b/>
          <w:color w:val="000000"/>
          <w:u w:val="single"/>
        </w:rPr>
        <w:t>SCHEDULE G</w:t>
      </w:r>
    </w:p>
    <w:p w14:paraId="104F6992" w14:textId="77777777" w:rsidR="00993565" w:rsidRDefault="00993565">
      <w:pPr>
        <w:pStyle w:val="Normal1"/>
        <w:pBdr>
          <w:top w:val="nil"/>
          <w:left w:val="nil"/>
          <w:bottom w:val="nil"/>
          <w:right w:val="nil"/>
          <w:between w:val="nil"/>
        </w:pBdr>
        <w:shd w:val="clear" w:color="auto" w:fill="FFFFFF"/>
        <w:jc w:val="both"/>
        <w:rPr>
          <w:color w:val="000000"/>
        </w:rPr>
      </w:pPr>
    </w:p>
    <w:p w14:paraId="5191B9F7" w14:textId="77777777" w:rsidR="00993565" w:rsidRDefault="00665DBA">
      <w:pPr>
        <w:pStyle w:val="Normal1"/>
        <w:pBdr>
          <w:top w:val="nil"/>
          <w:left w:val="nil"/>
          <w:bottom w:val="nil"/>
          <w:right w:val="nil"/>
          <w:between w:val="nil"/>
        </w:pBdr>
        <w:shd w:val="clear" w:color="auto" w:fill="FFFFFF"/>
        <w:jc w:val="center"/>
        <w:rPr>
          <w:color w:val="222222"/>
        </w:rPr>
      </w:pPr>
      <w:r>
        <w:rPr>
          <w:color w:val="000000"/>
        </w:rPr>
        <w:t>POLICY AGAINST BRIBERY FOR DECATHLON’s BUYER</w:t>
      </w:r>
    </w:p>
    <w:p w14:paraId="5E980DD9" w14:textId="77777777" w:rsidR="00993565" w:rsidRDefault="00993565">
      <w:pPr>
        <w:pStyle w:val="Normal1"/>
        <w:pBdr>
          <w:top w:val="nil"/>
          <w:left w:val="nil"/>
          <w:bottom w:val="nil"/>
          <w:right w:val="nil"/>
          <w:between w:val="nil"/>
        </w:pBdr>
        <w:shd w:val="clear" w:color="auto" w:fill="FFFFFF"/>
        <w:jc w:val="both"/>
        <w:rPr>
          <w:color w:val="000000"/>
        </w:rPr>
      </w:pPr>
    </w:p>
    <w:p w14:paraId="0A5824DD" w14:textId="77777777" w:rsidR="00993565" w:rsidRDefault="00665DBA">
      <w:pPr>
        <w:pStyle w:val="Normal1"/>
        <w:pBdr>
          <w:top w:val="nil"/>
          <w:left w:val="nil"/>
          <w:bottom w:val="nil"/>
          <w:right w:val="nil"/>
          <w:between w:val="nil"/>
        </w:pBdr>
        <w:shd w:val="clear" w:color="auto" w:fill="FFFFFF"/>
        <w:jc w:val="both"/>
        <w:rPr>
          <w:color w:val="222222"/>
        </w:rPr>
      </w:pPr>
      <w:r>
        <w:rPr>
          <w:color w:val="000000"/>
        </w:rPr>
        <w:t>This policy against bribery and corruption (“Policy”) is effective and binding on the Buyer from the Effective Date of this Agreement.</w:t>
      </w:r>
    </w:p>
    <w:p w14:paraId="728ADC64" w14:textId="77777777" w:rsidR="00993565" w:rsidRDefault="00993565">
      <w:pPr>
        <w:pStyle w:val="Normal1"/>
        <w:pBdr>
          <w:top w:val="nil"/>
          <w:left w:val="nil"/>
          <w:bottom w:val="nil"/>
          <w:right w:val="nil"/>
          <w:between w:val="nil"/>
        </w:pBdr>
        <w:shd w:val="clear" w:color="auto" w:fill="FFFFFF"/>
        <w:jc w:val="both"/>
        <w:rPr>
          <w:color w:val="000000"/>
        </w:rPr>
      </w:pPr>
    </w:p>
    <w:p w14:paraId="5435EBAD" w14:textId="77777777" w:rsidR="00C2709F" w:rsidRDefault="00665DBA">
      <w:pPr>
        <w:pStyle w:val="Normal1"/>
        <w:numPr>
          <w:ilvl w:val="1"/>
          <w:numId w:val="10"/>
        </w:numPr>
        <w:pBdr>
          <w:top w:val="nil"/>
          <w:left w:val="nil"/>
          <w:bottom w:val="nil"/>
          <w:right w:val="nil"/>
          <w:between w:val="nil"/>
        </w:pBdr>
        <w:shd w:val="clear" w:color="auto" w:fill="FFFFFF"/>
        <w:ind w:left="567" w:hanging="567"/>
        <w:jc w:val="both"/>
        <w:rPr>
          <w:color w:val="222222"/>
        </w:rPr>
        <w:pPrChange w:id="866" w:author="DSNR" w:date="2018-09-01T20:24:00Z">
          <w:pPr>
            <w:pStyle w:val="Normal1"/>
            <w:pBdr>
              <w:top w:val="nil"/>
              <w:left w:val="nil"/>
              <w:bottom w:val="nil"/>
              <w:right w:val="nil"/>
              <w:between w:val="nil"/>
            </w:pBdr>
            <w:shd w:val="clear" w:color="auto" w:fill="FFFFFF"/>
            <w:jc w:val="both"/>
          </w:pPr>
        </w:pPrChange>
      </w:pPr>
      <w:del w:id="867" w:author="DSNR" w:date="2018-09-01T20:24:00Z">
        <w:r w:rsidDel="00112DFD">
          <w:rPr>
            <w:color w:val="000000"/>
          </w:rPr>
          <w:delText xml:space="preserve">1.1 </w:delText>
        </w:r>
      </w:del>
      <w:r>
        <w:rPr>
          <w:color w:val="000000"/>
        </w:rPr>
        <w:t>Definition:</w:t>
      </w:r>
    </w:p>
    <w:p w14:paraId="339F35B9" w14:textId="77777777" w:rsidR="00C2709F" w:rsidRDefault="00665DBA">
      <w:pPr>
        <w:pStyle w:val="Normal1"/>
        <w:pBdr>
          <w:top w:val="nil"/>
          <w:left w:val="nil"/>
          <w:bottom w:val="nil"/>
          <w:right w:val="nil"/>
          <w:between w:val="nil"/>
        </w:pBdr>
        <w:shd w:val="clear" w:color="auto" w:fill="FFFFFF"/>
        <w:ind w:left="709"/>
        <w:jc w:val="both"/>
        <w:rPr>
          <w:color w:val="222222"/>
        </w:rPr>
        <w:pPrChange w:id="868" w:author="DSNR" w:date="2018-09-01T20:27:00Z">
          <w:pPr>
            <w:pStyle w:val="Normal1"/>
            <w:pBdr>
              <w:top w:val="nil"/>
              <w:left w:val="nil"/>
              <w:bottom w:val="nil"/>
              <w:right w:val="nil"/>
              <w:between w:val="nil"/>
            </w:pBdr>
            <w:shd w:val="clear" w:color="auto" w:fill="FFFFFF"/>
            <w:jc w:val="both"/>
          </w:pPr>
        </w:pPrChange>
      </w:pPr>
      <w:r>
        <w:rPr>
          <w:i/>
          <w:color w:val="000000"/>
        </w:rPr>
        <w:t>Bribery</w:t>
      </w:r>
      <w:r>
        <w:rPr>
          <w:color w:val="000000"/>
        </w:rPr>
        <w:t xml:space="preserve"> shall mean the offering, giving, receiving, or soliciting of any item of value to influence the actions of an authority/ officials or other person in charge of a public or legal duty for any commercial advantage.  It involves the act of offering, promising, giving or receiving a financial or other advantage with the intention to induce the receiving person for "improper performance" of a relevant function or activity.</w:t>
      </w:r>
    </w:p>
    <w:p w14:paraId="7DDCC6EE" w14:textId="77777777" w:rsidR="00C2709F" w:rsidRDefault="00665DBA">
      <w:pPr>
        <w:pStyle w:val="Normal1"/>
        <w:pBdr>
          <w:top w:val="nil"/>
          <w:left w:val="nil"/>
          <w:bottom w:val="nil"/>
          <w:right w:val="nil"/>
          <w:between w:val="nil"/>
        </w:pBdr>
        <w:shd w:val="clear" w:color="auto" w:fill="FFFFFF"/>
        <w:ind w:left="709"/>
        <w:jc w:val="both"/>
        <w:rPr>
          <w:color w:val="222222"/>
        </w:rPr>
        <w:pPrChange w:id="869" w:author="DSNR" w:date="2018-09-01T20:27:00Z">
          <w:pPr>
            <w:pStyle w:val="Normal1"/>
            <w:pBdr>
              <w:top w:val="nil"/>
              <w:left w:val="nil"/>
              <w:bottom w:val="nil"/>
              <w:right w:val="nil"/>
              <w:between w:val="nil"/>
            </w:pBdr>
            <w:shd w:val="clear" w:color="auto" w:fill="FFFFFF"/>
            <w:jc w:val="both"/>
          </w:pPr>
        </w:pPrChange>
      </w:pPr>
      <w:r>
        <w:rPr>
          <w:color w:val="000000"/>
        </w:rPr>
        <w:t>Bribery includes various forms including but not limited to cash, illegal gratification, gifts* and hospitality (</w:t>
      </w:r>
      <w:proofErr w:type="spellStart"/>
      <w:r>
        <w:rPr>
          <w:color w:val="000000"/>
        </w:rPr>
        <w:t>e.g</w:t>
      </w:r>
      <w:proofErr w:type="spellEnd"/>
      <w:r>
        <w:rPr>
          <w:color w:val="000000"/>
        </w:rPr>
        <w:t xml:space="preserve"> dinner, event tickets, holiday package, etc</w:t>
      </w:r>
      <w:proofErr w:type="gramStart"/>
      <w:r>
        <w:rPr>
          <w:color w:val="000000"/>
        </w:rPr>
        <w:t>.,</w:t>
      </w:r>
      <w:proofErr w:type="gramEnd"/>
      <w:r>
        <w:rPr>
          <w:color w:val="000000"/>
        </w:rPr>
        <w:t>)</w:t>
      </w:r>
    </w:p>
    <w:p w14:paraId="19C898AA" w14:textId="77777777" w:rsidR="00C2709F" w:rsidRDefault="00665DBA">
      <w:pPr>
        <w:pStyle w:val="Normal1"/>
        <w:pBdr>
          <w:top w:val="nil"/>
          <w:left w:val="nil"/>
          <w:bottom w:val="nil"/>
          <w:right w:val="nil"/>
          <w:between w:val="nil"/>
        </w:pBdr>
        <w:shd w:val="clear" w:color="auto" w:fill="FFFFFF"/>
        <w:ind w:left="709"/>
        <w:jc w:val="both"/>
        <w:rPr>
          <w:color w:val="222222"/>
        </w:rPr>
        <w:pPrChange w:id="870" w:author="DSNR" w:date="2018-09-01T20:27:00Z">
          <w:pPr>
            <w:pStyle w:val="Normal1"/>
            <w:pBdr>
              <w:top w:val="nil"/>
              <w:left w:val="nil"/>
              <w:bottom w:val="nil"/>
              <w:right w:val="nil"/>
              <w:between w:val="nil"/>
            </w:pBdr>
            <w:shd w:val="clear" w:color="auto" w:fill="FFFFFF"/>
            <w:jc w:val="both"/>
          </w:pPr>
        </w:pPrChange>
      </w:pPr>
      <w:r>
        <w:rPr>
          <w:i/>
          <w:color w:val="000000"/>
        </w:rPr>
        <w:t>Authority/ Officials</w:t>
      </w:r>
      <w:r>
        <w:rPr>
          <w:color w:val="000000"/>
        </w:rPr>
        <w:t xml:space="preserve"> </w:t>
      </w:r>
      <w:del w:id="871" w:author="DSNR" w:date="2018-09-01T20:28:00Z">
        <w:r w:rsidDel="00112DFD">
          <w:rPr>
            <w:color w:val="000000"/>
          </w:rPr>
          <w:delText>includes</w:delText>
        </w:r>
      </w:del>
      <w:ins w:id="872" w:author="DSNR" w:date="2018-09-01T20:28:00Z">
        <w:r w:rsidR="00112DFD">
          <w:rPr>
            <w:color w:val="000000"/>
          </w:rPr>
          <w:t>include</w:t>
        </w:r>
      </w:ins>
      <w:r>
        <w:rPr>
          <w:color w:val="000000"/>
        </w:rPr>
        <w:t xml:space="preserve"> public as well as private persons and shall also cover any Authority/ Officials who is located out of India.</w:t>
      </w:r>
    </w:p>
    <w:p w14:paraId="3F958381" w14:textId="77777777" w:rsidR="00993565" w:rsidRDefault="00993565">
      <w:pPr>
        <w:pStyle w:val="Normal1"/>
        <w:pBdr>
          <w:top w:val="nil"/>
          <w:left w:val="nil"/>
          <w:bottom w:val="nil"/>
          <w:right w:val="nil"/>
          <w:between w:val="nil"/>
        </w:pBdr>
        <w:shd w:val="clear" w:color="auto" w:fill="FFFFFF"/>
        <w:jc w:val="both"/>
        <w:rPr>
          <w:color w:val="000000"/>
        </w:rPr>
      </w:pPr>
    </w:p>
    <w:p w14:paraId="65E2CC38" w14:textId="77777777" w:rsidR="00C2709F" w:rsidRDefault="00665DBA">
      <w:pPr>
        <w:pStyle w:val="Normal1"/>
        <w:numPr>
          <w:ilvl w:val="1"/>
          <w:numId w:val="10"/>
        </w:numPr>
        <w:pBdr>
          <w:top w:val="nil"/>
          <w:left w:val="nil"/>
          <w:bottom w:val="nil"/>
          <w:right w:val="nil"/>
          <w:between w:val="nil"/>
        </w:pBdr>
        <w:shd w:val="clear" w:color="auto" w:fill="FFFFFF"/>
        <w:ind w:left="567" w:hanging="567"/>
        <w:jc w:val="both"/>
        <w:rPr>
          <w:color w:val="222222"/>
        </w:rPr>
        <w:pPrChange w:id="873" w:author="DSNR" w:date="2018-09-01T20:25:00Z">
          <w:pPr>
            <w:pStyle w:val="Normal1"/>
            <w:pBdr>
              <w:top w:val="nil"/>
              <w:left w:val="nil"/>
              <w:bottom w:val="nil"/>
              <w:right w:val="nil"/>
              <w:between w:val="nil"/>
            </w:pBdr>
            <w:shd w:val="clear" w:color="auto" w:fill="FFFFFF"/>
            <w:jc w:val="both"/>
          </w:pPr>
        </w:pPrChange>
      </w:pPr>
      <w:del w:id="874" w:author="DSNR" w:date="2018-09-01T20:25:00Z">
        <w:r w:rsidDel="00112DFD">
          <w:rPr>
            <w:color w:val="000000"/>
          </w:rPr>
          <w:delText xml:space="preserve">1.2 </w:delText>
        </w:r>
      </w:del>
      <w:r>
        <w:rPr>
          <w:color w:val="000000"/>
        </w:rPr>
        <w:t>Obligations of the Buyer   :</w:t>
      </w:r>
    </w:p>
    <w:p w14:paraId="48C170D0" w14:textId="77777777" w:rsidR="00C2709F" w:rsidRDefault="00665DBA">
      <w:pPr>
        <w:pStyle w:val="Normal1"/>
        <w:numPr>
          <w:ilvl w:val="2"/>
          <w:numId w:val="10"/>
        </w:numPr>
        <w:pBdr>
          <w:top w:val="nil"/>
          <w:left w:val="nil"/>
          <w:bottom w:val="nil"/>
          <w:right w:val="nil"/>
          <w:between w:val="nil"/>
        </w:pBdr>
        <w:shd w:val="clear" w:color="auto" w:fill="FFFFFF"/>
        <w:jc w:val="both"/>
        <w:rPr>
          <w:del w:id="875" w:author="DSNR" w:date="2018-09-01T20:25:00Z"/>
          <w:color w:val="222222"/>
          <w:rPrChange w:id="876" w:author="DSNR" w:date="2018-09-01T20:25:00Z">
            <w:rPr>
              <w:del w:id="877" w:author="DSNR" w:date="2018-09-01T20:25:00Z"/>
              <w:color w:val="000000"/>
            </w:rPr>
          </w:rPrChange>
        </w:rPr>
        <w:pPrChange w:id="878" w:author="DSNR" w:date="2018-09-01T20:25:00Z">
          <w:pPr>
            <w:pStyle w:val="Normal1"/>
            <w:pBdr>
              <w:top w:val="nil"/>
              <w:left w:val="nil"/>
              <w:bottom w:val="nil"/>
              <w:right w:val="nil"/>
              <w:between w:val="nil"/>
            </w:pBdr>
            <w:shd w:val="clear" w:color="auto" w:fill="FFFFFF"/>
            <w:jc w:val="both"/>
          </w:pPr>
        </w:pPrChange>
      </w:pPr>
      <w:del w:id="879" w:author="DSNR" w:date="2018-09-01T20:25:00Z">
        <w:r w:rsidDel="00112DFD">
          <w:rPr>
            <w:color w:val="000000"/>
          </w:rPr>
          <w:delText>1.2.1  </w:delText>
        </w:r>
      </w:del>
      <w:r>
        <w:rPr>
          <w:color w:val="000000"/>
        </w:rPr>
        <w:t>The Buyer agrees and represents that he is/ shall not indulge into any act of Bribery, on behalf on of Decathlon, either directly or through intermediaries such as agents, consultants, advisers, distributors or any other business partners in relation to the Services rendered to Decathlon.</w:t>
      </w:r>
    </w:p>
    <w:p w14:paraId="4011A7B1" w14:textId="77777777" w:rsidR="00C2709F" w:rsidRDefault="00C2709F">
      <w:pPr>
        <w:pStyle w:val="Normal1"/>
        <w:numPr>
          <w:ilvl w:val="2"/>
          <w:numId w:val="10"/>
        </w:numPr>
        <w:pBdr>
          <w:top w:val="nil"/>
          <w:left w:val="nil"/>
          <w:bottom w:val="nil"/>
          <w:right w:val="nil"/>
          <w:between w:val="nil"/>
        </w:pBdr>
        <w:shd w:val="clear" w:color="auto" w:fill="FFFFFF"/>
        <w:jc w:val="both"/>
        <w:rPr>
          <w:ins w:id="880" w:author="DSNR" w:date="2018-09-01T20:25:00Z"/>
          <w:color w:val="222222"/>
        </w:rPr>
        <w:pPrChange w:id="881" w:author="DSNR" w:date="2018-09-01T20:25:00Z">
          <w:pPr>
            <w:pStyle w:val="Normal1"/>
            <w:pBdr>
              <w:top w:val="nil"/>
              <w:left w:val="nil"/>
              <w:bottom w:val="nil"/>
              <w:right w:val="nil"/>
              <w:between w:val="nil"/>
            </w:pBdr>
            <w:shd w:val="clear" w:color="auto" w:fill="FFFFFF"/>
            <w:jc w:val="both"/>
          </w:pPr>
        </w:pPrChange>
      </w:pPr>
    </w:p>
    <w:p w14:paraId="005AF9C3" w14:textId="77777777" w:rsidR="00C2709F" w:rsidRDefault="00665DBA">
      <w:pPr>
        <w:pStyle w:val="Normal1"/>
        <w:numPr>
          <w:ilvl w:val="2"/>
          <w:numId w:val="10"/>
        </w:numPr>
        <w:pBdr>
          <w:top w:val="nil"/>
          <w:left w:val="nil"/>
          <w:bottom w:val="nil"/>
          <w:right w:val="nil"/>
          <w:between w:val="nil"/>
        </w:pBdr>
        <w:shd w:val="clear" w:color="auto" w:fill="FFFFFF"/>
        <w:jc w:val="both"/>
        <w:rPr>
          <w:del w:id="882" w:author="DSNR" w:date="2018-09-01T20:25:00Z"/>
          <w:color w:val="222222"/>
          <w:rPrChange w:id="883" w:author="DSNR" w:date="2018-09-01T20:25:00Z">
            <w:rPr>
              <w:del w:id="884" w:author="DSNR" w:date="2018-09-01T20:25:00Z"/>
              <w:color w:val="000000"/>
            </w:rPr>
          </w:rPrChange>
        </w:rPr>
        <w:pPrChange w:id="885" w:author="DSNR" w:date="2018-09-01T20:25:00Z">
          <w:pPr>
            <w:pStyle w:val="Normal1"/>
            <w:pBdr>
              <w:top w:val="nil"/>
              <w:left w:val="nil"/>
              <w:bottom w:val="nil"/>
              <w:right w:val="nil"/>
              <w:between w:val="nil"/>
            </w:pBdr>
            <w:shd w:val="clear" w:color="auto" w:fill="FFFFFF"/>
            <w:jc w:val="both"/>
          </w:pPr>
        </w:pPrChange>
      </w:pPr>
      <w:del w:id="886" w:author="DSNR" w:date="2018-09-01T20:25:00Z">
        <w:r w:rsidRPr="00112DFD" w:rsidDel="00112DFD">
          <w:rPr>
            <w:color w:val="000000"/>
          </w:rPr>
          <w:delText>1.2.2  </w:delText>
        </w:r>
      </w:del>
      <w:r w:rsidRPr="00112DFD">
        <w:rPr>
          <w:color w:val="000000"/>
        </w:rPr>
        <w:t>The Buyer agrees and represents that he shall always consult/ obtain Decathlon’s consent prior to interacting with any Authority/ Officials on behalf of Decathlon, if required in relation to the Services during the course of this Agreement</w:t>
      </w:r>
    </w:p>
    <w:p w14:paraId="3D2C53C1" w14:textId="77777777" w:rsidR="00C2709F" w:rsidRDefault="00C2709F">
      <w:pPr>
        <w:pStyle w:val="Normal1"/>
        <w:numPr>
          <w:ilvl w:val="2"/>
          <w:numId w:val="10"/>
        </w:numPr>
        <w:pBdr>
          <w:top w:val="nil"/>
          <w:left w:val="nil"/>
          <w:bottom w:val="nil"/>
          <w:right w:val="nil"/>
          <w:between w:val="nil"/>
        </w:pBdr>
        <w:shd w:val="clear" w:color="auto" w:fill="FFFFFF"/>
        <w:jc w:val="both"/>
        <w:rPr>
          <w:ins w:id="887" w:author="DSNR" w:date="2018-09-01T20:25:00Z"/>
          <w:color w:val="222222"/>
        </w:rPr>
        <w:pPrChange w:id="888" w:author="DSNR" w:date="2018-09-01T20:25:00Z">
          <w:pPr>
            <w:pStyle w:val="Normal1"/>
            <w:pBdr>
              <w:top w:val="nil"/>
              <w:left w:val="nil"/>
              <w:bottom w:val="nil"/>
              <w:right w:val="nil"/>
              <w:between w:val="nil"/>
            </w:pBdr>
            <w:shd w:val="clear" w:color="auto" w:fill="FFFFFF"/>
            <w:jc w:val="both"/>
          </w:pPr>
        </w:pPrChange>
      </w:pPr>
    </w:p>
    <w:p w14:paraId="6895E981" w14:textId="77777777" w:rsidR="00C2709F" w:rsidRDefault="00665DBA">
      <w:pPr>
        <w:pStyle w:val="Normal1"/>
        <w:numPr>
          <w:ilvl w:val="2"/>
          <w:numId w:val="10"/>
        </w:numPr>
        <w:pBdr>
          <w:top w:val="nil"/>
          <w:left w:val="nil"/>
          <w:bottom w:val="nil"/>
          <w:right w:val="nil"/>
          <w:between w:val="nil"/>
        </w:pBdr>
        <w:shd w:val="clear" w:color="auto" w:fill="FFFFFF"/>
        <w:jc w:val="both"/>
        <w:rPr>
          <w:del w:id="889" w:author="DSNR" w:date="2018-09-01T20:25:00Z"/>
          <w:color w:val="222222"/>
          <w:rPrChange w:id="890" w:author="DSNR" w:date="2018-09-01T20:25:00Z">
            <w:rPr>
              <w:del w:id="891" w:author="DSNR" w:date="2018-09-01T20:25:00Z"/>
              <w:color w:val="000000"/>
            </w:rPr>
          </w:rPrChange>
        </w:rPr>
        <w:pPrChange w:id="892" w:author="DSNR" w:date="2018-09-01T20:25:00Z">
          <w:pPr>
            <w:pStyle w:val="Normal1"/>
            <w:pBdr>
              <w:top w:val="nil"/>
              <w:left w:val="nil"/>
              <w:bottom w:val="nil"/>
              <w:right w:val="nil"/>
              <w:between w:val="nil"/>
            </w:pBdr>
            <w:shd w:val="clear" w:color="auto" w:fill="FFFFFF"/>
            <w:jc w:val="both"/>
          </w:pPr>
        </w:pPrChange>
      </w:pPr>
      <w:del w:id="893" w:author="DSNR" w:date="2018-09-01T20:25:00Z">
        <w:r w:rsidRPr="00112DFD" w:rsidDel="00112DFD">
          <w:rPr>
            <w:color w:val="000000"/>
          </w:rPr>
          <w:delText>1.2.3  </w:delText>
        </w:r>
      </w:del>
      <w:r w:rsidRPr="00112DFD">
        <w:rPr>
          <w:color w:val="000000"/>
        </w:rPr>
        <w:t>The Buyer is aware of that Decathlon stands by its ethical values and doesn’t tolerate Bribery, at any cost, whatsoever and hence, the Buyer shall never approach Decathlon with any form of Bribery with the intention of influencing Decathlon for any commercial benefits/ advantages in respect to the Services hired by Decathlon.</w:t>
      </w:r>
    </w:p>
    <w:p w14:paraId="5A2BF2A5" w14:textId="77777777" w:rsidR="00C2709F" w:rsidRDefault="00C2709F">
      <w:pPr>
        <w:pStyle w:val="Normal1"/>
        <w:numPr>
          <w:ilvl w:val="2"/>
          <w:numId w:val="10"/>
        </w:numPr>
        <w:pBdr>
          <w:top w:val="nil"/>
          <w:left w:val="nil"/>
          <w:bottom w:val="nil"/>
          <w:right w:val="nil"/>
          <w:between w:val="nil"/>
        </w:pBdr>
        <w:shd w:val="clear" w:color="auto" w:fill="FFFFFF"/>
        <w:jc w:val="both"/>
        <w:rPr>
          <w:ins w:id="894" w:author="DSNR" w:date="2018-09-01T20:25:00Z"/>
          <w:color w:val="222222"/>
        </w:rPr>
        <w:pPrChange w:id="895" w:author="DSNR" w:date="2018-09-01T20:25:00Z">
          <w:pPr>
            <w:pStyle w:val="Normal1"/>
            <w:pBdr>
              <w:top w:val="nil"/>
              <w:left w:val="nil"/>
              <w:bottom w:val="nil"/>
              <w:right w:val="nil"/>
              <w:between w:val="nil"/>
            </w:pBdr>
            <w:shd w:val="clear" w:color="auto" w:fill="FFFFFF"/>
            <w:jc w:val="both"/>
          </w:pPr>
        </w:pPrChange>
      </w:pPr>
    </w:p>
    <w:p w14:paraId="63089CA6" w14:textId="77777777" w:rsidR="00C2709F" w:rsidRDefault="00665DBA">
      <w:pPr>
        <w:pStyle w:val="Normal1"/>
        <w:numPr>
          <w:ilvl w:val="2"/>
          <w:numId w:val="10"/>
        </w:numPr>
        <w:pBdr>
          <w:top w:val="nil"/>
          <w:left w:val="nil"/>
          <w:bottom w:val="nil"/>
          <w:right w:val="nil"/>
          <w:between w:val="nil"/>
        </w:pBdr>
        <w:shd w:val="clear" w:color="auto" w:fill="FFFFFF"/>
        <w:jc w:val="both"/>
        <w:rPr>
          <w:del w:id="896" w:author="DSNR" w:date="2018-09-01T20:25:00Z"/>
          <w:color w:val="222222"/>
          <w:rPrChange w:id="897" w:author="DSNR" w:date="2018-09-01T20:25:00Z">
            <w:rPr>
              <w:del w:id="898" w:author="DSNR" w:date="2018-09-01T20:25:00Z"/>
              <w:color w:val="000000"/>
            </w:rPr>
          </w:rPrChange>
        </w:rPr>
        <w:pPrChange w:id="899" w:author="DSNR" w:date="2018-09-01T20:25:00Z">
          <w:pPr>
            <w:pStyle w:val="Normal1"/>
            <w:pBdr>
              <w:top w:val="nil"/>
              <w:left w:val="nil"/>
              <w:bottom w:val="nil"/>
              <w:right w:val="nil"/>
              <w:between w:val="nil"/>
            </w:pBdr>
            <w:shd w:val="clear" w:color="auto" w:fill="FFFFFF"/>
            <w:jc w:val="both"/>
          </w:pPr>
        </w:pPrChange>
      </w:pPr>
      <w:del w:id="900" w:author="DSNR" w:date="2018-09-01T20:25:00Z">
        <w:r w:rsidRPr="00112DFD" w:rsidDel="00112DFD">
          <w:rPr>
            <w:color w:val="000000"/>
          </w:rPr>
          <w:delText>1.2.4  </w:delText>
        </w:r>
      </w:del>
      <w:r w:rsidRPr="00112DFD">
        <w:rPr>
          <w:color w:val="000000"/>
        </w:rPr>
        <w:t xml:space="preserve">The Buyer warrants and represents that during the term of the Agreement, he shall immediately bring to the notice of Decathlon </w:t>
      </w:r>
      <w:proofErr w:type="spellStart"/>
      <w:r w:rsidRPr="00112DFD">
        <w:rPr>
          <w:color w:val="000000"/>
        </w:rPr>
        <w:t>incase</w:t>
      </w:r>
      <w:proofErr w:type="spellEnd"/>
      <w:r w:rsidRPr="00112DFD">
        <w:rPr>
          <w:color w:val="000000"/>
        </w:rPr>
        <w:t xml:space="preserve"> any Authority/Officials approaches the Buyer with the intention of gaining any benefits, favours or advantage from Decathlon and shouldn’t commit/ represent such party on the behalf of Decathlon, unless otherwise permitted by Decathlon.</w:t>
      </w:r>
    </w:p>
    <w:p w14:paraId="5C6E7E0B" w14:textId="77777777" w:rsidR="00C2709F" w:rsidRDefault="00C2709F">
      <w:pPr>
        <w:pStyle w:val="Normal1"/>
        <w:numPr>
          <w:ilvl w:val="2"/>
          <w:numId w:val="10"/>
        </w:numPr>
        <w:pBdr>
          <w:top w:val="nil"/>
          <w:left w:val="nil"/>
          <w:bottom w:val="nil"/>
          <w:right w:val="nil"/>
          <w:between w:val="nil"/>
        </w:pBdr>
        <w:shd w:val="clear" w:color="auto" w:fill="FFFFFF"/>
        <w:jc w:val="both"/>
        <w:rPr>
          <w:ins w:id="901" w:author="DSNR" w:date="2018-09-01T20:25:00Z"/>
          <w:color w:val="222222"/>
        </w:rPr>
        <w:pPrChange w:id="902" w:author="DSNR" w:date="2018-09-01T20:25:00Z">
          <w:pPr>
            <w:pStyle w:val="Normal1"/>
            <w:pBdr>
              <w:top w:val="nil"/>
              <w:left w:val="nil"/>
              <w:bottom w:val="nil"/>
              <w:right w:val="nil"/>
              <w:between w:val="nil"/>
            </w:pBdr>
            <w:shd w:val="clear" w:color="auto" w:fill="FFFFFF"/>
            <w:jc w:val="both"/>
          </w:pPr>
        </w:pPrChange>
      </w:pPr>
    </w:p>
    <w:p w14:paraId="15E661DC" w14:textId="77777777" w:rsidR="00C2709F" w:rsidRDefault="00665DBA">
      <w:pPr>
        <w:pStyle w:val="Normal1"/>
        <w:numPr>
          <w:ilvl w:val="2"/>
          <w:numId w:val="10"/>
        </w:numPr>
        <w:pBdr>
          <w:top w:val="nil"/>
          <w:left w:val="nil"/>
          <w:bottom w:val="nil"/>
          <w:right w:val="nil"/>
          <w:between w:val="nil"/>
        </w:pBdr>
        <w:shd w:val="clear" w:color="auto" w:fill="FFFFFF"/>
        <w:jc w:val="both"/>
        <w:rPr>
          <w:del w:id="903" w:author="DSNR" w:date="2018-09-01T20:25:00Z"/>
          <w:color w:val="222222"/>
          <w:rPrChange w:id="904" w:author="DSNR" w:date="2018-09-01T20:25:00Z">
            <w:rPr>
              <w:del w:id="905" w:author="DSNR" w:date="2018-09-01T20:25:00Z"/>
              <w:color w:val="000000"/>
            </w:rPr>
          </w:rPrChange>
        </w:rPr>
        <w:pPrChange w:id="906" w:author="DSNR" w:date="2018-09-01T20:25:00Z">
          <w:pPr>
            <w:pStyle w:val="Normal1"/>
            <w:pBdr>
              <w:top w:val="nil"/>
              <w:left w:val="nil"/>
              <w:bottom w:val="nil"/>
              <w:right w:val="nil"/>
              <w:between w:val="nil"/>
            </w:pBdr>
            <w:shd w:val="clear" w:color="auto" w:fill="FFFFFF"/>
            <w:jc w:val="both"/>
          </w:pPr>
        </w:pPrChange>
      </w:pPr>
      <w:del w:id="907" w:author="DSNR" w:date="2018-09-01T20:25:00Z">
        <w:r w:rsidRPr="00112DFD" w:rsidDel="00112DFD">
          <w:rPr>
            <w:color w:val="000000"/>
          </w:rPr>
          <w:delText>1.2.5  </w:delText>
        </w:r>
      </w:del>
      <w:r w:rsidRPr="00112DFD">
        <w:rPr>
          <w:color w:val="000000"/>
        </w:rPr>
        <w:t>The Buyer shall not make any political or any other contributions to any third party on behalf of Decathlon, unless otherwise permitted by Decathlon.</w:t>
      </w:r>
    </w:p>
    <w:p w14:paraId="4245040C" w14:textId="77777777" w:rsidR="00C2709F" w:rsidRDefault="00C2709F">
      <w:pPr>
        <w:pStyle w:val="Normal1"/>
        <w:numPr>
          <w:ilvl w:val="2"/>
          <w:numId w:val="10"/>
        </w:numPr>
        <w:pBdr>
          <w:top w:val="nil"/>
          <w:left w:val="nil"/>
          <w:bottom w:val="nil"/>
          <w:right w:val="nil"/>
          <w:between w:val="nil"/>
        </w:pBdr>
        <w:shd w:val="clear" w:color="auto" w:fill="FFFFFF"/>
        <w:jc w:val="both"/>
        <w:rPr>
          <w:ins w:id="908" w:author="DSNR" w:date="2018-09-01T20:25:00Z"/>
          <w:color w:val="222222"/>
        </w:rPr>
        <w:pPrChange w:id="909" w:author="DSNR" w:date="2018-09-01T20:25:00Z">
          <w:pPr>
            <w:pStyle w:val="Normal1"/>
            <w:pBdr>
              <w:top w:val="nil"/>
              <w:left w:val="nil"/>
              <w:bottom w:val="nil"/>
              <w:right w:val="nil"/>
              <w:between w:val="nil"/>
            </w:pBdr>
            <w:shd w:val="clear" w:color="auto" w:fill="FFFFFF"/>
            <w:jc w:val="both"/>
          </w:pPr>
        </w:pPrChange>
      </w:pPr>
    </w:p>
    <w:p w14:paraId="6CB91301" w14:textId="77777777" w:rsidR="00C2709F" w:rsidRDefault="00665DBA">
      <w:pPr>
        <w:pStyle w:val="Normal1"/>
        <w:numPr>
          <w:ilvl w:val="2"/>
          <w:numId w:val="10"/>
        </w:numPr>
        <w:pBdr>
          <w:top w:val="nil"/>
          <w:left w:val="nil"/>
          <w:bottom w:val="nil"/>
          <w:right w:val="nil"/>
          <w:between w:val="nil"/>
        </w:pBdr>
        <w:shd w:val="clear" w:color="auto" w:fill="FFFFFF"/>
        <w:jc w:val="both"/>
        <w:rPr>
          <w:del w:id="910" w:author="DSNR" w:date="2018-09-01T20:26:00Z"/>
          <w:color w:val="222222"/>
          <w:rPrChange w:id="911" w:author="DSNR" w:date="2018-09-01T20:26:00Z">
            <w:rPr>
              <w:del w:id="912" w:author="DSNR" w:date="2018-09-01T20:26:00Z"/>
              <w:color w:val="000000"/>
            </w:rPr>
          </w:rPrChange>
        </w:rPr>
        <w:pPrChange w:id="913" w:author="DSNR" w:date="2018-09-01T20:26:00Z">
          <w:pPr>
            <w:pStyle w:val="Normal1"/>
            <w:pBdr>
              <w:top w:val="nil"/>
              <w:left w:val="nil"/>
              <w:bottom w:val="nil"/>
              <w:right w:val="nil"/>
              <w:between w:val="nil"/>
            </w:pBdr>
            <w:shd w:val="clear" w:color="auto" w:fill="FFFFFF"/>
            <w:jc w:val="both"/>
          </w:pPr>
        </w:pPrChange>
      </w:pPr>
      <w:del w:id="914" w:author="DSNR" w:date="2018-09-01T20:25:00Z">
        <w:r w:rsidRPr="00112DFD" w:rsidDel="00112DFD">
          <w:rPr>
            <w:color w:val="000000"/>
          </w:rPr>
          <w:delText xml:space="preserve">1.2.6 </w:delText>
        </w:r>
      </w:del>
      <w:del w:id="915" w:author="DSNR" w:date="2018-09-01T20:26:00Z">
        <w:r w:rsidRPr="00112DFD" w:rsidDel="00112DFD">
          <w:rPr>
            <w:color w:val="000000"/>
          </w:rPr>
          <w:delText> </w:delText>
        </w:r>
      </w:del>
      <w:r w:rsidRPr="00112DFD">
        <w:rPr>
          <w:color w:val="000000"/>
        </w:rPr>
        <w:t xml:space="preserve">The Buyer shall not make any form of wrongful representations or make false endorsement (either implied or expressed) to any third party on the behalf of Decathlon </w:t>
      </w:r>
      <w:r w:rsidRPr="00112DFD">
        <w:rPr>
          <w:color w:val="000000"/>
        </w:rPr>
        <w:lastRenderedPageBreak/>
        <w:t>with the intention to promise for any employment offers, internships, tender, etc, in Decathlon in lieu of any benefits, favours, etc.</w:t>
      </w:r>
    </w:p>
    <w:p w14:paraId="131AF49E" w14:textId="77777777" w:rsidR="00C2709F" w:rsidRDefault="00C2709F">
      <w:pPr>
        <w:pStyle w:val="Normal1"/>
        <w:numPr>
          <w:ilvl w:val="2"/>
          <w:numId w:val="10"/>
        </w:numPr>
        <w:pBdr>
          <w:top w:val="nil"/>
          <w:left w:val="nil"/>
          <w:bottom w:val="nil"/>
          <w:right w:val="nil"/>
          <w:between w:val="nil"/>
        </w:pBdr>
        <w:shd w:val="clear" w:color="auto" w:fill="FFFFFF"/>
        <w:jc w:val="both"/>
        <w:rPr>
          <w:ins w:id="916" w:author="DSNR" w:date="2018-09-01T20:26:00Z"/>
          <w:color w:val="222222"/>
        </w:rPr>
        <w:pPrChange w:id="917" w:author="DSNR" w:date="2018-09-01T20:25:00Z">
          <w:pPr>
            <w:pStyle w:val="Normal1"/>
            <w:pBdr>
              <w:top w:val="nil"/>
              <w:left w:val="nil"/>
              <w:bottom w:val="nil"/>
              <w:right w:val="nil"/>
              <w:between w:val="nil"/>
            </w:pBdr>
            <w:shd w:val="clear" w:color="auto" w:fill="FFFFFF"/>
            <w:jc w:val="both"/>
          </w:pPr>
        </w:pPrChange>
      </w:pPr>
    </w:p>
    <w:p w14:paraId="0C271091" w14:textId="77777777" w:rsidR="00C2709F" w:rsidRDefault="00665DBA">
      <w:pPr>
        <w:pStyle w:val="Normal1"/>
        <w:numPr>
          <w:ilvl w:val="2"/>
          <w:numId w:val="10"/>
        </w:numPr>
        <w:pBdr>
          <w:top w:val="nil"/>
          <w:left w:val="nil"/>
          <w:bottom w:val="nil"/>
          <w:right w:val="nil"/>
          <w:between w:val="nil"/>
        </w:pBdr>
        <w:shd w:val="clear" w:color="auto" w:fill="FFFFFF"/>
        <w:jc w:val="both"/>
        <w:rPr>
          <w:del w:id="918" w:author="DSNR" w:date="2018-09-01T20:26:00Z"/>
          <w:color w:val="222222"/>
          <w:rPrChange w:id="919" w:author="DSNR" w:date="2018-09-01T20:26:00Z">
            <w:rPr>
              <w:del w:id="920" w:author="DSNR" w:date="2018-09-01T20:26:00Z"/>
              <w:color w:val="000000"/>
            </w:rPr>
          </w:rPrChange>
        </w:rPr>
        <w:pPrChange w:id="921" w:author="DSNR" w:date="2018-09-01T20:26:00Z">
          <w:pPr>
            <w:pStyle w:val="Normal1"/>
            <w:pBdr>
              <w:top w:val="nil"/>
              <w:left w:val="nil"/>
              <w:bottom w:val="nil"/>
              <w:right w:val="nil"/>
              <w:between w:val="nil"/>
            </w:pBdr>
            <w:shd w:val="clear" w:color="auto" w:fill="FFFFFF"/>
            <w:jc w:val="both"/>
          </w:pPr>
        </w:pPrChange>
      </w:pPr>
      <w:del w:id="922" w:author="DSNR" w:date="2018-09-01T20:26:00Z">
        <w:r w:rsidRPr="00112DFD" w:rsidDel="00112DFD">
          <w:rPr>
            <w:color w:val="000000"/>
          </w:rPr>
          <w:delText>1.2.7  </w:delText>
        </w:r>
      </w:del>
      <w:r w:rsidRPr="00112DFD">
        <w:rPr>
          <w:color w:val="000000"/>
        </w:rPr>
        <w:t>For any communications related to payment, approval, etc required from Decathlon in relation to this Agreement, the Buyer shall coordinate with only the authorized representatives of Decathlon as assigned from time to time.</w:t>
      </w:r>
    </w:p>
    <w:p w14:paraId="51B342DF" w14:textId="77777777" w:rsidR="00C2709F" w:rsidRDefault="00C2709F">
      <w:pPr>
        <w:pStyle w:val="Normal1"/>
        <w:numPr>
          <w:ilvl w:val="2"/>
          <w:numId w:val="10"/>
        </w:numPr>
        <w:pBdr>
          <w:top w:val="nil"/>
          <w:left w:val="nil"/>
          <w:bottom w:val="nil"/>
          <w:right w:val="nil"/>
          <w:between w:val="nil"/>
        </w:pBdr>
        <w:shd w:val="clear" w:color="auto" w:fill="FFFFFF"/>
        <w:jc w:val="both"/>
        <w:rPr>
          <w:ins w:id="923" w:author="DSNR" w:date="2018-09-01T20:26:00Z"/>
          <w:color w:val="222222"/>
        </w:rPr>
        <w:pPrChange w:id="924" w:author="DSNR" w:date="2018-09-01T20:26:00Z">
          <w:pPr>
            <w:pStyle w:val="Normal1"/>
            <w:pBdr>
              <w:top w:val="nil"/>
              <w:left w:val="nil"/>
              <w:bottom w:val="nil"/>
              <w:right w:val="nil"/>
              <w:between w:val="nil"/>
            </w:pBdr>
            <w:shd w:val="clear" w:color="auto" w:fill="FFFFFF"/>
            <w:jc w:val="both"/>
          </w:pPr>
        </w:pPrChange>
      </w:pPr>
    </w:p>
    <w:p w14:paraId="651947B1" w14:textId="77777777" w:rsidR="00C2709F" w:rsidRDefault="00665DBA">
      <w:pPr>
        <w:pStyle w:val="Normal1"/>
        <w:numPr>
          <w:ilvl w:val="2"/>
          <w:numId w:val="10"/>
        </w:numPr>
        <w:pBdr>
          <w:top w:val="nil"/>
          <w:left w:val="nil"/>
          <w:bottom w:val="nil"/>
          <w:right w:val="nil"/>
          <w:between w:val="nil"/>
        </w:pBdr>
        <w:shd w:val="clear" w:color="auto" w:fill="FFFFFF"/>
        <w:jc w:val="both"/>
        <w:rPr>
          <w:color w:val="222222"/>
        </w:rPr>
        <w:pPrChange w:id="925" w:author="DSNR" w:date="2018-09-01T20:26:00Z">
          <w:pPr>
            <w:pStyle w:val="Normal1"/>
            <w:pBdr>
              <w:top w:val="nil"/>
              <w:left w:val="nil"/>
              <w:bottom w:val="nil"/>
              <w:right w:val="nil"/>
              <w:between w:val="nil"/>
            </w:pBdr>
            <w:shd w:val="clear" w:color="auto" w:fill="FFFFFF"/>
            <w:jc w:val="both"/>
          </w:pPr>
        </w:pPrChange>
      </w:pPr>
      <w:del w:id="926" w:author="DSNR" w:date="2018-09-01T20:26:00Z">
        <w:r w:rsidRPr="00112DFD" w:rsidDel="00112DFD">
          <w:rPr>
            <w:color w:val="000000"/>
          </w:rPr>
          <w:delText>1.2.8  </w:delText>
        </w:r>
      </w:del>
      <w:r w:rsidRPr="00112DFD">
        <w:rPr>
          <w:color w:val="000000"/>
        </w:rPr>
        <w:t>The Buyer warrants and represents that it shall comply with all applicable laws and regulations related to anti-corruption and Bribery during the term of the Agreement.</w:t>
      </w:r>
    </w:p>
    <w:p w14:paraId="15E0339C" w14:textId="77777777" w:rsidR="00993565" w:rsidRDefault="00993565">
      <w:pPr>
        <w:pStyle w:val="Normal1"/>
        <w:pBdr>
          <w:top w:val="nil"/>
          <w:left w:val="nil"/>
          <w:bottom w:val="nil"/>
          <w:right w:val="nil"/>
          <w:between w:val="nil"/>
        </w:pBdr>
        <w:shd w:val="clear" w:color="auto" w:fill="FFFFFF"/>
        <w:jc w:val="both"/>
        <w:rPr>
          <w:color w:val="000000"/>
        </w:rPr>
      </w:pPr>
    </w:p>
    <w:p w14:paraId="5528A723" w14:textId="77777777" w:rsidR="00C2709F" w:rsidRDefault="00665DBA">
      <w:pPr>
        <w:pStyle w:val="Normal1"/>
        <w:numPr>
          <w:ilvl w:val="1"/>
          <w:numId w:val="10"/>
        </w:numPr>
        <w:pBdr>
          <w:top w:val="nil"/>
          <w:left w:val="nil"/>
          <w:bottom w:val="nil"/>
          <w:right w:val="nil"/>
          <w:between w:val="nil"/>
        </w:pBdr>
        <w:shd w:val="clear" w:color="auto" w:fill="FFFFFF"/>
        <w:ind w:left="567" w:hanging="567"/>
        <w:jc w:val="both"/>
        <w:rPr>
          <w:color w:val="222222"/>
        </w:rPr>
        <w:pPrChange w:id="927" w:author="DSNR" w:date="2018-09-01T20:26:00Z">
          <w:pPr>
            <w:pStyle w:val="Normal1"/>
            <w:pBdr>
              <w:top w:val="nil"/>
              <w:left w:val="nil"/>
              <w:bottom w:val="nil"/>
              <w:right w:val="nil"/>
              <w:between w:val="nil"/>
            </w:pBdr>
            <w:shd w:val="clear" w:color="auto" w:fill="FFFFFF"/>
            <w:jc w:val="both"/>
          </w:pPr>
        </w:pPrChange>
      </w:pPr>
      <w:del w:id="928" w:author="DSNR" w:date="2018-09-01T20:26:00Z">
        <w:r w:rsidDel="00112DFD">
          <w:rPr>
            <w:color w:val="000000"/>
          </w:rPr>
          <w:delText xml:space="preserve">1.3 </w:delText>
        </w:r>
      </w:del>
      <w:r>
        <w:rPr>
          <w:color w:val="000000"/>
        </w:rPr>
        <w:t>Right to Audit   :</w:t>
      </w:r>
    </w:p>
    <w:p w14:paraId="13A0BDCA" w14:textId="77777777" w:rsidR="00C2709F" w:rsidRDefault="00665DBA">
      <w:pPr>
        <w:pStyle w:val="Normal1"/>
        <w:numPr>
          <w:ilvl w:val="2"/>
          <w:numId w:val="10"/>
        </w:numPr>
        <w:pBdr>
          <w:top w:val="nil"/>
          <w:left w:val="nil"/>
          <w:bottom w:val="nil"/>
          <w:right w:val="nil"/>
          <w:between w:val="nil"/>
        </w:pBdr>
        <w:shd w:val="clear" w:color="auto" w:fill="FFFFFF"/>
        <w:jc w:val="both"/>
        <w:rPr>
          <w:del w:id="929" w:author="DSNR" w:date="2018-09-01T20:26:00Z"/>
          <w:color w:val="222222"/>
          <w:rPrChange w:id="930" w:author="DSNR" w:date="2018-09-01T20:26:00Z">
            <w:rPr>
              <w:del w:id="931" w:author="DSNR" w:date="2018-09-01T20:26:00Z"/>
              <w:color w:val="000000"/>
            </w:rPr>
          </w:rPrChange>
        </w:rPr>
        <w:pPrChange w:id="932" w:author="DSNR" w:date="2018-09-01T20:26:00Z">
          <w:pPr>
            <w:pStyle w:val="Normal1"/>
            <w:pBdr>
              <w:top w:val="nil"/>
              <w:left w:val="nil"/>
              <w:bottom w:val="nil"/>
              <w:right w:val="nil"/>
              <w:between w:val="nil"/>
            </w:pBdr>
            <w:shd w:val="clear" w:color="auto" w:fill="FFFFFF"/>
            <w:jc w:val="both"/>
          </w:pPr>
        </w:pPrChange>
      </w:pPr>
      <w:del w:id="933" w:author="DSNR" w:date="2018-09-01T20:26:00Z">
        <w:r w:rsidDel="00112DFD">
          <w:rPr>
            <w:color w:val="000000"/>
          </w:rPr>
          <w:delText>1.3.1  </w:delText>
        </w:r>
      </w:del>
      <w:r>
        <w:rPr>
          <w:color w:val="000000"/>
        </w:rPr>
        <w:t>The Buyer agrees that Decathlon shall have the right, at any point of time, upon reasonable prior notice, to audit Buyer to ensure its compliance with respect to this Agreement and to inspect all evidentiary documents related to statutory obligations under the applicable laws that the Buyer is liable in respect to the Services.</w:t>
      </w:r>
    </w:p>
    <w:p w14:paraId="189D9A38" w14:textId="77777777" w:rsidR="00C2709F" w:rsidRDefault="00C2709F">
      <w:pPr>
        <w:pStyle w:val="Normal1"/>
        <w:numPr>
          <w:ilvl w:val="2"/>
          <w:numId w:val="10"/>
        </w:numPr>
        <w:pBdr>
          <w:top w:val="nil"/>
          <w:left w:val="nil"/>
          <w:bottom w:val="nil"/>
          <w:right w:val="nil"/>
          <w:between w:val="nil"/>
        </w:pBdr>
        <w:shd w:val="clear" w:color="auto" w:fill="FFFFFF"/>
        <w:jc w:val="both"/>
        <w:rPr>
          <w:ins w:id="934" w:author="DSNR" w:date="2018-09-01T20:26:00Z"/>
          <w:color w:val="222222"/>
        </w:rPr>
        <w:pPrChange w:id="935" w:author="DSNR" w:date="2018-09-01T20:26:00Z">
          <w:pPr>
            <w:pStyle w:val="Normal1"/>
            <w:pBdr>
              <w:top w:val="nil"/>
              <w:left w:val="nil"/>
              <w:bottom w:val="nil"/>
              <w:right w:val="nil"/>
              <w:between w:val="nil"/>
            </w:pBdr>
            <w:shd w:val="clear" w:color="auto" w:fill="FFFFFF"/>
            <w:jc w:val="both"/>
          </w:pPr>
        </w:pPrChange>
      </w:pPr>
    </w:p>
    <w:p w14:paraId="713213C8" w14:textId="77777777" w:rsidR="00C2709F" w:rsidRDefault="00665DBA">
      <w:pPr>
        <w:pStyle w:val="Normal1"/>
        <w:numPr>
          <w:ilvl w:val="2"/>
          <w:numId w:val="10"/>
        </w:numPr>
        <w:pBdr>
          <w:top w:val="nil"/>
          <w:left w:val="nil"/>
          <w:bottom w:val="nil"/>
          <w:right w:val="nil"/>
          <w:between w:val="nil"/>
        </w:pBdr>
        <w:shd w:val="clear" w:color="auto" w:fill="FFFFFF"/>
        <w:jc w:val="both"/>
        <w:rPr>
          <w:del w:id="936" w:author="DSNR" w:date="2018-09-01T20:26:00Z"/>
          <w:color w:val="222222"/>
          <w:rPrChange w:id="937" w:author="DSNR" w:date="2018-09-01T20:26:00Z">
            <w:rPr>
              <w:del w:id="938" w:author="DSNR" w:date="2018-09-01T20:26:00Z"/>
              <w:color w:val="000000"/>
            </w:rPr>
          </w:rPrChange>
        </w:rPr>
        <w:pPrChange w:id="939" w:author="DSNR" w:date="2018-09-01T20:26:00Z">
          <w:pPr>
            <w:pStyle w:val="Normal1"/>
            <w:pBdr>
              <w:top w:val="nil"/>
              <w:left w:val="nil"/>
              <w:bottom w:val="nil"/>
              <w:right w:val="nil"/>
              <w:between w:val="nil"/>
            </w:pBdr>
            <w:shd w:val="clear" w:color="auto" w:fill="FFFFFF"/>
            <w:jc w:val="both"/>
          </w:pPr>
        </w:pPrChange>
      </w:pPr>
      <w:del w:id="940" w:author="DSNR" w:date="2018-09-01T20:26:00Z">
        <w:r w:rsidRPr="00112DFD" w:rsidDel="00112DFD">
          <w:rPr>
            <w:color w:val="000000"/>
          </w:rPr>
          <w:delText xml:space="preserve">1.3.2 </w:delText>
        </w:r>
      </w:del>
      <w:r w:rsidRPr="00112DFD">
        <w:rPr>
          <w:color w:val="000000"/>
        </w:rPr>
        <w:t>The Buyer agrees to provide its complete cooperation and grant access to/ make available all relevant documents and materials as reasonably required for the purpose of the audit, as requested by Decathlon.</w:t>
      </w:r>
    </w:p>
    <w:p w14:paraId="292DDDC3" w14:textId="77777777" w:rsidR="00C2709F" w:rsidRDefault="00C2709F">
      <w:pPr>
        <w:pStyle w:val="Normal1"/>
        <w:numPr>
          <w:ilvl w:val="2"/>
          <w:numId w:val="10"/>
        </w:numPr>
        <w:pBdr>
          <w:top w:val="nil"/>
          <w:left w:val="nil"/>
          <w:bottom w:val="nil"/>
          <w:right w:val="nil"/>
          <w:between w:val="nil"/>
        </w:pBdr>
        <w:shd w:val="clear" w:color="auto" w:fill="FFFFFF"/>
        <w:jc w:val="both"/>
        <w:rPr>
          <w:ins w:id="941" w:author="DSNR" w:date="2018-09-01T20:26:00Z"/>
          <w:color w:val="222222"/>
        </w:rPr>
        <w:pPrChange w:id="942" w:author="DSNR" w:date="2018-09-01T20:26:00Z">
          <w:pPr>
            <w:pStyle w:val="Normal1"/>
            <w:pBdr>
              <w:top w:val="nil"/>
              <w:left w:val="nil"/>
              <w:bottom w:val="nil"/>
              <w:right w:val="nil"/>
              <w:between w:val="nil"/>
            </w:pBdr>
            <w:shd w:val="clear" w:color="auto" w:fill="FFFFFF"/>
            <w:jc w:val="both"/>
          </w:pPr>
        </w:pPrChange>
      </w:pPr>
    </w:p>
    <w:p w14:paraId="5FA1504A" w14:textId="77777777" w:rsidR="00C2709F" w:rsidRDefault="00665DBA">
      <w:pPr>
        <w:pStyle w:val="Normal1"/>
        <w:numPr>
          <w:ilvl w:val="2"/>
          <w:numId w:val="10"/>
        </w:numPr>
        <w:pBdr>
          <w:top w:val="nil"/>
          <w:left w:val="nil"/>
          <w:bottom w:val="nil"/>
          <w:right w:val="nil"/>
          <w:between w:val="nil"/>
        </w:pBdr>
        <w:shd w:val="clear" w:color="auto" w:fill="FFFFFF"/>
        <w:jc w:val="both"/>
        <w:rPr>
          <w:color w:val="222222"/>
        </w:rPr>
        <w:pPrChange w:id="943" w:author="DSNR" w:date="2018-09-01T20:26:00Z">
          <w:pPr>
            <w:pStyle w:val="Normal1"/>
            <w:pBdr>
              <w:top w:val="nil"/>
              <w:left w:val="nil"/>
              <w:bottom w:val="nil"/>
              <w:right w:val="nil"/>
              <w:between w:val="nil"/>
            </w:pBdr>
            <w:shd w:val="clear" w:color="auto" w:fill="FFFFFF"/>
            <w:jc w:val="both"/>
          </w:pPr>
        </w:pPrChange>
      </w:pPr>
      <w:del w:id="944" w:author="DSNR" w:date="2018-09-01T20:26:00Z">
        <w:r w:rsidRPr="00112DFD" w:rsidDel="00112DFD">
          <w:rPr>
            <w:color w:val="000000"/>
          </w:rPr>
          <w:delText>1.3.3  </w:delText>
        </w:r>
      </w:del>
      <w:r w:rsidRPr="00112DFD">
        <w:rPr>
          <w:color w:val="000000"/>
        </w:rPr>
        <w:t>Decathlon may appoint an external auditor to perform the audit and if so, the appointed auditor shall be granted access/ provided with all the relevant information and also granted permission to enter the Buyer’s premise (if required) for the purpose of the audit.</w:t>
      </w:r>
    </w:p>
    <w:p w14:paraId="4A92078A" w14:textId="77777777" w:rsidR="00993565" w:rsidRDefault="00993565">
      <w:pPr>
        <w:pStyle w:val="Normal1"/>
        <w:pBdr>
          <w:top w:val="nil"/>
          <w:left w:val="nil"/>
          <w:bottom w:val="nil"/>
          <w:right w:val="nil"/>
          <w:between w:val="nil"/>
        </w:pBdr>
        <w:shd w:val="clear" w:color="auto" w:fill="FFFFFF"/>
        <w:jc w:val="both"/>
        <w:rPr>
          <w:color w:val="000000"/>
        </w:rPr>
      </w:pPr>
    </w:p>
    <w:p w14:paraId="5F381F1C" w14:textId="77777777" w:rsidR="00C2709F" w:rsidRDefault="00665DBA">
      <w:pPr>
        <w:pStyle w:val="Normal1"/>
        <w:numPr>
          <w:ilvl w:val="1"/>
          <w:numId w:val="10"/>
        </w:numPr>
        <w:pBdr>
          <w:top w:val="nil"/>
          <w:left w:val="nil"/>
          <w:bottom w:val="nil"/>
          <w:right w:val="nil"/>
          <w:between w:val="nil"/>
        </w:pBdr>
        <w:shd w:val="clear" w:color="auto" w:fill="FFFFFF"/>
        <w:ind w:left="567" w:hanging="567"/>
        <w:jc w:val="both"/>
        <w:rPr>
          <w:color w:val="222222"/>
        </w:rPr>
        <w:pPrChange w:id="945" w:author="DSNR" w:date="2018-09-01T20:27:00Z">
          <w:pPr>
            <w:pStyle w:val="Normal1"/>
            <w:pBdr>
              <w:top w:val="nil"/>
              <w:left w:val="nil"/>
              <w:bottom w:val="nil"/>
              <w:right w:val="nil"/>
              <w:between w:val="nil"/>
            </w:pBdr>
            <w:shd w:val="clear" w:color="auto" w:fill="FFFFFF"/>
            <w:jc w:val="both"/>
          </w:pPr>
        </w:pPrChange>
      </w:pPr>
      <w:del w:id="946" w:author="DSNR" w:date="2018-09-01T20:26:00Z">
        <w:r w:rsidDel="00112DFD">
          <w:rPr>
            <w:color w:val="000000"/>
          </w:rPr>
          <w:delText xml:space="preserve">1.4 </w:delText>
        </w:r>
      </w:del>
      <w:r>
        <w:rPr>
          <w:color w:val="000000"/>
        </w:rPr>
        <w:t>Breach of the Policy:</w:t>
      </w:r>
    </w:p>
    <w:p w14:paraId="070E572F" w14:textId="77777777" w:rsidR="00C2709F" w:rsidRDefault="00665DBA">
      <w:pPr>
        <w:pStyle w:val="Normal1"/>
        <w:pBdr>
          <w:top w:val="nil"/>
          <w:left w:val="nil"/>
          <w:bottom w:val="nil"/>
          <w:right w:val="nil"/>
          <w:between w:val="nil"/>
        </w:pBdr>
        <w:shd w:val="clear" w:color="auto" w:fill="FFFFFF"/>
        <w:ind w:left="709"/>
        <w:jc w:val="both"/>
        <w:rPr>
          <w:color w:val="222222"/>
        </w:rPr>
        <w:pPrChange w:id="947" w:author="DSNR" w:date="2018-09-01T20:27:00Z">
          <w:pPr>
            <w:pStyle w:val="Normal1"/>
            <w:pBdr>
              <w:top w:val="nil"/>
              <w:left w:val="nil"/>
              <w:bottom w:val="nil"/>
              <w:right w:val="nil"/>
              <w:between w:val="nil"/>
            </w:pBdr>
            <w:shd w:val="clear" w:color="auto" w:fill="FFFFFF"/>
            <w:jc w:val="both"/>
          </w:pPr>
        </w:pPrChange>
      </w:pPr>
      <w:r>
        <w:rPr>
          <w:color w:val="000000"/>
        </w:rPr>
        <w:t>The Buyer’s breach of any obligation set out in this Policy and/ or the Buyer’s refusal to audit Buyer’s records/ failure to provide any relevant document related to the audit shall be deemed to be a material breach of this Agreement, and Decathlon shall have the right to immediately terminate this Agreement as per specified in the Agreement.</w:t>
      </w:r>
    </w:p>
    <w:p w14:paraId="4C3349AA" w14:textId="77777777" w:rsidR="00993565" w:rsidRDefault="00665DBA">
      <w:pPr>
        <w:pStyle w:val="Normal1"/>
        <w:pBdr>
          <w:top w:val="nil"/>
          <w:left w:val="nil"/>
          <w:bottom w:val="nil"/>
          <w:right w:val="nil"/>
          <w:between w:val="nil"/>
        </w:pBdr>
        <w:shd w:val="clear" w:color="auto" w:fill="FFFFFF"/>
        <w:jc w:val="both"/>
        <w:rPr>
          <w:color w:val="222222"/>
        </w:rPr>
      </w:pPr>
      <w:r>
        <w:rPr>
          <w:color w:val="000000"/>
        </w:rPr>
        <w:t xml:space="preserve">                                            </w:t>
      </w:r>
    </w:p>
    <w:p w14:paraId="669DE34F" w14:textId="77777777" w:rsidR="00993565" w:rsidRDefault="00665DBA">
      <w:pPr>
        <w:pStyle w:val="Normal1"/>
        <w:pBdr>
          <w:top w:val="nil"/>
          <w:left w:val="nil"/>
          <w:bottom w:val="nil"/>
          <w:right w:val="nil"/>
          <w:between w:val="nil"/>
        </w:pBdr>
        <w:shd w:val="clear" w:color="auto" w:fill="FFFFFF"/>
        <w:jc w:val="both"/>
        <w:rPr>
          <w:color w:val="222222"/>
        </w:rPr>
      </w:pPr>
      <w:bookmarkStart w:id="948" w:name="_1fob9te" w:colFirst="0" w:colLast="0"/>
      <w:bookmarkEnd w:id="948"/>
      <w:r>
        <w:rPr>
          <w:color w:val="000000"/>
        </w:rPr>
        <w:t>____________________________________________________________________________</w:t>
      </w:r>
    </w:p>
    <w:p w14:paraId="522644C2" w14:textId="77777777" w:rsidR="00993565" w:rsidRDefault="00665DBA">
      <w:pPr>
        <w:pStyle w:val="Normal1"/>
        <w:pBdr>
          <w:top w:val="nil"/>
          <w:left w:val="nil"/>
          <w:bottom w:val="nil"/>
          <w:right w:val="nil"/>
          <w:between w:val="nil"/>
        </w:pBdr>
        <w:shd w:val="clear" w:color="auto" w:fill="FFFFFF"/>
        <w:jc w:val="both"/>
        <w:rPr>
          <w:color w:val="222222"/>
        </w:rPr>
      </w:pPr>
      <w:r>
        <w:rPr>
          <w:color w:val="000000"/>
        </w:rPr>
        <w:t>*Material or immaterial presents, sums of money, holidays, disproportionate discounts, etc</w:t>
      </w:r>
      <w:proofErr w:type="gramStart"/>
      <w:r>
        <w:rPr>
          <w:color w:val="000000"/>
        </w:rPr>
        <w:t>.,</w:t>
      </w:r>
      <w:proofErr w:type="gramEnd"/>
    </w:p>
    <w:p w14:paraId="2128B85F" w14:textId="77777777" w:rsidR="00993565" w:rsidRDefault="00665DBA">
      <w:pPr>
        <w:pStyle w:val="Normal1"/>
      </w:pPr>
      <w:r>
        <w:br w:type="page"/>
      </w:r>
    </w:p>
    <w:p w14:paraId="3235CB96" w14:textId="77777777" w:rsidR="00993565" w:rsidRDefault="00665DBA">
      <w:pPr>
        <w:pStyle w:val="Normal1"/>
        <w:pBdr>
          <w:top w:val="nil"/>
          <w:left w:val="nil"/>
          <w:bottom w:val="nil"/>
          <w:right w:val="nil"/>
          <w:between w:val="nil"/>
        </w:pBdr>
        <w:shd w:val="clear" w:color="auto" w:fill="FFFFFF"/>
        <w:jc w:val="center"/>
        <w:rPr>
          <w:b/>
          <w:color w:val="222222"/>
          <w:u w:val="single"/>
        </w:rPr>
      </w:pPr>
      <w:r>
        <w:rPr>
          <w:b/>
          <w:color w:val="000000"/>
          <w:u w:val="single"/>
        </w:rPr>
        <w:lastRenderedPageBreak/>
        <w:t>SCHEDULE H</w:t>
      </w:r>
    </w:p>
    <w:p w14:paraId="54D00060" w14:textId="77777777" w:rsidR="00993565" w:rsidRDefault="00993565">
      <w:pPr>
        <w:pStyle w:val="Normal1"/>
        <w:pBdr>
          <w:top w:val="nil"/>
          <w:left w:val="nil"/>
          <w:bottom w:val="nil"/>
          <w:right w:val="nil"/>
          <w:between w:val="nil"/>
        </w:pBdr>
        <w:shd w:val="clear" w:color="auto" w:fill="FFFFFF"/>
        <w:jc w:val="center"/>
        <w:rPr>
          <w:color w:val="000000"/>
        </w:rPr>
      </w:pPr>
    </w:p>
    <w:p w14:paraId="4AAB3645" w14:textId="77777777" w:rsidR="00993565" w:rsidRPr="00112DFD" w:rsidRDefault="00DD6944">
      <w:pPr>
        <w:pStyle w:val="Normal1"/>
        <w:pBdr>
          <w:top w:val="nil"/>
          <w:left w:val="nil"/>
          <w:bottom w:val="nil"/>
          <w:right w:val="nil"/>
          <w:between w:val="nil"/>
        </w:pBdr>
        <w:shd w:val="clear" w:color="auto" w:fill="FFFFFF"/>
        <w:jc w:val="center"/>
        <w:rPr>
          <w:b/>
          <w:color w:val="000000"/>
          <w:rPrChange w:id="949" w:author="DSNR" w:date="2018-09-01T20:29:00Z">
            <w:rPr>
              <w:color w:val="000000"/>
            </w:rPr>
          </w:rPrChange>
        </w:rPr>
      </w:pPr>
      <w:r w:rsidRPr="00DD6944">
        <w:rPr>
          <w:b/>
          <w:color w:val="000000"/>
          <w:rPrChange w:id="950" w:author="DSNR" w:date="2018-09-01T20:29:00Z">
            <w:rPr>
              <w:color w:val="000000"/>
            </w:rPr>
          </w:rPrChange>
        </w:rPr>
        <w:t>HRP Assessment Declaration</w:t>
      </w:r>
    </w:p>
    <w:p w14:paraId="254DD547" w14:textId="77777777" w:rsidR="00993565" w:rsidRDefault="00993565">
      <w:pPr>
        <w:pStyle w:val="Normal1"/>
        <w:pBdr>
          <w:top w:val="nil"/>
          <w:left w:val="nil"/>
          <w:bottom w:val="nil"/>
          <w:right w:val="nil"/>
          <w:between w:val="nil"/>
        </w:pBdr>
        <w:shd w:val="clear" w:color="auto" w:fill="FFFFFF"/>
        <w:jc w:val="center"/>
        <w:rPr>
          <w:color w:val="222222"/>
        </w:rPr>
      </w:pPr>
    </w:p>
    <w:p w14:paraId="35FBC0F6" w14:textId="77777777" w:rsidR="00993565" w:rsidRDefault="00665DBA">
      <w:pPr>
        <w:pStyle w:val="Normal1"/>
        <w:pBdr>
          <w:top w:val="nil"/>
          <w:left w:val="nil"/>
          <w:bottom w:val="nil"/>
          <w:right w:val="nil"/>
          <w:between w:val="nil"/>
        </w:pBdr>
        <w:shd w:val="clear" w:color="auto" w:fill="FFFFFF"/>
        <w:jc w:val="both"/>
        <w:rPr>
          <w:color w:val="222222"/>
        </w:rPr>
      </w:pPr>
      <w:r>
        <w:rPr>
          <w:color w:val="000000"/>
        </w:rPr>
        <w:t>HRP Assessment Declaration filled and duly signed by the Buyer is attached hereunder-</w:t>
      </w:r>
    </w:p>
    <w:p w14:paraId="162671BD" w14:textId="77777777" w:rsidR="00993565" w:rsidRDefault="00665DBA">
      <w:pPr>
        <w:pStyle w:val="Normal1"/>
        <w:pBdr>
          <w:top w:val="nil"/>
          <w:left w:val="nil"/>
          <w:bottom w:val="nil"/>
          <w:right w:val="nil"/>
          <w:between w:val="nil"/>
        </w:pBdr>
        <w:shd w:val="clear" w:color="auto" w:fill="FFFFFF"/>
        <w:jc w:val="both"/>
        <w:rPr>
          <w:ins w:id="951" w:author="DSNR" w:date="2018-09-02T17:00:00Z"/>
          <w:color w:val="000000"/>
        </w:rPr>
      </w:pPr>
      <w:r>
        <w:rPr>
          <w:color w:val="000000"/>
        </w:rPr>
        <w:t>(HRP assessment file is available at</w:t>
      </w:r>
      <w:hyperlink r:id="rId7">
        <w:r>
          <w:rPr>
            <w:color w:val="000000"/>
            <w:u w:val="single"/>
          </w:rPr>
          <w:t xml:space="preserve"> </w:t>
        </w:r>
      </w:hyperlink>
      <w:hyperlink r:id="rId8">
        <w:r>
          <w:rPr>
            <w:color w:val="1155CC"/>
            <w:u w:val="single"/>
          </w:rPr>
          <w:t>https://docs.google.com/spreadsheets/d/1Gl-YXXXXgQeV8y-kGvzmJaC-aLJZgwRI9UhRRxIJv3XY/edit</w:t>
        </w:r>
      </w:hyperlink>
      <w:r>
        <w:rPr>
          <w:color w:val="000000"/>
        </w:rPr>
        <w:t>)</w:t>
      </w:r>
    </w:p>
    <w:p w14:paraId="5BE6275D" w14:textId="77777777" w:rsidR="00936C71" w:rsidRDefault="00936C71">
      <w:pPr>
        <w:pStyle w:val="Normal1"/>
        <w:pBdr>
          <w:top w:val="nil"/>
          <w:left w:val="nil"/>
          <w:bottom w:val="nil"/>
          <w:right w:val="nil"/>
          <w:between w:val="nil"/>
        </w:pBdr>
        <w:shd w:val="clear" w:color="auto" w:fill="FFFFFF"/>
        <w:jc w:val="both"/>
        <w:rPr>
          <w:ins w:id="952" w:author="DSNR" w:date="2018-09-02T17:00:00Z"/>
          <w:color w:val="000000"/>
        </w:rPr>
      </w:pPr>
    </w:p>
    <w:p w14:paraId="27811478" w14:textId="77777777" w:rsidR="00936C71" w:rsidRDefault="00936C71">
      <w:pPr>
        <w:pStyle w:val="Normal1"/>
        <w:pBdr>
          <w:top w:val="nil"/>
          <w:left w:val="nil"/>
          <w:bottom w:val="nil"/>
          <w:right w:val="nil"/>
          <w:between w:val="nil"/>
        </w:pBdr>
        <w:shd w:val="clear" w:color="auto" w:fill="FFFFFF"/>
        <w:jc w:val="both"/>
        <w:rPr>
          <w:ins w:id="953" w:author="DSNR" w:date="2018-09-02T17:00:00Z"/>
          <w:color w:val="000000"/>
        </w:rPr>
      </w:pPr>
    </w:p>
    <w:p w14:paraId="1DFB18D6" w14:textId="77777777" w:rsidR="00936C71" w:rsidRDefault="00936C71">
      <w:pPr>
        <w:pStyle w:val="Normal1"/>
        <w:pBdr>
          <w:top w:val="nil"/>
          <w:left w:val="nil"/>
          <w:bottom w:val="nil"/>
          <w:right w:val="nil"/>
          <w:between w:val="nil"/>
        </w:pBdr>
        <w:shd w:val="clear" w:color="auto" w:fill="FFFFFF"/>
        <w:jc w:val="both"/>
        <w:rPr>
          <w:ins w:id="954" w:author="DSNR" w:date="2018-09-02T17:00:00Z"/>
          <w:color w:val="000000"/>
        </w:rPr>
      </w:pPr>
    </w:p>
    <w:p w14:paraId="44F48A08" w14:textId="77777777" w:rsidR="00936C71" w:rsidRDefault="00936C71">
      <w:pPr>
        <w:pStyle w:val="Normal1"/>
        <w:pBdr>
          <w:top w:val="nil"/>
          <w:left w:val="nil"/>
          <w:bottom w:val="nil"/>
          <w:right w:val="nil"/>
          <w:between w:val="nil"/>
        </w:pBdr>
        <w:shd w:val="clear" w:color="auto" w:fill="FFFFFF"/>
        <w:jc w:val="both"/>
        <w:rPr>
          <w:ins w:id="955" w:author="DSNR" w:date="2018-09-02T17:00:00Z"/>
          <w:color w:val="000000"/>
        </w:rPr>
      </w:pPr>
    </w:p>
    <w:p w14:paraId="746028E6" w14:textId="77777777" w:rsidR="00936C71" w:rsidRDefault="00936C71">
      <w:pPr>
        <w:pStyle w:val="Normal1"/>
        <w:pBdr>
          <w:top w:val="nil"/>
          <w:left w:val="nil"/>
          <w:bottom w:val="nil"/>
          <w:right w:val="nil"/>
          <w:between w:val="nil"/>
        </w:pBdr>
        <w:shd w:val="clear" w:color="auto" w:fill="FFFFFF"/>
        <w:jc w:val="both"/>
        <w:rPr>
          <w:ins w:id="956" w:author="DSNR" w:date="2018-09-02T17:00:00Z"/>
          <w:color w:val="000000"/>
        </w:rPr>
      </w:pPr>
    </w:p>
    <w:p w14:paraId="280DF126" w14:textId="77777777" w:rsidR="00936C71" w:rsidRDefault="00936C71">
      <w:pPr>
        <w:pStyle w:val="Normal1"/>
        <w:pBdr>
          <w:top w:val="nil"/>
          <w:left w:val="nil"/>
          <w:bottom w:val="nil"/>
          <w:right w:val="nil"/>
          <w:between w:val="nil"/>
        </w:pBdr>
        <w:shd w:val="clear" w:color="auto" w:fill="FFFFFF"/>
        <w:jc w:val="both"/>
        <w:rPr>
          <w:ins w:id="957" w:author="DSNR" w:date="2018-09-02T17:00:00Z"/>
          <w:color w:val="000000"/>
        </w:rPr>
      </w:pPr>
    </w:p>
    <w:p w14:paraId="39E9005E" w14:textId="77777777" w:rsidR="00936C71" w:rsidRDefault="00936C71">
      <w:pPr>
        <w:pStyle w:val="Normal1"/>
        <w:pBdr>
          <w:top w:val="nil"/>
          <w:left w:val="nil"/>
          <w:bottom w:val="nil"/>
          <w:right w:val="nil"/>
          <w:between w:val="nil"/>
        </w:pBdr>
        <w:shd w:val="clear" w:color="auto" w:fill="FFFFFF"/>
        <w:jc w:val="both"/>
        <w:rPr>
          <w:ins w:id="958" w:author="DSNR" w:date="2018-09-02T17:00:00Z"/>
          <w:color w:val="000000"/>
        </w:rPr>
      </w:pPr>
    </w:p>
    <w:p w14:paraId="3ABFED84" w14:textId="77777777" w:rsidR="00936C71" w:rsidRDefault="00936C71">
      <w:pPr>
        <w:pStyle w:val="Normal1"/>
        <w:pBdr>
          <w:top w:val="nil"/>
          <w:left w:val="nil"/>
          <w:bottom w:val="nil"/>
          <w:right w:val="nil"/>
          <w:between w:val="nil"/>
        </w:pBdr>
        <w:shd w:val="clear" w:color="auto" w:fill="FFFFFF"/>
        <w:jc w:val="both"/>
        <w:rPr>
          <w:ins w:id="959" w:author="DSNR" w:date="2018-09-02T17:00:00Z"/>
          <w:color w:val="000000"/>
        </w:rPr>
      </w:pPr>
    </w:p>
    <w:p w14:paraId="7007B2D9" w14:textId="77777777" w:rsidR="00936C71" w:rsidRDefault="00936C71">
      <w:pPr>
        <w:pStyle w:val="Normal1"/>
        <w:pBdr>
          <w:top w:val="nil"/>
          <w:left w:val="nil"/>
          <w:bottom w:val="nil"/>
          <w:right w:val="nil"/>
          <w:between w:val="nil"/>
        </w:pBdr>
        <w:shd w:val="clear" w:color="auto" w:fill="FFFFFF"/>
        <w:jc w:val="both"/>
        <w:rPr>
          <w:ins w:id="960" w:author="DSNR" w:date="2018-09-02T17:00:00Z"/>
          <w:color w:val="000000"/>
        </w:rPr>
      </w:pPr>
    </w:p>
    <w:p w14:paraId="72651D20" w14:textId="77777777" w:rsidR="00936C71" w:rsidRDefault="00936C71">
      <w:pPr>
        <w:pStyle w:val="Normal1"/>
        <w:pBdr>
          <w:top w:val="nil"/>
          <w:left w:val="nil"/>
          <w:bottom w:val="nil"/>
          <w:right w:val="nil"/>
          <w:between w:val="nil"/>
        </w:pBdr>
        <w:shd w:val="clear" w:color="auto" w:fill="FFFFFF"/>
        <w:jc w:val="both"/>
        <w:rPr>
          <w:ins w:id="961" w:author="DSNR" w:date="2018-09-02T17:00:00Z"/>
          <w:color w:val="000000"/>
        </w:rPr>
      </w:pPr>
    </w:p>
    <w:p w14:paraId="2C1B3CDA" w14:textId="77777777" w:rsidR="00936C71" w:rsidRDefault="00936C71">
      <w:pPr>
        <w:pStyle w:val="Normal1"/>
        <w:pBdr>
          <w:top w:val="nil"/>
          <w:left w:val="nil"/>
          <w:bottom w:val="nil"/>
          <w:right w:val="nil"/>
          <w:between w:val="nil"/>
        </w:pBdr>
        <w:shd w:val="clear" w:color="auto" w:fill="FFFFFF"/>
        <w:jc w:val="both"/>
        <w:rPr>
          <w:ins w:id="962" w:author="DSNR" w:date="2018-09-02T17:00:00Z"/>
          <w:color w:val="000000"/>
        </w:rPr>
      </w:pPr>
    </w:p>
    <w:p w14:paraId="2BFA4426" w14:textId="77777777" w:rsidR="00936C71" w:rsidRDefault="00936C71">
      <w:pPr>
        <w:pStyle w:val="Normal1"/>
        <w:pBdr>
          <w:top w:val="nil"/>
          <w:left w:val="nil"/>
          <w:bottom w:val="nil"/>
          <w:right w:val="nil"/>
          <w:between w:val="nil"/>
        </w:pBdr>
        <w:shd w:val="clear" w:color="auto" w:fill="FFFFFF"/>
        <w:jc w:val="both"/>
        <w:rPr>
          <w:ins w:id="963" w:author="DSNR" w:date="2018-09-02T17:00:00Z"/>
          <w:color w:val="000000"/>
        </w:rPr>
      </w:pPr>
    </w:p>
    <w:p w14:paraId="3B152E30" w14:textId="77777777" w:rsidR="00936C71" w:rsidRDefault="00936C71">
      <w:pPr>
        <w:pStyle w:val="Normal1"/>
        <w:pBdr>
          <w:top w:val="nil"/>
          <w:left w:val="nil"/>
          <w:bottom w:val="nil"/>
          <w:right w:val="nil"/>
          <w:between w:val="nil"/>
        </w:pBdr>
        <w:shd w:val="clear" w:color="auto" w:fill="FFFFFF"/>
        <w:jc w:val="both"/>
        <w:rPr>
          <w:ins w:id="964" w:author="DSNR" w:date="2018-09-02T17:00:00Z"/>
          <w:color w:val="000000"/>
        </w:rPr>
      </w:pPr>
    </w:p>
    <w:p w14:paraId="3699ACBF" w14:textId="77777777" w:rsidR="00936C71" w:rsidRDefault="00936C71">
      <w:pPr>
        <w:pStyle w:val="Normal1"/>
        <w:pBdr>
          <w:top w:val="nil"/>
          <w:left w:val="nil"/>
          <w:bottom w:val="nil"/>
          <w:right w:val="nil"/>
          <w:between w:val="nil"/>
        </w:pBdr>
        <w:shd w:val="clear" w:color="auto" w:fill="FFFFFF"/>
        <w:jc w:val="both"/>
        <w:rPr>
          <w:ins w:id="965" w:author="DSNR" w:date="2018-09-02T17:00:00Z"/>
          <w:color w:val="000000"/>
        </w:rPr>
      </w:pPr>
    </w:p>
    <w:p w14:paraId="4084F5E6" w14:textId="77777777" w:rsidR="00936C71" w:rsidRDefault="00936C71">
      <w:pPr>
        <w:pStyle w:val="Normal1"/>
        <w:pBdr>
          <w:top w:val="nil"/>
          <w:left w:val="nil"/>
          <w:bottom w:val="nil"/>
          <w:right w:val="nil"/>
          <w:between w:val="nil"/>
        </w:pBdr>
        <w:shd w:val="clear" w:color="auto" w:fill="FFFFFF"/>
        <w:jc w:val="both"/>
        <w:rPr>
          <w:ins w:id="966" w:author="DSNR" w:date="2018-09-02T17:00:00Z"/>
          <w:color w:val="000000"/>
        </w:rPr>
      </w:pPr>
    </w:p>
    <w:p w14:paraId="47DA6294" w14:textId="77777777" w:rsidR="00936C71" w:rsidRDefault="00936C71">
      <w:pPr>
        <w:rPr>
          <w:ins w:id="967" w:author="DSNR" w:date="2018-09-02T17:00:00Z"/>
          <w:color w:val="000000"/>
        </w:rPr>
      </w:pPr>
    </w:p>
    <w:p w14:paraId="2004A26E" w14:textId="77777777" w:rsidR="00936C71" w:rsidRDefault="00936C71">
      <w:pPr>
        <w:rPr>
          <w:ins w:id="968" w:author="DSNR" w:date="2018-09-02T17:00:00Z"/>
          <w:color w:val="000000"/>
        </w:rPr>
      </w:pPr>
    </w:p>
    <w:p w14:paraId="6CD8278E" w14:textId="77777777" w:rsidR="00936C71" w:rsidRDefault="00936C71">
      <w:pPr>
        <w:rPr>
          <w:ins w:id="969" w:author="DSNR" w:date="2018-09-02T17:00:00Z"/>
          <w:color w:val="000000"/>
        </w:rPr>
      </w:pPr>
    </w:p>
    <w:p w14:paraId="3B726B5F" w14:textId="77777777" w:rsidR="00936C71" w:rsidRDefault="00936C71">
      <w:pPr>
        <w:rPr>
          <w:ins w:id="970" w:author="DSNR" w:date="2018-09-02T17:00:00Z"/>
          <w:color w:val="000000"/>
        </w:rPr>
      </w:pPr>
    </w:p>
    <w:p w14:paraId="2F8DEDDC" w14:textId="77777777" w:rsidR="00936C71" w:rsidRDefault="00936C71">
      <w:pPr>
        <w:rPr>
          <w:ins w:id="971" w:author="DSNR" w:date="2018-09-02T17:00:00Z"/>
          <w:color w:val="000000"/>
        </w:rPr>
      </w:pPr>
    </w:p>
    <w:p w14:paraId="72EADC4C" w14:textId="77777777" w:rsidR="00936C71" w:rsidRDefault="00936C71">
      <w:pPr>
        <w:rPr>
          <w:ins w:id="972" w:author="DSNR" w:date="2018-09-02T17:00:00Z"/>
          <w:color w:val="000000"/>
        </w:rPr>
      </w:pPr>
    </w:p>
    <w:p w14:paraId="37124579" w14:textId="77777777" w:rsidR="00936C71" w:rsidRDefault="00936C71">
      <w:pPr>
        <w:rPr>
          <w:ins w:id="973" w:author="DSNR" w:date="2018-09-02T17:00:00Z"/>
          <w:color w:val="000000"/>
        </w:rPr>
      </w:pPr>
    </w:p>
    <w:p w14:paraId="53000228" w14:textId="77777777" w:rsidR="00936C71" w:rsidRDefault="00936C71">
      <w:pPr>
        <w:rPr>
          <w:ins w:id="974" w:author="DSNR" w:date="2018-09-02T17:00:00Z"/>
          <w:color w:val="000000"/>
        </w:rPr>
      </w:pPr>
    </w:p>
    <w:p w14:paraId="425F9225" w14:textId="77777777" w:rsidR="00936C71" w:rsidRDefault="00936C71">
      <w:pPr>
        <w:rPr>
          <w:ins w:id="975" w:author="DSNR" w:date="2018-09-02T17:00:00Z"/>
          <w:color w:val="000000"/>
        </w:rPr>
      </w:pPr>
    </w:p>
    <w:p w14:paraId="67767892" w14:textId="77777777" w:rsidR="00936C71" w:rsidRDefault="00936C71">
      <w:pPr>
        <w:rPr>
          <w:ins w:id="976" w:author="DSNR" w:date="2018-09-02T17:00:00Z"/>
          <w:color w:val="000000"/>
        </w:rPr>
      </w:pPr>
    </w:p>
    <w:p w14:paraId="46FC5ECB" w14:textId="77777777" w:rsidR="00936C71" w:rsidRDefault="00936C71">
      <w:pPr>
        <w:rPr>
          <w:ins w:id="977" w:author="DSNR" w:date="2018-09-02T17:00:00Z"/>
          <w:color w:val="000000"/>
        </w:rPr>
      </w:pPr>
    </w:p>
    <w:p w14:paraId="5ACD5ED9" w14:textId="77777777" w:rsidR="00936C71" w:rsidRDefault="00936C71">
      <w:pPr>
        <w:rPr>
          <w:ins w:id="978" w:author="DSNR" w:date="2018-09-02T17:00:00Z"/>
          <w:color w:val="000000"/>
        </w:rPr>
      </w:pPr>
    </w:p>
    <w:p w14:paraId="13BC8127" w14:textId="77777777" w:rsidR="00936C71" w:rsidRDefault="00936C71">
      <w:pPr>
        <w:rPr>
          <w:ins w:id="979" w:author="DSNR" w:date="2018-09-02T17:00:00Z"/>
          <w:color w:val="000000"/>
        </w:rPr>
      </w:pPr>
    </w:p>
    <w:p w14:paraId="41B3723C" w14:textId="77777777" w:rsidR="00936C71" w:rsidRDefault="00936C71">
      <w:pPr>
        <w:rPr>
          <w:ins w:id="980" w:author="DSNR" w:date="2018-09-02T17:00:00Z"/>
          <w:color w:val="000000"/>
        </w:rPr>
      </w:pPr>
    </w:p>
    <w:p w14:paraId="1C324310" w14:textId="77777777" w:rsidR="00936C71" w:rsidRDefault="00936C71">
      <w:pPr>
        <w:rPr>
          <w:ins w:id="981" w:author="DSNR" w:date="2018-09-02T17:00:00Z"/>
          <w:color w:val="000000"/>
        </w:rPr>
      </w:pPr>
    </w:p>
    <w:p w14:paraId="4F43796E" w14:textId="77777777" w:rsidR="00936C71" w:rsidRDefault="00936C71">
      <w:pPr>
        <w:rPr>
          <w:ins w:id="982" w:author="DSNR" w:date="2018-09-02T17:00:00Z"/>
          <w:color w:val="000000"/>
        </w:rPr>
      </w:pPr>
    </w:p>
    <w:p w14:paraId="6A9648C6" w14:textId="77777777" w:rsidR="00936C71" w:rsidRDefault="00936C71">
      <w:pPr>
        <w:rPr>
          <w:ins w:id="983" w:author="DSNR" w:date="2018-09-02T17:00:00Z"/>
          <w:color w:val="000000"/>
        </w:rPr>
      </w:pPr>
    </w:p>
    <w:p w14:paraId="2272CFA3" w14:textId="77777777" w:rsidR="00936C71" w:rsidRDefault="00936C71">
      <w:pPr>
        <w:rPr>
          <w:ins w:id="984" w:author="DSNR" w:date="2018-09-02T17:00:00Z"/>
          <w:color w:val="000000"/>
        </w:rPr>
      </w:pPr>
    </w:p>
    <w:p w14:paraId="299475C9" w14:textId="77777777" w:rsidR="00936C71" w:rsidRDefault="00936C71">
      <w:pPr>
        <w:rPr>
          <w:ins w:id="985" w:author="DSNR" w:date="2018-09-02T17:00:00Z"/>
          <w:color w:val="000000"/>
        </w:rPr>
      </w:pPr>
    </w:p>
    <w:p w14:paraId="3F776421" w14:textId="77777777" w:rsidR="00936C71" w:rsidRDefault="00936C71">
      <w:pPr>
        <w:rPr>
          <w:ins w:id="986" w:author="DSNR" w:date="2018-09-02T17:00:00Z"/>
          <w:color w:val="000000"/>
        </w:rPr>
      </w:pPr>
    </w:p>
    <w:p w14:paraId="62492419" w14:textId="77777777" w:rsidR="00936C71" w:rsidRDefault="00936C71">
      <w:pPr>
        <w:rPr>
          <w:ins w:id="987" w:author="DSNR" w:date="2018-09-02T17:00:00Z"/>
          <w:color w:val="000000"/>
        </w:rPr>
      </w:pPr>
    </w:p>
    <w:p w14:paraId="2AFAB251" w14:textId="77777777" w:rsidR="00936C71" w:rsidRDefault="00936C71">
      <w:pPr>
        <w:rPr>
          <w:ins w:id="988" w:author="DSNR" w:date="2018-09-02T17:01:00Z"/>
          <w:color w:val="000000"/>
        </w:rPr>
      </w:pPr>
    </w:p>
    <w:p w14:paraId="6E97A218" w14:textId="77777777" w:rsidR="00936C71" w:rsidRDefault="00936C71">
      <w:pPr>
        <w:rPr>
          <w:ins w:id="989" w:author="DSNR" w:date="2018-09-02T17:01:00Z"/>
          <w:color w:val="000000"/>
        </w:rPr>
      </w:pPr>
    </w:p>
    <w:p w14:paraId="4A32564C" w14:textId="77777777" w:rsidR="00936C71" w:rsidRDefault="00936C71">
      <w:pPr>
        <w:rPr>
          <w:ins w:id="990" w:author="DSNR" w:date="2018-09-02T17:01:00Z"/>
          <w:color w:val="000000"/>
        </w:rPr>
      </w:pPr>
    </w:p>
    <w:p w14:paraId="08258AE3" w14:textId="77777777" w:rsidR="00652761" w:rsidRDefault="00652761" w:rsidP="00652761">
      <w:pPr>
        <w:pStyle w:val="Normal1"/>
        <w:pBdr>
          <w:top w:val="nil"/>
          <w:left w:val="nil"/>
          <w:bottom w:val="nil"/>
          <w:right w:val="nil"/>
          <w:between w:val="nil"/>
        </w:pBdr>
        <w:shd w:val="clear" w:color="auto" w:fill="FFFFFF"/>
        <w:jc w:val="center"/>
        <w:rPr>
          <w:ins w:id="991" w:author="DSNR" w:date="2018-09-02T17:02:00Z"/>
          <w:b/>
          <w:color w:val="222222"/>
          <w:u w:val="single"/>
        </w:rPr>
      </w:pPr>
      <w:ins w:id="992" w:author="DSNR" w:date="2018-09-02T17:02:00Z">
        <w:r>
          <w:rPr>
            <w:b/>
            <w:color w:val="000000"/>
            <w:u w:val="single"/>
          </w:rPr>
          <w:lastRenderedPageBreak/>
          <w:t>SCHEDULE I</w:t>
        </w:r>
      </w:ins>
    </w:p>
    <w:p w14:paraId="234DE1CF" w14:textId="77777777" w:rsidR="00652761" w:rsidRDefault="00652761" w:rsidP="00652761">
      <w:pPr>
        <w:pStyle w:val="Normal1"/>
        <w:pBdr>
          <w:top w:val="nil"/>
          <w:left w:val="nil"/>
          <w:bottom w:val="nil"/>
          <w:right w:val="nil"/>
          <w:between w:val="nil"/>
        </w:pBdr>
        <w:shd w:val="clear" w:color="auto" w:fill="FFFFFF"/>
        <w:jc w:val="center"/>
        <w:rPr>
          <w:ins w:id="993" w:author="DSNR" w:date="2018-09-02T17:02:00Z"/>
          <w:color w:val="000000"/>
        </w:rPr>
      </w:pPr>
    </w:p>
    <w:p w14:paraId="7DDC96A4" w14:textId="77777777" w:rsidR="00652761" w:rsidRDefault="00652761" w:rsidP="00652761">
      <w:pPr>
        <w:pStyle w:val="Normal1"/>
        <w:pBdr>
          <w:top w:val="nil"/>
          <w:left w:val="nil"/>
          <w:bottom w:val="nil"/>
          <w:right w:val="nil"/>
          <w:between w:val="nil"/>
        </w:pBdr>
        <w:shd w:val="clear" w:color="auto" w:fill="FFFFFF"/>
        <w:jc w:val="center"/>
        <w:rPr>
          <w:ins w:id="994" w:author="DSNR" w:date="2018-09-02T17:02:00Z"/>
          <w:color w:val="000000"/>
        </w:rPr>
      </w:pPr>
      <w:ins w:id="995" w:author="DSNR" w:date="2018-09-02T17:02:00Z">
        <w:r>
          <w:rPr>
            <w:b/>
            <w:color w:val="000000"/>
          </w:rPr>
          <w:t>Pricing of Purchase Invoice</w:t>
        </w:r>
      </w:ins>
    </w:p>
    <w:p w14:paraId="128C069F" w14:textId="77777777" w:rsidR="00652761" w:rsidRDefault="00652761" w:rsidP="00652761">
      <w:pPr>
        <w:rPr>
          <w:ins w:id="996" w:author="DSNR" w:date="2018-09-02T17:02:00Z"/>
          <w:color w:val="000000"/>
        </w:rPr>
      </w:pPr>
    </w:p>
    <w:p w14:paraId="20E6AAC0" w14:textId="77777777" w:rsidR="00652761" w:rsidRPr="00936C71" w:rsidRDefault="00652761" w:rsidP="00652761">
      <w:pPr>
        <w:rPr>
          <w:ins w:id="997" w:author="DSNR" w:date="2018-09-02T17:02:00Z"/>
          <w:color w:val="000000"/>
        </w:rPr>
      </w:pPr>
    </w:p>
    <w:p w14:paraId="4C3148F0" w14:textId="77777777" w:rsidR="00652761" w:rsidRDefault="00652761" w:rsidP="00652761">
      <w:pPr>
        <w:pStyle w:val="Normal1"/>
        <w:numPr>
          <w:ilvl w:val="0"/>
          <w:numId w:val="11"/>
        </w:numPr>
        <w:ind w:left="426" w:hanging="426"/>
        <w:jc w:val="both"/>
        <w:rPr>
          <w:ins w:id="998" w:author="DSNR" w:date="2018-09-02T17:02:00Z"/>
          <w:sz w:val="22"/>
          <w:szCs w:val="22"/>
          <w:lang w:val="en-IN"/>
        </w:rPr>
      </w:pPr>
      <w:ins w:id="999" w:author="DSNR" w:date="2018-09-02T17:02:00Z">
        <w:r w:rsidRPr="00DD6944">
          <w:rPr>
            <w:sz w:val="22"/>
            <w:szCs w:val="22"/>
          </w:rPr>
          <w:t xml:space="preserve">Waste Collection Charges shall be Rs. 1500/- </w:t>
        </w:r>
        <w:r w:rsidRPr="00A9478F">
          <w:rPr>
            <w:sz w:val="22"/>
            <w:szCs w:val="22"/>
            <w:lang w:val="en-IN"/>
          </w:rPr>
          <w:t xml:space="preserve">Rs 10/- (Rupees Fifteen Hundred Only) </w:t>
        </w:r>
        <w:r w:rsidRPr="00DD6944">
          <w:rPr>
            <w:sz w:val="22"/>
            <w:szCs w:val="22"/>
          </w:rPr>
          <w:t xml:space="preserve">plus GST (18%) </w:t>
        </w:r>
        <w:r w:rsidRPr="00A9478F">
          <w:rPr>
            <w:sz w:val="22"/>
            <w:szCs w:val="22"/>
            <w:lang w:val="en-IN"/>
          </w:rPr>
          <w:t>per collection of Waste.</w:t>
        </w:r>
      </w:ins>
    </w:p>
    <w:p w14:paraId="19C7FA14" w14:textId="77777777" w:rsidR="00652761" w:rsidRDefault="00652761" w:rsidP="00652761">
      <w:pPr>
        <w:pStyle w:val="Normal1"/>
        <w:ind w:left="426" w:hanging="426"/>
        <w:jc w:val="both"/>
        <w:rPr>
          <w:ins w:id="1000" w:author="DSNR" w:date="2018-09-02T17:02:00Z"/>
          <w:sz w:val="22"/>
          <w:szCs w:val="22"/>
          <w:lang w:val="en-IN"/>
        </w:rPr>
      </w:pPr>
    </w:p>
    <w:p w14:paraId="27D19168" w14:textId="77777777" w:rsidR="00652761" w:rsidRDefault="00652761" w:rsidP="00652761">
      <w:pPr>
        <w:pStyle w:val="Normal1"/>
        <w:numPr>
          <w:ilvl w:val="0"/>
          <w:numId w:val="11"/>
        </w:numPr>
        <w:ind w:left="426" w:hanging="426"/>
        <w:jc w:val="both"/>
        <w:rPr>
          <w:ins w:id="1001" w:author="DSNR" w:date="2018-09-02T17:02:00Z"/>
          <w:sz w:val="22"/>
          <w:szCs w:val="22"/>
          <w:lang w:val="en-IN"/>
        </w:rPr>
      </w:pPr>
      <w:ins w:id="1002" w:author="DSNR" w:date="2018-09-02T17:02:00Z">
        <w:r w:rsidRPr="00DD6944">
          <w:rPr>
            <w:sz w:val="22"/>
            <w:szCs w:val="22"/>
            <w:lang w:val="en-IN"/>
          </w:rPr>
          <w:t xml:space="preserve">The rates for recyclable scraps items (exclusive of GST) shall be as below:- </w:t>
        </w:r>
      </w:ins>
    </w:p>
    <w:p w14:paraId="2DC408D7" w14:textId="77777777" w:rsidR="00652761" w:rsidRDefault="00652761" w:rsidP="00652761">
      <w:pPr>
        <w:pStyle w:val="Normal1"/>
        <w:ind w:left="426" w:hanging="426"/>
        <w:jc w:val="both"/>
        <w:rPr>
          <w:ins w:id="1003" w:author="DSNR" w:date="2018-09-02T17:02:00Z"/>
          <w:b/>
          <w:sz w:val="22"/>
          <w:szCs w:val="22"/>
        </w:rPr>
      </w:pPr>
    </w:p>
    <w:tbl>
      <w:tblPr>
        <w:tblStyle w:val="a2"/>
        <w:tblW w:w="877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8"/>
        <w:gridCol w:w="4131"/>
        <w:gridCol w:w="3159"/>
      </w:tblGrid>
      <w:tr w:rsidR="00652761" w:rsidRPr="00A9478F" w14:paraId="6A8C38E7" w14:textId="77777777" w:rsidTr="00824E28">
        <w:trPr>
          <w:ins w:id="1004" w:author="DSNR" w:date="2018-09-02T17:02:00Z"/>
        </w:trPr>
        <w:tc>
          <w:tcPr>
            <w:tcW w:w="1488" w:type="dxa"/>
          </w:tcPr>
          <w:p w14:paraId="5493F393" w14:textId="77777777" w:rsidR="00652761" w:rsidRPr="00A9478F" w:rsidRDefault="00652761" w:rsidP="00824E28">
            <w:pPr>
              <w:pStyle w:val="Normal1"/>
              <w:jc w:val="center"/>
              <w:rPr>
                <w:ins w:id="1005" w:author="DSNR" w:date="2018-09-02T17:02:00Z"/>
                <w:sz w:val="22"/>
                <w:szCs w:val="22"/>
              </w:rPr>
            </w:pPr>
            <w:proofErr w:type="spellStart"/>
            <w:ins w:id="1006" w:author="DSNR" w:date="2018-09-02T17:02:00Z">
              <w:r w:rsidRPr="00DD6944">
                <w:rPr>
                  <w:sz w:val="22"/>
                  <w:szCs w:val="22"/>
                </w:rPr>
                <w:t>Sl.No</w:t>
              </w:r>
              <w:proofErr w:type="spellEnd"/>
              <w:r w:rsidRPr="00DD6944">
                <w:rPr>
                  <w:sz w:val="22"/>
                  <w:szCs w:val="22"/>
                </w:rPr>
                <w:t>.</w:t>
              </w:r>
            </w:ins>
          </w:p>
        </w:tc>
        <w:tc>
          <w:tcPr>
            <w:tcW w:w="4131" w:type="dxa"/>
          </w:tcPr>
          <w:p w14:paraId="4AF43594" w14:textId="77777777" w:rsidR="00652761" w:rsidRPr="00A9478F" w:rsidRDefault="00652761" w:rsidP="00824E28">
            <w:pPr>
              <w:pStyle w:val="Normal1"/>
              <w:jc w:val="center"/>
              <w:rPr>
                <w:ins w:id="1007" w:author="DSNR" w:date="2018-09-02T17:02:00Z"/>
                <w:sz w:val="22"/>
                <w:szCs w:val="22"/>
              </w:rPr>
            </w:pPr>
            <w:ins w:id="1008" w:author="DSNR" w:date="2018-09-02T17:02:00Z">
              <w:r w:rsidRPr="002A70FB">
                <w:rPr>
                  <w:sz w:val="22"/>
                  <w:szCs w:val="22"/>
                  <w:lang w:val="en-IN"/>
                </w:rPr>
                <w:t>Recyclable Scraps Item</w:t>
              </w:r>
              <w:r w:rsidRPr="005A0FE3">
                <w:rPr>
                  <w:sz w:val="22"/>
                  <w:szCs w:val="22"/>
                  <w:lang w:val="en-IN"/>
                </w:rPr>
                <w:t>s</w:t>
              </w:r>
            </w:ins>
          </w:p>
        </w:tc>
        <w:tc>
          <w:tcPr>
            <w:tcW w:w="3159" w:type="dxa"/>
          </w:tcPr>
          <w:p w14:paraId="15B84D2E" w14:textId="77777777" w:rsidR="00652761" w:rsidRDefault="00652761" w:rsidP="00824E28">
            <w:pPr>
              <w:pStyle w:val="Normal1"/>
              <w:jc w:val="center"/>
              <w:rPr>
                <w:ins w:id="1009" w:author="DSNR" w:date="2018-09-02T17:02:00Z"/>
                <w:sz w:val="22"/>
                <w:szCs w:val="22"/>
              </w:rPr>
            </w:pPr>
            <w:ins w:id="1010" w:author="DSNR" w:date="2018-09-02T17:02:00Z">
              <w:r w:rsidRPr="00DD6944">
                <w:rPr>
                  <w:sz w:val="22"/>
                  <w:szCs w:val="22"/>
                </w:rPr>
                <w:t>Rates (exclusive of GST)</w:t>
              </w:r>
            </w:ins>
          </w:p>
          <w:p w14:paraId="5A758C17" w14:textId="77777777" w:rsidR="00652761" w:rsidRPr="00A9478F" w:rsidRDefault="00652761" w:rsidP="00824E28">
            <w:pPr>
              <w:pStyle w:val="Normal1"/>
              <w:jc w:val="center"/>
              <w:rPr>
                <w:ins w:id="1011" w:author="DSNR" w:date="2018-09-02T17:02:00Z"/>
                <w:sz w:val="22"/>
                <w:szCs w:val="22"/>
              </w:rPr>
            </w:pPr>
          </w:p>
        </w:tc>
      </w:tr>
      <w:tr w:rsidR="00652761" w:rsidRPr="00A9478F" w14:paraId="03B50B4E" w14:textId="77777777" w:rsidTr="00824E28">
        <w:trPr>
          <w:ins w:id="1012" w:author="DSNR" w:date="2018-09-02T17:02:00Z"/>
        </w:trPr>
        <w:tc>
          <w:tcPr>
            <w:tcW w:w="1488" w:type="dxa"/>
          </w:tcPr>
          <w:p w14:paraId="206FDB00" w14:textId="77777777" w:rsidR="00652761" w:rsidRDefault="00652761" w:rsidP="00824E28">
            <w:pPr>
              <w:pStyle w:val="Normal1"/>
              <w:jc w:val="both"/>
              <w:rPr>
                <w:ins w:id="1013" w:author="DSNR" w:date="2018-09-02T17:02:00Z"/>
                <w:sz w:val="22"/>
                <w:szCs w:val="22"/>
              </w:rPr>
            </w:pPr>
            <w:ins w:id="1014" w:author="DSNR" w:date="2018-09-02T17:02:00Z">
              <w:r w:rsidRPr="00DD6944">
                <w:rPr>
                  <w:sz w:val="22"/>
                  <w:szCs w:val="22"/>
                </w:rPr>
                <w:t>1</w:t>
              </w:r>
            </w:ins>
          </w:p>
        </w:tc>
        <w:tc>
          <w:tcPr>
            <w:tcW w:w="4131" w:type="dxa"/>
          </w:tcPr>
          <w:p w14:paraId="7E3143BF" w14:textId="77777777" w:rsidR="00652761" w:rsidRDefault="00652761" w:rsidP="00824E28">
            <w:pPr>
              <w:autoSpaceDE w:val="0"/>
              <w:autoSpaceDN w:val="0"/>
              <w:adjustRightInd w:val="0"/>
              <w:jc w:val="both"/>
              <w:rPr>
                <w:ins w:id="1015" w:author="DSNR" w:date="2018-09-02T17:02:00Z"/>
                <w:sz w:val="22"/>
                <w:szCs w:val="22"/>
                <w:lang w:val="en-IN"/>
              </w:rPr>
            </w:pPr>
            <w:ins w:id="1016" w:author="DSNR" w:date="2018-09-02T17:02:00Z">
              <w:r w:rsidRPr="00DD6944">
                <w:rPr>
                  <w:sz w:val="22"/>
                  <w:szCs w:val="22"/>
                  <w:lang w:val="en-IN"/>
                </w:rPr>
                <w:t xml:space="preserve">Cardboard </w:t>
              </w:r>
            </w:ins>
          </w:p>
          <w:p w14:paraId="4300F1CB" w14:textId="77777777" w:rsidR="00652761" w:rsidRDefault="00652761" w:rsidP="00824E28">
            <w:pPr>
              <w:pStyle w:val="Normal1"/>
              <w:jc w:val="both"/>
              <w:rPr>
                <w:ins w:id="1017" w:author="DSNR" w:date="2018-09-02T17:02:00Z"/>
                <w:sz w:val="22"/>
                <w:szCs w:val="22"/>
              </w:rPr>
            </w:pPr>
          </w:p>
        </w:tc>
        <w:tc>
          <w:tcPr>
            <w:tcW w:w="3159" w:type="dxa"/>
          </w:tcPr>
          <w:p w14:paraId="1648D8E2" w14:textId="77777777" w:rsidR="00652761" w:rsidRDefault="00652761" w:rsidP="00824E28">
            <w:pPr>
              <w:pStyle w:val="Normal1"/>
              <w:jc w:val="both"/>
              <w:rPr>
                <w:ins w:id="1018" w:author="DSNR" w:date="2018-09-02T17:02:00Z"/>
                <w:sz w:val="22"/>
                <w:szCs w:val="22"/>
              </w:rPr>
            </w:pPr>
            <w:ins w:id="1019" w:author="DSNR" w:date="2018-09-02T17:02:00Z">
              <w:r w:rsidRPr="00A9478F">
                <w:rPr>
                  <w:sz w:val="22"/>
                  <w:szCs w:val="22"/>
                  <w:lang w:val="en-IN"/>
                </w:rPr>
                <w:t>Rs 5/- (Rupees Five Only) per kg</w:t>
              </w:r>
            </w:ins>
          </w:p>
        </w:tc>
      </w:tr>
      <w:tr w:rsidR="00652761" w:rsidRPr="00A9478F" w14:paraId="56C68604" w14:textId="77777777" w:rsidTr="00824E28">
        <w:trPr>
          <w:ins w:id="1020" w:author="DSNR" w:date="2018-09-02T17:02:00Z"/>
        </w:trPr>
        <w:tc>
          <w:tcPr>
            <w:tcW w:w="1488" w:type="dxa"/>
          </w:tcPr>
          <w:p w14:paraId="537F6176" w14:textId="77777777" w:rsidR="00652761" w:rsidRDefault="00652761" w:rsidP="00824E28">
            <w:pPr>
              <w:pStyle w:val="Normal1"/>
              <w:jc w:val="both"/>
              <w:rPr>
                <w:ins w:id="1021" w:author="DSNR" w:date="2018-09-02T17:02:00Z"/>
                <w:sz w:val="22"/>
                <w:szCs w:val="22"/>
              </w:rPr>
            </w:pPr>
            <w:ins w:id="1022" w:author="DSNR" w:date="2018-09-02T17:02:00Z">
              <w:r w:rsidRPr="00DD6944">
                <w:rPr>
                  <w:sz w:val="22"/>
                  <w:szCs w:val="22"/>
                </w:rPr>
                <w:t>2</w:t>
              </w:r>
            </w:ins>
          </w:p>
        </w:tc>
        <w:tc>
          <w:tcPr>
            <w:tcW w:w="4131" w:type="dxa"/>
          </w:tcPr>
          <w:p w14:paraId="58CAD990" w14:textId="77777777" w:rsidR="00652761" w:rsidRDefault="00652761" w:rsidP="00824E28">
            <w:pPr>
              <w:pStyle w:val="Normal1"/>
              <w:jc w:val="both"/>
              <w:rPr>
                <w:ins w:id="1023" w:author="DSNR" w:date="2018-09-02T17:02:00Z"/>
                <w:sz w:val="22"/>
                <w:szCs w:val="22"/>
              </w:rPr>
            </w:pPr>
            <w:ins w:id="1024" w:author="DSNR" w:date="2018-09-02T17:02:00Z">
              <w:r w:rsidRPr="00DD6944">
                <w:rPr>
                  <w:sz w:val="22"/>
                  <w:szCs w:val="22"/>
                  <w:lang w:val="en-IN"/>
                </w:rPr>
                <w:t>Plastic Hangers (black)</w:t>
              </w:r>
            </w:ins>
          </w:p>
        </w:tc>
        <w:tc>
          <w:tcPr>
            <w:tcW w:w="3159" w:type="dxa"/>
          </w:tcPr>
          <w:p w14:paraId="79094027" w14:textId="77777777" w:rsidR="00652761" w:rsidRDefault="00652761" w:rsidP="00824E28">
            <w:pPr>
              <w:autoSpaceDE w:val="0"/>
              <w:autoSpaceDN w:val="0"/>
              <w:adjustRightInd w:val="0"/>
              <w:jc w:val="both"/>
              <w:rPr>
                <w:ins w:id="1025" w:author="DSNR" w:date="2018-09-02T17:02:00Z"/>
                <w:sz w:val="22"/>
                <w:szCs w:val="22"/>
                <w:lang w:val="en-IN"/>
              </w:rPr>
            </w:pPr>
            <w:ins w:id="1026" w:author="DSNR" w:date="2018-09-02T17:02:00Z">
              <w:r w:rsidRPr="00DD6944">
                <w:rPr>
                  <w:sz w:val="22"/>
                  <w:szCs w:val="22"/>
                  <w:lang w:val="en-IN"/>
                </w:rPr>
                <w:t>Rs 3</w:t>
              </w:r>
              <w:r w:rsidRPr="00A9478F">
                <w:rPr>
                  <w:sz w:val="22"/>
                  <w:szCs w:val="22"/>
                  <w:lang w:val="en-IN"/>
                </w:rPr>
                <w:t xml:space="preserve">/- (Rupees Three Only) </w:t>
              </w:r>
              <w:r w:rsidRPr="00DD6944">
                <w:rPr>
                  <w:sz w:val="22"/>
                  <w:szCs w:val="22"/>
                  <w:lang w:val="en-IN"/>
                </w:rPr>
                <w:t xml:space="preserve"> per kg</w:t>
              </w:r>
            </w:ins>
          </w:p>
          <w:p w14:paraId="72EF0603" w14:textId="77777777" w:rsidR="00652761" w:rsidRDefault="00652761" w:rsidP="00824E28">
            <w:pPr>
              <w:pStyle w:val="Normal1"/>
              <w:jc w:val="both"/>
              <w:rPr>
                <w:ins w:id="1027" w:author="DSNR" w:date="2018-09-02T17:02:00Z"/>
                <w:sz w:val="22"/>
                <w:szCs w:val="22"/>
              </w:rPr>
            </w:pPr>
          </w:p>
        </w:tc>
      </w:tr>
      <w:tr w:rsidR="00652761" w:rsidRPr="00A9478F" w14:paraId="52E610DD" w14:textId="77777777" w:rsidTr="00824E28">
        <w:trPr>
          <w:ins w:id="1028" w:author="DSNR" w:date="2018-09-02T17:02:00Z"/>
        </w:trPr>
        <w:tc>
          <w:tcPr>
            <w:tcW w:w="1488" w:type="dxa"/>
          </w:tcPr>
          <w:p w14:paraId="19103B12" w14:textId="77777777" w:rsidR="00652761" w:rsidRDefault="00652761" w:rsidP="00824E28">
            <w:pPr>
              <w:pStyle w:val="Normal1"/>
              <w:jc w:val="both"/>
              <w:rPr>
                <w:ins w:id="1029" w:author="DSNR" w:date="2018-09-02T17:02:00Z"/>
                <w:sz w:val="22"/>
                <w:szCs w:val="22"/>
              </w:rPr>
            </w:pPr>
            <w:ins w:id="1030" w:author="DSNR" w:date="2018-09-02T17:02:00Z">
              <w:r w:rsidRPr="00DD6944">
                <w:rPr>
                  <w:sz w:val="22"/>
                  <w:szCs w:val="22"/>
                </w:rPr>
                <w:t>3</w:t>
              </w:r>
            </w:ins>
          </w:p>
        </w:tc>
        <w:tc>
          <w:tcPr>
            <w:tcW w:w="4131" w:type="dxa"/>
          </w:tcPr>
          <w:p w14:paraId="1EB6DF6F" w14:textId="77777777" w:rsidR="00652761" w:rsidRDefault="00652761" w:rsidP="00824E28">
            <w:pPr>
              <w:autoSpaceDE w:val="0"/>
              <w:autoSpaceDN w:val="0"/>
              <w:adjustRightInd w:val="0"/>
              <w:jc w:val="both"/>
              <w:rPr>
                <w:ins w:id="1031" w:author="DSNR" w:date="2018-09-02T17:02:00Z"/>
                <w:sz w:val="22"/>
                <w:szCs w:val="22"/>
                <w:lang w:val="en-IN"/>
              </w:rPr>
            </w:pPr>
            <w:ins w:id="1032" w:author="DSNR" w:date="2018-09-02T17:02:00Z">
              <w:r w:rsidRPr="00DD6944">
                <w:rPr>
                  <w:sz w:val="22"/>
                  <w:szCs w:val="22"/>
                  <w:lang w:val="en-IN"/>
                </w:rPr>
                <w:t>Mix Plastic Waste (Only LD, PP and HDPE)</w:t>
              </w:r>
            </w:ins>
          </w:p>
          <w:p w14:paraId="68A65A26" w14:textId="77777777" w:rsidR="00652761" w:rsidRDefault="00652761" w:rsidP="00824E28">
            <w:pPr>
              <w:pStyle w:val="Normal1"/>
              <w:jc w:val="both"/>
              <w:rPr>
                <w:ins w:id="1033" w:author="DSNR" w:date="2018-09-02T17:02:00Z"/>
                <w:sz w:val="22"/>
                <w:szCs w:val="22"/>
              </w:rPr>
            </w:pPr>
          </w:p>
        </w:tc>
        <w:tc>
          <w:tcPr>
            <w:tcW w:w="3159" w:type="dxa"/>
          </w:tcPr>
          <w:p w14:paraId="50DD3FD1" w14:textId="77777777" w:rsidR="00652761" w:rsidRDefault="00652761" w:rsidP="00824E28">
            <w:pPr>
              <w:pStyle w:val="Normal1"/>
              <w:jc w:val="both"/>
              <w:rPr>
                <w:ins w:id="1034" w:author="DSNR" w:date="2018-09-02T17:02:00Z"/>
                <w:sz w:val="22"/>
                <w:szCs w:val="22"/>
              </w:rPr>
            </w:pPr>
            <w:ins w:id="1035" w:author="DSNR" w:date="2018-09-02T17:02:00Z">
              <w:r w:rsidRPr="00A9478F">
                <w:rPr>
                  <w:sz w:val="22"/>
                  <w:szCs w:val="22"/>
                  <w:lang w:val="en-IN"/>
                </w:rPr>
                <w:t>Rs 10/- (Rupees Ten Only)  per kg</w:t>
              </w:r>
            </w:ins>
          </w:p>
        </w:tc>
      </w:tr>
      <w:tr w:rsidR="00652761" w:rsidRPr="00A9478F" w14:paraId="4796E1D7" w14:textId="77777777" w:rsidTr="00824E28">
        <w:trPr>
          <w:ins w:id="1036" w:author="DSNR" w:date="2018-09-02T17:02:00Z"/>
        </w:trPr>
        <w:tc>
          <w:tcPr>
            <w:tcW w:w="1488" w:type="dxa"/>
          </w:tcPr>
          <w:p w14:paraId="5F21C341" w14:textId="77777777" w:rsidR="00652761" w:rsidRDefault="00652761" w:rsidP="00824E28">
            <w:pPr>
              <w:pStyle w:val="Normal1"/>
              <w:jc w:val="both"/>
              <w:rPr>
                <w:ins w:id="1037" w:author="DSNR" w:date="2018-09-02T17:02:00Z"/>
                <w:sz w:val="22"/>
                <w:szCs w:val="22"/>
              </w:rPr>
            </w:pPr>
            <w:ins w:id="1038" w:author="DSNR" w:date="2018-09-02T17:02:00Z">
              <w:r w:rsidRPr="00DD6944">
                <w:rPr>
                  <w:sz w:val="22"/>
                  <w:szCs w:val="22"/>
                </w:rPr>
                <w:t>4</w:t>
              </w:r>
            </w:ins>
          </w:p>
        </w:tc>
        <w:tc>
          <w:tcPr>
            <w:tcW w:w="4131" w:type="dxa"/>
          </w:tcPr>
          <w:p w14:paraId="2D4C6DB4" w14:textId="77777777" w:rsidR="00652761" w:rsidRDefault="00652761" w:rsidP="00824E28">
            <w:pPr>
              <w:autoSpaceDE w:val="0"/>
              <w:autoSpaceDN w:val="0"/>
              <w:adjustRightInd w:val="0"/>
              <w:jc w:val="both"/>
              <w:rPr>
                <w:ins w:id="1039" w:author="DSNR" w:date="2018-09-02T17:02:00Z"/>
                <w:sz w:val="22"/>
                <w:szCs w:val="22"/>
                <w:lang w:val="en-IN"/>
              </w:rPr>
            </w:pPr>
            <w:ins w:id="1040" w:author="DSNR" w:date="2018-09-02T17:02:00Z">
              <w:r w:rsidRPr="00DD6944">
                <w:rPr>
                  <w:sz w:val="22"/>
                  <w:szCs w:val="22"/>
                  <w:lang w:val="en-IN"/>
                </w:rPr>
                <w:t>Wood</w:t>
              </w:r>
            </w:ins>
          </w:p>
          <w:p w14:paraId="68196B1B" w14:textId="77777777" w:rsidR="00652761" w:rsidRDefault="00652761" w:rsidP="00824E28">
            <w:pPr>
              <w:pStyle w:val="Normal1"/>
              <w:jc w:val="both"/>
              <w:rPr>
                <w:ins w:id="1041" w:author="DSNR" w:date="2018-09-02T17:02:00Z"/>
                <w:sz w:val="22"/>
                <w:szCs w:val="22"/>
              </w:rPr>
            </w:pPr>
          </w:p>
        </w:tc>
        <w:tc>
          <w:tcPr>
            <w:tcW w:w="3159" w:type="dxa"/>
          </w:tcPr>
          <w:p w14:paraId="322EC70C" w14:textId="77777777" w:rsidR="00652761" w:rsidRDefault="00652761" w:rsidP="00824E28">
            <w:pPr>
              <w:pStyle w:val="Normal1"/>
              <w:jc w:val="both"/>
              <w:rPr>
                <w:ins w:id="1042" w:author="DSNR" w:date="2018-09-02T17:02:00Z"/>
                <w:sz w:val="22"/>
                <w:szCs w:val="22"/>
              </w:rPr>
            </w:pPr>
            <w:ins w:id="1043" w:author="DSNR" w:date="2018-09-02T17:02:00Z">
              <w:r w:rsidRPr="00DD6944">
                <w:rPr>
                  <w:sz w:val="22"/>
                  <w:szCs w:val="22"/>
                  <w:lang w:val="en-IN"/>
                </w:rPr>
                <w:t>Rs1</w:t>
              </w:r>
              <w:r w:rsidRPr="00A9478F">
                <w:rPr>
                  <w:sz w:val="22"/>
                  <w:szCs w:val="22"/>
                  <w:lang w:val="en-IN"/>
                </w:rPr>
                <w:t xml:space="preserve">/- (Rupees One Only) </w:t>
              </w:r>
              <w:r w:rsidRPr="00DD6944">
                <w:rPr>
                  <w:sz w:val="22"/>
                  <w:szCs w:val="22"/>
                  <w:lang w:val="en-IN"/>
                </w:rPr>
                <w:t xml:space="preserve"> per kg</w:t>
              </w:r>
            </w:ins>
          </w:p>
        </w:tc>
      </w:tr>
      <w:tr w:rsidR="00652761" w:rsidRPr="00A9478F" w14:paraId="6A7399B2" w14:textId="77777777" w:rsidTr="00824E28">
        <w:trPr>
          <w:ins w:id="1044" w:author="DSNR" w:date="2018-09-02T17:02:00Z"/>
        </w:trPr>
        <w:tc>
          <w:tcPr>
            <w:tcW w:w="1488" w:type="dxa"/>
          </w:tcPr>
          <w:p w14:paraId="0262BDB7" w14:textId="77777777" w:rsidR="00652761" w:rsidRDefault="00652761" w:rsidP="00824E28">
            <w:pPr>
              <w:pStyle w:val="Normal1"/>
              <w:jc w:val="both"/>
              <w:rPr>
                <w:ins w:id="1045" w:author="DSNR" w:date="2018-09-02T17:02:00Z"/>
                <w:sz w:val="22"/>
                <w:szCs w:val="22"/>
              </w:rPr>
            </w:pPr>
            <w:ins w:id="1046" w:author="DSNR" w:date="2018-09-02T17:02:00Z">
              <w:r w:rsidRPr="00DD6944">
                <w:rPr>
                  <w:sz w:val="22"/>
                  <w:szCs w:val="22"/>
                </w:rPr>
                <w:t>5</w:t>
              </w:r>
            </w:ins>
          </w:p>
        </w:tc>
        <w:tc>
          <w:tcPr>
            <w:tcW w:w="4131" w:type="dxa"/>
          </w:tcPr>
          <w:p w14:paraId="2114C955" w14:textId="77777777" w:rsidR="00652761" w:rsidRDefault="00652761" w:rsidP="00824E28">
            <w:pPr>
              <w:pStyle w:val="Normal1"/>
              <w:jc w:val="both"/>
              <w:rPr>
                <w:ins w:id="1047" w:author="DSNR" w:date="2018-09-02T17:02:00Z"/>
                <w:sz w:val="22"/>
                <w:szCs w:val="22"/>
                <w:lang w:val="en-IN"/>
              </w:rPr>
            </w:pPr>
            <w:ins w:id="1048" w:author="DSNR" w:date="2018-09-02T17:02:00Z">
              <w:r w:rsidRPr="00DD6944">
                <w:rPr>
                  <w:sz w:val="22"/>
                  <w:szCs w:val="22"/>
                  <w:lang w:val="en-IN"/>
                </w:rPr>
                <w:t>Iron</w:t>
              </w:r>
            </w:ins>
          </w:p>
          <w:p w14:paraId="357C9008" w14:textId="77777777" w:rsidR="00652761" w:rsidRDefault="00652761" w:rsidP="00824E28">
            <w:pPr>
              <w:pStyle w:val="Normal1"/>
              <w:jc w:val="both"/>
              <w:rPr>
                <w:ins w:id="1049" w:author="DSNR" w:date="2018-09-02T17:02:00Z"/>
                <w:sz w:val="22"/>
                <w:szCs w:val="22"/>
              </w:rPr>
            </w:pPr>
          </w:p>
        </w:tc>
        <w:tc>
          <w:tcPr>
            <w:tcW w:w="3159" w:type="dxa"/>
          </w:tcPr>
          <w:p w14:paraId="06AE5EB2" w14:textId="77777777" w:rsidR="00652761" w:rsidRDefault="00652761" w:rsidP="00824E28">
            <w:pPr>
              <w:pStyle w:val="Normal1"/>
              <w:jc w:val="both"/>
              <w:rPr>
                <w:ins w:id="1050" w:author="DSNR" w:date="2018-09-02T17:02:00Z"/>
                <w:sz w:val="22"/>
                <w:szCs w:val="22"/>
              </w:rPr>
            </w:pPr>
            <w:ins w:id="1051" w:author="DSNR" w:date="2018-09-02T17:02:00Z">
              <w:r w:rsidRPr="00DD6944">
                <w:rPr>
                  <w:sz w:val="22"/>
                  <w:szCs w:val="22"/>
                  <w:lang w:val="en-IN"/>
                </w:rPr>
                <w:t>Rs 10</w:t>
              </w:r>
              <w:r w:rsidRPr="00A9478F">
                <w:rPr>
                  <w:sz w:val="22"/>
                  <w:szCs w:val="22"/>
                  <w:lang w:val="en-IN"/>
                </w:rPr>
                <w:t xml:space="preserve">/- (Rupees Ten Only) </w:t>
              </w:r>
              <w:r w:rsidRPr="00DD6944">
                <w:rPr>
                  <w:sz w:val="22"/>
                  <w:szCs w:val="22"/>
                  <w:lang w:val="en-IN"/>
                </w:rPr>
                <w:t xml:space="preserve"> per kg</w:t>
              </w:r>
            </w:ins>
          </w:p>
        </w:tc>
      </w:tr>
    </w:tbl>
    <w:p w14:paraId="6FDC22FE" w14:textId="77777777" w:rsidR="00652761" w:rsidRDefault="00652761" w:rsidP="00652761">
      <w:pPr>
        <w:pStyle w:val="Normal1"/>
        <w:jc w:val="both"/>
        <w:rPr>
          <w:ins w:id="1052" w:author="DSNR" w:date="2018-09-02T17:02:00Z"/>
          <w:sz w:val="22"/>
          <w:szCs w:val="22"/>
        </w:rPr>
      </w:pPr>
    </w:p>
    <w:p w14:paraId="6B37689A" w14:textId="77777777" w:rsidR="00652761" w:rsidRPr="00A9478F" w:rsidRDefault="00652761" w:rsidP="00652761">
      <w:pPr>
        <w:pStyle w:val="Normal1"/>
        <w:jc w:val="both"/>
        <w:rPr>
          <w:ins w:id="1053" w:author="DSNR" w:date="2018-09-02T17:02:00Z"/>
          <w:sz w:val="22"/>
          <w:szCs w:val="22"/>
        </w:rPr>
      </w:pPr>
    </w:p>
    <w:p w14:paraId="47B4BF60" w14:textId="77777777" w:rsidR="00652761" w:rsidRDefault="00652761" w:rsidP="00652761">
      <w:pPr>
        <w:pStyle w:val="Normal1"/>
        <w:numPr>
          <w:ilvl w:val="0"/>
          <w:numId w:val="11"/>
        </w:numPr>
        <w:ind w:left="426" w:hanging="426"/>
        <w:jc w:val="both"/>
        <w:rPr>
          <w:ins w:id="1054" w:author="DSNR" w:date="2018-09-02T17:02:00Z"/>
          <w:sz w:val="22"/>
          <w:szCs w:val="22"/>
        </w:rPr>
      </w:pPr>
      <w:ins w:id="1055" w:author="DSNR" w:date="2018-09-02T17:02:00Z">
        <w:r w:rsidRPr="00DD6944">
          <w:rPr>
            <w:sz w:val="22"/>
            <w:szCs w:val="22"/>
          </w:rPr>
          <w:t>Price may be subject to revision upon mutual discussion and acceptance of the Buyer and Seller.</w:t>
        </w:r>
      </w:ins>
    </w:p>
    <w:p w14:paraId="7C1EA136" w14:textId="77777777" w:rsidR="00652761" w:rsidRDefault="00652761" w:rsidP="00652761">
      <w:pPr>
        <w:pStyle w:val="Normal1"/>
        <w:rPr>
          <w:ins w:id="1056" w:author="DSNR" w:date="2018-09-02T17:02:00Z"/>
        </w:rPr>
      </w:pPr>
    </w:p>
    <w:p w14:paraId="3E1B7E91" w14:textId="77777777" w:rsidR="00652761" w:rsidRDefault="00652761" w:rsidP="00652761">
      <w:pPr>
        <w:pStyle w:val="Normal1"/>
        <w:rPr>
          <w:ins w:id="1057" w:author="DSNR" w:date="2018-09-02T17:02:00Z"/>
        </w:rPr>
      </w:pPr>
    </w:p>
    <w:p w14:paraId="3FD35485" w14:textId="77777777" w:rsidR="00652761" w:rsidRDefault="00652761" w:rsidP="00652761">
      <w:pPr>
        <w:pStyle w:val="Normal1"/>
        <w:pBdr>
          <w:top w:val="nil"/>
          <w:left w:val="nil"/>
          <w:bottom w:val="nil"/>
          <w:right w:val="nil"/>
          <w:between w:val="nil"/>
        </w:pBdr>
        <w:shd w:val="clear" w:color="auto" w:fill="FFFFFF"/>
        <w:jc w:val="both"/>
        <w:rPr>
          <w:ins w:id="1058" w:author="DSNR" w:date="2018-09-02T17:02:00Z"/>
          <w:color w:val="222222"/>
        </w:rPr>
      </w:pPr>
    </w:p>
    <w:p w14:paraId="295E55F9" w14:textId="77777777" w:rsidR="00936C71" w:rsidRDefault="00936C71">
      <w:pPr>
        <w:pStyle w:val="Normal1"/>
        <w:pBdr>
          <w:top w:val="nil"/>
          <w:left w:val="nil"/>
          <w:bottom w:val="nil"/>
          <w:right w:val="nil"/>
          <w:between w:val="nil"/>
        </w:pBdr>
        <w:shd w:val="clear" w:color="auto" w:fill="FFFFFF"/>
        <w:jc w:val="center"/>
        <w:rPr>
          <w:color w:val="222222"/>
        </w:rPr>
        <w:pPrChange w:id="1059" w:author="DSNR" w:date="2018-09-02T17:02:00Z">
          <w:pPr>
            <w:pStyle w:val="Normal1"/>
            <w:pBdr>
              <w:top w:val="nil"/>
              <w:left w:val="nil"/>
              <w:bottom w:val="nil"/>
              <w:right w:val="nil"/>
              <w:between w:val="nil"/>
            </w:pBdr>
            <w:shd w:val="clear" w:color="auto" w:fill="FFFFFF"/>
            <w:jc w:val="both"/>
          </w:pPr>
        </w:pPrChange>
      </w:pPr>
    </w:p>
    <w:sectPr w:rsidR="00936C71" w:rsidSect="00993565">
      <w:pgSz w:w="12240" w:h="15840"/>
      <w:pgMar w:top="1440" w:right="126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DSNR" w:date="2018-09-02T15:22:00Z" w:initials="DSNR">
    <w:p w14:paraId="1442C8C5" w14:textId="77777777" w:rsidR="00824E28" w:rsidRPr="00ED4700" w:rsidRDefault="00824E28">
      <w:pPr>
        <w:pStyle w:val="CommentText"/>
      </w:pPr>
      <w:r>
        <w:rPr>
          <w:rStyle w:val="CommentReference"/>
        </w:rPr>
        <w:annotationRef/>
      </w:r>
      <w:r w:rsidRPr="00ED4700">
        <w:rPr>
          <w:b/>
        </w:rPr>
        <w:t>DSNR</w:t>
      </w:r>
      <w:r>
        <w:rPr>
          <w:b/>
        </w:rPr>
        <w:t xml:space="preserve">: </w:t>
      </w:r>
      <w:r>
        <w:t>@Naina – Business to confirm.</w:t>
      </w:r>
    </w:p>
  </w:comment>
  <w:comment w:id="33" w:author="DSNR" w:date="2018-09-01T19:51:00Z" w:initials="DSNR">
    <w:p w14:paraId="611CF2A6" w14:textId="77777777" w:rsidR="00824E28" w:rsidRPr="00665DBA" w:rsidRDefault="00824E28">
      <w:pPr>
        <w:pStyle w:val="CommentText"/>
      </w:pPr>
      <w:r>
        <w:rPr>
          <w:rStyle w:val="CommentReference"/>
        </w:rPr>
        <w:annotationRef/>
      </w:r>
      <w:proofErr w:type="gramStart"/>
      <w:r>
        <w:rPr>
          <w:b/>
        </w:rPr>
        <w:t>DSNR</w:t>
      </w:r>
      <w:r>
        <w:t xml:space="preserve"> :</w:t>
      </w:r>
      <w:proofErr w:type="gramEnd"/>
      <w:r>
        <w:t xml:space="preserve"> @</w:t>
      </w:r>
      <w:proofErr w:type="spellStart"/>
      <w:r>
        <w:t>Niana</w:t>
      </w:r>
      <w:proofErr w:type="spellEnd"/>
      <w:r>
        <w:t xml:space="preserve"> - Business to confirm the location.</w:t>
      </w:r>
    </w:p>
  </w:comment>
  <w:comment w:id="45" w:author="DSNR" w:date="2018-09-02T17:25:00Z" w:initials="DSNR">
    <w:p w14:paraId="2E95B647" w14:textId="77777777" w:rsidR="00824E28" w:rsidRDefault="00824E28">
      <w:pPr>
        <w:pStyle w:val="CommentText"/>
      </w:pPr>
      <w:r>
        <w:rPr>
          <w:rStyle w:val="CommentReference"/>
        </w:rPr>
        <w:annotationRef/>
      </w:r>
      <w:r>
        <w:t>SHRISH</w:t>
      </w:r>
    </w:p>
    <w:p w14:paraId="407E91D1" w14:textId="77777777" w:rsidR="00824E28" w:rsidRDefault="00824E28">
      <w:pPr>
        <w:pStyle w:val="CommentText"/>
      </w:pPr>
    </w:p>
    <w:p w14:paraId="52ACD877" w14:textId="77777777" w:rsidR="00824E28" w:rsidRDefault="00824E28">
      <w:pPr>
        <w:pStyle w:val="CommentText"/>
      </w:pPr>
      <w:r>
        <w:t xml:space="preserve">According to my understanding of the definition of Services- this is something which is performed by the Buyer </w:t>
      </w:r>
      <w:proofErr w:type="gramStart"/>
      <w:r>
        <w:t>( we</w:t>
      </w:r>
      <w:proofErr w:type="gramEnd"/>
      <w:r>
        <w:t xml:space="preserve">) solely. </w:t>
      </w:r>
    </w:p>
    <w:p w14:paraId="4BF92964" w14:textId="77777777" w:rsidR="00824E28" w:rsidRDefault="00824E28">
      <w:pPr>
        <w:pStyle w:val="CommentText"/>
      </w:pPr>
      <w:r>
        <w:t xml:space="preserve"> </w:t>
      </w:r>
    </w:p>
  </w:comment>
  <w:comment w:id="82" w:author="DSNR" w:date="2018-09-02T15:38:00Z" w:initials="DSNR">
    <w:p w14:paraId="30B5CB34" w14:textId="77777777" w:rsidR="00824E28" w:rsidRDefault="00824E28">
      <w:pPr>
        <w:pStyle w:val="CommentText"/>
      </w:pPr>
      <w:r>
        <w:rPr>
          <w:rStyle w:val="CommentReference"/>
        </w:rPr>
        <w:annotationRef/>
      </w:r>
      <w:r w:rsidRPr="00C33FC9">
        <w:rPr>
          <w:b/>
        </w:rPr>
        <w:t>DSNR</w:t>
      </w:r>
      <w:r>
        <w:rPr>
          <w:b/>
        </w:rPr>
        <w:t xml:space="preserve">: </w:t>
      </w:r>
      <w:r>
        <w:t xml:space="preserve"> @Naina - Business to advise.This clause can be removed.</w:t>
      </w:r>
    </w:p>
    <w:p w14:paraId="4941569E" w14:textId="77777777" w:rsidR="00824E28" w:rsidRPr="00C33FC9" w:rsidRDefault="00824E28">
      <w:pPr>
        <w:pStyle w:val="CommentText"/>
      </w:pPr>
      <w:r>
        <w:t>Also please note that Schedule C is incomplete.</w:t>
      </w:r>
    </w:p>
  </w:comment>
  <w:comment w:id="170" w:author="DSNR" w:date="2018-09-01T22:03:00Z" w:initials="DSNR">
    <w:p w14:paraId="6AA4C53C" w14:textId="77777777" w:rsidR="00824E28" w:rsidRPr="00F76044" w:rsidRDefault="00824E28">
      <w:pPr>
        <w:pStyle w:val="CommentText"/>
      </w:pPr>
      <w:r>
        <w:rPr>
          <w:rStyle w:val="CommentReference"/>
        </w:rPr>
        <w:annotationRef/>
      </w:r>
      <w:r w:rsidRPr="00F76044">
        <w:rPr>
          <w:b/>
        </w:rPr>
        <w:t>DSNR</w:t>
      </w:r>
      <w:r>
        <w:rPr>
          <w:b/>
        </w:rPr>
        <w:t xml:space="preserve">: </w:t>
      </w:r>
      <w:r>
        <w:t xml:space="preserve">@Naina – Please note that this is one sided and liability is on </w:t>
      </w:r>
      <w:proofErr w:type="spellStart"/>
      <w:r>
        <w:t>Ecowise</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2C8C5" w15:done="0"/>
  <w15:commentEx w15:paraId="611CF2A6" w15:done="0"/>
  <w15:commentEx w15:paraId="4BF92964" w15:done="0"/>
  <w15:commentEx w15:paraId="4941569E" w15:done="0"/>
  <w15:commentEx w15:paraId="6AA4C5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IDFont+F4">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2A4A"/>
    <w:multiLevelType w:val="multilevel"/>
    <w:tmpl w:val="04D6C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2E0064"/>
    <w:multiLevelType w:val="multilevel"/>
    <w:tmpl w:val="657811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227B05"/>
    <w:multiLevelType w:val="multilevel"/>
    <w:tmpl w:val="644E90CE"/>
    <w:lvl w:ilvl="0">
      <w:start w:val="2"/>
      <w:numFmt w:val="decimal"/>
      <w:lvlText w:val="%1"/>
      <w:lvlJc w:val="left"/>
      <w:pPr>
        <w:ind w:left="360" w:hanging="360"/>
      </w:pPr>
      <w:rPr>
        <w:rFonts w:eastAsia="CIDFont+F4" w:hint="default"/>
        <w:color w:val="auto"/>
        <w:sz w:val="22"/>
      </w:rPr>
    </w:lvl>
    <w:lvl w:ilvl="1">
      <w:start w:val="1"/>
      <w:numFmt w:val="decimal"/>
      <w:lvlText w:val="%1.%2"/>
      <w:lvlJc w:val="left"/>
      <w:pPr>
        <w:ind w:left="720" w:hanging="360"/>
      </w:pPr>
      <w:rPr>
        <w:rFonts w:eastAsia="CIDFont+F4" w:hint="default"/>
        <w:color w:val="auto"/>
        <w:sz w:val="22"/>
      </w:rPr>
    </w:lvl>
    <w:lvl w:ilvl="2">
      <w:start w:val="1"/>
      <w:numFmt w:val="decimal"/>
      <w:lvlText w:val="%1.%2.%3"/>
      <w:lvlJc w:val="left"/>
      <w:pPr>
        <w:ind w:left="1440" w:hanging="720"/>
      </w:pPr>
      <w:rPr>
        <w:rFonts w:eastAsia="CIDFont+F4" w:hint="default"/>
        <w:color w:val="auto"/>
        <w:sz w:val="22"/>
      </w:rPr>
    </w:lvl>
    <w:lvl w:ilvl="3">
      <w:start w:val="1"/>
      <w:numFmt w:val="decimal"/>
      <w:lvlText w:val="%1.%2.%3.%4"/>
      <w:lvlJc w:val="left"/>
      <w:pPr>
        <w:ind w:left="1800" w:hanging="720"/>
      </w:pPr>
      <w:rPr>
        <w:rFonts w:eastAsia="CIDFont+F4" w:hint="default"/>
        <w:color w:val="auto"/>
        <w:sz w:val="22"/>
      </w:rPr>
    </w:lvl>
    <w:lvl w:ilvl="4">
      <w:start w:val="1"/>
      <w:numFmt w:val="decimal"/>
      <w:lvlText w:val="%1.%2.%3.%4.%5"/>
      <w:lvlJc w:val="left"/>
      <w:pPr>
        <w:ind w:left="2520" w:hanging="1080"/>
      </w:pPr>
      <w:rPr>
        <w:rFonts w:eastAsia="CIDFont+F4" w:hint="default"/>
        <w:color w:val="auto"/>
        <w:sz w:val="22"/>
      </w:rPr>
    </w:lvl>
    <w:lvl w:ilvl="5">
      <w:start w:val="1"/>
      <w:numFmt w:val="decimal"/>
      <w:lvlText w:val="%1.%2.%3.%4.%5.%6"/>
      <w:lvlJc w:val="left"/>
      <w:pPr>
        <w:ind w:left="2880" w:hanging="1080"/>
      </w:pPr>
      <w:rPr>
        <w:rFonts w:eastAsia="CIDFont+F4" w:hint="default"/>
        <w:color w:val="auto"/>
        <w:sz w:val="22"/>
      </w:rPr>
    </w:lvl>
    <w:lvl w:ilvl="6">
      <w:start w:val="1"/>
      <w:numFmt w:val="decimal"/>
      <w:lvlText w:val="%1.%2.%3.%4.%5.%6.%7"/>
      <w:lvlJc w:val="left"/>
      <w:pPr>
        <w:ind w:left="3600" w:hanging="1440"/>
      </w:pPr>
      <w:rPr>
        <w:rFonts w:eastAsia="CIDFont+F4" w:hint="default"/>
        <w:color w:val="auto"/>
        <w:sz w:val="22"/>
      </w:rPr>
    </w:lvl>
    <w:lvl w:ilvl="7">
      <w:start w:val="1"/>
      <w:numFmt w:val="decimal"/>
      <w:lvlText w:val="%1.%2.%3.%4.%5.%6.%7.%8"/>
      <w:lvlJc w:val="left"/>
      <w:pPr>
        <w:ind w:left="3960" w:hanging="1440"/>
      </w:pPr>
      <w:rPr>
        <w:rFonts w:eastAsia="CIDFont+F4" w:hint="default"/>
        <w:color w:val="auto"/>
        <w:sz w:val="22"/>
      </w:rPr>
    </w:lvl>
    <w:lvl w:ilvl="8">
      <w:start w:val="1"/>
      <w:numFmt w:val="decimal"/>
      <w:lvlText w:val="%1.%2.%3.%4.%5.%6.%7.%8.%9"/>
      <w:lvlJc w:val="left"/>
      <w:pPr>
        <w:ind w:left="4680" w:hanging="1800"/>
      </w:pPr>
      <w:rPr>
        <w:rFonts w:eastAsia="CIDFont+F4" w:hint="default"/>
        <w:color w:val="auto"/>
        <w:sz w:val="22"/>
      </w:rPr>
    </w:lvl>
  </w:abstractNum>
  <w:abstractNum w:abstractNumId="3">
    <w:nsid w:val="195F1573"/>
    <w:multiLevelType w:val="multilevel"/>
    <w:tmpl w:val="46662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6550CB"/>
    <w:multiLevelType w:val="multilevel"/>
    <w:tmpl w:val="80B4F074"/>
    <w:lvl w:ilvl="0">
      <w:start w:val="1"/>
      <w:numFmt w:val="lowerLetter"/>
      <w:lvlText w:val="%1."/>
      <w:lvlJc w:val="left"/>
      <w:pPr>
        <w:ind w:left="1080" w:firstLine="252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5">
    <w:nsid w:val="25ED2458"/>
    <w:multiLevelType w:val="multilevel"/>
    <w:tmpl w:val="EB3022B4"/>
    <w:lvl w:ilvl="0">
      <w:start w:val="3"/>
      <w:numFmt w:val="decimal"/>
      <w:lvlText w:val="%1"/>
      <w:lvlJc w:val="left"/>
      <w:pPr>
        <w:ind w:left="360" w:hanging="360"/>
      </w:pPr>
      <w:rPr>
        <w:rFonts w:eastAsia="CIDFont+F4" w:hint="default"/>
        <w:color w:val="auto"/>
        <w:sz w:val="22"/>
      </w:rPr>
    </w:lvl>
    <w:lvl w:ilvl="1">
      <w:start w:val="1"/>
      <w:numFmt w:val="decimal"/>
      <w:lvlText w:val="%1.%2"/>
      <w:lvlJc w:val="left"/>
      <w:pPr>
        <w:ind w:left="720" w:hanging="360"/>
      </w:pPr>
      <w:rPr>
        <w:rFonts w:eastAsia="CIDFont+F4" w:hint="default"/>
        <w:color w:val="auto"/>
        <w:sz w:val="22"/>
      </w:rPr>
    </w:lvl>
    <w:lvl w:ilvl="2">
      <w:start w:val="1"/>
      <w:numFmt w:val="decimal"/>
      <w:lvlText w:val="%1.%2.%3"/>
      <w:lvlJc w:val="left"/>
      <w:pPr>
        <w:ind w:left="1440" w:hanging="720"/>
      </w:pPr>
      <w:rPr>
        <w:rFonts w:eastAsia="CIDFont+F4" w:hint="default"/>
        <w:color w:val="auto"/>
        <w:sz w:val="22"/>
      </w:rPr>
    </w:lvl>
    <w:lvl w:ilvl="3">
      <w:start w:val="1"/>
      <w:numFmt w:val="decimal"/>
      <w:lvlText w:val="%1.%2.%3.%4"/>
      <w:lvlJc w:val="left"/>
      <w:pPr>
        <w:ind w:left="1800" w:hanging="720"/>
      </w:pPr>
      <w:rPr>
        <w:rFonts w:eastAsia="CIDFont+F4" w:hint="default"/>
        <w:color w:val="auto"/>
        <w:sz w:val="22"/>
      </w:rPr>
    </w:lvl>
    <w:lvl w:ilvl="4">
      <w:start w:val="1"/>
      <w:numFmt w:val="decimal"/>
      <w:lvlText w:val="%1.%2.%3.%4.%5"/>
      <w:lvlJc w:val="left"/>
      <w:pPr>
        <w:ind w:left="2520" w:hanging="1080"/>
      </w:pPr>
      <w:rPr>
        <w:rFonts w:eastAsia="CIDFont+F4" w:hint="default"/>
        <w:color w:val="auto"/>
        <w:sz w:val="22"/>
      </w:rPr>
    </w:lvl>
    <w:lvl w:ilvl="5">
      <w:start w:val="1"/>
      <w:numFmt w:val="decimal"/>
      <w:lvlText w:val="%1.%2.%3.%4.%5.%6"/>
      <w:lvlJc w:val="left"/>
      <w:pPr>
        <w:ind w:left="2880" w:hanging="1080"/>
      </w:pPr>
      <w:rPr>
        <w:rFonts w:eastAsia="CIDFont+F4" w:hint="default"/>
        <w:color w:val="auto"/>
        <w:sz w:val="22"/>
      </w:rPr>
    </w:lvl>
    <w:lvl w:ilvl="6">
      <w:start w:val="1"/>
      <w:numFmt w:val="decimal"/>
      <w:lvlText w:val="%1.%2.%3.%4.%5.%6.%7"/>
      <w:lvlJc w:val="left"/>
      <w:pPr>
        <w:ind w:left="3600" w:hanging="1440"/>
      </w:pPr>
      <w:rPr>
        <w:rFonts w:eastAsia="CIDFont+F4" w:hint="default"/>
        <w:color w:val="auto"/>
        <w:sz w:val="22"/>
      </w:rPr>
    </w:lvl>
    <w:lvl w:ilvl="7">
      <w:start w:val="1"/>
      <w:numFmt w:val="decimal"/>
      <w:lvlText w:val="%1.%2.%3.%4.%5.%6.%7.%8"/>
      <w:lvlJc w:val="left"/>
      <w:pPr>
        <w:ind w:left="3960" w:hanging="1440"/>
      </w:pPr>
      <w:rPr>
        <w:rFonts w:eastAsia="CIDFont+F4" w:hint="default"/>
        <w:color w:val="auto"/>
        <w:sz w:val="22"/>
      </w:rPr>
    </w:lvl>
    <w:lvl w:ilvl="8">
      <w:start w:val="1"/>
      <w:numFmt w:val="decimal"/>
      <w:lvlText w:val="%1.%2.%3.%4.%5.%6.%7.%8.%9"/>
      <w:lvlJc w:val="left"/>
      <w:pPr>
        <w:ind w:left="4680" w:hanging="1800"/>
      </w:pPr>
      <w:rPr>
        <w:rFonts w:eastAsia="CIDFont+F4" w:hint="default"/>
        <w:color w:val="auto"/>
        <w:sz w:val="22"/>
      </w:rPr>
    </w:lvl>
  </w:abstractNum>
  <w:abstractNum w:abstractNumId="6">
    <w:nsid w:val="2B85437E"/>
    <w:multiLevelType w:val="multilevel"/>
    <w:tmpl w:val="DFD803E8"/>
    <w:lvl w:ilvl="0">
      <w:start w:val="2"/>
      <w:numFmt w:val="decimal"/>
      <w:lvlText w:val="%1"/>
      <w:lvlJc w:val="left"/>
      <w:pPr>
        <w:ind w:left="360" w:hanging="360"/>
      </w:pPr>
      <w:rPr>
        <w:rFonts w:eastAsia="CIDFont+F4" w:hint="default"/>
        <w:color w:val="auto"/>
        <w:sz w:val="22"/>
      </w:rPr>
    </w:lvl>
    <w:lvl w:ilvl="1">
      <w:start w:val="1"/>
      <w:numFmt w:val="decimal"/>
      <w:lvlText w:val="%1.%2"/>
      <w:lvlJc w:val="left"/>
      <w:pPr>
        <w:ind w:left="1080" w:hanging="360"/>
      </w:pPr>
      <w:rPr>
        <w:rFonts w:eastAsia="CIDFont+F4" w:hint="default"/>
        <w:color w:val="auto"/>
        <w:sz w:val="22"/>
      </w:rPr>
    </w:lvl>
    <w:lvl w:ilvl="2">
      <w:start w:val="1"/>
      <w:numFmt w:val="decimal"/>
      <w:lvlText w:val="%1.%2.%3"/>
      <w:lvlJc w:val="left"/>
      <w:pPr>
        <w:ind w:left="2160" w:hanging="720"/>
      </w:pPr>
      <w:rPr>
        <w:rFonts w:eastAsia="CIDFont+F4" w:hint="default"/>
        <w:color w:val="auto"/>
        <w:sz w:val="22"/>
      </w:rPr>
    </w:lvl>
    <w:lvl w:ilvl="3">
      <w:start w:val="1"/>
      <w:numFmt w:val="decimal"/>
      <w:lvlText w:val="%1.%2.%3.%4"/>
      <w:lvlJc w:val="left"/>
      <w:pPr>
        <w:ind w:left="2880" w:hanging="720"/>
      </w:pPr>
      <w:rPr>
        <w:rFonts w:eastAsia="CIDFont+F4" w:hint="default"/>
        <w:color w:val="auto"/>
        <w:sz w:val="22"/>
      </w:rPr>
    </w:lvl>
    <w:lvl w:ilvl="4">
      <w:start w:val="1"/>
      <w:numFmt w:val="decimal"/>
      <w:lvlText w:val="%1.%2.%3.%4.%5"/>
      <w:lvlJc w:val="left"/>
      <w:pPr>
        <w:ind w:left="3960" w:hanging="1080"/>
      </w:pPr>
      <w:rPr>
        <w:rFonts w:eastAsia="CIDFont+F4" w:hint="default"/>
        <w:color w:val="auto"/>
        <w:sz w:val="22"/>
      </w:rPr>
    </w:lvl>
    <w:lvl w:ilvl="5">
      <w:start w:val="1"/>
      <w:numFmt w:val="decimal"/>
      <w:lvlText w:val="%1.%2.%3.%4.%5.%6"/>
      <w:lvlJc w:val="left"/>
      <w:pPr>
        <w:ind w:left="4680" w:hanging="1080"/>
      </w:pPr>
      <w:rPr>
        <w:rFonts w:eastAsia="CIDFont+F4" w:hint="default"/>
        <w:color w:val="auto"/>
        <w:sz w:val="22"/>
      </w:rPr>
    </w:lvl>
    <w:lvl w:ilvl="6">
      <w:start w:val="1"/>
      <w:numFmt w:val="decimal"/>
      <w:lvlText w:val="%1.%2.%3.%4.%5.%6.%7"/>
      <w:lvlJc w:val="left"/>
      <w:pPr>
        <w:ind w:left="5760" w:hanging="1440"/>
      </w:pPr>
      <w:rPr>
        <w:rFonts w:eastAsia="CIDFont+F4" w:hint="default"/>
        <w:color w:val="auto"/>
        <w:sz w:val="22"/>
      </w:rPr>
    </w:lvl>
    <w:lvl w:ilvl="7">
      <w:start w:val="1"/>
      <w:numFmt w:val="decimal"/>
      <w:lvlText w:val="%1.%2.%3.%4.%5.%6.%7.%8"/>
      <w:lvlJc w:val="left"/>
      <w:pPr>
        <w:ind w:left="6480" w:hanging="1440"/>
      </w:pPr>
      <w:rPr>
        <w:rFonts w:eastAsia="CIDFont+F4" w:hint="default"/>
        <w:color w:val="auto"/>
        <w:sz w:val="22"/>
      </w:rPr>
    </w:lvl>
    <w:lvl w:ilvl="8">
      <w:start w:val="1"/>
      <w:numFmt w:val="decimal"/>
      <w:lvlText w:val="%1.%2.%3.%4.%5.%6.%7.%8.%9"/>
      <w:lvlJc w:val="left"/>
      <w:pPr>
        <w:ind w:left="7560" w:hanging="1800"/>
      </w:pPr>
      <w:rPr>
        <w:rFonts w:eastAsia="CIDFont+F4" w:hint="default"/>
        <w:color w:val="auto"/>
        <w:sz w:val="22"/>
      </w:rPr>
    </w:lvl>
  </w:abstractNum>
  <w:abstractNum w:abstractNumId="7">
    <w:nsid w:val="32DF5AA2"/>
    <w:multiLevelType w:val="multilevel"/>
    <w:tmpl w:val="A8EC13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5BB0018"/>
    <w:multiLevelType w:val="hybridMultilevel"/>
    <w:tmpl w:val="8B442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FF15DE"/>
    <w:multiLevelType w:val="multilevel"/>
    <w:tmpl w:val="317E208A"/>
    <w:lvl w:ilvl="0">
      <w:start w:val="500"/>
      <w:numFmt w:val="lowerRoman"/>
      <w:lvlText w:val="%1."/>
      <w:lvlJc w:val="left"/>
      <w:pPr>
        <w:ind w:left="720" w:firstLine="1800"/>
      </w:pPr>
    </w:lvl>
    <w:lvl w:ilvl="1">
      <w:start w:val="1"/>
      <w:numFmt w:val="decimal"/>
      <w:lvlText w:val="%2."/>
      <w:lvlJc w:val="left"/>
      <w:pPr>
        <w:ind w:left="1080" w:firstLine="2880"/>
      </w:pPr>
    </w:lvl>
    <w:lvl w:ilvl="2">
      <w:start w:val="1"/>
      <w:numFmt w:val="decimal"/>
      <w:lvlText w:val="%3."/>
      <w:lvlJc w:val="left"/>
      <w:pPr>
        <w:ind w:left="1440" w:firstLine="3960"/>
      </w:pPr>
    </w:lvl>
    <w:lvl w:ilvl="3">
      <w:start w:val="1"/>
      <w:numFmt w:val="decimal"/>
      <w:lvlText w:val="%4."/>
      <w:lvlJc w:val="left"/>
      <w:pPr>
        <w:ind w:left="1800" w:firstLine="5040"/>
      </w:pPr>
    </w:lvl>
    <w:lvl w:ilvl="4">
      <w:start w:val="1"/>
      <w:numFmt w:val="decimal"/>
      <w:lvlText w:val="%5."/>
      <w:lvlJc w:val="left"/>
      <w:pPr>
        <w:ind w:left="2160" w:firstLine="6120"/>
      </w:pPr>
    </w:lvl>
    <w:lvl w:ilvl="5">
      <w:start w:val="1"/>
      <w:numFmt w:val="decimal"/>
      <w:lvlText w:val="%6."/>
      <w:lvlJc w:val="left"/>
      <w:pPr>
        <w:ind w:left="2520" w:firstLine="7200"/>
      </w:pPr>
    </w:lvl>
    <w:lvl w:ilvl="6">
      <w:start w:val="1"/>
      <w:numFmt w:val="decimal"/>
      <w:lvlText w:val="%7."/>
      <w:lvlJc w:val="left"/>
      <w:pPr>
        <w:ind w:left="2880" w:firstLine="8280"/>
      </w:pPr>
    </w:lvl>
    <w:lvl w:ilvl="7">
      <w:start w:val="1"/>
      <w:numFmt w:val="decimal"/>
      <w:lvlText w:val="%8."/>
      <w:lvlJc w:val="left"/>
      <w:pPr>
        <w:ind w:left="3240" w:firstLine="9360"/>
      </w:pPr>
    </w:lvl>
    <w:lvl w:ilvl="8">
      <w:start w:val="1"/>
      <w:numFmt w:val="decimal"/>
      <w:lvlText w:val="%9."/>
      <w:lvlJc w:val="left"/>
      <w:pPr>
        <w:ind w:left="3600" w:firstLine="10440"/>
      </w:pPr>
    </w:lvl>
  </w:abstractNum>
  <w:abstractNum w:abstractNumId="10">
    <w:nsid w:val="3AD23C57"/>
    <w:multiLevelType w:val="multilevel"/>
    <w:tmpl w:val="2640A6FA"/>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
    <w:nsid w:val="3CA71420"/>
    <w:multiLevelType w:val="multilevel"/>
    <w:tmpl w:val="644E90CE"/>
    <w:lvl w:ilvl="0">
      <w:start w:val="2"/>
      <w:numFmt w:val="decimal"/>
      <w:lvlText w:val="%1"/>
      <w:lvlJc w:val="left"/>
      <w:pPr>
        <w:ind w:left="360" w:hanging="360"/>
      </w:pPr>
      <w:rPr>
        <w:rFonts w:eastAsia="CIDFont+F4" w:hint="default"/>
        <w:color w:val="auto"/>
        <w:sz w:val="22"/>
      </w:rPr>
    </w:lvl>
    <w:lvl w:ilvl="1">
      <w:start w:val="1"/>
      <w:numFmt w:val="decimal"/>
      <w:lvlText w:val="%1.%2"/>
      <w:lvlJc w:val="left"/>
      <w:pPr>
        <w:ind w:left="720" w:hanging="360"/>
      </w:pPr>
      <w:rPr>
        <w:rFonts w:eastAsia="CIDFont+F4" w:hint="default"/>
        <w:color w:val="auto"/>
        <w:sz w:val="22"/>
      </w:rPr>
    </w:lvl>
    <w:lvl w:ilvl="2">
      <w:start w:val="1"/>
      <w:numFmt w:val="decimal"/>
      <w:lvlText w:val="%1.%2.%3"/>
      <w:lvlJc w:val="left"/>
      <w:pPr>
        <w:ind w:left="1440" w:hanging="720"/>
      </w:pPr>
      <w:rPr>
        <w:rFonts w:eastAsia="CIDFont+F4" w:hint="default"/>
        <w:color w:val="auto"/>
        <w:sz w:val="22"/>
      </w:rPr>
    </w:lvl>
    <w:lvl w:ilvl="3">
      <w:start w:val="1"/>
      <w:numFmt w:val="decimal"/>
      <w:lvlText w:val="%1.%2.%3.%4"/>
      <w:lvlJc w:val="left"/>
      <w:pPr>
        <w:ind w:left="1800" w:hanging="720"/>
      </w:pPr>
      <w:rPr>
        <w:rFonts w:eastAsia="CIDFont+F4" w:hint="default"/>
        <w:color w:val="auto"/>
        <w:sz w:val="22"/>
      </w:rPr>
    </w:lvl>
    <w:lvl w:ilvl="4">
      <w:start w:val="1"/>
      <w:numFmt w:val="decimal"/>
      <w:lvlText w:val="%1.%2.%3.%4.%5"/>
      <w:lvlJc w:val="left"/>
      <w:pPr>
        <w:ind w:left="2520" w:hanging="1080"/>
      </w:pPr>
      <w:rPr>
        <w:rFonts w:eastAsia="CIDFont+F4" w:hint="default"/>
        <w:color w:val="auto"/>
        <w:sz w:val="22"/>
      </w:rPr>
    </w:lvl>
    <w:lvl w:ilvl="5">
      <w:start w:val="1"/>
      <w:numFmt w:val="decimal"/>
      <w:lvlText w:val="%1.%2.%3.%4.%5.%6"/>
      <w:lvlJc w:val="left"/>
      <w:pPr>
        <w:ind w:left="2880" w:hanging="1080"/>
      </w:pPr>
      <w:rPr>
        <w:rFonts w:eastAsia="CIDFont+F4" w:hint="default"/>
        <w:color w:val="auto"/>
        <w:sz w:val="22"/>
      </w:rPr>
    </w:lvl>
    <w:lvl w:ilvl="6">
      <w:start w:val="1"/>
      <w:numFmt w:val="decimal"/>
      <w:lvlText w:val="%1.%2.%3.%4.%5.%6.%7"/>
      <w:lvlJc w:val="left"/>
      <w:pPr>
        <w:ind w:left="3600" w:hanging="1440"/>
      </w:pPr>
      <w:rPr>
        <w:rFonts w:eastAsia="CIDFont+F4" w:hint="default"/>
        <w:color w:val="auto"/>
        <w:sz w:val="22"/>
      </w:rPr>
    </w:lvl>
    <w:lvl w:ilvl="7">
      <w:start w:val="1"/>
      <w:numFmt w:val="decimal"/>
      <w:lvlText w:val="%1.%2.%3.%4.%5.%6.%7.%8"/>
      <w:lvlJc w:val="left"/>
      <w:pPr>
        <w:ind w:left="3960" w:hanging="1440"/>
      </w:pPr>
      <w:rPr>
        <w:rFonts w:eastAsia="CIDFont+F4" w:hint="default"/>
        <w:color w:val="auto"/>
        <w:sz w:val="22"/>
      </w:rPr>
    </w:lvl>
    <w:lvl w:ilvl="8">
      <w:start w:val="1"/>
      <w:numFmt w:val="decimal"/>
      <w:lvlText w:val="%1.%2.%3.%4.%5.%6.%7.%8.%9"/>
      <w:lvlJc w:val="left"/>
      <w:pPr>
        <w:ind w:left="4680" w:hanging="1800"/>
      </w:pPr>
      <w:rPr>
        <w:rFonts w:eastAsia="CIDFont+F4" w:hint="default"/>
        <w:color w:val="auto"/>
        <w:sz w:val="22"/>
      </w:rPr>
    </w:lvl>
  </w:abstractNum>
  <w:abstractNum w:abstractNumId="12">
    <w:nsid w:val="4BF114A7"/>
    <w:multiLevelType w:val="hybridMultilevel"/>
    <w:tmpl w:val="04C41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D5F0C38"/>
    <w:multiLevelType w:val="multilevel"/>
    <w:tmpl w:val="D096A106"/>
    <w:lvl w:ilvl="0">
      <w:start w:val="100"/>
      <w:numFmt w:val="lowerRoman"/>
      <w:lvlText w:val="%1."/>
      <w:lvlJc w:val="left"/>
      <w:pPr>
        <w:ind w:left="720" w:firstLine="1800"/>
      </w:pPr>
    </w:lvl>
    <w:lvl w:ilvl="1">
      <w:start w:val="1"/>
      <w:numFmt w:val="decimal"/>
      <w:lvlText w:val="%2."/>
      <w:lvlJc w:val="left"/>
      <w:pPr>
        <w:ind w:left="1080" w:firstLine="2880"/>
      </w:pPr>
    </w:lvl>
    <w:lvl w:ilvl="2">
      <w:start w:val="1"/>
      <w:numFmt w:val="decimal"/>
      <w:lvlText w:val="%3."/>
      <w:lvlJc w:val="left"/>
      <w:pPr>
        <w:ind w:left="1440" w:firstLine="3960"/>
      </w:pPr>
    </w:lvl>
    <w:lvl w:ilvl="3">
      <w:start w:val="1"/>
      <w:numFmt w:val="decimal"/>
      <w:lvlText w:val="%4."/>
      <w:lvlJc w:val="left"/>
      <w:pPr>
        <w:ind w:left="1800" w:firstLine="5040"/>
      </w:pPr>
    </w:lvl>
    <w:lvl w:ilvl="4">
      <w:start w:val="1"/>
      <w:numFmt w:val="decimal"/>
      <w:lvlText w:val="%5."/>
      <w:lvlJc w:val="left"/>
      <w:pPr>
        <w:ind w:left="2160" w:firstLine="6120"/>
      </w:pPr>
    </w:lvl>
    <w:lvl w:ilvl="5">
      <w:start w:val="1"/>
      <w:numFmt w:val="decimal"/>
      <w:lvlText w:val="%6."/>
      <w:lvlJc w:val="left"/>
      <w:pPr>
        <w:ind w:left="2520" w:firstLine="7200"/>
      </w:pPr>
    </w:lvl>
    <w:lvl w:ilvl="6">
      <w:start w:val="1"/>
      <w:numFmt w:val="decimal"/>
      <w:lvlText w:val="%7."/>
      <w:lvlJc w:val="left"/>
      <w:pPr>
        <w:ind w:left="2880" w:firstLine="8280"/>
      </w:pPr>
    </w:lvl>
    <w:lvl w:ilvl="7">
      <w:start w:val="1"/>
      <w:numFmt w:val="decimal"/>
      <w:lvlText w:val="%8."/>
      <w:lvlJc w:val="left"/>
      <w:pPr>
        <w:ind w:left="3240" w:firstLine="9360"/>
      </w:pPr>
    </w:lvl>
    <w:lvl w:ilvl="8">
      <w:start w:val="1"/>
      <w:numFmt w:val="decimal"/>
      <w:lvlText w:val="%9."/>
      <w:lvlJc w:val="left"/>
      <w:pPr>
        <w:ind w:left="3600" w:firstLine="10440"/>
      </w:pPr>
    </w:lvl>
  </w:abstractNum>
  <w:abstractNum w:abstractNumId="14">
    <w:nsid w:val="664376A3"/>
    <w:multiLevelType w:val="multilevel"/>
    <w:tmpl w:val="0B6A5E7C"/>
    <w:lvl w:ilvl="0">
      <w:start w:val="1"/>
      <w:numFmt w:val="lowerLetter"/>
      <w:lvlText w:val="%1."/>
      <w:lvlJc w:val="left"/>
      <w:pPr>
        <w:ind w:left="1080" w:firstLine="252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5">
    <w:nsid w:val="7159332B"/>
    <w:multiLevelType w:val="multilevel"/>
    <w:tmpl w:val="524ECEE8"/>
    <w:lvl w:ilvl="0">
      <w:start w:val="500"/>
      <w:numFmt w:val="lowerRoman"/>
      <w:lvlText w:val="%1."/>
      <w:lvlJc w:val="left"/>
      <w:pPr>
        <w:ind w:left="720" w:firstLine="1800"/>
      </w:pPr>
    </w:lvl>
    <w:lvl w:ilvl="1">
      <w:start w:val="1"/>
      <w:numFmt w:val="decimal"/>
      <w:lvlText w:val="%2."/>
      <w:lvlJc w:val="left"/>
      <w:pPr>
        <w:ind w:left="1080" w:firstLine="2880"/>
      </w:pPr>
    </w:lvl>
    <w:lvl w:ilvl="2">
      <w:start w:val="1"/>
      <w:numFmt w:val="decimal"/>
      <w:lvlText w:val="%3."/>
      <w:lvlJc w:val="left"/>
      <w:pPr>
        <w:ind w:left="1440" w:firstLine="3960"/>
      </w:pPr>
    </w:lvl>
    <w:lvl w:ilvl="3">
      <w:start w:val="1"/>
      <w:numFmt w:val="decimal"/>
      <w:lvlText w:val="%4."/>
      <w:lvlJc w:val="left"/>
      <w:pPr>
        <w:ind w:left="1800" w:firstLine="5040"/>
      </w:pPr>
    </w:lvl>
    <w:lvl w:ilvl="4">
      <w:start w:val="1"/>
      <w:numFmt w:val="decimal"/>
      <w:lvlText w:val="%5."/>
      <w:lvlJc w:val="left"/>
      <w:pPr>
        <w:ind w:left="2160" w:firstLine="6120"/>
      </w:pPr>
    </w:lvl>
    <w:lvl w:ilvl="5">
      <w:start w:val="1"/>
      <w:numFmt w:val="decimal"/>
      <w:lvlText w:val="%6."/>
      <w:lvlJc w:val="left"/>
      <w:pPr>
        <w:ind w:left="2520" w:firstLine="7200"/>
      </w:pPr>
    </w:lvl>
    <w:lvl w:ilvl="6">
      <w:start w:val="1"/>
      <w:numFmt w:val="decimal"/>
      <w:lvlText w:val="%7."/>
      <w:lvlJc w:val="left"/>
      <w:pPr>
        <w:ind w:left="2880" w:firstLine="8280"/>
      </w:pPr>
    </w:lvl>
    <w:lvl w:ilvl="7">
      <w:start w:val="1"/>
      <w:numFmt w:val="decimal"/>
      <w:lvlText w:val="%8."/>
      <w:lvlJc w:val="left"/>
      <w:pPr>
        <w:ind w:left="3240" w:firstLine="9360"/>
      </w:pPr>
    </w:lvl>
    <w:lvl w:ilvl="8">
      <w:start w:val="1"/>
      <w:numFmt w:val="decimal"/>
      <w:lvlText w:val="%9."/>
      <w:lvlJc w:val="left"/>
      <w:pPr>
        <w:ind w:left="3600" w:firstLine="10440"/>
      </w:pPr>
    </w:lvl>
  </w:abstractNum>
  <w:num w:numId="1">
    <w:abstractNumId w:val="14"/>
  </w:num>
  <w:num w:numId="2">
    <w:abstractNumId w:val="4"/>
  </w:num>
  <w:num w:numId="3">
    <w:abstractNumId w:val="3"/>
  </w:num>
  <w:num w:numId="4">
    <w:abstractNumId w:val="0"/>
  </w:num>
  <w:num w:numId="5">
    <w:abstractNumId w:val="1"/>
  </w:num>
  <w:num w:numId="6">
    <w:abstractNumId w:val="9"/>
  </w:num>
  <w:num w:numId="7">
    <w:abstractNumId w:val="13"/>
  </w:num>
  <w:num w:numId="8">
    <w:abstractNumId w:val="15"/>
  </w:num>
  <w:num w:numId="9">
    <w:abstractNumId w:val="8"/>
  </w:num>
  <w:num w:numId="10">
    <w:abstractNumId w:val="10"/>
  </w:num>
  <w:num w:numId="11">
    <w:abstractNumId w:val="12"/>
  </w:num>
  <w:num w:numId="12">
    <w:abstractNumId w:val="5"/>
  </w:num>
  <w:num w:numId="13">
    <w:abstractNumId w:val="2"/>
  </w:num>
  <w:num w:numId="14">
    <w:abstractNumId w:val="6"/>
  </w:num>
  <w:num w:numId="15">
    <w:abstractNumId w:val="11"/>
  </w:num>
  <w:num w:numId="1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nav kanchan">
    <w15:presenceInfo w15:providerId="None" w15:userId="pranav kan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compat>
    <w:compatSetting w:name="compatibilityMode" w:uri="http://schemas.microsoft.com/office/word" w:val="12"/>
  </w:compat>
  <w:rsids>
    <w:rsidRoot w:val="00993565"/>
    <w:rsid w:val="00026C30"/>
    <w:rsid w:val="000A7A17"/>
    <w:rsid w:val="000D6EC7"/>
    <w:rsid w:val="00112DFD"/>
    <w:rsid w:val="001430A2"/>
    <w:rsid w:val="00194AF3"/>
    <w:rsid w:val="00197DE1"/>
    <w:rsid w:val="002013E6"/>
    <w:rsid w:val="00210D50"/>
    <w:rsid w:val="002A70FB"/>
    <w:rsid w:val="002B6DC5"/>
    <w:rsid w:val="00311233"/>
    <w:rsid w:val="00383DF1"/>
    <w:rsid w:val="00483D75"/>
    <w:rsid w:val="004D7937"/>
    <w:rsid w:val="005A0FE3"/>
    <w:rsid w:val="005C5562"/>
    <w:rsid w:val="00604C45"/>
    <w:rsid w:val="006244F3"/>
    <w:rsid w:val="00652761"/>
    <w:rsid w:val="00665DBA"/>
    <w:rsid w:val="0069230D"/>
    <w:rsid w:val="006C5899"/>
    <w:rsid w:val="00824E28"/>
    <w:rsid w:val="0083595C"/>
    <w:rsid w:val="00873784"/>
    <w:rsid w:val="00897677"/>
    <w:rsid w:val="00936C71"/>
    <w:rsid w:val="00991E2E"/>
    <w:rsid w:val="00993565"/>
    <w:rsid w:val="009B6BC8"/>
    <w:rsid w:val="00A76C88"/>
    <w:rsid w:val="00A9478F"/>
    <w:rsid w:val="00B55FE3"/>
    <w:rsid w:val="00B807D9"/>
    <w:rsid w:val="00C2709F"/>
    <w:rsid w:val="00C33FC9"/>
    <w:rsid w:val="00D64DB8"/>
    <w:rsid w:val="00D6647D"/>
    <w:rsid w:val="00D96B0B"/>
    <w:rsid w:val="00DD6944"/>
    <w:rsid w:val="00E22CEC"/>
    <w:rsid w:val="00EA2873"/>
    <w:rsid w:val="00EA4F3F"/>
    <w:rsid w:val="00ED4700"/>
    <w:rsid w:val="00F76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BDCB"/>
  <w15:docId w15:val="{2936A666-0A9A-4C41-A03B-EBFEFFF7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44"/>
  </w:style>
  <w:style w:type="paragraph" w:styleId="Heading1">
    <w:name w:val="heading 1"/>
    <w:basedOn w:val="Normal1"/>
    <w:next w:val="Normal1"/>
    <w:rsid w:val="00993565"/>
    <w:pPr>
      <w:keepNext/>
      <w:keepLines/>
      <w:ind w:left="432" w:hanging="432"/>
      <w:jc w:val="both"/>
      <w:outlineLvl w:val="0"/>
    </w:pPr>
    <w:rPr>
      <w:b/>
    </w:rPr>
  </w:style>
  <w:style w:type="paragraph" w:styleId="Heading2">
    <w:name w:val="heading 2"/>
    <w:basedOn w:val="Normal1"/>
    <w:next w:val="Normal1"/>
    <w:rsid w:val="00993565"/>
    <w:pPr>
      <w:keepNext/>
      <w:keepLines/>
      <w:spacing w:before="360" w:after="80"/>
      <w:outlineLvl w:val="1"/>
    </w:pPr>
    <w:rPr>
      <w:b/>
      <w:sz w:val="36"/>
      <w:szCs w:val="36"/>
    </w:rPr>
  </w:style>
  <w:style w:type="paragraph" w:styleId="Heading3">
    <w:name w:val="heading 3"/>
    <w:basedOn w:val="Normal1"/>
    <w:next w:val="Normal1"/>
    <w:rsid w:val="00993565"/>
    <w:pPr>
      <w:keepNext/>
      <w:keepLines/>
      <w:spacing w:before="280" w:after="80"/>
      <w:outlineLvl w:val="2"/>
    </w:pPr>
    <w:rPr>
      <w:b/>
      <w:sz w:val="28"/>
      <w:szCs w:val="28"/>
    </w:rPr>
  </w:style>
  <w:style w:type="paragraph" w:styleId="Heading4">
    <w:name w:val="heading 4"/>
    <w:basedOn w:val="Normal1"/>
    <w:next w:val="Normal1"/>
    <w:rsid w:val="00993565"/>
    <w:pPr>
      <w:keepNext/>
      <w:keepLines/>
      <w:spacing w:before="240" w:after="40"/>
      <w:outlineLvl w:val="3"/>
    </w:pPr>
    <w:rPr>
      <w:b/>
    </w:rPr>
  </w:style>
  <w:style w:type="paragraph" w:styleId="Heading5">
    <w:name w:val="heading 5"/>
    <w:basedOn w:val="Normal1"/>
    <w:next w:val="Normal1"/>
    <w:rsid w:val="00993565"/>
    <w:pPr>
      <w:keepNext/>
      <w:keepLines/>
      <w:spacing w:before="220" w:after="40"/>
      <w:outlineLvl w:val="4"/>
    </w:pPr>
    <w:rPr>
      <w:b/>
      <w:sz w:val="22"/>
      <w:szCs w:val="22"/>
    </w:rPr>
  </w:style>
  <w:style w:type="paragraph" w:styleId="Heading6">
    <w:name w:val="heading 6"/>
    <w:basedOn w:val="Normal1"/>
    <w:next w:val="Normal1"/>
    <w:rsid w:val="00993565"/>
    <w:pPr>
      <w:keepNext/>
      <w:keepLines/>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93565"/>
  </w:style>
  <w:style w:type="paragraph" w:styleId="Title">
    <w:name w:val="Title"/>
    <w:basedOn w:val="Normal1"/>
    <w:next w:val="Normal1"/>
    <w:rsid w:val="00993565"/>
    <w:pPr>
      <w:keepNext/>
      <w:keepLines/>
      <w:jc w:val="center"/>
    </w:pPr>
    <w:rPr>
      <w:b/>
    </w:rPr>
  </w:style>
  <w:style w:type="paragraph" w:styleId="Subtitle">
    <w:name w:val="Subtitle"/>
    <w:basedOn w:val="Normal1"/>
    <w:next w:val="Normal1"/>
    <w:rsid w:val="00993565"/>
    <w:pPr>
      <w:keepNext/>
      <w:keepLines/>
      <w:spacing w:before="240" w:after="120"/>
      <w:jc w:val="center"/>
    </w:pPr>
    <w:rPr>
      <w:rFonts w:ascii="Arial" w:eastAsia="Arial" w:hAnsi="Arial" w:cs="Arial"/>
      <w:i/>
      <w:color w:val="666666"/>
      <w:sz w:val="28"/>
      <w:szCs w:val="28"/>
    </w:rPr>
  </w:style>
  <w:style w:type="table" w:customStyle="1" w:styleId="a">
    <w:basedOn w:val="TableNormal"/>
    <w:rsid w:val="0099356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9356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93565"/>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993565"/>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96B0B"/>
    <w:rPr>
      <w:sz w:val="16"/>
      <w:szCs w:val="16"/>
    </w:rPr>
  </w:style>
  <w:style w:type="paragraph" w:styleId="CommentText">
    <w:name w:val="annotation text"/>
    <w:basedOn w:val="Normal"/>
    <w:link w:val="CommentTextChar"/>
    <w:uiPriority w:val="99"/>
    <w:semiHidden/>
    <w:unhideWhenUsed/>
    <w:rsid w:val="00D96B0B"/>
    <w:rPr>
      <w:sz w:val="20"/>
      <w:szCs w:val="20"/>
    </w:rPr>
  </w:style>
  <w:style w:type="character" w:customStyle="1" w:styleId="CommentTextChar">
    <w:name w:val="Comment Text Char"/>
    <w:basedOn w:val="DefaultParagraphFont"/>
    <w:link w:val="CommentText"/>
    <w:uiPriority w:val="99"/>
    <w:semiHidden/>
    <w:rsid w:val="00D96B0B"/>
    <w:rPr>
      <w:sz w:val="20"/>
      <w:szCs w:val="20"/>
    </w:rPr>
  </w:style>
  <w:style w:type="paragraph" w:styleId="CommentSubject">
    <w:name w:val="annotation subject"/>
    <w:basedOn w:val="CommentText"/>
    <w:next w:val="CommentText"/>
    <w:link w:val="CommentSubjectChar"/>
    <w:uiPriority w:val="99"/>
    <w:semiHidden/>
    <w:unhideWhenUsed/>
    <w:rsid w:val="00D96B0B"/>
    <w:rPr>
      <w:b/>
      <w:bCs/>
    </w:rPr>
  </w:style>
  <w:style w:type="character" w:customStyle="1" w:styleId="CommentSubjectChar">
    <w:name w:val="Comment Subject Char"/>
    <w:basedOn w:val="CommentTextChar"/>
    <w:link w:val="CommentSubject"/>
    <w:uiPriority w:val="99"/>
    <w:semiHidden/>
    <w:rsid w:val="00D96B0B"/>
    <w:rPr>
      <w:b/>
      <w:bCs/>
      <w:sz w:val="20"/>
      <w:szCs w:val="20"/>
    </w:rPr>
  </w:style>
  <w:style w:type="paragraph" w:styleId="Revision">
    <w:name w:val="Revision"/>
    <w:hidden/>
    <w:uiPriority w:val="99"/>
    <w:semiHidden/>
    <w:rsid w:val="00D96B0B"/>
  </w:style>
  <w:style w:type="paragraph" w:styleId="BalloonText">
    <w:name w:val="Balloon Text"/>
    <w:basedOn w:val="Normal"/>
    <w:link w:val="BalloonTextChar"/>
    <w:uiPriority w:val="99"/>
    <w:semiHidden/>
    <w:unhideWhenUsed/>
    <w:rsid w:val="00D96B0B"/>
    <w:rPr>
      <w:rFonts w:ascii="Tahoma" w:hAnsi="Tahoma" w:cs="Tahoma"/>
      <w:sz w:val="16"/>
      <w:szCs w:val="16"/>
    </w:rPr>
  </w:style>
  <w:style w:type="character" w:customStyle="1" w:styleId="BalloonTextChar">
    <w:name w:val="Balloon Text Char"/>
    <w:basedOn w:val="DefaultParagraphFont"/>
    <w:link w:val="BalloonText"/>
    <w:uiPriority w:val="99"/>
    <w:semiHidden/>
    <w:rsid w:val="00D96B0B"/>
    <w:rPr>
      <w:rFonts w:ascii="Tahoma" w:hAnsi="Tahoma" w:cs="Tahoma"/>
      <w:sz w:val="16"/>
      <w:szCs w:val="16"/>
    </w:rPr>
  </w:style>
  <w:style w:type="paragraph" w:styleId="ListParagraph">
    <w:name w:val="List Paragraph"/>
    <w:basedOn w:val="Normal"/>
    <w:link w:val="ListParagraphChar"/>
    <w:uiPriority w:val="34"/>
    <w:qFormat/>
    <w:rsid w:val="00194AF3"/>
    <w:pPr>
      <w:ind w:left="720"/>
      <w:contextualSpacing/>
    </w:pPr>
  </w:style>
  <w:style w:type="character" w:customStyle="1" w:styleId="ListParagraphChar">
    <w:name w:val="List Paragraph Char"/>
    <w:basedOn w:val="DefaultParagraphFont"/>
    <w:link w:val="ListParagraph"/>
    <w:uiPriority w:val="34"/>
    <w:rsid w:val="005A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Gl-YX_XgQeV8y-kGvzmJaC-aLJZgwRI9UhRRxIJv3XY/edit" TargetMode="External"/><Relationship Id="rId3" Type="http://schemas.openxmlformats.org/officeDocument/2006/relationships/settings" Target="settings.xml"/><Relationship Id="rId7" Type="http://schemas.openxmlformats.org/officeDocument/2006/relationships/hyperlink" Target="https://docs.google.com/spreadsheets/d/1Gl-YX_XgQeV8y-kGvzmJaC-aLJZgwRI9UhRRxIJv3XY/edit"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20</Pages>
  <Words>3895</Words>
  <Characters>22207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pranav kanchan</cp:lastModifiedBy>
  <cp:revision>3</cp:revision>
  <dcterms:created xsi:type="dcterms:W3CDTF">2018-09-02T12:41:00Z</dcterms:created>
  <dcterms:modified xsi:type="dcterms:W3CDTF">2018-09-02T16:25:00Z</dcterms:modified>
</cp:coreProperties>
</file>