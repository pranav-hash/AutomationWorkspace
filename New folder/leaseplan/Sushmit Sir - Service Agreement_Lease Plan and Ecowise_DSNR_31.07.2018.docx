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F3" w:rsidRPr="00D622AA" w:rsidRDefault="00E06DF3" w:rsidP="00FB4F59">
      <w:pPr>
        <w:pStyle w:val="DefaultText"/>
        <w:rPr>
          <w:rFonts w:ascii="Verdana" w:hAnsi="Verdana"/>
          <w:spacing w:val="2"/>
          <w:sz w:val="18"/>
          <w:szCs w:val="18"/>
          <w:u w:val="single"/>
        </w:rPr>
      </w:pPr>
    </w:p>
    <w:p w:rsidR="00A43118" w:rsidRDefault="00A43118" w:rsidP="00A43118">
      <w:pPr>
        <w:pStyle w:val="DefaultText"/>
        <w:jc w:val="center"/>
        <w:rPr>
          <w:rFonts w:ascii="Verdana" w:hAnsi="Verdana"/>
          <w:b/>
          <w:spacing w:val="2"/>
          <w:sz w:val="18"/>
          <w:szCs w:val="18"/>
          <w:u w:val="single"/>
        </w:rPr>
      </w:pPr>
      <w:r>
        <w:rPr>
          <w:rFonts w:ascii="Verdana" w:hAnsi="Verdana"/>
          <w:b/>
          <w:spacing w:val="2"/>
          <w:sz w:val="18"/>
          <w:szCs w:val="18"/>
          <w:u w:val="single"/>
        </w:rPr>
        <w:t xml:space="preserve">[Note to Draft: To be stamped by payment of appropriate stamp duty] </w:t>
      </w:r>
    </w:p>
    <w:p w:rsidR="00A43118" w:rsidRDefault="00A43118" w:rsidP="00A43118">
      <w:pPr>
        <w:pStyle w:val="DefaultText"/>
        <w:jc w:val="center"/>
        <w:rPr>
          <w:rFonts w:ascii="Verdana" w:hAnsi="Verdana"/>
          <w:b/>
          <w:spacing w:val="2"/>
          <w:sz w:val="18"/>
          <w:szCs w:val="18"/>
          <w:u w:val="single"/>
        </w:rPr>
      </w:pPr>
    </w:p>
    <w:p w:rsidR="00A43118" w:rsidRPr="00A1705F" w:rsidRDefault="00DC612E" w:rsidP="00A43118">
      <w:pPr>
        <w:pStyle w:val="DefaultText"/>
        <w:jc w:val="center"/>
        <w:rPr>
          <w:rFonts w:ascii="Verdana" w:hAnsi="Verdana"/>
          <w:spacing w:val="2"/>
          <w:sz w:val="20"/>
          <w:u w:val="single"/>
        </w:rPr>
      </w:pPr>
      <w:r w:rsidRPr="00A1705F">
        <w:rPr>
          <w:rFonts w:ascii="Verdana" w:hAnsi="Verdana"/>
          <w:b/>
          <w:spacing w:val="2"/>
          <w:sz w:val="20"/>
          <w:u w:val="single"/>
        </w:rPr>
        <w:t>SERVICE</w:t>
      </w:r>
      <w:r w:rsidR="00D41F96" w:rsidRPr="00A1705F">
        <w:rPr>
          <w:rFonts w:ascii="Verdana" w:hAnsi="Verdana"/>
          <w:b/>
          <w:spacing w:val="2"/>
          <w:sz w:val="20"/>
          <w:u w:val="single"/>
        </w:rPr>
        <w:t xml:space="preserve"> </w:t>
      </w:r>
      <w:r w:rsidR="00A43118" w:rsidRPr="00A1705F">
        <w:rPr>
          <w:rFonts w:ascii="Verdana" w:hAnsi="Verdana"/>
          <w:b/>
          <w:spacing w:val="2"/>
          <w:sz w:val="20"/>
          <w:u w:val="single"/>
        </w:rPr>
        <w:t>AGREEMENT</w:t>
      </w:r>
    </w:p>
    <w:p w:rsidR="00981D5A" w:rsidRPr="009661C2" w:rsidRDefault="00981D5A" w:rsidP="00981D5A">
      <w:pPr>
        <w:pStyle w:val="DefaultText"/>
        <w:rPr>
          <w:rFonts w:ascii="Verdana" w:hAnsi="Verdana"/>
          <w:spacing w:val="2"/>
          <w:sz w:val="18"/>
          <w:szCs w:val="18"/>
          <w:u w:val="single"/>
        </w:rPr>
      </w:pPr>
    </w:p>
    <w:p w:rsidR="00981D5A" w:rsidRPr="009661C2" w:rsidRDefault="00981D5A" w:rsidP="00981D5A">
      <w:pPr>
        <w:pStyle w:val="DefaultText"/>
        <w:rPr>
          <w:rFonts w:ascii="Verdana" w:hAnsi="Verdana"/>
          <w:spacing w:val="2"/>
          <w:sz w:val="18"/>
          <w:szCs w:val="18"/>
        </w:rPr>
      </w:pPr>
      <w:r w:rsidRPr="009661C2">
        <w:rPr>
          <w:rFonts w:ascii="Verdana" w:hAnsi="Verdana"/>
          <w:spacing w:val="2"/>
          <w:sz w:val="18"/>
          <w:szCs w:val="18"/>
        </w:rPr>
        <w:t xml:space="preserve">This </w:t>
      </w:r>
      <w:r w:rsidR="00DC612E">
        <w:rPr>
          <w:rFonts w:ascii="Verdana" w:hAnsi="Verdana"/>
          <w:spacing w:val="2"/>
          <w:sz w:val="18"/>
          <w:szCs w:val="18"/>
        </w:rPr>
        <w:t>Service</w:t>
      </w:r>
      <w:r w:rsidR="00D41F96">
        <w:rPr>
          <w:rFonts w:ascii="Verdana" w:hAnsi="Verdana"/>
          <w:spacing w:val="2"/>
          <w:sz w:val="18"/>
          <w:szCs w:val="18"/>
        </w:rPr>
        <w:t xml:space="preserve"> </w:t>
      </w:r>
      <w:r w:rsidR="007905CC">
        <w:rPr>
          <w:rFonts w:ascii="Verdana" w:hAnsi="Verdana"/>
          <w:spacing w:val="2"/>
          <w:sz w:val="18"/>
          <w:szCs w:val="18"/>
        </w:rPr>
        <w:t>Agreement</w:t>
      </w:r>
      <w:r w:rsidR="00D41F96">
        <w:rPr>
          <w:rFonts w:ascii="Verdana" w:hAnsi="Verdana"/>
          <w:spacing w:val="2"/>
          <w:sz w:val="18"/>
          <w:szCs w:val="18"/>
        </w:rPr>
        <w:t xml:space="preserve"> (''</w:t>
      </w:r>
      <w:r w:rsidR="00516503" w:rsidRPr="00516503">
        <w:rPr>
          <w:rFonts w:ascii="Verdana" w:hAnsi="Verdana"/>
          <w:b/>
          <w:spacing w:val="2"/>
          <w:sz w:val="18"/>
          <w:szCs w:val="18"/>
        </w:rPr>
        <w:t>Agreement</w:t>
      </w:r>
      <w:r w:rsidR="00D41F96">
        <w:rPr>
          <w:rFonts w:ascii="Verdana" w:hAnsi="Verdana"/>
          <w:spacing w:val="2"/>
          <w:sz w:val="18"/>
          <w:szCs w:val="18"/>
        </w:rPr>
        <w:t>'')</w:t>
      </w:r>
      <w:r w:rsidR="007905CC">
        <w:rPr>
          <w:rFonts w:ascii="Verdana" w:hAnsi="Verdana"/>
          <w:spacing w:val="2"/>
          <w:sz w:val="18"/>
          <w:szCs w:val="18"/>
        </w:rPr>
        <w:t xml:space="preserve"> </w:t>
      </w:r>
      <w:r>
        <w:rPr>
          <w:rFonts w:ascii="Verdana" w:hAnsi="Verdana"/>
          <w:spacing w:val="2"/>
          <w:sz w:val="18"/>
          <w:szCs w:val="18"/>
        </w:rPr>
        <w:t>is</w:t>
      </w:r>
      <w:r w:rsidRPr="009661C2">
        <w:rPr>
          <w:rFonts w:ascii="Verdana" w:hAnsi="Verdana"/>
          <w:spacing w:val="2"/>
          <w:sz w:val="18"/>
          <w:szCs w:val="18"/>
        </w:rPr>
        <w:t xml:space="preserve"> entered into on this</w:t>
      </w:r>
      <w:r w:rsidR="00F01C8C">
        <w:rPr>
          <w:rFonts w:ascii="Verdana" w:hAnsi="Verdana"/>
          <w:spacing w:val="2"/>
          <w:sz w:val="18"/>
          <w:szCs w:val="18"/>
        </w:rPr>
        <w:t xml:space="preserve"> </w:t>
      </w:r>
      <w:r w:rsidR="007905CC" w:rsidRPr="00D622AA">
        <w:rPr>
          <w:rFonts w:ascii="Verdana" w:hAnsi="Verdana"/>
          <w:sz w:val="18"/>
          <w:szCs w:val="18"/>
        </w:rPr>
        <w:t>[●]</w:t>
      </w:r>
      <w:r w:rsidR="00BE51B8">
        <w:rPr>
          <w:rFonts w:ascii="Verdana" w:hAnsi="Verdana"/>
          <w:sz w:val="18"/>
          <w:szCs w:val="18"/>
        </w:rPr>
        <w:t xml:space="preserve"> </w:t>
      </w:r>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w:t>
      </w:r>
      <w:r w:rsidR="00CA641E" w:rsidRPr="008F74BD">
        <w:rPr>
          <w:rFonts w:ascii="Verdana" w:hAnsi="Verdana"/>
          <w:spacing w:val="2"/>
          <w:sz w:val="18"/>
          <w:szCs w:val="18"/>
        </w:rPr>
        <w:t>2018</w:t>
      </w:r>
      <w:r w:rsidR="00BE51B8">
        <w:rPr>
          <w:rFonts w:ascii="Verdana" w:hAnsi="Verdana"/>
          <w:i/>
          <w:spacing w:val="2"/>
          <w:sz w:val="18"/>
          <w:szCs w:val="18"/>
        </w:rPr>
        <w:t xml:space="preserve"> </w:t>
      </w:r>
      <w:r w:rsidR="00BE51B8">
        <w:rPr>
          <w:rFonts w:ascii="Verdana" w:hAnsi="Verdana"/>
          <w:sz w:val="18"/>
          <w:szCs w:val="18"/>
        </w:rPr>
        <w:t>(“</w:t>
      </w:r>
      <w:r w:rsidR="00BE51B8" w:rsidRPr="00BE51B8">
        <w:rPr>
          <w:rFonts w:ascii="Verdana" w:hAnsi="Verdana"/>
          <w:b/>
          <w:sz w:val="18"/>
          <w:szCs w:val="18"/>
        </w:rPr>
        <w:t>Effective Date</w:t>
      </w:r>
      <w:r w:rsidR="00BE51B8">
        <w:rPr>
          <w:rFonts w:ascii="Verdana" w:hAnsi="Verdana"/>
          <w:sz w:val="18"/>
          <w:szCs w:val="18"/>
        </w:rPr>
        <w:t>”)</w:t>
      </w:r>
      <w:r w:rsidR="00EE5B51">
        <w:rPr>
          <w:rFonts w:ascii="Verdana" w:hAnsi="Verdana"/>
          <w:sz w:val="18"/>
          <w:szCs w:val="18"/>
        </w:rPr>
        <w:t>,</w:t>
      </w:r>
      <w:r w:rsidR="00BE51B8">
        <w:rPr>
          <w:rFonts w:ascii="Verdana" w:hAnsi="Verdana"/>
          <w:i/>
          <w:spacing w:val="2"/>
          <w:sz w:val="18"/>
          <w:szCs w:val="18"/>
        </w:rPr>
        <w:t xml:space="preserve"> </w:t>
      </w:r>
      <w:r w:rsidR="00BE51B8" w:rsidRPr="00BE51B8">
        <w:rPr>
          <w:rFonts w:ascii="Verdana" w:hAnsi="Verdana"/>
          <w:spacing w:val="2"/>
          <w:sz w:val="18"/>
          <w:szCs w:val="18"/>
        </w:rPr>
        <w:t>at</w:t>
      </w:r>
      <w:r w:rsidR="00BE51B8">
        <w:rPr>
          <w:rFonts w:ascii="Verdana" w:hAnsi="Verdana"/>
          <w:i/>
          <w:spacing w:val="2"/>
          <w:sz w:val="18"/>
          <w:szCs w:val="18"/>
        </w:rPr>
        <w:t xml:space="preserve"> </w:t>
      </w:r>
      <w:r w:rsidR="007905CC" w:rsidRPr="00D622AA">
        <w:rPr>
          <w:rFonts w:ascii="Verdana" w:hAnsi="Verdana"/>
          <w:sz w:val="18"/>
          <w:szCs w:val="18"/>
        </w:rPr>
        <w:t>[●]</w:t>
      </w:r>
      <w:r>
        <w:rPr>
          <w:rFonts w:ascii="Verdana" w:hAnsi="Verdana"/>
          <w:spacing w:val="2"/>
          <w:sz w:val="18"/>
          <w:szCs w:val="18"/>
        </w:rPr>
        <w:t xml:space="preserve">, </w:t>
      </w:r>
      <w:r w:rsidRPr="009661C2">
        <w:rPr>
          <w:rFonts w:ascii="Verdana" w:hAnsi="Verdana"/>
          <w:spacing w:val="2"/>
          <w:sz w:val="18"/>
          <w:szCs w:val="18"/>
        </w:rPr>
        <w:t xml:space="preserve">by and </w:t>
      </w:r>
      <w:r>
        <w:rPr>
          <w:rFonts w:ascii="Verdana" w:hAnsi="Verdana"/>
          <w:spacing w:val="2"/>
          <w:sz w:val="18"/>
          <w:szCs w:val="18"/>
        </w:rPr>
        <w:t>between</w:t>
      </w:r>
      <w:r w:rsidRPr="009661C2">
        <w:rPr>
          <w:rFonts w:ascii="Verdana" w:hAnsi="Verdana"/>
          <w:spacing w:val="2"/>
          <w:sz w:val="18"/>
          <w:szCs w:val="18"/>
        </w:rPr>
        <w:t>:</w:t>
      </w:r>
    </w:p>
    <w:p w:rsidR="00981D5A" w:rsidRPr="009661C2" w:rsidRDefault="00981D5A" w:rsidP="00981D5A">
      <w:pPr>
        <w:pStyle w:val="BodyText"/>
        <w:rPr>
          <w:rFonts w:ascii="Verdana" w:hAnsi="Verdana"/>
          <w:spacing w:val="2"/>
          <w:sz w:val="18"/>
          <w:szCs w:val="18"/>
        </w:rPr>
      </w:pPr>
    </w:p>
    <w:p w:rsidR="0039731D" w:rsidRPr="00D622AA" w:rsidRDefault="0039731D" w:rsidP="00FB4F59">
      <w:pPr>
        <w:pStyle w:val="BodyText"/>
        <w:rPr>
          <w:rFonts w:ascii="Verdana" w:hAnsi="Verdana"/>
          <w:spacing w:val="2"/>
          <w:sz w:val="18"/>
          <w:szCs w:val="18"/>
        </w:rPr>
      </w:pPr>
    </w:p>
    <w:p w:rsidR="006156BC" w:rsidRPr="00D622AA" w:rsidRDefault="00F004C5" w:rsidP="00FB4F59">
      <w:pPr>
        <w:pStyle w:val="BodyText"/>
        <w:rPr>
          <w:rFonts w:ascii="Verdana" w:hAnsi="Verdana"/>
          <w:spacing w:val="2"/>
          <w:sz w:val="18"/>
          <w:szCs w:val="18"/>
        </w:rPr>
      </w:pPr>
      <w:r>
        <w:rPr>
          <w:rFonts w:ascii="Verdana" w:hAnsi="Verdana"/>
          <w:b/>
          <w:i/>
          <w:spacing w:val="2"/>
          <w:sz w:val="18"/>
          <w:szCs w:val="18"/>
        </w:rPr>
        <w:t>Lease</w:t>
      </w:r>
      <w:r w:rsidR="00D41F96">
        <w:rPr>
          <w:rFonts w:ascii="Verdana" w:hAnsi="Verdana"/>
          <w:b/>
          <w:i/>
          <w:spacing w:val="2"/>
          <w:sz w:val="18"/>
          <w:szCs w:val="18"/>
        </w:rPr>
        <w:t xml:space="preserve"> </w:t>
      </w:r>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w:t>
      </w:r>
      <w:proofErr w:type="spellStart"/>
      <w:r w:rsidR="003626EE" w:rsidRPr="00D622AA">
        <w:rPr>
          <w:rFonts w:ascii="Verdana" w:hAnsi="Verdana"/>
          <w:sz w:val="18"/>
          <w:szCs w:val="18"/>
        </w:rPr>
        <w:t>Janakpuri</w:t>
      </w:r>
      <w:proofErr w:type="spellEnd"/>
      <w:r w:rsidR="003626EE" w:rsidRPr="00D622AA">
        <w:rPr>
          <w:rFonts w:ascii="Verdana" w:hAnsi="Verdana"/>
          <w:sz w:val="18"/>
          <w:szCs w:val="18"/>
        </w:rPr>
        <w:t xml:space="preserve">,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r w:rsidR="00E85335">
        <w:rPr>
          <w:rFonts w:ascii="Verdana" w:hAnsi="Verdana"/>
          <w:spacing w:val="2"/>
          <w:sz w:val="18"/>
          <w:szCs w:val="18"/>
        </w:rPr>
        <w:t>‘</w:t>
      </w:r>
      <w:r>
        <w:rPr>
          <w:rFonts w:ascii="Verdana" w:hAnsi="Verdana"/>
          <w:spacing w:val="2"/>
          <w:sz w:val="18"/>
          <w:szCs w:val="18"/>
        </w:rPr>
        <w:t>First Part,</w:t>
      </w:r>
    </w:p>
    <w:p w:rsidR="006156BC" w:rsidRPr="009661C2" w:rsidRDefault="006156BC" w:rsidP="00FB4F59">
      <w:pPr>
        <w:pStyle w:val="BodyText"/>
        <w:rPr>
          <w:rFonts w:ascii="Verdana" w:hAnsi="Verdana"/>
          <w:spacing w:val="2"/>
          <w:sz w:val="18"/>
          <w:szCs w:val="18"/>
        </w:rPr>
      </w:pPr>
    </w:p>
    <w:p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rsidR="00710D58" w:rsidRPr="009661C2" w:rsidRDefault="00710D58" w:rsidP="00FB4F59">
      <w:pPr>
        <w:pStyle w:val="BodyText"/>
        <w:rPr>
          <w:rFonts w:ascii="Verdana" w:hAnsi="Verdana"/>
          <w:spacing w:val="2"/>
          <w:sz w:val="18"/>
          <w:szCs w:val="18"/>
        </w:rPr>
      </w:pPr>
    </w:p>
    <w:p w:rsidR="006156BC" w:rsidRDefault="00710D58" w:rsidP="00FB4F59">
      <w:pPr>
        <w:pStyle w:val="BodyText"/>
        <w:rPr>
          <w:rFonts w:ascii="Verdana" w:hAnsi="Verdana"/>
          <w:spacing w:val="2"/>
          <w:sz w:val="18"/>
          <w:szCs w:val="18"/>
        </w:rPr>
      </w:pPr>
      <w:proofErr w:type="spellStart"/>
      <w:r>
        <w:rPr>
          <w:rFonts w:ascii="Verdana" w:hAnsi="Verdana"/>
          <w:b/>
          <w:i/>
          <w:spacing w:val="2"/>
          <w:sz w:val="18"/>
          <w:szCs w:val="18"/>
        </w:rPr>
        <w:t>Ecowise</w:t>
      </w:r>
      <w:proofErr w:type="spellEnd"/>
      <w:r>
        <w:rPr>
          <w:rFonts w:ascii="Verdana" w:hAnsi="Verdana"/>
          <w:b/>
          <w:i/>
          <w:spacing w:val="2"/>
          <w:sz w:val="18"/>
          <w:szCs w:val="18"/>
        </w:rPr>
        <w:t xml:space="preserv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 xml:space="preserve">–92, </w:t>
      </w:r>
      <w:proofErr w:type="spellStart"/>
      <w:r>
        <w:rPr>
          <w:rFonts w:ascii="Verdana" w:hAnsi="Verdana"/>
          <w:spacing w:val="2"/>
          <w:sz w:val="18"/>
          <w:szCs w:val="18"/>
        </w:rPr>
        <w:t>Defence</w:t>
      </w:r>
      <w:proofErr w:type="spellEnd"/>
      <w:r>
        <w:rPr>
          <w:rFonts w:ascii="Verdana" w:hAnsi="Verdana"/>
          <w:spacing w:val="2"/>
          <w:sz w:val="18"/>
          <w:szCs w:val="18"/>
        </w:rPr>
        <w:t xml:space="preserve"> Colony, New Delhi - 110024</w:t>
      </w:r>
      <w:r w:rsidR="00D41F96">
        <w:rPr>
          <w:rFonts w:ascii="Verdana" w:hAnsi="Verdana"/>
          <w:spacing w:val="2"/>
          <w:sz w:val="18"/>
          <w:szCs w:val="18"/>
        </w:rPr>
        <w:t xml:space="preserve"> </w:t>
      </w:r>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rsidR="000207BB" w:rsidRDefault="000207BB" w:rsidP="00FB4F59">
      <w:pPr>
        <w:pStyle w:val="BodyText"/>
        <w:rPr>
          <w:rFonts w:ascii="Verdana" w:hAnsi="Verdana"/>
          <w:spacing w:val="2"/>
          <w:sz w:val="18"/>
          <w:szCs w:val="18"/>
        </w:rPr>
      </w:pPr>
    </w:p>
    <w:p w:rsidR="00106561" w:rsidRPr="009661C2" w:rsidRDefault="00106561" w:rsidP="00106561">
      <w:pPr>
        <w:pStyle w:val="BodyText"/>
        <w:rPr>
          <w:rFonts w:ascii="Verdana" w:hAnsi="Verdana"/>
          <w:spacing w:val="2"/>
          <w:sz w:val="18"/>
          <w:szCs w:val="18"/>
        </w:rPr>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rsidR="006156BC" w:rsidRDefault="006156BC" w:rsidP="00FB4F59">
      <w:pPr>
        <w:pStyle w:val="DefaultText"/>
        <w:rPr>
          <w:rFonts w:ascii="Verdana" w:hAnsi="Verdana"/>
          <w:spacing w:val="2"/>
          <w:sz w:val="18"/>
          <w:szCs w:val="18"/>
        </w:rPr>
      </w:pPr>
    </w:p>
    <w:p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The Client is desirous of engaging services for the manage</w:t>
      </w:r>
      <w:r w:rsidR="00AD5ABF">
        <w:rPr>
          <w:rFonts w:ascii="Verdana" w:hAnsi="Verdana"/>
          <w:spacing w:val="2"/>
          <w:sz w:val="18"/>
          <w:szCs w:val="18"/>
        </w:rPr>
        <w:t xml:space="preserve">ment and administration of its </w:t>
      </w:r>
      <w:r w:rsidR="00B7519D" w:rsidRPr="00D41F96">
        <w:rPr>
          <w:rFonts w:ascii="Verdana" w:hAnsi="Verdana"/>
          <w:spacing w:val="2"/>
          <w:sz w:val="18"/>
          <w:szCs w:val="18"/>
        </w:rPr>
        <w:t>Vehicles</w:t>
      </w:r>
      <w:r w:rsidRPr="009661C2">
        <w:rPr>
          <w:rFonts w:ascii="Verdana" w:hAnsi="Verdana"/>
          <w:spacing w:val="2"/>
          <w:sz w:val="18"/>
          <w:szCs w:val="18"/>
        </w:rPr>
        <w:t>;</w:t>
      </w:r>
    </w:p>
    <w:p w:rsidR="006156BC" w:rsidRPr="009661C2" w:rsidRDefault="006156BC" w:rsidP="00FB4F59">
      <w:pPr>
        <w:pStyle w:val="DefaultText"/>
        <w:rPr>
          <w:rFonts w:ascii="Verdana" w:hAnsi="Verdana"/>
          <w:spacing w:val="2"/>
          <w:sz w:val="18"/>
          <w:szCs w:val="18"/>
        </w:rPr>
      </w:pPr>
    </w:p>
    <w:p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w:t>
      </w:r>
      <w:r w:rsidR="00C64CBA">
        <w:rPr>
          <w:rFonts w:ascii="Verdana" w:hAnsi="Verdana"/>
          <w:spacing w:val="2"/>
          <w:sz w:val="18"/>
          <w:szCs w:val="18"/>
        </w:rPr>
        <w:t>m</w:t>
      </w:r>
      <w:r w:rsidR="006156BC" w:rsidRPr="009661C2">
        <w:rPr>
          <w:rFonts w:ascii="Verdana" w:hAnsi="Verdana"/>
          <w:spacing w:val="2"/>
          <w:sz w:val="18"/>
          <w:szCs w:val="18"/>
        </w:rPr>
        <w:t xml:space="preserve">anagement and </w:t>
      </w:r>
      <w:r w:rsidR="00C64CBA">
        <w:rPr>
          <w:rFonts w:ascii="Verdana" w:hAnsi="Verdana"/>
          <w:spacing w:val="2"/>
          <w:sz w:val="18"/>
          <w:szCs w:val="18"/>
        </w:rPr>
        <w:t>a</w:t>
      </w:r>
      <w:r w:rsidR="006156BC" w:rsidRPr="009661C2">
        <w:rPr>
          <w:rFonts w:ascii="Verdana" w:hAnsi="Verdana"/>
          <w:spacing w:val="2"/>
          <w:sz w:val="18"/>
          <w:szCs w:val="18"/>
        </w:rPr>
        <w:t xml:space="preserve">dministration </w:t>
      </w:r>
      <w:r w:rsidR="00C64CBA">
        <w:rPr>
          <w:rFonts w:ascii="Verdana" w:hAnsi="Verdana"/>
          <w:spacing w:val="2"/>
          <w:sz w:val="18"/>
          <w:szCs w:val="18"/>
        </w:rPr>
        <w:t>s</w:t>
      </w:r>
      <w:r w:rsidR="006156BC" w:rsidRPr="009661C2">
        <w:rPr>
          <w:rFonts w:ascii="Verdana" w:hAnsi="Verdana"/>
          <w:spacing w:val="2"/>
          <w:sz w:val="18"/>
          <w:szCs w:val="18"/>
        </w:rPr>
        <w:t xml:space="preserve">ervices for such </w:t>
      </w:r>
      <w:r w:rsidR="00170D74">
        <w:rPr>
          <w:rFonts w:ascii="Verdana" w:hAnsi="Verdana"/>
          <w:spacing w:val="2"/>
          <w:sz w:val="18"/>
          <w:szCs w:val="18"/>
        </w:rPr>
        <w:t>V</w:t>
      </w:r>
      <w:r w:rsidR="006156BC" w:rsidRPr="009661C2">
        <w:rPr>
          <w:rFonts w:ascii="Verdana" w:hAnsi="Verdana"/>
          <w:spacing w:val="2"/>
          <w:sz w:val="18"/>
          <w:szCs w:val="18"/>
        </w:rPr>
        <w:t>ehicles, on the terms and conditions hereinafter contained.</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rsidR="006156BC" w:rsidRDefault="006156BC" w:rsidP="00FB4F59">
      <w:pPr>
        <w:pStyle w:val="DefaultText"/>
        <w:rPr>
          <w:rFonts w:ascii="Verdana" w:hAnsi="Verdana"/>
          <w:spacing w:val="2"/>
          <w:sz w:val="18"/>
          <w:szCs w:val="18"/>
        </w:rPr>
      </w:pPr>
    </w:p>
    <w:p w:rsidR="00A43118" w:rsidRPr="00A43118" w:rsidRDefault="00A43118" w:rsidP="00FB4F59">
      <w:pPr>
        <w:pStyle w:val="DefaultText"/>
        <w:rPr>
          <w:rFonts w:ascii="Verdana" w:hAnsi="Verdana"/>
          <w:b/>
          <w:spacing w:val="2"/>
          <w:sz w:val="18"/>
          <w:szCs w:val="18"/>
        </w:rPr>
      </w:pPr>
      <w:r w:rsidRPr="00A43118">
        <w:rPr>
          <w:rFonts w:ascii="Verdana" w:hAnsi="Verdana"/>
          <w:b/>
          <w:spacing w:val="2"/>
          <w:sz w:val="18"/>
          <w:szCs w:val="18"/>
        </w:rPr>
        <w:t>ARTICLE 1 – QUOTE AND ORDER</w:t>
      </w:r>
    </w:p>
    <w:p w:rsidR="006156BC" w:rsidRPr="009661C2" w:rsidRDefault="006156BC" w:rsidP="00FB4F59">
      <w:pPr>
        <w:pStyle w:val="DefaultText"/>
        <w:rPr>
          <w:rFonts w:ascii="Verdana" w:hAnsi="Verdana"/>
          <w:spacing w:val="2"/>
          <w:sz w:val="18"/>
          <w:szCs w:val="18"/>
        </w:rPr>
      </w:pPr>
    </w:p>
    <w:p w:rsidR="006156BC" w:rsidRDefault="00C64CBA" w:rsidP="00873F9A">
      <w:pPr>
        <w:pStyle w:val="DefaultText"/>
        <w:ind w:left="720" w:hanging="720"/>
        <w:rPr>
          <w:rFonts w:ascii="Verdana" w:hAnsi="Verdana"/>
          <w:spacing w:val="2"/>
          <w:sz w:val="18"/>
          <w:szCs w:val="18"/>
        </w:rPr>
      </w:pPr>
      <w:r>
        <w:rPr>
          <w:rFonts w:ascii="Verdana" w:hAnsi="Verdana"/>
          <w:spacing w:val="2"/>
          <w:sz w:val="18"/>
          <w:szCs w:val="18"/>
        </w:rPr>
        <w:tab/>
      </w:r>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006A70" w:rsidRPr="00731EC7">
        <w:rPr>
          <w:rFonts w:ascii="Verdana" w:hAnsi="Verdana"/>
          <w:snapToGrid w:val="0"/>
          <w:sz w:val="18"/>
          <w:szCs w:val="18"/>
          <w:lang w:eastAsia="en-US"/>
        </w:rPr>
        <w:t>hereinafter referred to as</w:t>
      </w:r>
      <w:r w:rsidR="00006A70" w:rsidRPr="009661C2">
        <w:rPr>
          <w:rFonts w:ascii="Verdana" w:hAnsi="Verdana"/>
          <w:spacing w:val="2"/>
          <w:sz w:val="18"/>
          <w:szCs w:val="18"/>
        </w:rPr>
        <w:t xml:space="preserve"> </w:t>
      </w:r>
      <w:r w:rsidR="00C37C6C" w:rsidRPr="009661C2">
        <w:rPr>
          <w:rFonts w:ascii="Verdana" w:hAnsi="Verdana"/>
          <w:spacing w:val="2"/>
          <w:sz w:val="18"/>
          <w:szCs w:val="18"/>
        </w:rPr>
        <w:t>“</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w:t>
      </w:r>
      <w:commentRangeStart w:id="0"/>
      <w:r w:rsidR="00D41F96">
        <w:rPr>
          <w:rFonts w:ascii="Verdana" w:hAnsi="Verdana"/>
          <w:spacing w:val="2"/>
          <w:sz w:val="18"/>
          <w:szCs w:val="18"/>
        </w:rPr>
        <w:t xml:space="preserve">management and administration </w:t>
      </w:r>
      <w:r w:rsidR="00170D74">
        <w:rPr>
          <w:rFonts w:ascii="Verdana" w:hAnsi="Verdana"/>
          <w:spacing w:val="2"/>
          <w:sz w:val="18"/>
          <w:szCs w:val="18"/>
        </w:rPr>
        <w:t>s</w:t>
      </w:r>
      <w:r w:rsidR="006156BC" w:rsidRPr="009661C2">
        <w:rPr>
          <w:rFonts w:ascii="Verdana" w:hAnsi="Verdana"/>
          <w:spacing w:val="2"/>
          <w:sz w:val="18"/>
          <w:szCs w:val="18"/>
        </w:rPr>
        <w:t>ervices</w:t>
      </w:r>
      <w:r w:rsidR="00611778">
        <w:rPr>
          <w:rFonts w:ascii="Verdana" w:hAnsi="Verdana"/>
          <w:spacing w:val="2"/>
          <w:sz w:val="18"/>
          <w:szCs w:val="18"/>
        </w:rPr>
        <w:t xml:space="preserve">, described </w:t>
      </w:r>
      <w:r w:rsidR="006F776F">
        <w:rPr>
          <w:rFonts w:ascii="Verdana" w:hAnsi="Verdana"/>
          <w:spacing w:val="2"/>
          <w:sz w:val="18"/>
          <w:szCs w:val="18"/>
        </w:rPr>
        <w:t xml:space="preserve">further </w:t>
      </w:r>
      <w:r w:rsidR="00611778">
        <w:rPr>
          <w:rFonts w:ascii="Verdana" w:hAnsi="Verdana"/>
          <w:spacing w:val="2"/>
          <w:sz w:val="18"/>
          <w:szCs w:val="18"/>
        </w:rPr>
        <w:t xml:space="preserve">in </w:t>
      </w:r>
      <w:r w:rsidR="006F776F">
        <w:rPr>
          <w:rFonts w:ascii="Verdana" w:hAnsi="Verdana"/>
          <w:spacing w:val="2"/>
          <w:sz w:val="18"/>
          <w:szCs w:val="18"/>
        </w:rPr>
        <w:t>detail in Article 2</w:t>
      </w:r>
      <w:commentRangeEnd w:id="0"/>
      <w:r w:rsidR="00C53896">
        <w:rPr>
          <w:rStyle w:val="CommentReference"/>
        </w:rPr>
        <w:commentReference w:id="0"/>
      </w:r>
      <w:r w:rsidR="00D41F96">
        <w:rPr>
          <w:rFonts w:ascii="Verdana" w:hAnsi="Verdana"/>
          <w:spacing w:val="2"/>
          <w:sz w:val="18"/>
          <w:szCs w:val="18"/>
        </w:rPr>
        <w:t xml:space="preserve"> (</w:t>
      </w:r>
      <w:r w:rsidR="00006A70" w:rsidRPr="00731EC7">
        <w:rPr>
          <w:rFonts w:ascii="Verdana" w:hAnsi="Verdana"/>
          <w:snapToGrid w:val="0"/>
          <w:sz w:val="18"/>
          <w:szCs w:val="18"/>
          <w:lang w:eastAsia="en-US"/>
        </w:rPr>
        <w:t>hereinafter referred to as</w:t>
      </w:r>
      <w:r w:rsidR="00006A70">
        <w:rPr>
          <w:rFonts w:ascii="Verdana" w:hAnsi="Verdana"/>
          <w:spacing w:val="2"/>
          <w:sz w:val="18"/>
          <w:szCs w:val="18"/>
        </w:rPr>
        <w:t xml:space="preserve"> </w:t>
      </w:r>
      <w:r w:rsidR="00D41F96">
        <w:rPr>
          <w:rFonts w:ascii="Verdana" w:hAnsi="Verdana"/>
          <w:spacing w:val="2"/>
          <w:sz w:val="18"/>
          <w:szCs w:val="18"/>
        </w:rPr>
        <w:t>''</w:t>
      </w:r>
      <w:r w:rsidR="00D41F96" w:rsidRPr="00D41F96">
        <w:rPr>
          <w:rFonts w:ascii="Verdana" w:hAnsi="Verdana"/>
          <w:b/>
          <w:spacing w:val="2"/>
          <w:sz w:val="18"/>
          <w:szCs w:val="18"/>
        </w:rPr>
        <w:t>Services</w:t>
      </w:r>
      <w:r w:rsidR="00D41F96">
        <w:rPr>
          <w:rFonts w:ascii="Verdana" w:hAnsi="Verdana"/>
          <w:spacing w:val="2"/>
          <w:sz w:val="18"/>
          <w:szCs w:val="18"/>
        </w:rPr>
        <w:t>'')</w:t>
      </w:r>
      <w:r w:rsidR="006156BC" w:rsidRPr="009661C2">
        <w:rPr>
          <w:rFonts w:ascii="Verdana" w:hAnsi="Verdana"/>
          <w:spacing w:val="2"/>
          <w:sz w:val="18"/>
          <w:szCs w:val="18"/>
        </w:rPr>
        <w:t xml:space="preserve">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Client</w:t>
      </w:r>
      <w:r w:rsidR="00F23613">
        <w:rPr>
          <w:rFonts w:ascii="Verdana" w:hAnsi="Verdana"/>
          <w:spacing w:val="2"/>
          <w:sz w:val="18"/>
          <w:szCs w:val="18"/>
        </w:rPr>
        <w:t xml:space="preserve"> shall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rsidR="00170D74" w:rsidRDefault="00170D74" w:rsidP="00873F9A">
      <w:pPr>
        <w:pStyle w:val="DefaultText"/>
        <w:ind w:left="720" w:hanging="720"/>
        <w:rPr>
          <w:rFonts w:ascii="Verdana" w:hAnsi="Verdana"/>
          <w:spacing w:val="2"/>
          <w:sz w:val="18"/>
          <w:szCs w:val="18"/>
        </w:rPr>
      </w:pPr>
    </w:p>
    <w:p w:rsidR="00A43118" w:rsidRPr="006037EE" w:rsidRDefault="00A43118" w:rsidP="00873F9A">
      <w:pPr>
        <w:pStyle w:val="DefaultText"/>
        <w:ind w:left="720" w:hanging="720"/>
        <w:rPr>
          <w:rFonts w:ascii="Verdana" w:hAnsi="Verdana"/>
          <w:b/>
          <w:spacing w:val="2"/>
          <w:sz w:val="18"/>
          <w:szCs w:val="18"/>
        </w:rPr>
      </w:pPr>
      <w:r w:rsidRPr="006037EE">
        <w:rPr>
          <w:rFonts w:ascii="Verdana" w:hAnsi="Verdana"/>
          <w:b/>
          <w:spacing w:val="2"/>
          <w:sz w:val="18"/>
          <w:szCs w:val="18"/>
        </w:rPr>
        <w:t xml:space="preserve">ARTICLE 2 – </w:t>
      </w:r>
      <w:ins w:id="1" w:author="sushmit mishra" w:date="2018-09-03T00:05:00Z">
        <w:r w:rsidR="00C53896">
          <w:rPr>
            <w:rFonts w:ascii="Verdana" w:hAnsi="Verdana"/>
            <w:b/>
            <w:spacing w:val="2"/>
            <w:sz w:val="18"/>
            <w:szCs w:val="18"/>
          </w:rPr>
          <w:t>SERVICES</w:t>
        </w:r>
      </w:ins>
      <w:del w:id="2" w:author="sushmit mishra" w:date="2018-09-03T00:05:00Z">
        <w:r w:rsidRPr="006037EE" w:rsidDel="00C53896">
          <w:rPr>
            <w:rFonts w:ascii="Verdana" w:hAnsi="Verdana"/>
            <w:b/>
            <w:spacing w:val="2"/>
            <w:sz w:val="18"/>
            <w:szCs w:val="18"/>
          </w:rPr>
          <w:delText>REPAIRS AND MAINTENA</w:delText>
        </w:r>
        <w:r w:rsidR="00006A70" w:rsidDel="00C53896">
          <w:rPr>
            <w:rFonts w:ascii="Verdana" w:hAnsi="Verdana"/>
            <w:b/>
            <w:spacing w:val="2"/>
            <w:sz w:val="18"/>
            <w:szCs w:val="18"/>
          </w:rPr>
          <w:delText>N</w:delText>
        </w:r>
        <w:r w:rsidRPr="006037EE" w:rsidDel="00C53896">
          <w:rPr>
            <w:rFonts w:ascii="Verdana" w:hAnsi="Verdana"/>
            <w:b/>
            <w:spacing w:val="2"/>
            <w:sz w:val="18"/>
            <w:szCs w:val="18"/>
          </w:rPr>
          <w:delText>CE OF VEHICLE</w:delText>
        </w:r>
      </w:del>
    </w:p>
    <w:p w:rsidR="00A43118" w:rsidRDefault="00A43118" w:rsidP="00873F9A">
      <w:pPr>
        <w:pStyle w:val="DefaultText"/>
        <w:ind w:left="720" w:hanging="720"/>
        <w:rPr>
          <w:rFonts w:ascii="Verdana" w:hAnsi="Verdana"/>
          <w:spacing w:val="2"/>
          <w:sz w:val="18"/>
          <w:szCs w:val="18"/>
        </w:rPr>
      </w:pPr>
    </w:p>
    <w:p w:rsidR="00A43118" w:rsidRDefault="00A43118" w:rsidP="00170D74">
      <w:pPr>
        <w:pStyle w:val="DefaultText"/>
        <w:ind w:left="720" w:hanging="720"/>
        <w:rPr>
          <w:ins w:id="3" w:author="Misha Bhalla" w:date="2018-08-28T16:29:00Z"/>
          <w:rFonts w:ascii="Verdana" w:hAnsi="Verdana"/>
          <w:spacing w:val="2"/>
          <w:sz w:val="18"/>
          <w:szCs w:val="18"/>
        </w:rPr>
      </w:pPr>
      <w:r>
        <w:rPr>
          <w:rFonts w:ascii="Verdana" w:hAnsi="Verdana"/>
          <w:spacing w:val="2"/>
          <w:sz w:val="18"/>
          <w:szCs w:val="18"/>
        </w:rPr>
        <w:t xml:space="preserve">2.1 </w:t>
      </w:r>
      <w:r w:rsidR="00170D74">
        <w:rPr>
          <w:rFonts w:ascii="Verdana" w:hAnsi="Verdana"/>
          <w:spacing w:val="2"/>
          <w:sz w:val="18"/>
          <w:szCs w:val="18"/>
        </w:rPr>
        <w:tab/>
      </w:r>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r w:rsidR="00D41F96">
        <w:rPr>
          <w:rFonts w:ascii="Verdana" w:hAnsi="Verdana"/>
          <w:spacing w:val="2"/>
          <w:sz w:val="18"/>
          <w:szCs w:val="18"/>
        </w:rPr>
        <w:t xml:space="preserve"> </w:t>
      </w:r>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r w:rsidR="00D41F96">
        <w:rPr>
          <w:rFonts w:ascii="Verdana" w:hAnsi="Verdana"/>
          <w:spacing w:val="2"/>
          <w:sz w:val="18"/>
          <w:szCs w:val="18"/>
        </w:rPr>
        <w:t xml:space="preserve"> </w:t>
      </w:r>
      <w:r w:rsidR="00317121">
        <w:rPr>
          <w:rFonts w:ascii="Verdana" w:hAnsi="Verdana"/>
          <w:spacing w:val="2"/>
          <w:sz w:val="18"/>
          <w:szCs w:val="18"/>
        </w:rPr>
        <w:t>S</w:t>
      </w:r>
      <w:r w:rsidR="00317121" w:rsidRPr="009661C2">
        <w:rPr>
          <w:rFonts w:ascii="Verdana" w:hAnsi="Verdana"/>
          <w:spacing w:val="2"/>
          <w:sz w:val="18"/>
          <w:szCs w:val="18"/>
        </w:rPr>
        <w:t xml:space="preserve">ervices </w:t>
      </w:r>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r w:rsidR="00317121">
        <w:rPr>
          <w:rFonts w:ascii="Verdana" w:hAnsi="Verdana"/>
          <w:spacing w:val="2"/>
          <w:sz w:val="18"/>
          <w:szCs w:val="18"/>
        </w:rPr>
        <w:t>S</w:t>
      </w:r>
      <w:r w:rsidR="00317121" w:rsidRPr="009661C2">
        <w:rPr>
          <w:rFonts w:ascii="Verdana" w:hAnsi="Verdana"/>
          <w:spacing w:val="2"/>
          <w:sz w:val="18"/>
          <w:szCs w:val="18"/>
        </w:rPr>
        <w:t>ervices</w:t>
      </w:r>
      <w:r w:rsidR="00170D74" w:rsidRPr="009661C2">
        <w:rPr>
          <w:rFonts w:ascii="Verdana" w:hAnsi="Verdana"/>
          <w:spacing w:val="2"/>
          <w:sz w:val="18"/>
          <w:szCs w:val="18"/>
        </w:rPr>
        <w:t xml:space="preserve"> shall be mentioned</w:t>
      </w:r>
      <w:r w:rsidR="00D41F96">
        <w:rPr>
          <w:rFonts w:ascii="Verdana" w:hAnsi="Verdana"/>
          <w:spacing w:val="2"/>
          <w:sz w:val="18"/>
          <w:szCs w:val="18"/>
        </w:rPr>
        <w:t xml:space="preserve"> in detail</w:t>
      </w:r>
      <w:r w:rsidR="00170D74" w:rsidRPr="009661C2">
        <w:rPr>
          <w:rFonts w:ascii="Verdana" w:hAnsi="Verdana"/>
          <w:spacing w:val="2"/>
          <w:sz w:val="18"/>
          <w:szCs w:val="18"/>
        </w:rPr>
        <w:t xml:space="preserve">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p>
    <w:p w:rsidR="00D8562C" w:rsidRDefault="00D8562C" w:rsidP="00D8562C">
      <w:pPr>
        <w:pStyle w:val="DefaultText"/>
        <w:rPr>
          <w:ins w:id="4" w:author="Misha Bhalla" w:date="2018-08-28T16:29:00Z"/>
          <w:rFonts w:ascii="Verdana" w:hAnsi="Verdana"/>
          <w:spacing w:val="2"/>
          <w:sz w:val="18"/>
          <w:szCs w:val="18"/>
        </w:rPr>
      </w:pPr>
    </w:p>
    <w:p w:rsidR="00D8562C" w:rsidRPr="009661C2" w:rsidRDefault="00D8562C" w:rsidP="00D8562C">
      <w:pPr>
        <w:pStyle w:val="DefaultText"/>
        <w:rPr>
          <w:ins w:id="5" w:author="Misha Bhalla" w:date="2018-08-28T16:29:00Z"/>
          <w:rFonts w:ascii="Verdana" w:hAnsi="Verdana"/>
          <w:spacing w:val="2"/>
          <w:sz w:val="18"/>
          <w:szCs w:val="18"/>
        </w:rPr>
      </w:pPr>
      <w:ins w:id="6" w:author="Misha Bhalla" w:date="2018-08-28T16:29:00Z">
        <w:r>
          <w:rPr>
            <w:rFonts w:ascii="Verdana" w:hAnsi="Verdana"/>
            <w:spacing w:val="2"/>
            <w:sz w:val="18"/>
            <w:szCs w:val="18"/>
          </w:rPr>
          <w:t xml:space="preserve">2.2     </w:t>
        </w:r>
        <w:commentRangeStart w:id="7"/>
        <w:del w:id="8" w:author="sushmit mishra" w:date="2018-09-03T00:08:00Z">
          <w:r w:rsidRPr="009661C2" w:rsidDel="00326E43">
            <w:rPr>
              <w:rFonts w:ascii="Verdana" w:hAnsi="Verdana"/>
              <w:spacing w:val="2"/>
              <w:sz w:val="18"/>
              <w:szCs w:val="18"/>
            </w:rPr>
            <w:delText>Fleet Management Services</w:delText>
          </w:r>
          <w:r w:rsidDel="00326E43">
            <w:rPr>
              <w:rFonts w:ascii="Verdana" w:hAnsi="Verdana"/>
              <w:spacing w:val="2"/>
              <w:sz w:val="18"/>
              <w:szCs w:val="18"/>
            </w:rPr>
            <w:delText xml:space="preserve"> shall comprise of one or more of the following services</w:delText>
          </w:r>
          <w:r w:rsidRPr="009661C2" w:rsidDel="00326E43">
            <w:rPr>
              <w:rFonts w:ascii="Verdana" w:hAnsi="Verdana"/>
              <w:spacing w:val="2"/>
              <w:sz w:val="18"/>
              <w:szCs w:val="18"/>
            </w:rPr>
            <w:delText>:</w:delText>
          </w:r>
        </w:del>
      </w:ins>
      <w:commentRangeEnd w:id="7"/>
      <w:r w:rsidR="00326E43">
        <w:rPr>
          <w:rStyle w:val="CommentReference"/>
        </w:rPr>
        <w:commentReference w:id="7"/>
      </w:r>
    </w:p>
    <w:p w:rsidR="00D8562C" w:rsidRDefault="00D8562C" w:rsidP="00170D74">
      <w:pPr>
        <w:pStyle w:val="DefaultText"/>
        <w:ind w:left="720" w:hanging="720"/>
        <w:rPr>
          <w:ins w:id="9" w:author="Misha Bhalla" w:date="2018-08-28T16:29:00Z"/>
          <w:rFonts w:ascii="Verdana" w:hAnsi="Verdana"/>
          <w:spacing w:val="2"/>
          <w:sz w:val="18"/>
          <w:szCs w:val="18"/>
        </w:rPr>
      </w:pPr>
    </w:p>
    <w:p w:rsidR="003A5463" w:rsidRDefault="003A5463" w:rsidP="00170D74">
      <w:pPr>
        <w:pStyle w:val="DefaultText"/>
        <w:ind w:left="720" w:hanging="720"/>
        <w:rPr>
          <w:ins w:id="10" w:author="Misha Bhalla" w:date="2018-08-28T16:29:00Z"/>
          <w:rFonts w:ascii="Verdana" w:hAnsi="Verdana"/>
          <w:spacing w:val="2"/>
          <w:sz w:val="18"/>
          <w:szCs w:val="18"/>
        </w:rPr>
      </w:pPr>
    </w:p>
    <w:p w:rsidR="003A5463" w:rsidRPr="0059686F" w:rsidDel="00326E43" w:rsidRDefault="003A5463" w:rsidP="003A5463">
      <w:pPr>
        <w:pStyle w:val="DefaultText"/>
        <w:rPr>
          <w:ins w:id="11" w:author="Misha Bhalla" w:date="2018-08-28T16:29:00Z"/>
          <w:del w:id="12" w:author="sushmit mishra" w:date="2018-09-03T00:10:00Z"/>
          <w:rFonts w:ascii="Verdana" w:hAnsi="Verdana"/>
          <w:b/>
          <w:spacing w:val="2"/>
          <w:sz w:val="18"/>
          <w:szCs w:val="18"/>
        </w:rPr>
      </w:pPr>
      <w:ins w:id="13" w:author="Misha Bhalla" w:date="2018-08-28T16:29:00Z">
        <w:del w:id="14" w:author="sushmit mishra" w:date="2018-09-03T00:10:00Z">
          <w:r w:rsidRPr="0059686F" w:rsidDel="00326E43">
            <w:rPr>
              <w:rFonts w:ascii="Verdana" w:hAnsi="Verdana"/>
              <w:b/>
              <w:spacing w:val="2"/>
              <w:sz w:val="18"/>
              <w:szCs w:val="18"/>
            </w:rPr>
            <w:delText>ARTICLE 2A                          REPAIR AND MAINTENANCE OF VEHICLES</w:delText>
          </w:r>
        </w:del>
      </w:ins>
    </w:p>
    <w:p w:rsidR="003A5463" w:rsidRDefault="003A5463" w:rsidP="003A5463">
      <w:pPr>
        <w:pStyle w:val="DefaultText"/>
        <w:rPr>
          <w:ins w:id="15" w:author="Misha Bhalla" w:date="2018-08-28T16:29:00Z"/>
          <w:rFonts w:ascii="Verdana" w:hAnsi="Verdana"/>
          <w:spacing w:val="2"/>
          <w:sz w:val="18"/>
          <w:szCs w:val="18"/>
        </w:rPr>
      </w:pPr>
    </w:p>
    <w:p w:rsidR="003A5463" w:rsidRDefault="003A5463" w:rsidP="003A5463">
      <w:pPr>
        <w:pStyle w:val="DefaultText"/>
        <w:numPr>
          <w:ilvl w:val="2"/>
          <w:numId w:val="1"/>
        </w:numPr>
        <w:ind w:left="709"/>
        <w:rPr>
          <w:ins w:id="16" w:author="Misha Bhalla" w:date="2018-08-28T16:29:00Z"/>
          <w:rFonts w:ascii="Verdana" w:hAnsi="Verdana"/>
          <w:spacing w:val="2"/>
          <w:sz w:val="18"/>
          <w:szCs w:val="18"/>
        </w:rPr>
      </w:pPr>
      <w:ins w:id="17" w:author="Misha Bhalla" w:date="2018-08-28T16:29:00Z">
        <w:r>
          <w:rPr>
            <w:rFonts w:ascii="Verdana" w:hAnsi="Verdana"/>
            <w:spacing w:val="2"/>
            <w:sz w:val="18"/>
            <w:szCs w:val="18"/>
          </w:rPr>
          <w:t xml:space="preserve">            </w:t>
        </w:r>
        <w:r w:rsidRPr="00A04F8E">
          <w:rPr>
            <w:rFonts w:ascii="Verdana" w:hAnsi="Verdana"/>
            <w:spacing w:val="2"/>
            <w:sz w:val="18"/>
            <w:szCs w:val="18"/>
          </w:rPr>
          <w:t>The Client acknowledges that the r</w:t>
        </w:r>
        <w:r w:rsidRPr="004A554B">
          <w:rPr>
            <w:rFonts w:ascii="Verdana" w:hAnsi="Verdana"/>
            <w:spacing w:val="2"/>
            <w:sz w:val="18"/>
            <w:szCs w:val="18"/>
          </w:rPr>
          <w:t xml:space="preserve">epair and </w:t>
        </w:r>
        <w:r w:rsidRPr="00A04F8E">
          <w:rPr>
            <w:rFonts w:ascii="Verdana" w:hAnsi="Verdana"/>
            <w:spacing w:val="2"/>
            <w:sz w:val="18"/>
            <w:szCs w:val="18"/>
          </w:rPr>
          <w:t>m</w:t>
        </w:r>
        <w:r w:rsidRPr="004A554B">
          <w:rPr>
            <w:rFonts w:ascii="Verdana" w:hAnsi="Verdana"/>
            <w:spacing w:val="2"/>
            <w:sz w:val="18"/>
            <w:szCs w:val="18"/>
          </w:rPr>
          <w:t xml:space="preserve">aintenance of the </w:t>
        </w:r>
        <w:r w:rsidRPr="00A04F8E">
          <w:rPr>
            <w:rFonts w:ascii="Verdana" w:hAnsi="Verdana"/>
            <w:spacing w:val="2"/>
            <w:sz w:val="18"/>
            <w:szCs w:val="18"/>
          </w:rPr>
          <w:t>V</w:t>
        </w:r>
        <w:r w:rsidRPr="004A554B">
          <w:rPr>
            <w:rFonts w:ascii="Verdana" w:hAnsi="Verdana"/>
            <w:spacing w:val="2"/>
            <w:sz w:val="18"/>
            <w:szCs w:val="18"/>
          </w:rPr>
          <w:t>ehicle</w:t>
        </w:r>
        <w:r w:rsidRPr="00A04F8E">
          <w:rPr>
            <w:rFonts w:ascii="Verdana" w:hAnsi="Verdana"/>
            <w:spacing w:val="2"/>
            <w:sz w:val="18"/>
            <w:szCs w:val="18"/>
          </w:rPr>
          <w:t>s</w:t>
        </w:r>
        <w:r w:rsidRPr="004A554B">
          <w:rPr>
            <w:rFonts w:ascii="Verdana" w:hAnsi="Verdana"/>
            <w:spacing w:val="2"/>
            <w:sz w:val="18"/>
            <w:szCs w:val="18"/>
          </w:rPr>
          <w:t xml:space="preserve"> is </w:t>
        </w:r>
        <w:r>
          <w:rPr>
            <w:rFonts w:ascii="Verdana" w:hAnsi="Verdana"/>
            <w:spacing w:val="2"/>
            <w:sz w:val="18"/>
            <w:szCs w:val="18"/>
          </w:rPr>
          <w:t xml:space="preserve">the </w:t>
        </w:r>
        <w:r w:rsidRPr="004A554B">
          <w:rPr>
            <w:rFonts w:ascii="Verdana" w:hAnsi="Verdana"/>
            <w:spacing w:val="2"/>
            <w:sz w:val="18"/>
            <w:szCs w:val="18"/>
          </w:rPr>
          <w:t xml:space="preserve">sole responsibility of the </w:t>
        </w:r>
        <w:r w:rsidRPr="00A04F8E">
          <w:rPr>
            <w:rFonts w:ascii="Verdana" w:hAnsi="Verdana"/>
            <w:spacing w:val="2"/>
            <w:sz w:val="18"/>
            <w:szCs w:val="18"/>
          </w:rPr>
          <w:t>Client</w:t>
        </w:r>
        <w:r w:rsidRPr="004A554B">
          <w:rPr>
            <w:rFonts w:ascii="Verdana" w:hAnsi="Verdana"/>
            <w:spacing w:val="2"/>
            <w:sz w:val="18"/>
            <w:szCs w:val="18"/>
          </w:rPr>
          <w:t>.</w:t>
        </w:r>
        <w:r w:rsidRPr="00A04F8E">
          <w:rPr>
            <w:rFonts w:ascii="Verdana" w:hAnsi="Verdana"/>
            <w:spacing w:val="2"/>
            <w:sz w:val="18"/>
            <w:szCs w:val="18"/>
          </w:rPr>
          <w:t xml:space="preserve"> However, at the request of the Client and to facili</w:t>
        </w:r>
        <w:r w:rsidRPr="00302373">
          <w:rPr>
            <w:rFonts w:ascii="Verdana" w:hAnsi="Verdana"/>
            <w:spacing w:val="2"/>
            <w:sz w:val="18"/>
            <w:szCs w:val="18"/>
          </w:rPr>
          <w:t xml:space="preserve">tate the Client in </w:t>
        </w:r>
        <w:r>
          <w:rPr>
            <w:rFonts w:ascii="Verdana" w:hAnsi="Verdana"/>
            <w:spacing w:val="2"/>
            <w:sz w:val="18"/>
            <w:szCs w:val="18"/>
          </w:rPr>
          <w:t>payment</w:t>
        </w:r>
        <w:r w:rsidRPr="00302373">
          <w:rPr>
            <w:rFonts w:ascii="Verdana" w:hAnsi="Verdana"/>
            <w:spacing w:val="2"/>
            <w:sz w:val="18"/>
            <w:szCs w:val="18"/>
          </w:rPr>
          <w:t xml:space="preserve"> of the costs involved in the repair and maintenance of the Vehicles, LPIN shall pay for the repair and maintenance</w:t>
        </w:r>
        <w:r w:rsidRPr="007C4248">
          <w:rPr>
            <w:rFonts w:ascii="Verdana" w:hAnsi="Verdana"/>
            <w:spacing w:val="2"/>
            <w:sz w:val="18"/>
            <w:szCs w:val="18"/>
          </w:rPr>
          <w:t xml:space="preserve"> of the Vehicles in the first instance on behalf of the Client</w:t>
        </w:r>
        <w:r w:rsidRPr="00A91606">
          <w:rPr>
            <w:rFonts w:ascii="Verdana" w:hAnsi="Verdana"/>
            <w:spacing w:val="2"/>
            <w:sz w:val="18"/>
            <w:szCs w:val="18"/>
          </w:rPr>
          <w:t xml:space="preserve">. The </w:t>
        </w:r>
        <w:r>
          <w:rPr>
            <w:rFonts w:ascii="Verdana" w:hAnsi="Verdana"/>
            <w:spacing w:val="2"/>
            <w:sz w:val="18"/>
            <w:szCs w:val="18"/>
          </w:rPr>
          <w:t xml:space="preserve">amounts so paid by LPIN shall be reimbursed/settled by the </w:t>
        </w:r>
        <w:r w:rsidRPr="00C40A42">
          <w:rPr>
            <w:rFonts w:ascii="Verdana" w:hAnsi="Verdana"/>
            <w:spacing w:val="2"/>
            <w:sz w:val="18"/>
            <w:szCs w:val="18"/>
          </w:rPr>
          <w:t xml:space="preserve">Client in the manner provided under </w:t>
        </w:r>
        <w:r>
          <w:rPr>
            <w:rFonts w:ascii="Verdana" w:hAnsi="Verdana"/>
            <w:spacing w:val="2"/>
            <w:sz w:val="18"/>
            <w:szCs w:val="18"/>
          </w:rPr>
          <w:t>the provisions of (II), (III) and (IV)</w:t>
        </w:r>
        <w:r w:rsidRPr="00C40A42">
          <w:rPr>
            <w:rFonts w:ascii="Verdana" w:hAnsi="Verdana"/>
            <w:spacing w:val="2"/>
            <w:sz w:val="18"/>
            <w:szCs w:val="18"/>
          </w:rPr>
          <w:t xml:space="preserve"> of this Article.</w:t>
        </w:r>
        <w:r w:rsidRPr="004A554B">
          <w:rPr>
            <w:rFonts w:ascii="Verdana" w:hAnsi="Verdana"/>
            <w:spacing w:val="2"/>
            <w:sz w:val="18"/>
            <w:szCs w:val="18"/>
          </w:rPr>
          <w:t xml:space="preserve"> </w:t>
        </w:r>
        <w:r w:rsidRPr="00326E43">
          <w:rPr>
            <w:rFonts w:ascii="Verdana" w:hAnsi="Verdana"/>
            <w:spacing w:val="2"/>
            <w:sz w:val="18"/>
            <w:szCs w:val="18"/>
            <w:highlight w:val="green"/>
            <w:rPrChange w:id="18" w:author="sushmit mishra" w:date="2018-09-03T00:13:00Z">
              <w:rPr>
                <w:rFonts w:ascii="Verdana" w:hAnsi="Verdana"/>
                <w:spacing w:val="2"/>
                <w:sz w:val="18"/>
                <w:szCs w:val="18"/>
              </w:rPr>
            </w:rPrChange>
          </w:rPr>
          <w:t xml:space="preserve">LPIN has </w:t>
        </w:r>
        <w:proofErr w:type="spellStart"/>
        <w:r w:rsidRPr="00326E43">
          <w:rPr>
            <w:rFonts w:ascii="Verdana" w:hAnsi="Verdana"/>
            <w:spacing w:val="2"/>
            <w:sz w:val="18"/>
            <w:szCs w:val="18"/>
            <w:highlight w:val="green"/>
            <w:rPrChange w:id="19" w:author="sushmit mishra" w:date="2018-09-03T00:13:00Z">
              <w:rPr>
                <w:rFonts w:ascii="Verdana" w:hAnsi="Verdana"/>
                <w:spacing w:val="2"/>
                <w:sz w:val="18"/>
                <w:szCs w:val="18"/>
              </w:rPr>
            </w:rPrChange>
          </w:rPr>
          <w:t>authorised</w:t>
        </w:r>
        <w:proofErr w:type="spellEnd"/>
        <w:r w:rsidRPr="00326E43">
          <w:rPr>
            <w:rFonts w:ascii="Verdana" w:hAnsi="Verdana"/>
            <w:spacing w:val="2"/>
            <w:sz w:val="18"/>
            <w:szCs w:val="18"/>
            <w:highlight w:val="green"/>
            <w:rPrChange w:id="20" w:author="sushmit mishra" w:date="2018-09-03T00:13:00Z">
              <w:rPr>
                <w:rFonts w:ascii="Verdana" w:hAnsi="Verdana"/>
                <w:spacing w:val="2"/>
                <w:sz w:val="18"/>
                <w:szCs w:val="18"/>
              </w:rPr>
            </w:rPrChange>
          </w:rPr>
          <w:t xml:space="preserve"> the </w:t>
        </w:r>
        <w:r w:rsidRPr="00326E43">
          <w:rPr>
            <w:rFonts w:ascii="Verdana" w:hAnsi="Verdana"/>
            <w:spacing w:val="2"/>
            <w:sz w:val="18"/>
            <w:szCs w:val="18"/>
            <w:highlight w:val="green"/>
            <w:rPrChange w:id="21" w:author="sushmit mishra" w:date="2018-09-03T00:13:00Z">
              <w:rPr>
                <w:rFonts w:ascii="Verdana" w:hAnsi="Verdana"/>
                <w:spacing w:val="2"/>
                <w:sz w:val="18"/>
                <w:szCs w:val="18"/>
              </w:rPr>
            </w:rPrChange>
          </w:rPr>
          <w:lastRenderedPageBreak/>
          <w:t xml:space="preserve">Designated </w:t>
        </w:r>
        <w:proofErr w:type="spellStart"/>
        <w:r w:rsidRPr="00326E43">
          <w:rPr>
            <w:rFonts w:ascii="Verdana" w:hAnsi="Verdana"/>
            <w:spacing w:val="2"/>
            <w:sz w:val="18"/>
            <w:szCs w:val="18"/>
            <w:highlight w:val="green"/>
            <w:rPrChange w:id="22" w:author="sushmit mishra" w:date="2018-09-03T00:13:00Z">
              <w:rPr>
                <w:rFonts w:ascii="Verdana" w:hAnsi="Verdana"/>
                <w:spacing w:val="2"/>
                <w:sz w:val="18"/>
                <w:szCs w:val="18"/>
              </w:rPr>
            </w:rPrChange>
          </w:rPr>
          <w:t>Authorised</w:t>
        </w:r>
        <w:proofErr w:type="spellEnd"/>
        <w:r w:rsidRPr="00326E43">
          <w:rPr>
            <w:rFonts w:ascii="Verdana" w:hAnsi="Verdana"/>
            <w:spacing w:val="2"/>
            <w:sz w:val="18"/>
            <w:szCs w:val="18"/>
            <w:highlight w:val="green"/>
            <w:rPrChange w:id="23" w:author="sushmit mishra" w:date="2018-09-03T00:13:00Z">
              <w:rPr>
                <w:rFonts w:ascii="Verdana" w:hAnsi="Verdana"/>
                <w:spacing w:val="2"/>
                <w:sz w:val="18"/>
                <w:szCs w:val="18"/>
              </w:rPr>
            </w:rPrChange>
          </w:rPr>
          <w:t xml:space="preserve"> Workshops for maintenance and repair of the Vehicle.</w:t>
        </w:r>
        <w:r w:rsidRPr="004A554B">
          <w:rPr>
            <w:rFonts w:ascii="Verdana" w:hAnsi="Verdana"/>
            <w:spacing w:val="2"/>
            <w:sz w:val="18"/>
            <w:szCs w:val="18"/>
          </w:rPr>
          <w:t xml:space="preserve"> The</w:t>
        </w:r>
        <w:r w:rsidRPr="00A04F8E">
          <w:rPr>
            <w:rFonts w:ascii="Verdana" w:hAnsi="Verdana"/>
            <w:spacing w:val="2"/>
            <w:sz w:val="18"/>
            <w:szCs w:val="18"/>
          </w:rPr>
          <w:t xml:space="preserve"> assistance of LPIN as a pure agent of Client shall be available hereunder if and only if the </w:t>
        </w:r>
        <w:r w:rsidRPr="004A554B">
          <w:rPr>
            <w:rFonts w:ascii="Verdana" w:hAnsi="Verdana"/>
            <w:spacing w:val="2"/>
            <w:sz w:val="18"/>
            <w:szCs w:val="18"/>
          </w:rPr>
          <w:t>Vehicle</w:t>
        </w:r>
        <w:r w:rsidRPr="00A04F8E">
          <w:rPr>
            <w:rFonts w:ascii="Verdana" w:hAnsi="Verdana"/>
            <w:spacing w:val="2"/>
            <w:sz w:val="18"/>
            <w:szCs w:val="18"/>
          </w:rPr>
          <w:t>s</w:t>
        </w:r>
        <w:r w:rsidRPr="004A554B">
          <w:rPr>
            <w:rFonts w:ascii="Verdana" w:hAnsi="Verdana"/>
            <w:spacing w:val="2"/>
            <w:sz w:val="18"/>
            <w:szCs w:val="18"/>
          </w:rPr>
          <w:t xml:space="preserve"> </w:t>
        </w:r>
        <w:r w:rsidRPr="00A04F8E">
          <w:rPr>
            <w:rFonts w:ascii="Verdana" w:hAnsi="Verdana"/>
            <w:spacing w:val="2"/>
            <w:sz w:val="18"/>
            <w:szCs w:val="18"/>
          </w:rPr>
          <w:t>are</w:t>
        </w:r>
        <w:r w:rsidRPr="004A554B">
          <w:rPr>
            <w:rFonts w:ascii="Verdana" w:hAnsi="Verdana"/>
            <w:spacing w:val="2"/>
            <w:sz w:val="18"/>
            <w:szCs w:val="18"/>
          </w:rPr>
          <w:t xml:space="preserve"> maintained and/or repaired at the Designated </w:t>
        </w:r>
        <w:proofErr w:type="spellStart"/>
        <w:r w:rsidRPr="004A554B">
          <w:rPr>
            <w:rFonts w:ascii="Verdana" w:hAnsi="Verdana"/>
            <w:spacing w:val="2"/>
            <w:sz w:val="18"/>
            <w:szCs w:val="18"/>
          </w:rPr>
          <w:t>Authorised</w:t>
        </w:r>
        <w:proofErr w:type="spellEnd"/>
        <w:r w:rsidRPr="004A554B">
          <w:rPr>
            <w:rFonts w:ascii="Verdana" w:hAnsi="Verdana"/>
            <w:spacing w:val="2"/>
            <w:sz w:val="18"/>
            <w:szCs w:val="18"/>
          </w:rPr>
          <w:t xml:space="preserve"> Workshop</w:t>
        </w:r>
        <w:r w:rsidRPr="00A04F8E">
          <w:rPr>
            <w:rFonts w:ascii="Verdana" w:hAnsi="Verdana"/>
            <w:spacing w:val="2"/>
            <w:sz w:val="18"/>
            <w:szCs w:val="18"/>
          </w:rPr>
          <w:t>s</w:t>
        </w:r>
        <w:r w:rsidRPr="004A554B">
          <w:rPr>
            <w:rFonts w:ascii="Verdana" w:hAnsi="Verdana"/>
            <w:spacing w:val="2"/>
            <w:sz w:val="18"/>
            <w:szCs w:val="18"/>
          </w:rPr>
          <w:t>.</w:t>
        </w:r>
        <w:r>
          <w:rPr>
            <w:rFonts w:ascii="Verdana" w:hAnsi="Verdana"/>
            <w:spacing w:val="2"/>
            <w:sz w:val="18"/>
            <w:szCs w:val="18"/>
          </w:rPr>
          <w:t xml:space="preserve"> Subject to provisions of (II), (III) and (IV),</w:t>
        </w:r>
        <w:r w:rsidRPr="004A554B">
          <w:rPr>
            <w:rFonts w:ascii="Verdana" w:hAnsi="Verdana"/>
            <w:spacing w:val="2"/>
            <w:sz w:val="18"/>
            <w:szCs w:val="18"/>
          </w:rPr>
          <w:t xml:space="preserve"> LPIN </w:t>
        </w:r>
        <w:r w:rsidRPr="00A04F8E">
          <w:rPr>
            <w:rFonts w:ascii="Verdana" w:hAnsi="Verdana"/>
            <w:spacing w:val="2"/>
            <w:sz w:val="18"/>
            <w:szCs w:val="18"/>
          </w:rPr>
          <w:t>shall</w:t>
        </w:r>
        <w:r w:rsidRPr="004A554B">
          <w:rPr>
            <w:rFonts w:ascii="Verdana" w:hAnsi="Verdana"/>
            <w:spacing w:val="2"/>
            <w:sz w:val="18"/>
            <w:szCs w:val="18"/>
          </w:rPr>
          <w:t xml:space="preserve"> directly pay/settle the invoice</w:t>
        </w:r>
        <w:r w:rsidRPr="00A04F8E">
          <w:rPr>
            <w:rFonts w:ascii="Verdana" w:hAnsi="Verdana"/>
            <w:spacing w:val="2"/>
            <w:sz w:val="18"/>
            <w:szCs w:val="18"/>
          </w:rPr>
          <w:t>s</w:t>
        </w:r>
        <w:r w:rsidRPr="004A554B">
          <w:rPr>
            <w:rFonts w:ascii="Verdana" w:hAnsi="Verdana"/>
            <w:spacing w:val="2"/>
            <w:sz w:val="18"/>
            <w:szCs w:val="18"/>
          </w:rPr>
          <w:t xml:space="preserve"> raised by such</w:t>
        </w:r>
      </w:ins>
      <w:ins w:id="24" w:author="sushmit mishra" w:date="2018-09-03T00:14:00Z">
        <w:r w:rsidR="00326E43">
          <w:rPr>
            <w:rFonts w:ascii="Verdana" w:hAnsi="Verdana"/>
            <w:spacing w:val="2"/>
            <w:sz w:val="18"/>
            <w:szCs w:val="18"/>
          </w:rPr>
          <w:t xml:space="preserve"> Designated </w:t>
        </w:r>
        <w:proofErr w:type="spellStart"/>
        <w:r w:rsidR="00326E43">
          <w:rPr>
            <w:rFonts w:ascii="Verdana" w:hAnsi="Verdana"/>
            <w:spacing w:val="2"/>
            <w:sz w:val="18"/>
            <w:szCs w:val="18"/>
          </w:rPr>
          <w:t>Authorised</w:t>
        </w:r>
      </w:ins>
      <w:proofErr w:type="spellEnd"/>
      <w:ins w:id="25" w:author="Misha Bhalla" w:date="2018-08-28T16:29:00Z">
        <w:r w:rsidRPr="004A554B">
          <w:rPr>
            <w:rFonts w:ascii="Verdana" w:hAnsi="Verdana"/>
            <w:spacing w:val="2"/>
            <w:sz w:val="18"/>
            <w:szCs w:val="18"/>
          </w:rPr>
          <w:t xml:space="preserve"> </w:t>
        </w:r>
        <w:r w:rsidRPr="00A04F8E">
          <w:rPr>
            <w:rFonts w:ascii="Verdana" w:hAnsi="Verdana"/>
            <w:spacing w:val="2"/>
            <w:sz w:val="18"/>
            <w:szCs w:val="18"/>
          </w:rPr>
          <w:t>W</w:t>
        </w:r>
        <w:r w:rsidRPr="004A554B">
          <w:rPr>
            <w:rFonts w:ascii="Verdana" w:hAnsi="Verdana"/>
            <w:spacing w:val="2"/>
            <w:sz w:val="18"/>
            <w:szCs w:val="18"/>
          </w:rPr>
          <w:t>orkshops</w:t>
        </w:r>
        <w:r w:rsidRPr="00A04F8E">
          <w:rPr>
            <w:rFonts w:ascii="Verdana" w:hAnsi="Verdana"/>
            <w:spacing w:val="2"/>
            <w:sz w:val="18"/>
            <w:szCs w:val="18"/>
          </w:rPr>
          <w:t>.</w:t>
        </w:r>
        <w:commentRangeStart w:id="26"/>
        <w:r>
          <w:rPr>
            <w:rFonts w:ascii="Verdana" w:hAnsi="Verdana"/>
            <w:spacing w:val="2"/>
            <w:sz w:val="18"/>
            <w:szCs w:val="18"/>
          </w:rPr>
          <w:t xml:space="preserve"> </w:t>
        </w:r>
        <w:r w:rsidRPr="004A554B">
          <w:rPr>
            <w:rFonts w:ascii="Verdana" w:hAnsi="Verdana"/>
            <w:spacing w:val="2"/>
            <w:sz w:val="18"/>
            <w:szCs w:val="18"/>
          </w:rPr>
          <w:t xml:space="preserve">In case LPIN offers and the </w:t>
        </w:r>
        <w:r>
          <w:rPr>
            <w:rFonts w:ascii="Verdana" w:hAnsi="Verdana"/>
            <w:spacing w:val="2"/>
            <w:sz w:val="18"/>
            <w:szCs w:val="18"/>
          </w:rPr>
          <w:t>C</w:t>
        </w:r>
        <w:r w:rsidRPr="004A554B">
          <w:rPr>
            <w:rFonts w:ascii="Verdana" w:hAnsi="Verdana"/>
            <w:spacing w:val="2"/>
            <w:sz w:val="18"/>
            <w:szCs w:val="18"/>
          </w:rPr>
          <w:t>lient accepts the ‘pickup and drop’ service for the Vehicle for service and repair, then any damage to the Vehicle during this process of pickup and drop will be treated as an accident and will accordingly be dealt with in the same way as accident repair as handled by LPIN and shall be covered under the comprehensive Insurance Policy.</w:t>
        </w:r>
      </w:ins>
      <w:commentRangeEnd w:id="26"/>
      <w:r w:rsidR="007013FA">
        <w:rPr>
          <w:rStyle w:val="CommentReference"/>
        </w:rPr>
        <w:commentReference w:id="26"/>
      </w:r>
    </w:p>
    <w:p w:rsidR="003A5463" w:rsidRDefault="003A5463" w:rsidP="003A5463">
      <w:pPr>
        <w:pStyle w:val="DefaultText"/>
        <w:ind w:left="709"/>
        <w:rPr>
          <w:ins w:id="27" w:author="Misha Bhalla" w:date="2018-08-28T16:29:00Z"/>
          <w:rFonts w:ascii="Verdana" w:hAnsi="Verdana"/>
          <w:spacing w:val="2"/>
          <w:sz w:val="18"/>
          <w:szCs w:val="18"/>
        </w:rPr>
      </w:pPr>
    </w:p>
    <w:p w:rsidR="003A5463" w:rsidRDefault="003A5463" w:rsidP="003A5463">
      <w:pPr>
        <w:pStyle w:val="DefaultText"/>
        <w:numPr>
          <w:ilvl w:val="2"/>
          <w:numId w:val="1"/>
        </w:numPr>
        <w:ind w:left="709"/>
        <w:rPr>
          <w:ins w:id="28" w:author="Misha Bhalla" w:date="2018-08-28T16:29:00Z"/>
          <w:rFonts w:ascii="Verdana" w:hAnsi="Verdana"/>
          <w:spacing w:val="2"/>
          <w:sz w:val="18"/>
          <w:szCs w:val="18"/>
        </w:rPr>
      </w:pPr>
      <w:ins w:id="29" w:author="Misha Bhalla" w:date="2018-08-28T16:29:00Z">
        <w:r>
          <w:rPr>
            <w:rFonts w:ascii="Verdana" w:hAnsi="Verdana"/>
            <w:spacing w:val="2"/>
            <w:sz w:val="18"/>
            <w:szCs w:val="18"/>
          </w:rPr>
          <w:t xml:space="preserve">            </w:t>
        </w:r>
        <w:commentRangeStart w:id="30"/>
        <w:r>
          <w:rPr>
            <w:rFonts w:ascii="Verdana" w:hAnsi="Verdana"/>
            <w:spacing w:val="2"/>
            <w:sz w:val="18"/>
            <w:szCs w:val="18"/>
          </w:rPr>
          <w:t xml:space="preserve">LPIN and the Client will discuss and mutually agree upon a fixed amount to be paid by the Client on a periodic basis </w:t>
        </w:r>
      </w:ins>
      <w:ins w:id="31" w:author="sushmit mishra" w:date="2018-09-03T00:56:00Z">
        <w:r w:rsidR="0061768D">
          <w:rPr>
            <w:rFonts w:ascii="Verdana" w:hAnsi="Verdana"/>
            <w:spacing w:val="2"/>
            <w:sz w:val="18"/>
            <w:szCs w:val="18"/>
          </w:rPr>
          <w:t xml:space="preserve">in terms of Article 1 </w:t>
        </w:r>
      </w:ins>
      <w:ins w:id="32" w:author="Misha Bhalla" w:date="2018-08-28T16:29:00Z">
        <w:r>
          <w:rPr>
            <w:rFonts w:ascii="Verdana" w:hAnsi="Verdana"/>
            <w:spacing w:val="2"/>
            <w:sz w:val="18"/>
            <w:szCs w:val="18"/>
          </w:rPr>
          <w:t>to enable LPIN to make the payments to the Designated Authorized Workshops which will subsequently be settled in the manner provided under (III) and (IV) of this Article.</w:t>
        </w:r>
      </w:ins>
      <w:commentRangeEnd w:id="30"/>
      <w:r w:rsidR="00973D66">
        <w:rPr>
          <w:rStyle w:val="CommentReference"/>
        </w:rPr>
        <w:commentReference w:id="30"/>
      </w:r>
    </w:p>
    <w:p w:rsidR="003A5463" w:rsidRDefault="003A5463" w:rsidP="003A5463">
      <w:pPr>
        <w:pStyle w:val="ListParagraph"/>
        <w:rPr>
          <w:ins w:id="33" w:author="Misha Bhalla" w:date="2018-08-28T16:29:00Z"/>
          <w:rFonts w:ascii="Verdana" w:hAnsi="Verdana" w:cs="TTBC0515C8t00"/>
          <w:sz w:val="18"/>
          <w:szCs w:val="18"/>
        </w:rPr>
      </w:pPr>
    </w:p>
    <w:p w:rsidR="003A5463" w:rsidRPr="0059686F" w:rsidRDefault="003A5463" w:rsidP="003A5463">
      <w:pPr>
        <w:pStyle w:val="DefaultText"/>
        <w:numPr>
          <w:ilvl w:val="2"/>
          <w:numId w:val="1"/>
        </w:numPr>
        <w:ind w:left="709"/>
        <w:rPr>
          <w:ins w:id="34" w:author="Misha Bhalla" w:date="2018-08-28T16:29:00Z"/>
          <w:rFonts w:ascii="Verdana" w:hAnsi="Verdana"/>
          <w:spacing w:val="2"/>
          <w:sz w:val="18"/>
          <w:szCs w:val="18"/>
        </w:rPr>
      </w:pPr>
      <w:commentRangeStart w:id="35"/>
      <w:ins w:id="36" w:author="Misha Bhalla" w:date="2018-08-28T16:29:00Z">
        <w:r w:rsidRPr="0059686F">
          <w:rPr>
            <w:rFonts w:ascii="Verdana" w:hAnsi="Verdana" w:cs="TTBC0515C8t00"/>
            <w:sz w:val="18"/>
            <w:szCs w:val="18"/>
          </w:rPr>
          <w:t xml:space="preserve">On the expiry of the Contract Period, LPIN shall calculate the difference between the amounts received from the Client for repairs and maintenance (including the </w:t>
        </w:r>
        <w:proofErr w:type="spellStart"/>
        <w:r w:rsidRPr="0059686F">
          <w:rPr>
            <w:rFonts w:ascii="Verdana" w:hAnsi="Verdana" w:cs="TTBC0515C8t00"/>
            <w:sz w:val="18"/>
            <w:szCs w:val="18"/>
          </w:rPr>
          <w:t>tyre</w:t>
        </w:r>
        <w:proofErr w:type="spellEnd"/>
        <w:r w:rsidRPr="0059686F">
          <w:rPr>
            <w:rFonts w:ascii="Verdana" w:hAnsi="Verdana" w:cs="TTBC0515C8t00"/>
            <w:sz w:val="18"/>
            <w:szCs w:val="18"/>
          </w:rPr>
          <w:t xml:space="preserve"> maintenance) and the actual costs incurred in respect of each </w:t>
        </w:r>
        <w:r>
          <w:rPr>
            <w:rFonts w:ascii="Verdana" w:hAnsi="Verdana" w:cs="TTBC0515C8t00"/>
            <w:sz w:val="18"/>
            <w:szCs w:val="18"/>
          </w:rPr>
          <w:t>V</w:t>
        </w:r>
        <w:r w:rsidRPr="0059686F">
          <w:rPr>
            <w:rFonts w:ascii="Verdana" w:hAnsi="Verdana" w:cs="TTBC0515C8t00"/>
            <w:sz w:val="18"/>
            <w:szCs w:val="18"/>
          </w:rPr>
          <w: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t>
        </w:r>
      </w:ins>
    </w:p>
    <w:p w:rsidR="003A5463" w:rsidRDefault="003A5463" w:rsidP="003A5463">
      <w:pPr>
        <w:pStyle w:val="ListParagraph"/>
        <w:rPr>
          <w:ins w:id="37" w:author="Misha Bhalla" w:date="2018-08-28T16:29:00Z"/>
          <w:rFonts w:ascii="Verdana" w:hAnsi="Verdana" w:cs="TTBC0515C8t00"/>
          <w:sz w:val="18"/>
          <w:szCs w:val="18"/>
        </w:rPr>
      </w:pPr>
    </w:p>
    <w:p w:rsidR="003A5463" w:rsidRPr="0059686F" w:rsidRDefault="003A5463" w:rsidP="003A5463">
      <w:pPr>
        <w:pStyle w:val="DefaultText"/>
        <w:numPr>
          <w:ilvl w:val="2"/>
          <w:numId w:val="1"/>
        </w:numPr>
        <w:ind w:left="709"/>
        <w:rPr>
          <w:ins w:id="38" w:author="Misha Bhalla" w:date="2018-08-28T16:29:00Z"/>
          <w:rFonts w:ascii="Verdana" w:hAnsi="Verdana"/>
          <w:spacing w:val="2"/>
          <w:sz w:val="18"/>
          <w:szCs w:val="18"/>
        </w:rPr>
      </w:pPr>
      <w:ins w:id="39" w:author="Misha Bhalla" w:date="2018-08-28T16:29:00Z">
        <w:r w:rsidRPr="0059686F">
          <w:rPr>
            <w:rFonts w:ascii="Verdana" w:hAnsi="Verdana" w:cs="TTBC0515C8t00"/>
            <w:sz w:val="18"/>
            <w:szCs w:val="18"/>
          </w:rPr>
          <w:t xml:space="preserve">     </w:t>
        </w:r>
        <w:r>
          <w:rPr>
            <w:rFonts w:ascii="Verdana" w:hAnsi="Verdana" w:cs="TTBC0515C8t00"/>
            <w:sz w:val="18"/>
            <w:szCs w:val="18"/>
          </w:rPr>
          <w:t xml:space="preserve">      </w:t>
        </w:r>
        <w:r w:rsidRPr="0059686F">
          <w:rPr>
            <w:rFonts w:ascii="Verdana" w:hAnsi="Verdana" w:cs="TTBC0515C8t00"/>
            <w:sz w:val="18"/>
            <w:szCs w:val="18"/>
          </w:rPr>
          <w:t xml:space="preserve">Notwithstanding the provisions of (III), during the month of March every year, LPIN at its own discretion shall calculate the difference between the amounts received from the Client for repairs and maintenance (including the </w:t>
        </w:r>
        <w:proofErr w:type="spellStart"/>
        <w:r w:rsidRPr="0059686F">
          <w:rPr>
            <w:rFonts w:ascii="Verdana" w:hAnsi="Verdana" w:cs="TTBC0515C8t00"/>
            <w:sz w:val="18"/>
            <w:szCs w:val="18"/>
          </w:rPr>
          <w:t>tyre</w:t>
        </w:r>
        <w:proofErr w:type="spellEnd"/>
        <w:r w:rsidRPr="0059686F">
          <w:rPr>
            <w:rFonts w:ascii="Verdana" w:hAnsi="Verdana" w:cs="TTBC0515C8t00"/>
            <w:sz w:val="18"/>
            <w:szCs w:val="18"/>
          </w:rPr>
          <w:t xml:space="preserve"> maintenance) in respect of all Vehicles with the Client and share a report on all costs incurred on the </w:t>
        </w:r>
        <w:r>
          <w:rPr>
            <w:rFonts w:ascii="Verdana" w:hAnsi="Verdana" w:cs="TTBC0515C8t00"/>
            <w:sz w:val="18"/>
            <w:szCs w:val="18"/>
          </w:rPr>
          <w:t>V</w:t>
        </w:r>
        <w:r w:rsidRPr="0059686F">
          <w:rPr>
            <w:rFonts w:ascii="Verdana" w:hAnsi="Verdana" w:cs="TTBC0515C8t00"/>
            <w:sz w:val="18"/>
            <w:szCs w:val="18"/>
          </w:rPr>
          <w:t xml:space="preserve">ehicles till the month of December of the preceding year against the amount received from the Client for the same period. In the event the variance between the costs incurred on repair and maintenance of these </w:t>
        </w:r>
        <w:r>
          <w:rPr>
            <w:rFonts w:ascii="Verdana" w:hAnsi="Verdana" w:cs="TTBC0515C8t00"/>
            <w:sz w:val="18"/>
            <w:szCs w:val="18"/>
          </w:rPr>
          <w:t>V</w:t>
        </w:r>
        <w:r w:rsidRPr="0059686F">
          <w:rPr>
            <w:rFonts w:ascii="Verdana" w:hAnsi="Verdana" w:cs="TTBC0515C8t00"/>
            <w:sz w:val="18"/>
            <w:szCs w:val="18"/>
          </w:rPr>
          <w:t>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adjust this amount towards the next settlement period.</w:t>
        </w:r>
      </w:ins>
    </w:p>
    <w:commentRangeEnd w:id="35"/>
    <w:p w:rsidR="003A5463" w:rsidRDefault="007013FA" w:rsidP="003A5463">
      <w:pPr>
        <w:autoSpaceDE w:val="0"/>
        <w:autoSpaceDN w:val="0"/>
        <w:adjustRightInd w:val="0"/>
        <w:jc w:val="both"/>
        <w:rPr>
          <w:ins w:id="40" w:author="Misha Bhalla" w:date="2018-08-28T16:29:00Z"/>
          <w:rFonts w:ascii="Verdana" w:hAnsi="Verdana" w:cs="TTBC0515C8t00"/>
          <w:b/>
          <w:sz w:val="18"/>
          <w:szCs w:val="18"/>
        </w:rPr>
      </w:pPr>
      <w:r>
        <w:rPr>
          <w:rStyle w:val="CommentReference"/>
        </w:rPr>
        <w:commentReference w:id="35"/>
      </w:r>
    </w:p>
    <w:p w:rsidR="003A5463" w:rsidDel="007B1274" w:rsidRDefault="003A5463" w:rsidP="003A5463">
      <w:pPr>
        <w:autoSpaceDE w:val="0"/>
        <w:autoSpaceDN w:val="0"/>
        <w:adjustRightInd w:val="0"/>
        <w:jc w:val="both"/>
        <w:rPr>
          <w:ins w:id="41" w:author="Misha Bhalla" w:date="2018-08-28T16:29:00Z"/>
          <w:del w:id="42" w:author="sushmit mishra" w:date="2018-09-03T00:26:00Z"/>
          <w:rFonts w:ascii="Verdana" w:hAnsi="Verdana" w:cs="TTBC0515C8t00"/>
          <w:b/>
          <w:sz w:val="18"/>
          <w:szCs w:val="18"/>
        </w:rPr>
      </w:pPr>
      <w:commentRangeStart w:id="43"/>
      <w:ins w:id="44" w:author="Misha Bhalla" w:date="2018-08-28T16:29:00Z">
        <w:del w:id="45" w:author="sushmit mishra" w:date="2018-09-03T00:26:00Z">
          <w:r w:rsidRPr="0059686F" w:rsidDel="007B1274">
            <w:rPr>
              <w:rFonts w:ascii="Verdana" w:hAnsi="Verdana" w:cs="TTBC0515C8t00"/>
              <w:b/>
              <w:sz w:val="18"/>
              <w:szCs w:val="18"/>
            </w:rPr>
            <w:delText>ARTICLE 2</w:delText>
          </w:r>
          <w:r w:rsidDel="007B1274">
            <w:rPr>
              <w:rFonts w:ascii="Verdana" w:hAnsi="Verdana" w:cs="TTBC0515C8t00"/>
              <w:b/>
              <w:sz w:val="18"/>
              <w:szCs w:val="18"/>
            </w:rPr>
            <w:delText>B</w:delText>
          </w:r>
        </w:del>
      </w:ins>
    </w:p>
    <w:p w:rsidR="003A5463" w:rsidDel="007B1274" w:rsidRDefault="003A5463" w:rsidP="003A5463">
      <w:pPr>
        <w:autoSpaceDE w:val="0"/>
        <w:autoSpaceDN w:val="0"/>
        <w:adjustRightInd w:val="0"/>
        <w:jc w:val="both"/>
        <w:rPr>
          <w:ins w:id="46" w:author="Misha Bhalla" w:date="2018-08-28T16:29:00Z"/>
          <w:del w:id="47" w:author="sushmit mishra" w:date="2018-09-03T00:26:00Z"/>
          <w:rFonts w:ascii="Verdana" w:hAnsi="Verdana" w:cs="TTBC0515C8t00"/>
          <w:b/>
          <w:sz w:val="18"/>
          <w:szCs w:val="18"/>
        </w:rPr>
      </w:pPr>
    </w:p>
    <w:p w:rsidR="003A5463" w:rsidRPr="000D31DB" w:rsidDel="007B1274" w:rsidRDefault="003A5463" w:rsidP="003A5463">
      <w:pPr>
        <w:autoSpaceDE w:val="0"/>
        <w:autoSpaceDN w:val="0"/>
        <w:adjustRightInd w:val="0"/>
        <w:ind w:left="709"/>
        <w:jc w:val="both"/>
        <w:rPr>
          <w:ins w:id="48" w:author="Misha Bhalla" w:date="2018-08-28T16:29:00Z"/>
          <w:del w:id="49" w:author="sushmit mishra" w:date="2018-09-03T00:26:00Z"/>
          <w:rFonts w:ascii="Verdana" w:hAnsi="Verdana" w:cs="TTBC0515C8t00"/>
          <w:sz w:val="18"/>
          <w:szCs w:val="18"/>
        </w:rPr>
      </w:pPr>
      <w:ins w:id="50" w:author="Misha Bhalla" w:date="2018-08-28T16:29:00Z">
        <w:del w:id="51" w:author="sushmit mishra" w:date="2018-09-03T00:26:00Z">
          <w:r w:rsidDel="007B1274">
            <w:rPr>
              <w:rFonts w:ascii="Verdana" w:hAnsi="Verdana"/>
              <w:spacing w:val="2"/>
              <w:sz w:val="18"/>
              <w:szCs w:val="18"/>
            </w:rPr>
            <w:delText>T</w:delText>
          </w:r>
          <w:r w:rsidRPr="00296ACC" w:rsidDel="007B1274">
            <w:rPr>
              <w:rFonts w:ascii="Verdana" w:hAnsi="Verdana"/>
              <w:spacing w:val="2"/>
              <w:sz w:val="18"/>
              <w:szCs w:val="18"/>
            </w:rPr>
            <w:delText xml:space="preserve">he </w:delText>
          </w:r>
          <w:r w:rsidDel="007B1274">
            <w:rPr>
              <w:rFonts w:ascii="Verdana" w:hAnsi="Verdana"/>
              <w:spacing w:val="2"/>
              <w:sz w:val="18"/>
              <w:szCs w:val="18"/>
            </w:rPr>
            <w:delText>C</w:delText>
          </w:r>
          <w:r w:rsidRPr="00296ACC" w:rsidDel="007B1274">
            <w:rPr>
              <w:rFonts w:ascii="Verdana" w:hAnsi="Verdana"/>
              <w:spacing w:val="2"/>
              <w:sz w:val="18"/>
              <w:szCs w:val="18"/>
            </w:rPr>
            <w:delText xml:space="preserve">lient agrees </w:delText>
          </w:r>
          <w:r w:rsidDel="007B1274">
            <w:rPr>
              <w:rFonts w:ascii="Verdana" w:hAnsi="Verdana"/>
              <w:spacing w:val="2"/>
              <w:sz w:val="18"/>
              <w:szCs w:val="18"/>
            </w:rPr>
            <w:delText xml:space="preserve">and understands </w:delText>
          </w:r>
          <w:r w:rsidRPr="00296ACC" w:rsidDel="007B1274">
            <w:rPr>
              <w:rFonts w:ascii="Verdana" w:hAnsi="Verdana"/>
              <w:spacing w:val="2"/>
              <w:sz w:val="18"/>
              <w:szCs w:val="18"/>
            </w:rPr>
            <w:delText>that</w:delText>
          </w:r>
          <w:r w:rsidDel="007B1274">
            <w:rPr>
              <w:rFonts w:ascii="Verdana" w:hAnsi="Verdana"/>
              <w:spacing w:val="2"/>
              <w:sz w:val="18"/>
              <w:szCs w:val="18"/>
            </w:rPr>
            <w:delText xml:space="preserve"> the provision of Article 2A is independent of the provisions of Article 2 hereinabove.</w:delText>
          </w:r>
        </w:del>
      </w:ins>
    </w:p>
    <w:commentRangeEnd w:id="43"/>
    <w:p w:rsidR="003A5463" w:rsidRDefault="007B1274" w:rsidP="00170D74">
      <w:pPr>
        <w:pStyle w:val="DefaultText"/>
        <w:ind w:left="720" w:hanging="720"/>
        <w:rPr>
          <w:ins w:id="52" w:author="Misha Bhalla" w:date="2018-08-28T16:29:00Z"/>
          <w:rFonts w:ascii="Verdana" w:hAnsi="Verdana"/>
          <w:spacing w:val="2"/>
          <w:sz w:val="18"/>
          <w:szCs w:val="18"/>
        </w:rPr>
      </w:pPr>
      <w:r>
        <w:rPr>
          <w:rStyle w:val="CommentReference"/>
        </w:rPr>
        <w:commentReference w:id="43"/>
      </w:r>
    </w:p>
    <w:p w:rsidR="00081536" w:rsidRPr="009661C2" w:rsidRDefault="00081536" w:rsidP="00081536">
      <w:pPr>
        <w:pStyle w:val="DefaultText"/>
        <w:rPr>
          <w:ins w:id="53" w:author="Misha Bhalla" w:date="2018-08-28T16:29:00Z"/>
          <w:rFonts w:ascii="Verdana" w:hAnsi="Verdana"/>
          <w:spacing w:val="2"/>
          <w:sz w:val="18"/>
          <w:szCs w:val="18"/>
        </w:rPr>
      </w:pPr>
      <w:ins w:id="54" w:author="Misha Bhalla" w:date="2018-08-28T16:29:00Z">
        <w:r w:rsidRPr="009661C2">
          <w:rPr>
            <w:rFonts w:ascii="Verdana" w:hAnsi="Verdana"/>
            <w:b/>
            <w:spacing w:val="2"/>
            <w:sz w:val="18"/>
            <w:szCs w:val="18"/>
          </w:rPr>
          <w:t>ARTICLE 3</w:t>
        </w:r>
        <w:r w:rsidRPr="009661C2">
          <w:rPr>
            <w:rFonts w:ascii="Verdana" w:hAnsi="Verdana"/>
            <w:b/>
            <w:spacing w:val="2"/>
            <w:sz w:val="18"/>
            <w:szCs w:val="18"/>
          </w:rPr>
          <w:tab/>
        </w:r>
        <w:r w:rsidRPr="009661C2">
          <w:rPr>
            <w:rFonts w:ascii="Verdana" w:hAnsi="Verdana"/>
            <w:b/>
            <w:spacing w:val="2"/>
            <w:sz w:val="18"/>
            <w:szCs w:val="18"/>
          </w:rPr>
          <w:tab/>
        </w:r>
        <w:r w:rsidRPr="009661C2">
          <w:rPr>
            <w:rFonts w:ascii="Verdana" w:hAnsi="Verdana"/>
            <w:b/>
            <w:spacing w:val="2"/>
            <w:sz w:val="18"/>
            <w:szCs w:val="18"/>
          </w:rPr>
          <w:tab/>
          <w:t>CONTRACT PERIOD</w:t>
        </w:r>
      </w:ins>
    </w:p>
    <w:p w:rsidR="00081536" w:rsidRPr="009661C2" w:rsidRDefault="00081536" w:rsidP="00081536">
      <w:pPr>
        <w:jc w:val="both"/>
        <w:rPr>
          <w:ins w:id="55" w:author="Misha Bhalla" w:date="2018-08-28T16:29:00Z"/>
          <w:rFonts w:ascii="Verdana" w:hAnsi="Verdana"/>
          <w:b/>
          <w:spacing w:val="2"/>
          <w:sz w:val="18"/>
          <w:szCs w:val="18"/>
        </w:rPr>
      </w:pPr>
    </w:p>
    <w:p w:rsidR="00081536" w:rsidRDefault="00081536" w:rsidP="00081536">
      <w:pPr>
        <w:numPr>
          <w:ilvl w:val="1"/>
          <w:numId w:val="2"/>
        </w:numPr>
        <w:jc w:val="both"/>
        <w:rPr>
          <w:ins w:id="56" w:author="Misha Bhalla" w:date="2018-08-28T16:29:00Z"/>
          <w:rFonts w:ascii="Verdana" w:hAnsi="Verdana"/>
          <w:sz w:val="18"/>
          <w:szCs w:val="18"/>
        </w:rPr>
      </w:pPr>
      <w:ins w:id="57" w:author="Misha Bhalla" w:date="2018-08-28T16:29:00Z">
        <w:r>
          <w:rPr>
            <w:rFonts w:ascii="Verdana" w:hAnsi="Verdana"/>
            <w:sz w:val="18"/>
            <w:szCs w:val="18"/>
          </w:rPr>
          <w:t>The</w:t>
        </w:r>
        <w:r>
          <w:rPr>
            <w:rFonts w:ascii="Verdana" w:hAnsi="Verdana"/>
            <w:b/>
            <w:sz w:val="18"/>
            <w:szCs w:val="18"/>
          </w:rPr>
          <w:t xml:space="preserve"> </w:t>
        </w:r>
        <w:r>
          <w:rPr>
            <w:rFonts w:ascii="Verdana" w:hAnsi="Verdana"/>
            <w:sz w:val="18"/>
            <w:szCs w:val="18"/>
          </w:rPr>
          <w:t>Contract Period shall commence from the Contract Start Date and shall cease with immediate effect upon happening of any of the following events:</w:t>
        </w:r>
      </w:ins>
    </w:p>
    <w:p w:rsidR="00081536" w:rsidRDefault="00081536" w:rsidP="00081536">
      <w:pPr>
        <w:jc w:val="both"/>
        <w:rPr>
          <w:ins w:id="58" w:author="Misha Bhalla" w:date="2018-08-28T16:29:00Z"/>
          <w:rFonts w:ascii="Verdana" w:hAnsi="Verdana"/>
          <w:sz w:val="18"/>
          <w:szCs w:val="18"/>
        </w:rPr>
      </w:pPr>
    </w:p>
    <w:p w:rsidR="00081536" w:rsidRDefault="00081536" w:rsidP="00081536">
      <w:pPr>
        <w:jc w:val="both"/>
        <w:rPr>
          <w:ins w:id="59" w:author="Misha Bhalla" w:date="2018-08-28T16:29:00Z"/>
          <w:rFonts w:ascii="Verdana" w:hAnsi="Verdana"/>
          <w:sz w:val="18"/>
          <w:szCs w:val="18"/>
        </w:rPr>
      </w:pPr>
      <w:ins w:id="60" w:author="Misha Bhalla" w:date="2018-08-28T16:29:00Z">
        <w:r>
          <w:rPr>
            <w:rFonts w:ascii="Verdana" w:hAnsi="Verdana"/>
            <w:sz w:val="18"/>
            <w:szCs w:val="18"/>
          </w:rPr>
          <w:t>(</w:t>
        </w:r>
        <w:proofErr w:type="spellStart"/>
        <w:r>
          <w:rPr>
            <w:rFonts w:ascii="Verdana" w:hAnsi="Verdana"/>
            <w:sz w:val="18"/>
            <w:szCs w:val="18"/>
          </w:rPr>
          <w:t>i</w:t>
        </w:r>
        <w:proofErr w:type="spellEnd"/>
        <w:r>
          <w:rPr>
            <w:rFonts w:ascii="Verdana" w:hAnsi="Verdana"/>
            <w:sz w:val="18"/>
            <w:szCs w:val="18"/>
          </w:rPr>
          <w:t>)</w:t>
        </w:r>
        <w:r>
          <w:rPr>
            <w:rFonts w:ascii="Verdana" w:hAnsi="Verdana"/>
            <w:sz w:val="18"/>
            <w:szCs w:val="18"/>
          </w:rPr>
          <w:tab/>
          <w:t>Upon expiry of the Contracted Months.</w:t>
        </w:r>
        <w:r>
          <w:rPr>
            <w:rFonts w:ascii="Verdana" w:hAnsi="Verdana"/>
            <w:sz w:val="18"/>
            <w:szCs w:val="18"/>
          </w:rPr>
          <w:tab/>
        </w:r>
      </w:ins>
    </w:p>
    <w:p w:rsidR="00081536" w:rsidRDefault="00081536" w:rsidP="00081536">
      <w:pPr>
        <w:tabs>
          <w:tab w:val="left" w:pos="720"/>
        </w:tabs>
        <w:ind w:left="720" w:hanging="720"/>
        <w:jc w:val="both"/>
        <w:rPr>
          <w:ins w:id="61" w:author="Misha Bhalla" w:date="2018-08-28T16:29:00Z"/>
          <w:rFonts w:ascii="Verdana" w:hAnsi="Verdana"/>
          <w:sz w:val="18"/>
          <w:szCs w:val="18"/>
        </w:rPr>
      </w:pPr>
      <w:ins w:id="62" w:author="Misha Bhalla" w:date="2018-08-28T16:29:00Z">
        <w:r>
          <w:rPr>
            <w:rFonts w:ascii="Verdana" w:hAnsi="Verdana"/>
            <w:sz w:val="18"/>
            <w:szCs w:val="18"/>
          </w:rPr>
          <w:t>(ii)</w:t>
        </w:r>
        <w:r>
          <w:rPr>
            <w:rFonts w:ascii="Verdana" w:hAnsi="Verdana"/>
            <w:sz w:val="18"/>
            <w:szCs w:val="18"/>
          </w:rPr>
          <w:tab/>
          <w:t>Occurrence of an event of default as specified in Article 9 of this Agreement.</w:t>
        </w:r>
      </w:ins>
    </w:p>
    <w:p w:rsidR="00081536" w:rsidRDefault="00081536" w:rsidP="00081536">
      <w:pPr>
        <w:numPr>
          <w:ilvl w:val="0"/>
          <w:numId w:val="3"/>
        </w:numPr>
        <w:jc w:val="both"/>
        <w:rPr>
          <w:ins w:id="63" w:author="Misha Bhalla" w:date="2018-08-28T16:29:00Z"/>
          <w:rFonts w:ascii="Verdana" w:hAnsi="Verdana"/>
          <w:sz w:val="18"/>
          <w:szCs w:val="18"/>
        </w:rPr>
      </w:pPr>
      <w:ins w:id="64" w:author="Misha Bhalla" w:date="2018-08-28T16:29:00Z">
        <w:r>
          <w:rPr>
            <w:rFonts w:ascii="Verdana" w:hAnsi="Verdana"/>
            <w:sz w:val="18"/>
            <w:szCs w:val="18"/>
          </w:rPr>
          <w:t xml:space="preserve">Expiry of 3 months’ advance notice from the Client or receipt of 3 months’ </w:t>
        </w:r>
        <w:del w:id="65" w:author="sushmit mishra" w:date="2018-09-03T00:43:00Z">
          <w:r w:rsidDel="00973D66">
            <w:rPr>
              <w:rFonts w:ascii="Verdana" w:hAnsi="Verdana"/>
              <w:sz w:val="18"/>
              <w:szCs w:val="18"/>
            </w:rPr>
            <w:delText xml:space="preserve">Fleet Management </w:delText>
          </w:r>
        </w:del>
        <w:r>
          <w:rPr>
            <w:rFonts w:ascii="Verdana" w:hAnsi="Verdana"/>
            <w:sz w:val="18"/>
            <w:szCs w:val="18"/>
          </w:rPr>
          <w:t>Charges in lieu thereof.</w:t>
        </w:r>
      </w:ins>
    </w:p>
    <w:p w:rsidR="00081536" w:rsidRDefault="00081536" w:rsidP="00081536">
      <w:pPr>
        <w:numPr>
          <w:ilvl w:val="0"/>
          <w:numId w:val="3"/>
        </w:numPr>
        <w:jc w:val="both"/>
        <w:rPr>
          <w:ins w:id="66" w:author="Misha Bhalla" w:date="2018-08-28T16:29:00Z"/>
          <w:rFonts w:ascii="Verdana" w:hAnsi="Verdana"/>
          <w:sz w:val="18"/>
          <w:szCs w:val="18"/>
        </w:rPr>
      </w:pPr>
      <w:ins w:id="67" w:author="Misha Bhalla" w:date="2018-08-28T16:29:00Z">
        <w:r>
          <w:rPr>
            <w:rFonts w:ascii="Verdana" w:hAnsi="Verdana"/>
            <w:sz w:val="18"/>
            <w:szCs w:val="18"/>
          </w:rPr>
          <w:t>Theft of the Vehicle</w:t>
        </w:r>
      </w:ins>
      <w:ins w:id="68" w:author="sushmit mishra" w:date="2018-09-03T00:29:00Z">
        <w:r w:rsidR="007B1274">
          <w:rPr>
            <w:rFonts w:ascii="Verdana" w:hAnsi="Verdana"/>
            <w:sz w:val="18"/>
            <w:szCs w:val="18"/>
          </w:rPr>
          <w:t xml:space="preserve"> or sale of the Vehicle.</w:t>
        </w:r>
      </w:ins>
    </w:p>
    <w:p w:rsidR="00081536" w:rsidRDefault="00081536" w:rsidP="00081536">
      <w:pPr>
        <w:numPr>
          <w:ilvl w:val="0"/>
          <w:numId w:val="3"/>
        </w:numPr>
        <w:jc w:val="both"/>
        <w:rPr>
          <w:ins w:id="69" w:author="Misha Bhalla" w:date="2018-08-28T16:29:00Z"/>
          <w:rFonts w:ascii="Verdana" w:hAnsi="Verdana"/>
          <w:sz w:val="18"/>
          <w:szCs w:val="18"/>
        </w:rPr>
      </w:pPr>
      <w:ins w:id="70" w:author="Misha Bhalla" w:date="2018-08-28T16:29:00Z">
        <w:r>
          <w:rPr>
            <w:rFonts w:ascii="Verdana" w:hAnsi="Verdana"/>
            <w:sz w:val="18"/>
            <w:szCs w:val="18"/>
          </w:rPr>
          <w:t xml:space="preserve">The Vehicle being declared as </w:t>
        </w:r>
      </w:ins>
      <w:ins w:id="71" w:author="sushmit mishra" w:date="2018-09-03T00:31:00Z">
        <w:r w:rsidR="007B1274">
          <w:rPr>
            <w:rFonts w:ascii="Verdana" w:hAnsi="Verdana"/>
            <w:sz w:val="18"/>
            <w:szCs w:val="18"/>
          </w:rPr>
          <w:t>t</w:t>
        </w:r>
      </w:ins>
      <w:ins w:id="72" w:author="Misha Bhalla" w:date="2018-08-28T16:29:00Z">
        <w:del w:id="73" w:author="sushmit mishra" w:date="2018-09-03T00:31:00Z">
          <w:r w:rsidDel="007B1274">
            <w:rPr>
              <w:rFonts w:ascii="Verdana" w:hAnsi="Verdana"/>
              <w:sz w:val="18"/>
              <w:szCs w:val="18"/>
            </w:rPr>
            <w:delText>T</w:delText>
          </w:r>
        </w:del>
        <w:r>
          <w:rPr>
            <w:rFonts w:ascii="Verdana" w:hAnsi="Verdana"/>
            <w:sz w:val="18"/>
            <w:szCs w:val="18"/>
          </w:rPr>
          <w:t xml:space="preserve">otal </w:t>
        </w:r>
      </w:ins>
      <w:ins w:id="74" w:author="sushmit mishra" w:date="2018-09-03T00:31:00Z">
        <w:r w:rsidR="007B1274">
          <w:rPr>
            <w:rFonts w:ascii="Verdana" w:hAnsi="Verdana"/>
            <w:sz w:val="18"/>
            <w:szCs w:val="18"/>
          </w:rPr>
          <w:t>l</w:t>
        </w:r>
      </w:ins>
      <w:ins w:id="75" w:author="Misha Bhalla" w:date="2018-08-28T16:29:00Z">
        <w:del w:id="76" w:author="sushmit mishra" w:date="2018-09-03T00:31:00Z">
          <w:r w:rsidDel="007B1274">
            <w:rPr>
              <w:rFonts w:ascii="Verdana" w:hAnsi="Verdana"/>
              <w:sz w:val="18"/>
              <w:szCs w:val="18"/>
            </w:rPr>
            <w:delText>L</w:delText>
          </w:r>
        </w:del>
        <w:r>
          <w:rPr>
            <w:rFonts w:ascii="Verdana" w:hAnsi="Verdana"/>
            <w:sz w:val="18"/>
            <w:szCs w:val="18"/>
          </w:rPr>
          <w:t xml:space="preserve">oss by the </w:t>
        </w:r>
      </w:ins>
      <w:ins w:id="77" w:author="sushmit mishra" w:date="2018-09-03T00:31:00Z">
        <w:r w:rsidR="007B1274">
          <w:rPr>
            <w:rFonts w:ascii="Verdana" w:hAnsi="Verdana"/>
            <w:sz w:val="18"/>
            <w:szCs w:val="18"/>
          </w:rPr>
          <w:t>concerned i</w:t>
        </w:r>
      </w:ins>
      <w:ins w:id="78" w:author="Misha Bhalla" w:date="2018-08-28T16:29:00Z">
        <w:del w:id="79" w:author="sushmit mishra" w:date="2018-09-03T00:31:00Z">
          <w:r w:rsidDel="007B1274">
            <w:rPr>
              <w:rFonts w:ascii="Verdana" w:hAnsi="Verdana"/>
              <w:sz w:val="18"/>
              <w:szCs w:val="18"/>
            </w:rPr>
            <w:delText>I</w:delText>
          </w:r>
        </w:del>
        <w:r>
          <w:rPr>
            <w:rFonts w:ascii="Verdana" w:hAnsi="Verdana"/>
            <w:sz w:val="18"/>
            <w:szCs w:val="18"/>
          </w:rPr>
          <w:t xml:space="preserve">nsurance </w:t>
        </w:r>
      </w:ins>
      <w:ins w:id="80" w:author="sushmit mishra" w:date="2018-09-03T00:31:00Z">
        <w:r w:rsidR="007B1274">
          <w:rPr>
            <w:rFonts w:ascii="Verdana" w:hAnsi="Verdana"/>
            <w:sz w:val="18"/>
            <w:szCs w:val="18"/>
          </w:rPr>
          <w:t>c</w:t>
        </w:r>
      </w:ins>
      <w:ins w:id="81" w:author="Misha Bhalla" w:date="2018-08-28T16:29:00Z">
        <w:del w:id="82" w:author="sushmit mishra" w:date="2018-09-03T00:31:00Z">
          <w:r w:rsidDel="007B1274">
            <w:rPr>
              <w:rFonts w:ascii="Verdana" w:hAnsi="Verdana"/>
              <w:sz w:val="18"/>
              <w:szCs w:val="18"/>
            </w:rPr>
            <w:delText>C</w:delText>
          </w:r>
        </w:del>
        <w:r>
          <w:rPr>
            <w:rFonts w:ascii="Verdana" w:hAnsi="Verdana"/>
            <w:sz w:val="18"/>
            <w:szCs w:val="18"/>
          </w:rPr>
          <w:t>ompany</w:t>
        </w:r>
      </w:ins>
    </w:p>
    <w:p w:rsidR="00081536" w:rsidRDefault="00081536" w:rsidP="00081536">
      <w:pPr>
        <w:jc w:val="both"/>
        <w:rPr>
          <w:ins w:id="83" w:author="Misha Bhalla" w:date="2018-08-28T16:29:00Z"/>
          <w:rFonts w:ascii="Verdana" w:hAnsi="Verdana"/>
          <w:sz w:val="18"/>
          <w:szCs w:val="18"/>
        </w:rPr>
      </w:pPr>
    </w:p>
    <w:p w:rsidR="00081536" w:rsidRDefault="00081536" w:rsidP="00081536">
      <w:pPr>
        <w:ind w:left="720" w:hanging="720"/>
        <w:jc w:val="both"/>
        <w:rPr>
          <w:ins w:id="84" w:author="Misha Bhalla" w:date="2018-08-28T16:29:00Z"/>
          <w:rFonts w:ascii="Verdana" w:hAnsi="Verdana"/>
          <w:sz w:val="18"/>
          <w:szCs w:val="18"/>
        </w:rPr>
      </w:pPr>
      <w:ins w:id="85" w:author="Misha Bhalla" w:date="2018-08-28T16:29:00Z">
        <w:r>
          <w:rPr>
            <w:rFonts w:ascii="Verdana" w:hAnsi="Verdana"/>
            <w:sz w:val="18"/>
            <w:szCs w:val="18"/>
          </w:rPr>
          <w:t>3.2</w:t>
        </w:r>
        <w:r>
          <w:rPr>
            <w:rFonts w:ascii="Verdana" w:hAnsi="Verdana"/>
            <w:sz w:val="18"/>
            <w:szCs w:val="18"/>
          </w:rPr>
          <w:tab/>
          <w:t>All rights and obligations of the Client accrued during the Contract Period shall survive the termination of the  Agreement</w:t>
        </w:r>
      </w:ins>
      <w:ins w:id="86" w:author="sushmit mishra" w:date="2018-09-03T00:32:00Z">
        <w:r w:rsidR="007B1274">
          <w:rPr>
            <w:rFonts w:ascii="Verdana" w:hAnsi="Verdana"/>
            <w:sz w:val="18"/>
            <w:szCs w:val="18"/>
          </w:rPr>
          <w:t>. T</w:t>
        </w:r>
      </w:ins>
      <w:ins w:id="87" w:author="Misha Bhalla" w:date="2018-08-28T16:29:00Z">
        <w:del w:id="88" w:author="sushmit mishra" w:date="2018-09-03T00:32:00Z">
          <w:r w:rsidDel="007B1274">
            <w:rPr>
              <w:rFonts w:ascii="Verdana" w:hAnsi="Verdana"/>
              <w:sz w:val="18"/>
              <w:szCs w:val="18"/>
            </w:rPr>
            <w:delText xml:space="preserve">  and t</w:delText>
          </w:r>
        </w:del>
        <w:r>
          <w:rPr>
            <w:rFonts w:ascii="Verdana" w:hAnsi="Verdana"/>
            <w:sz w:val="18"/>
            <w:szCs w:val="18"/>
          </w:rPr>
          <w:t>he Client in consultation with LPIN shall be liable to pay, any and all</w:t>
        </w:r>
      </w:ins>
      <w:ins w:id="89" w:author="sushmit mishra" w:date="2018-09-03T00:32:00Z">
        <w:r w:rsidR="007B1274">
          <w:rPr>
            <w:rFonts w:ascii="Verdana" w:hAnsi="Verdana"/>
            <w:sz w:val="18"/>
            <w:szCs w:val="18"/>
          </w:rPr>
          <w:t xml:space="preserve"> reasonable</w:t>
        </w:r>
      </w:ins>
      <w:ins w:id="90" w:author="Misha Bhalla" w:date="2018-08-28T16:29:00Z">
        <w:r>
          <w:rPr>
            <w:rFonts w:ascii="Verdana" w:hAnsi="Verdana"/>
            <w:sz w:val="18"/>
            <w:szCs w:val="18"/>
          </w:rPr>
          <w:t xml:space="preserve"> claims</w:t>
        </w:r>
        <w:del w:id="91" w:author="sushmit mishra" w:date="2018-09-03T00:32:00Z">
          <w:r w:rsidDel="007B1274">
            <w:rPr>
              <w:rFonts w:ascii="Verdana" w:hAnsi="Verdana"/>
              <w:sz w:val="18"/>
              <w:szCs w:val="18"/>
            </w:rPr>
            <w:delText>/damages</w:delText>
          </w:r>
        </w:del>
        <w:r>
          <w:rPr>
            <w:rFonts w:ascii="Verdana" w:hAnsi="Verdana"/>
            <w:sz w:val="18"/>
            <w:szCs w:val="18"/>
          </w:rPr>
          <w:t xml:space="preserve"> raised by LPIN in this behalf.</w:t>
        </w:r>
      </w:ins>
    </w:p>
    <w:p w:rsidR="00081536" w:rsidRPr="009661C2" w:rsidRDefault="00081536" w:rsidP="00081536">
      <w:pPr>
        <w:pStyle w:val="Style35001908"/>
        <w:rPr>
          <w:ins w:id="92" w:author="Misha Bhalla" w:date="2018-08-28T16:29:00Z"/>
          <w:rFonts w:ascii="Verdana" w:hAnsi="Verdana"/>
          <w:b/>
          <w:spacing w:val="2"/>
          <w:sz w:val="18"/>
          <w:szCs w:val="18"/>
        </w:rPr>
      </w:pPr>
    </w:p>
    <w:p w:rsidR="00081536" w:rsidRPr="009661C2" w:rsidRDefault="00081536" w:rsidP="00081536">
      <w:pPr>
        <w:pStyle w:val="Style35001908"/>
        <w:rPr>
          <w:ins w:id="93" w:author="Misha Bhalla" w:date="2018-08-28T16:29:00Z"/>
          <w:rFonts w:ascii="Verdana" w:hAnsi="Verdana"/>
          <w:b/>
          <w:spacing w:val="2"/>
          <w:sz w:val="18"/>
          <w:szCs w:val="18"/>
        </w:rPr>
      </w:pPr>
      <w:ins w:id="94" w:author="Misha Bhalla" w:date="2018-08-28T16:29:00Z">
        <w:r w:rsidRPr="009661C2">
          <w:rPr>
            <w:rFonts w:ascii="Verdana" w:hAnsi="Verdana"/>
            <w:b/>
            <w:spacing w:val="2"/>
            <w:sz w:val="18"/>
            <w:szCs w:val="18"/>
          </w:rPr>
          <w:t>AR</w:t>
        </w:r>
        <w:r>
          <w:rPr>
            <w:rFonts w:ascii="Verdana" w:hAnsi="Verdana"/>
            <w:b/>
            <w:spacing w:val="2"/>
            <w:sz w:val="18"/>
            <w:szCs w:val="18"/>
          </w:rPr>
          <w:t>TICLE 4</w:t>
        </w:r>
        <w:r>
          <w:rPr>
            <w:rFonts w:ascii="Verdana" w:hAnsi="Verdana"/>
            <w:b/>
            <w:spacing w:val="2"/>
            <w:sz w:val="18"/>
            <w:szCs w:val="18"/>
          </w:rPr>
          <w:tab/>
        </w:r>
        <w:r>
          <w:rPr>
            <w:rFonts w:ascii="Verdana" w:hAnsi="Verdana"/>
            <w:b/>
            <w:spacing w:val="2"/>
            <w:sz w:val="18"/>
            <w:szCs w:val="18"/>
          </w:rPr>
          <w:tab/>
        </w:r>
        <w:r>
          <w:rPr>
            <w:rFonts w:ascii="Verdana" w:hAnsi="Verdana"/>
            <w:b/>
            <w:spacing w:val="2"/>
            <w:sz w:val="18"/>
            <w:szCs w:val="18"/>
          </w:rPr>
          <w:tab/>
        </w:r>
        <w:r w:rsidRPr="009661C2">
          <w:rPr>
            <w:rFonts w:ascii="Verdana" w:hAnsi="Verdana"/>
            <w:b/>
            <w:spacing w:val="2"/>
            <w:sz w:val="18"/>
            <w:szCs w:val="18"/>
          </w:rPr>
          <w:t>CONSIDERATION</w:t>
        </w:r>
      </w:ins>
    </w:p>
    <w:p w:rsidR="00081536" w:rsidRPr="009661C2" w:rsidRDefault="00081536" w:rsidP="00081536">
      <w:pPr>
        <w:pStyle w:val="Style35001908"/>
        <w:rPr>
          <w:ins w:id="95" w:author="Misha Bhalla" w:date="2018-08-28T16:29:00Z"/>
          <w:rFonts w:ascii="Verdana" w:hAnsi="Verdana"/>
          <w:b/>
          <w:spacing w:val="2"/>
          <w:sz w:val="18"/>
          <w:szCs w:val="18"/>
        </w:rPr>
      </w:pPr>
    </w:p>
    <w:p w:rsidR="00081536" w:rsidRPr="00923BAE" w:rsidRDefault="00081536" w:rsidP="00081536">
      <w:pPr>
        <w:pStyle w:val="Style35001908"/>
        <w:ind w:left="720" w:hanging="720"/>
        <w:rPr>
          <w:ins w:id="96" w:author="Misha Bhalla" w:date="2018-08-28T16:29:00Z"/>
          <w:rFonts w:ascii="Verdana" w:hAnsi="Verdana"/>
          <w:snapToGrid w:val="0"/>
          <w:sz w:val="18"/>
          <w:szCs w:val="18"/>
        </w:rPr>
      </w:pPr>
      <w:ins w:id="97" w:author="Misha Bhalla" w:date="2018-08-28T16:29:00Z">
        <w:r w:rsidRPr="009661C2">
          <w:lastRenderedPageBreak/>
          <w:t>4.1</w:t>
        </w:r>
        <w:r w:rsidRPr="009661C2">
          <w:rPr>
            <w:b/>
            <w:snapToGrid w:val="0"/>
            <w:lang w:eastAsia="en-US"/>
          </w:rPr>
          <w:tab/>
        </w:r>
        <w:r w:rsidRPr="00731EC7">
          <w:rPr>
            <w:rFonts w:ascii="Verdana" w:hAnsi="Verdana"/>
            <w:snapToGrid w:val="0"/>
            <w:sz w:val="18"/>
            <w:szCs w:val="18"/>
            <w:lang w:eastAsia="en-US"/>
          </w:rPr>
          <w:t xml:space="preserve">In consideration of the </w:t>
        </w:r>
      </w:ins>
      <w:ins w:id="98" w:author="sushmit mishra" w:date="2018-09-03T00:35:00Z">
        <w:r w:rsidR="007B1274">
          <w:rPr>
            <w:rFonts w:ascii="Verdana" w:hAnsi="Verdana"/>
            <w:snapToGrid w:val="0"/>
            <w:sz w:val="18"/>
            <w:szCs w:val="18"/>
            <w:lang w:eastAsia="en-US"/>
          </w:rPr>
          <w:t>S</w:t>
        </w:r>
      </w:ins>
      <w:ins w:id="99" w:author="Misha Bhalla" w:date="2018-08-28T16:29:00Z">
        <w:del w:id="100" w:author="sushmit mishra" w:date="2018-09-03T00:35:00Z">
          <w:r w:rsidRPr="00731EC7" w:rsidDel="007B1274">
            <w:rPr>
              <w:rFonts w:ascii="Verdana" w:hAnsi="Verdana"/>
              <w:snapToGrid w:val="0"/>
              <w:sz w:val="18"/>
              <w:szCs w:val="18"/>
              <w:lang w:eastAsia="en-US"/>
            </w:rPr>
            <w:delText>s</w:delText>
          </w:r>
        </w:del>
        <w:r w:rsidRPr="00731EC7">
          <w:rPr>
            <w:rFonts w:ascii="Verdana" w:hAnsi="Verdana"/>
            <w:snapToGrid w:val="0"/>
            <w:sz w:val="18"/>
            <w:szCs w:val="18"/>
            <w:lang w:eastAsia="en-US"/>
          </w:rPr>
          <w:t>ervices provided by LPIN, the Client shall pay t</w:t>
        </w:r>
        <w:r>
          <w:rPr>
            <w:rFonts w:ascii="Verdana" w:hAnsi="Verdana"/>
            <w:snapToGrid w:val="0"/>
            <w:sz w:val="18"/>
            <w:szCs w:val="18"/>
            <w:lang w:eastAsia="en-US"/>
          </w:rPr>
          <w:t>o</w:t>
        </w:r>
        <w:r w:rsidRPr="00731EC7">
          <w:rPr>
            <w:rFonts w:ascii="Verdana" w:hAnsi="Verdana"/>
            <w:snapToGrid w:val="0"/>
            <w:sz w:val="18"/>
            <w:szCs w:val="18"/>
            <w:lang w:eastAsia="en-US"/>
          </w:rPr>
          <w:t xml:space="preserve"> LPIN </w:t>
        </w:r>
        <w:r>
          <w:rPr>
            <w:rFonts w:ascii="Verdana" w:hAnsi="Verdana"/>
            <w:snapToGrid w:val="0"/>
            <w:sz w:val="18"/>
            <w:szCs w:val="18"/>
            <w:lang w:eastAsia="en-US"/>
          </w:rPr>
          <w:t>f</w:t>
        </w:r>
        <w:r w:rsidRPr="00731EC7">
          <w:rPr>
            <w:rFonts w:ascii="Verdana" w:hAnsi="Verdana"/>
            <w:snapToGrid w:val="0"/>
            <w:sz w:val="18"/>
            <w:szCs w:val="18"/>
            <w:lang w:eastAsia="en-US"/>
          </w:rPr>
          <w:t xml:space="preserve">leet </w:t>
        </w:r>
        <w:r>
          <w:rPr>
            <w:rFonts w:ascii="Verdana" w:hAnsi="Verdana"/>
            <w:snapToGrid w:val="0"/>
            <w:sz w:val="18"/>
            <w:szCs w:val="18"/>
            <w:lang w:eastAsia="en-US"/>
          </w:rPr>
          <w:t>m</w:t>
        </w:r>
        <w:r w:rsidRPr="00731EC7">
          <w:rPr>
            <w:rFonts w:ascii="Verdana" w:hAnsi="Verdana"/>
            <w:snapToGrid w:val="0"/>
            <w:sz w:val="18"/>
            <w:szCs w:val="18"/>
            <w:lang w:eastAsia="en-US"/>
          </w:rPr>
          <w:t xml:space="preserve">anagement </w:t>
        </w:r>
        <w:r>
          <w:rPr>
            <w:rFonts w:ascii="Verdana" w:hAnsi="Verdana"/>
            <w:snapToGrid w:val="0"/>
            <w:sz w:val="18"/>
            <w:szCs w:val="18"/>
            <w:lang w:eastAsia="en-US"/>
          </w:rPr>
          <w:t>c</w:t>
        </w:r>
        <w:r w:rsidRPr="00731EC7">
          <w:rPr>
            <w:rFonts w:ascii="Verdana" w:hAnsi="Verdana"/>
            <w:snapToGrid w:val="0"/>
            <w:sz w:val="18"/>
            <w:szCs w:val="18"/>
            <w:lang w:eastAsia="en-US"/>
          </w:rPr>
          <w:t>harges (hereinafter referred to as “</w:t>
        </w:r>
        <w:del w:id="101" w:author="sushmit mishra" w:date="2018-09-03T00:44:00Z">
          <w:r w:rsidRPr="00731EC7" w:rsidDel="00973D66">
            <w:rPr>
              <w:rFonts w:ascii="Verdana" w:hAnsi="Verdana"/>
              <w:snapToGrid w:val="0"/>
              <w:sz w:val="18"/>
              <w:szCs w:val="18"/>
              <w:lang w:eastAsia="en-US"/>
            </w:rPr>
            <w:delText xml:space="preserve">Fleet Management </w:delText>
          </w:r>
        </w:del>
        <w:r w:rsidRPr="00731EC7">
          <w:rPr>
            <w:rFonts w:ascii="Verdana" w:hAnsi="Verdana"/>
            <w:snapToGrid w:val="0"/>
            <w:sz w:val="18"/>
            <w:szCs w:val="18"/>
            <w:lang w:eastAsia="en-US"/>
          </w:rPr>
          <w:t xml:space="preserve">Charges”).  </w:t>
        </w:r>
        <w:r w:rsidRPr="00731EC7">
          <w:rPr>
            <w:rFonts w:ascii="Verdana" w:hAnsi="Verdana"/>
            <w:snapToGrid w:val="0"/>
            <w:sz w:val="18"/>
            <w:szCs w:val="18"/>
          </w:rPr>
          <w:t xml:space="preserve">The </w:t>
        </w:r>
        <w:del w:id="102" w:author="sushmit mishra" w:date="2018-09-03T00:44:00Z">
          <w:r w:rsidRPr="00731EC7" w:rsidDel="00973D66">
            <w:rPr>
              <w:rFonts w:ascii="Verdana" w:hAnsi="Verdana"/>
              <w:snapToGrid w:val="0"/>
              <w:sz w:val="18"/>
              <w:szCs w:val="18"/>
            </w:rPr>
            <w:delText xml:space="preserve">Fleet Management </w:delText>
          </w:r>
        </w:del>
        <w:r w:rsidRPr="00731EC7">
          <w:rPr>
            <w:rFonts w:ascii="Verdana" w:hAnsi="Verdana"/>
            <w:snapToGrid w:val="0"/>
            <w:sz w:val="18"/>
            <w:szCs w:val="18"/>
          </w:rPr>
          <w:t xml:space="preserve">Charges </w:t>
        </w:r>
        <w:del w:id="103" w:author="sushmit mishra" w:date="2018-09-03T00:44:00Z">
          <w:r w:rsidRPr="00731EC7" w:rsidDel="00973D66">
            <w:rPr>
              <w:rFonts w:ascii="Verdana" w:hAnsi="Verdana"/>
              <w:snapToGrid w:val="0"/>
              <w:sz w:val="18"/>
              <w:szCs w:val="18"/>
            </w:rPr>
            <w:delText xml:space="preserve">shall comprise of the fleet management charges including the management fees and </w:delText>
          </w:r>
        </w:del>
        <w:r w:rsidRPr="00731EC7">
          <w:rPr>
            <w:rFonts w:ascii="Verdana" w:hAnsi="Verdana"/>
            <w:snapToGrid w:val="0"/>
            <w:sz w:val="18"/>
            <w:szCs w:val="18"/>
          </w:rPr>
          <w:t xml:space="preserve">shall be a fixed amount payable by the </w:t>
        </w:r>
        <w:r>
          <w:rPr>
            <w:rFonts w:ascii="Verdana" w:hAnsi="Verdana"/>
            <w:snapToGrid w:val="0"/>
            <w:sz w:val="18"/>
            <w:szCs w:val="18"/>
          </w:rPr>
          <w:t>C</w:t>
        </w:r>
        <w:r w:rsidRPr="00731EC7">
          <w:rPr>
            <w:rFonts w:ascii="Verdana" w:hAnsi="Verdana"/>
            <w:snapToGrid w:val="0"/>
            <w:sz w:val="18"/>
            <w:szCs w:val="18"/>
          </w:rPr>
          <w:t>lient per month</w:t>
        </w:r>
      </w:ins>
      <w:ins w:id="104" w:author="sushmit mishra" w:date="2018-09-03T00:45:00Z">
        <w:r w:rsidR="00973D66">
          <w:rPr>
            <w:rFonts w:ascii="Verdana" w:hAnsi="Verdana"/>
            <w:snapToGrid w:val="0"/>
            <w:sz w:val="18"/>
            <w:szCs w:val="18"/>
          </w:rPr>
          <w:t xml:space="preserve"> as specified</w:t>
        </w:r>
      </w:ins>
      <w:ins w:id="105" w:author="sushmit mishra" w:date="2018-09-03T00:46:00Z">
        <w:r w:rsidR="00973D66">
          <w:rPr>
            <w:rFonts w:ascii="Verdana" w:hAnsi="Verdana"/>
            <w:snapToGrid w:val="0"/>
            <w:sz w:val="18"/>
            <w:szCs w:val="18"/>
          </w:rPr>
          <w:t xml:space="preserve"> in Article 2(II)</w:t>
        </w:r>
      </w:ins>
      <w:ins w:id="106" w:author="Misha Bhalla" w:date="2018-08-28T16:29:00Z">
        <w:r>
          <w:rPr>
            <w:rFonts w:ascii="Verdana" w:hAnsi="Verdana"/>
            <w:snapToGrid w:val="0"/>
            <w:sz w:val="18"/>
            <w:szCs w:val="18"/>
          </w:rPr>
          <w:t>.</w:t>
        </w:r>
        <w:r w:rsidRPr="00731EC7">
          <w:rPr>
            <w:rFonts w:ascii="Verdana" w:hAnsi="Verdana"/>
            <w:snapToGrid w:val="0"/>
            <w:sz w:val="18"/>
            <w:szCs w:val="18"/>
          </w:rPr>
          <w:t xml:space="preserve"> </w:t>
        </w:r>
        <w:r w:rsidRPr="00731EC7">
          <w:rPr>
            <w:rFonts w:ascii="Verdana" w:hAnsi="Verdana"/>
            <w:snapToGrid w:val="0"/>
            <w:sz w:val="18"/>
            <w:szCs w:val="18"/>
            <w:lang w:eastAsia="en-US"/>
          </w:rPr>
          <w:t xml:space="preserve">The value of the </w:t>
        </w:r>
        <w:del w:id="107" w:author="sushmit mishra" w:date="2018-09-03T00:47:00Z">
          <w:r w:rsidRPr="00731EC7" w:rsidDel="0061768D">
            <w:rPr>
              <w:rFonts w:ascii="Verdana" w:hAnsi="Verdana"/>
              <w:snapToGrid w:val="0"/>
              <w:sz w:val="18"/>
              <w:szCs w:val="18"/>
              <w:lang w:eastAsia="en-US"/>
            </w:rPr>
            <w:delText xml:space="preserve">Fleet Management </w:delText>
          </w:r>
        </w:del>
        <w:r w:rsidRPr="00731EC7">
          <w:rPr>
            <w:rFonts w:ascii="Verdana" w:hAnsi="Verdana"/>
            <w:snapToGrid w:val="0"/>
            <w:sz w:val="18"/>
            <w:szCs w:val="18"/>
            <w:lang w:eastAsia="en-US"/>
          </w:rPr>
          <w:t xml:space="preserve">Charges shall be specified in the </w:t>
        </w:r>
        <w:r>
          <w:rPr>
            <w:rFonts w:ascii="Verdana" w:hAnsi="Verdana"/>
            <w:snapToGrid w:val="0"/>
            <w:sz w:val="18"/>
            <w:szCs w:val="18"/>
            <w:lang w:eastAsia="en-US"/>
          </w:rPr>
          <w:t xml:space="preserve">relevant </w:t>
        </w:r>
        <w:r w:rsidRPr="00731EC7">
          <w:rPr>
            <w:rFonts w:ascii="Verdana" w:hAnsi="Verdana"/>
            <w:snapToGrid w:val="0"/>
            <w:sz w:val="18"/>
            <w:szCs w:val="18"/>
            <w:lang w:eastAsia="en-US"/>
          </w:rPr>
          <w:t>Quote.</w:t>
        </w:r>
        <w:r>
          <w:rPr>
            <w:rFonts w:ascii="Verdana" w:hAnsi="Verdana"/>
            <w:snapToGrid w:val="0"/>
            <w:sz w:val="18"/>
            <w:szCs w:val="18"/>
            <w:lang w:eastAsia="en-US"/>
          </w:rPr>
          <w:t xml:space="preserve"> </w:t>
        </w:r>
        <w:r w:rsidRPr="00731EC7">
          <w:rPr>
            <w:rFonts w:ascii="Verdana" w:hAnsi="Verdana"/>
            <w:snapToGrid w:val="0"/>
            <w:sz w:val="18"/>
            <w:szCs w:val="18"/>
            <w:lang w:eastAsia="en-US"/>
          </w:rPr>
          <w:t xml:space="preserve">The </w:t>
        </w:r>
        <w:del w:id="108" w:author="sushmit mishra" w:date="2018-09-03T00:48:00Z">
          <w:r w:rsidRPr="00731EC7" w:rsidDel="0061768D">
            <w:rPr>
              <w:rFonts w:ascii="Verdana" w:hAnsi="Verdana"/>
              <w:snapToGrid w:val="0"/>
              <w:sz w:val="18"/>
              <w:szCs w:val="18"/>
              <w:lang w:eastAsia="en-US"/>
            </w:rPr>
            <w:delText xml:space="preserve">Fleet Management </w:delText>
          </w:r>
        </w:del>
        <w:r w:rsidRPr="00731EC7">
          <w:rPr>
            <w:rFonts w:ascii="Verdana" w:hAnsi="Verdana"/>
            <w:snapToGrid w:val="0"/>
            <w:sz w:val="18"/>
            <w:szCs w:val="18"/>
            <w:lang w:eastAsia="en-US"/>
          </w:rPr>
          <w:t xml:space="preserve">Charges shall be calculated for every calendar month.  The </w:t>
        </w:r>
        <w:del w:id="109" w:author="sushmit mishra" w:date="2018-09-03T00:48:00Z">
          <w:r w:rsidRPr="00731EC7" w:rsidDel="0061768D">
            <w:rPr>
              <w:rFonts w:ascii="Verdana" w:hAnsi="Verdana"/>
              <w:snapToGrid w:val="0"/>
              <w:sz w:val="18"/>
              <w:szCs w:val="18"/>
              <w:lang w:eastAsia="en-US"/>
            </w:rPr>
            <w:delText xml:space="preserve">Fleet Management </w:delText>
          </w:r>
        </w:del>
        <w:r w:rsidRPr="00923BAE">
          <w:rPr>
            <w:rFonts w:ascii="Verdana" w:hAnsi="Verdana"/>
            <w:snapToGrid w:val="0"/>
            <w:sz w:val="18"/>
            <w:szCs w:val="18"/>
            <w:lang w:eastAsia="en-US"/>
          </w:rPr>
          <w:t xml:space="preserve">Charges shall be payable in advance, no later than the First day of each calendar month. If the Contract Start Date is on or before 15th day of the month, the payment of </w:t>
        </w:r>
        <w:del w:id="110" w:author="sushmit mishra" w:date="2018-09-03T00:48:00Z">
          <w:r w:rsidRPr="00923BAE" w:rsidDel="0061768D">
            <w:rPr>
              <w:rFonts w:ascii="Verdana" w:hAnsi="Verdana"/>
              <w:snapToGrid w:val="0"/>
              <w:sz w:val="18"/>
              <w:szCs w:val="18"/>
              <w:lang w:eastAsia="en-US"/>
            </w:rPr>
            <w:delText xml:space="preserve">Fleet Management </w:delText>
          </w:r>
        </w:del>
        <w:r w:rsidRPr="00923BAE">
          <w:rPr>
            <w:rFonts w:ascii="Verdana" w:hAnsi="Verdana"/>
            <w:snapToGrid w:val="0"/>
            <w:sz w:val="18"/>
            <w:szCs w:val="18"/>
            <w:lang w:eastAsia="en-US"/>
          </w:rPr>
          <w:t xml:space="preserve">Charges </w:t>
        </w:r>
        <w:r w:rsidRPr="00923BAE">
          <w:rPr>
            <w:rFonts w:ascii="Verdana" w:hAnsi="Verdana"/>
            <w:snapToGrid w:val="0"/>
            <w:sz w:val="18"/>
            <w:szCs w:val="18"/>
          </w:rPr>
          <w:t xml:space="preserve">will start from the first day of that month and the </w:t>
        </w:r>
        <w:del w:id="111" w:author="sushmit mishra" w:date="2018-09-03T00:48:00Z">
          <w:r w:rsidRPr="00923BAE" w:rsidDel="0061768D">
            <w:rPr>
              <w:rFonts w:ascii="Verdana" w:hAnsi="Verdana"/>
              <w:snapToGrid w:val="0"/>
              <w:sz w:val="18"/>
              <w:szCs w:val="18"/>
            </w:rPr>
            <w:delText xml:space="preserve">Fleet Management </w:delText>
          </w:r>
        </w:del>
        <w:r w:rsidRPr="00923BAE">
          <w:rPr>
            <w:rFonts w:ascii="Verdana" w:hAnsi="Verdana"/>
            <w:snapToGrid w:val="0"/>
            <w:sz w:val="18"/>
            <w:szCs w:val="18"/>
          </w:rPr>
          <w:t xml:space="preserve">Charges shall be for the entire month.  </w:t>
        </w:r>
        <w:r w:rsidRPr="00923BAE">
          <w:rPr>
            <w:rFonts w:ascii="Verdana" w:hAnsi="Verdana"/>
            <w:snapToGrid w:val="0"/>
            <w:sz w:val="18"/>
            <w:szCs w:val="18"/>
            <w:lang w:eastAsia="en-US"/>
          </w:rPr>
          <w:t xml:space="preserve">However, if the  Contract Start Date is  after 15th day of the month, the </w:t>
        </w:r>
        <w:del w:id="112" w:author="sushmit mishra" w:date="2018-09-03T00:48:00Z">
          <w:r w:rsidRPr="00923BAE" w:rsidDel="0061768D">
            <w:rPr>
              <w:rFonts w:ascii="Verdana" w:hAnsi="Verdana"/>
              <w:snapToGrid w:val="0"/>
              <w:sz w:val="18"/>
              <w:szCs w:val="18"/>
              <w:lang w:eastAsia="en-US"/>
            </w:rPr>
            <w:delText xml:space="preserve">Fleet Management </w:delText>
          </w:r>
        </w:del>
        <w:r w:rsidRPr="00923BAE">
          <w:rPr>
            <w:rFonts w:ascii="Verdana" w:hAnsi="Verdana"/>
            <w:snapToGrid w:val="0"/>
            <w:sz w:val="18"/>
            <w:szCs w:val="18"/>
            <w:lang w:eastAsia="en-US"/>
          </w:rPr>
          <w:t>Charges will start from the first day of the subsequent month.</w:t>
        </w:r>
        <w:r w:rsidRPr="00923BAE">
          <w:rPr>
            <w:snapToGrid w:val="0"/>
            <w:lang w:eastAsia="en-US"/>
          </w:rPr>
          <w:t xml:space="preserve"> </w:t>
        </w:r>
        <w:r w:rsidRPr="00923BAE">
          <w:rPr>
            <w:rFonts w:ascii="Verdana" w:hAnsi="Verdana"/>
            <w:snapToGrid w:val="0"/>
            <w:sz w:val="18"/>
            <w:szCs w:val="18"/>
          </w:rPr>
          <w:t xml:space="preserve">All invoices under this Article shall be raised by LPIN from LPIN’s branch office as is registered under the GST Enactment which shall be deemed as “Location of Supplier” under the GST Enactment. The ‘Place of Supply” under the GST Enactment shall be the address of such location of the Client as is indicated by it and as would be specified in the applicable Quote. Accordingly, the invoices to be raised under this Article shall include taxes at the applicable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ins>
    </w:p>
    <w:p w:rsidR="00081536" w:rsidRPr="00923BAE" w:rsidRDefault="00081536" w:rsidP="00081536">
      <w:pPr>
        <w:ind w:left="720" w:hanging="720"/>
        <w:jc w:val="both"/>
        <w:rPr>
          <w:ins w:id="113" w:author="Misha Bhalla" w:date="2018-08-28T16:29:00Z"/>
          <w:rFonts w:ascii="Verdana" w:hAnsi="Verdana"/>
          <w:spacing w:val="2"/>
          <w:sz w:val="18"/>
          <w:szCs w:val="18"/>
        </w:rPr>
      </w:pPr>
      <w:ins w:id="114" w:author="Misha Bhalla" w:date="2018-08-28T16:29:00Z">
        <w:r w:rsidRPr="00923BAE">
          <w:rPr>
            <w:snapToGrid w:val="0"/>
            <w:lang w:eastAsia="en-US"/>
          </w:rPr>
          <w:t xml:space="preserve"> </w:t>
        </w:r>
      </w:ins>
    </w:p>
    <w:p w:rsidR="00081536" w:rsidRPr="009661C2" w:rsidRDefault="00081536" w:rsidP="00081536">
      <w:pPr>
        <w:pStyle w:val="Style35001908"/>
        <w:rPr>
          <w:ins w:id="115" w:author="Misha Bhalla" w:date="2018-08-28T16:29:00Z"/>
          <w:rFonts w:ascii="Verdana" w:hAnsi="Verdana"/>
          <w:spacing w:val="2"/>
          <w:sz w:val="18"/>
          <w:szCs w:val="18"/>
        </w:rPr>
      </w:pPr>
    </w:p>
    <w:p w:rsidR="00081536" w:rsidRPr="009661C2" w:rsidRDefault="00081536" w:rsidP="00081536">
      <w:pPr>
        <w:pStyle w:val="Style35001908"/>
        <w:ind w:left="720" w:hanging="720"/>
        <w:rPr>
          <w:ins w:id="116" w:author="Misha Bhalla" w:date="2018-08-28T16:29:00Z"/>
          <w:rFonts w:ascii="Verdana" w:hAnsi="Verdana"/>
          <w:color w:val="FF0000"/>
          <w:spacing w:val="2"/>
          <w:sz w:val="18"/>
          <w:szCs w:val="18"/>
        </w:rPr>
      </w:pPr>
      <w:ins w:id="117" w:author="Misha Bhalla" w:date="2018-08-28T16:29:00Z">
        <w:r w:rsidRPr="009661C2">
          <w:rPr>
            <w:rFonts w:ascii="Verdana" w:hAnsi="Verdana"/>
            <w:spacing w:val="2"/>
            <w:sz w:val="18"/>
            <w:szCs w:val="18"/>
          </w:rPr>
          <w:t>4.2</w:t>
        </w:r>
        <w:r w:rsidRPr="009661C2">
          <w:rPr>
            <w:rFonts w:ascii="Verdana" w:hAnsi="Verdana"/>
            <w:spacing w:val="2"/>
            <w:sz w:val="18"/>
            <w:szCs w:val="18"/>
          </w:rPr>
          <w:tab/>
          <w:t xml:space="preserve">To discharge its obligation to pay </w:t>
        </w:r>
        <w:del w:id="118" w:author="sushmit mishra" w:date="2018-09-03T00:49:00Z">
          <w:r w:rsidRPr="009661C2" w:rsidDel="0061768D">
            <w:rPr>
              <w:rFonts w:ascii="Verdana" w:hAnsi="Verdana"/>
              <w:spacing w:val="2"/>
              <w:sz w:val="18"/>
              <w:szCs w:val="18"/>
            </w:rPr>
            <w:delText xml:space="preserve">Fleet Management </w:delText>
          </w:r>
        </w:del>
        <w:r w:rsidRPr="009661C2">
          <w:rPr>
            <w:rFonts w:ascii="Verdana" w:hAnsi="Verdana"/>
            <w:spacing w:val="2"/>
            <w:sz w:val="18"/>
            <w:szCs w:val="18"/>
          </w:rPr>
          <w:t xml:space="preserve">Charges, the Client shall issue, </w:t>
        </w:r>
        <w:r>
          <w:rPr>
            <w:rFonts w:ascii="Verdana" w:hAnsi="Verdana"/>
            <w:spacing w:val="2"/>
            <w:sz w:val="18"/>
            <w:szCs w:val="18"/>
          </w:rPr>
          <w:t>on or after the Contract Start Date</w:t>
        </w:r>
        <w:r w:rsidRPr="009661C2">
          <w:rPr>
            <w:rFonts w:ascii="Verdana" w:hAnsi="Verdana"/>
            <w:spacing w:val="2"/>
            <w:sz w:val="18"/>
            <w:szCs w:val="18"/>
          </w:rPr>
          <w:t xml:space="preserve">, an </w:t>
        </w:r>
        <w:r>
          <w:rPr>
            <w:rFonts w:ascii="Verdana" w:hAnsi="Verdana"/>
            <w:spacing w:val="2"/>
            <w:sz w:val="18"/>
            <w:szCs w:val="18"/>
          </w:rPr>
          <w:t xml:space="preserve">irrevocable Standing Instruction to such of its bankers as have a relationship with LPIN to electronically transfer the monthly  </w:t>
        </w:r>
        <w:del w:id="119" w:author="sushmit mishra" w:date="2018-09-03T00:50:00Z">
          <w:r w:rsidDel="0061768D">
            <w:rPr>
              <w:rFonts w:ascii="Verdana" w:hAnsi="Verdana"/>
              <w:spacing w:val="2"/>
              <w:sz w:val="18"/>
              <w:szCs w:val="18"/>
            </w:rPr>
            <w:delText xml:space="preserve">Fleet Management </w:delText>
          </w:r>
        </w:del>
        <w:r>
          <w:rPr>
            <w:rFonts w:ascii="Verdana" w:hAnsi="Verdana"/>
            <w:spacing w:val="2"/>
            <w:sz w:val="18"/>
            <w:szCs w:val="18"/>
          </w:rPr>
          <w:t>Charges  by the first day of each calendar</w:t>
        </w:r>
        <w:r w:rsidRPr="009661C2">
          <w:rPr>
            <w:rFonts w:ascii="Verdana" w:hAnsi="Verdana"/>
            <w:spacing w:val="2"/>
            <w:sz w:val="18"/>
            <w:szCs w:val="18"/>
          </w:rPr>
          <w:t xml:space="preserve"> month for the duration of the </w:t>
        </w:r>
        <w:r>
          <w:rPr>
            <w:rFonts w:ascii="Verdana" w:hAnsi="Verdana"/>
            <w:spacing w:val="2"/>
            <w:sz w:val="18"/>
            <w:szCs w:val="18"/>
          </w:rPr>
          <w:t xml:space="preserve"> Contract </w:t>
        </w:r>
        <w:r w:rsidRPr="009661C2">
          <w:rPr>
            <w:rFonts w:ascii="Verdana" w:hAnsi="Verdana"/>
            <w:spacing w:val="2"/>
            <w:sz w:val="18"/>
            <w:szCs w:val="18"/>
          </w:rPr>
          <w:t xml:space="preserve">Period as specified in the relevant </w:t>
        </w:r>
        <w:r>
          <w:rPr>
            <w:rFonts w:ascii="Verdana" w:hAnsi="Verdana"/>
            <w:spacing w:val="2"/>
            <w:sz w:val="18"/>
            <w:szCs w:val="18"/>
          </w:rPr>
          <w:t xml:space="preserve"> Quote</w:t>
        </w:r>
        <w:r w:rsidRPr="009661C2">
          <w:rPr>
            <w:rFonts w:ascii="Verdana" w:hAnsi="Verdana"/>
            <w:spacing w:val="2"/>
            <w:sz w:val="18"/>
            <w:szCs w:val="18"/>
          </w:rPr>
          <w:t xml:space="preserve">.     </w:t>
        </w:r>
      </w:ins>
    </w:p>
    <w:p w:rsidR="00081536" w:rsidRPr="009661C2" w:rsidRDefault="00081536" w:rsidP="00081536">
      <w:pPr>
        <w:pStyle w:val="Style35001908"/>
        <w:rPr>
          <w:ins w:id="120" w:author="Misha Bhalla" w:date="2018-08-28T16:29:00Z"/>
          <w:rFonts w:ascii="Verdana" w:hAnsi="Verdana"/>
          <w:color w:val="FF0000"/>
          <w:spacing w:val="2"/>
          <w:sz w:val="18"/>
          <w:szCs w:val="18"/>
        </w:rPr>
      </w:pPr>
    </w:p>
    <w:p w:rsidR="00081536" w:rsidRPr="009661C2" w:rsidRDefault="00081536" w:rsidP="00081536">
      <w:pPr>
        <w:pStyle w:val="Style35001908"/>
        <w:ind w:left="720" w:hanging="720"/>
        <w:rPr>
          <w:ins w:id="121" w:author="Misha Bhalla" w:date="2018-08-28T16:29:00Z"/>
          <w:rFonts w:ascii="Verdana" w:hAnsi="Verdana"/>
          <w:spacing w:val="2"/>
          <w:sz w:val="18"/>
          <w:szCs w:val="18"/>
        </w:rPr>
      </w:pPr>
      <w:ins w:id="122" w:author="Misha Bhalla" w:date="2018-08-28T16:29:00Z">
        <w:del w:id="123" w:author="sushmit mishra" w:date="2018-09-03T00:50:00Z">
          <w:r w:rsidRPr="009661C2" w:rsidDel="0061768D">
            <w:rPr>
              <w:rFonts w:ascii="Verdana" w:hAnsi="Verdana"/>
              <w:spacing w:val="2"/>
              <w:sz w:val="18"/>
              <w:szCs w:val="18"/>
            </w:rPr>
            <w:delText xml:space="preserve">4.3 </w:delText>
          </w:r>
          <w:r w:rsidRPr="009661C2" w:rsidDel="0061768D">
            <w:rPr>
              <w:rFonts w:ascii="Verdana" w:hAnsi="Verdana"/>
              <w:spacing w:val="2"/>
              <w:sz w:val="18"/>
              <w:szCs w:val="18"/>
            </w:rPr>
            <w:tab/>
            <w:delText xml:space="preserve">In the event the Client fails to honour any invoice raised by LPIN in terms of this agreement, the Client shall be liable to pay, without prior notification or reminder (i) any and all costs incurred by LPIN to recover such amounts; and (ii) interest @ </w:delText>
          </w:r>
          <w:r w:rsidDel="0061768D">
            <w:rPr>
              <w:rFonts w:ascii="Verdana" w:hAnsi="Verdana"/>
              <w:spacing w:val="2"/>
              <w:sz w:val="18"/>
              <w:szCs w:val="18"/>
            </w:rPr>
            <w:delText>2</w:delText>
          </w:r>
          <w:r w:rsidRPr="006C08E6" w:rsidDel="0061768D">
            <w:rPr>
              <w:rFonts w:ascii="Verdana" w:hAnsi="Verdana"/>
              <w:spacing w:val="2"/>
              <w:sz w:val="18"/>
              <w:szCs w:val="18"/>
            </w:rPr>
            <w:delText>.5% per month o</w:delText>
          </w:r>
          <w:r w:rsidRPr="009661C2" w:rsidDel="0061768D">
            <w:rPr>
              <w:rFonts w:ascii="Verdana" w:hAnsi="Verdana"/>
              <w:spacing w:val="2"/>
              <w:sz w:val="18"/>
              <w:szCs w:val="18"/>
            </w:rPr>
            <w:delText>n the amounts due and outstanding, for the period the amount becomes due and payable till such amounts are paid by Client.</w:delText>
          </w:r>
        </w:del>
      </w:ins>
    </w:p>
    <w:p w:rsidR="00081536" w:rsidRPr="009661C2" w:rsidRDefault="00081536" w:rsidP="00081536">
      <w:pPr>
        <w:pStyle w:val="Style35001908"/>
        <w:rPr>
          <w:ins w:id="124" w:author="Misha Bhalla" w:date="2018-08-28T16:29:00Z"/>
          <w:rFonts w:ascii="Verdana" w:hAnsi="Verdana"/>
          <w:spacing w:val="2"/>
          <w:sz w:val="18"/>
          <w:szCs w:val="18"/>
        </w:rPr>
      </w:pPr>
    </w:p>
    <w:p w:rsidR="00081536" w:rsidRPr="009661C2" w:rsidRDefault="00081536" w:rsidP="00081536">
      <w:pPr>
        <w:pStyle w:val="DefaultText"/>
        <w:ind w:left="720" w:hanging="720"/>
        <w:rPr>
          <w:ins w:id="125" w:author="Misha Bhalla" w:date="2018-08-28T16:29:00Z"/>
          <w:rFonts w:ascii="Verdana" w:hAnsi="Verdana"/>
          <w:spacing w:val="2"/>
          <w:sz w:val="18"/>
          <w:szCs w:val="18"/>
        </w:rPr>
      </w:pPr>
      <w:ins w:id="126" w:author="Misha Bhalla" w:date="2018-08-28T16:29:00Z">
        <w:r w:rsidRPr="009661C2">
          <w:rPr>
            <w:rFonts w:ascii="Verdana" w:hAnsi="Verdana"/>
            <w:spacing w:val="2"/>
            <w:sz w:val="18"/>
            <w:szCs w:val="18"/>
          </w:rPr>
          <w:t>4.</w:t>
        </w:r>
        <w:r>
          <w:rPr>
            <w:rFonts w:ascii="Verdana" w:hAnsi="Verdana"/>
            <w:spacing w:val="2"/>
            <w:sz w:val="18"/>
            <w:szCs w:val="18"/>
          </w:rPr>
          <w:t>4</w:t>
        </w:r>
        <w:r w:rsidRPr="009661C2">
          <w:rPr>
            <w:rFonts w:ascii="Verdana" w:hAnsi="Verdana"/>
            <w:spacing w:val="2"/>
            <w:sz w:val="18"/>
            <w:szCs w:val="18"/>
          </w:rPr>
          <w:tab/>
          <w:t>All payments pertaining to the Vehicle, not covered by this Master Agreement, shall be directly made by the Client.</w:t>
        </w:r>
      </w:ins>
    </w:p>
    <w:p w:rsidR="00081536" w:rsidRPr="009661C2" w:rsidRDefault="00081536" w:rsidP="00081536">
      <w:pPr>
        <w:pStyle w:val="DefaultText"/>
        <w:rPr>
          <w:ins w:id="127" w:author="Misha Bhalla" w:date="2018-08-28T16:29:00Z"/>
          <w:rFonts w:ascii="Verdana" w:hAnsi="Verdana"/>
          <w:spacing w:val="2"/>
          <w:sz w:val="18"/>
          <w:szCs w:val="18"/>
        </w:rPr>
      </w:pPr>
    </w:p>
    <w:p w:rsidR="00081536" w:rsidRDefault="00081536" w:rsidP="00081536">
      <w:pPr>
        <w:pStyle w:val="Style35001908"/>
        <w:ind w:left="720" w:hanging="720"/>
        <w:rPr>
          <w:ins w:id="128" w:author="Misha Bhalla" w:date="2018-08-28T16:29:00Z"/>
          <w:rFonts w:ascii="Verdana" w:hAnsi="Verdana"/>
          <w:sz w:val="18"/>
          <w:szCs w:val="18"/>
        </w:rPr>
      </w:pPr>
      <w:ins w:id="129" w:author="Misha Bhalla" w:date="2018-08-28T16:29:00Z">
        <w:r w:rsidRPr="009661C2">
          <w:rPr>
            <w:rFonts w:ascii="Verdana" w:hAnsi="Verdana"/>
            <w:spacing w:val="2"/>
            <w:sz w:val="18"/>
            <w:szCs w:val="18"/>
          </w:rPr>
          <w:t>4.</w:t>
        </w:r>
        <w:r>
          <w:rPr>
            <w:rFonts w:ascii="Verdana" w:hAnsi="Verdana"/>
            <w:spacing w:val="2"/>
            <w:sz w:val="18"/>
            <w:szCs w:val="18"/>
          </w:rPr>
          <w:t>5</w:t>
        </w:r>
        <w:r w:rsidRPr="009661C2">
          <w:rPr>
            <w:rFonts w:ascii="Verdana" w:hAnsi="Verdana"/>
            <w:spacing w:val="2"/>
            <w:sz w:val="18"/>
            <w:szCs w:val="18"/>
          </w:rPr>
          <w:tab/>
        </w:r>
        <w:del w:id="130" w:author="sushmit mishra" w:date="2018-09-03T01:15:00Z">
          <w:r w:rsidRPr="009661C2" w:rsidDel="00077C00">
            <w:rPr>
              <w:rFonts w:ascii="Verdana" w:hAnsi="Verdana"/>
              <w:spacing w:val="2"/>
              <w:sz w:val="18"/>
              <w:szCs w:val="18"/>
            </w:rPr>
            <w:delText xml:space="preserve">The Client agrees on the terms and conditions related to invoicing and payments, as specified in Annexure 1. </w:delText>
          </w:r>
        </w:del>
        <w:r>
          <w:rPr>
            <w:rFonts w:ascii="Verdana" w:hAnsi="Verdana"/>
            <w:sz w:val="18"/>
            <w:szCs w:val="18"/>
          </w:rPr>
          <w:t>In the event that the Client notices any defect or discrepancy in the invoices raised by LPIN under this Agreement, it shall intimate the same to LPIN within  7 days of receipt of such invoice. Any such defect or discrepancy shall be remedied by way of issuance of an appropriate credit note by LPIN and it shall be the responsibility of the Client to reflect such credit notes in its applicable returns under the GST Enactment in accordance with the provisions thereof. In case, LPIN suffers any loss under the GST Enactment on account of Client’s failure to so reflect the credit note(s), it shall reserve the right to claim the loss actually incurred, from the Client. Any amount payable by LPIN on account of reconciliation of accounts with the Client shall also be dealt with in like manner by way of issuance of credit note. However, in the event that a request under this Article is received from the Client after the expiry of permissible time period under the GST Enactment, LPIN shall not be obliged to pass any benefit under the GST Enactment to the Client.</w:t>
        </w:r>
      </w:ins>
    </w:p>
    <w:p w:rsidR="00081536" w:rsidRPr="009661C2" w:rsidRDefault="00081536" w:rsidP="00081536">
      <w:pPr>
        <w:pStyle w:val="Style35001908"/>
        <w:ind w:left="720" w:hanging="720"/>
        <w:rPr>
          <w:ins w:id="131" w:author="Misha Bhalla" w:date="2018-08-28T16:29:00Z"/>
          <w:rFonts w:ascii="Verdana" w:hAnsi="Verdana"/>
          <w:spacing w:val="2"/>
          <w:sz w:val="18"/>
          <w:szCs w:val="18"/>
        </w:rPr>
      </w:pPr>
    </w:p>
    <w:p w:rsidR="00081536" w:rsidRPr="009661C2" w:rsidDel="0061768D" w:rsidRDefault="00081536" w:rsidP="00081536">
      <w:pPr>
        <w:pStyle w:val="Style35001908"/>
        <w:rPr>
          <w:ins w:id="132" w:author="Misha Bhalla" w:date="2018-08-28T16:29:00Z"/>
          <w:del w:id="133" w:author="sushmit mishra" w:date="2018-09-03T00:52:00Z"/>
          <w:rFonts w:ascii="Verdana" w:hAnsi="Verdana"/>
          <w:spacing w:val="2"/>
          <w:sz w:val="18"/>
          <w:szCs w:val="18"/>
        </w:rPr>
      </w:pPr>
    </w:p>
    <w:p w:rsidR="00081536" w:rsidRPr="009661C2" w:rsidDel="0061768D" w:rsidRDefault="00081536" w:rsidP="00081536">
      <w:pPr>
        <w:pStyle w:val="Style35001908"/>
        <w:rPr>
          <w:ins w:id="134" w:author="Misha Bhalla" w:date="2018-08-28T16:29:00Z"/>
          <w:del w:id="135" w:author="sushmit mishra" w:date="2018-09-03T00:52:00Z"/>
          <w:rFonts w:ascii="Verdana" w:hAnsi="Verdana"/>
          <w:spacing w:val="2"/>
          <w:sz w:val="18"/>
          <w:szCs w:val="18"/>
        </w:rPr>
      </w:pPr>
      <w:ins w:id="136" w:author="Misha Bhalla" w:date="2018-08-28T16:29:00Z">
        <w:del w:id="137" w:author="sushmit mishra" w:date="2018-09-03T00:52:00Z">
          <w:r w:rsidRPr="009661C2" w:rsidDel="0061768D">
            <w:rPr>
              <w:rFonts w:ascii="Verdana" w:hAnsi="Verdana"/>
              <w:spacing w:val="2"/>
              <w:sz w:val="18"/>
              <w:szCs w:val="18"/>
            </w:rPr>
            <w:delText>4.</w:delText>
          </w:r>
          <w:r w:rsidDel="0061768D">
            <w:rPr>
              <w:rFonts w:ascii="Verdana" w:hAnsi="Verdana"/>
              <w:spacing w:val="2"/>
              <w:sz w:val="18"/>
              <w:szCs w:val="18"/>
            </w:rPr>
            <w:delText>6</w:delText>
          </w:r>
          <w:r w:rsidRPr="009661C2" w:rsidDel="0061768D">
            <w:rPr>
              <w:rFonts w:ascii="Verdana" w:hAnsi="Verdana"/>
              <w:spacing w:val="2"/>
              <w:sz w:val="18"/>
              <w:szCs w:val="18"/>
            </w:rPr>
            <w:tab/>
            <w:delText xml:space="preserve">The Client agrees to pay the applicable charges as specified in Annexure 2. </w:delText>
          </w:r>
        </w:del>
      </w:ins>
    </w:p>
    <w:p w:rsidR="00081536" w:rsidDel="0061768D" w:rsidRDefault="00081536" w:rsidP="00170D74">
      <w:pPr>
        <w:pStyle w:val="DefaultText"/>
        <w:ind w:left="720" w:hanging="720"/>
        <w:rPr>
          <w:del w:id="138" w:author="sushmit mishra" w:date="2018-09-03T00:52:00Z"/>
          <w:rFonts w:ascii="Verdana" w:hAnsi="Verdana"/>
          <w:spacing w:val="2"/>
          <w:sz w:val="18"/>
          <w:szCs w:val="18"/>
        </w:rPr>
      </w:pPr>
    </w:p>
    <w:p w:rsidR="00EE5B51" w:rsidRDefault="00EE5B51" w:rsidP="00170D74">
      <w:pPr>
        <w:pStyle w:val="DefaultText"/>
        <w:ind w:left="720" w:hanging="720"/>
        <w:rPr>
          <w:rFonts w:ascii="Verdana" w:hAnsi="Verdana"/>
          <w:spacing w:val="2"/>
          <w:sz w:val="18"/>
          <w:szCs w:val="18"/>
        </w:rPr>
      </w:pPr>
    </w:p>
    <w:p w:rsidR="00D41F96" w:rsidDel="00081536" w:rsidRDefault="000602A6" w:rsidP="004E1FBD">
      <w:pPr>
        <w:pStyle w:val="DefaultText"/>
        <w:ind w:left="720" w:hanging="720"/>
        <w:rPr>
          <w:del w:id="139" w:author="Misha Bhalla" w:date="2018-08-28T16:30:00Z"/>
          <w:rFonts w:ascii="Verdana" w:hAnsi="Verdana"/>
          <w:spacing w:val="2"/>
          <w:sz w:val="18"/>
          <w:szCs w:val="18"/>
        </w:rPr>
      </w:pPr>
      <w:del w:id="140" w:author="Misha Bhalla" w:date="2018-08-28T16:30:00Z">
        <w:r w:rsidDel="00081536">
          <w:rPr>
            <w:rFonts w:ascii="Verdana" w:hAnsi="Verdana"/>
            <w:spacing w:val="2"/>
            <w:sz w:val="18"/>
            <w:szCs w:val="18"/>
          </w:rPr>
          <w:lastRenderedPageBreak/>
          <w:delText xml:space="preserve">2.2 </w:delText>
        </w:r>
        <w:r w:rsidDel="00081536">
          <w:rPr>
            <w:rFonts w:ascii="Verdana" w:hAnsi="Verdana"/>
            <w:spacing w:val="2"/>
            <w:sz w:val="18"/>
            <w:szCs w:val="18"/>
          </w:rPr>
          <w:tab/>
        </w:r>
        <w:r w:rsidR="00D41F96" w:rsidDel="00081536">
          <w:rPr>
            <w:rFonts w:ascii="Verdana" w:hAnsi="Verdana"/>
            <w:spacing w:val="2"/>
            <w:sz w:val="18"/>
            <w:szCs w:val="18"/>
          </w:rPr>
          <w:delText xml:space="preserve">In the event any Vehicle (or any part thereof) requires repair and/or maintenance, the Client shall inform about the same to the </w:delText>
        </w:r>
        <w:r w:rsidR="00516503" w:rsidRPr="006037EE" w:rsidDel="00081536">
          <w:rPr>
            <w:rFonts w:ascii="Verdana" w:hAnsi="Verdana"/>
            <w:spacing w:val="2"/>
            <w:sz w:val="18"/>
            <w:szCs w:val="18"/>
          </w:rPr>
          <w:delText xml:space="preserve">Designated </w:delText>
        </w:r>
        <w:r w:rsidR="00021CD1" w:rsidDel="00081536">
          <w:rPr>
            <w:rFonts w:ascii="Verdana" w:hAnsi="Verdana"/>
            <w:spacing w:val="2"/>
            <w:sz w:val="18"/>
            <w:szCs w:val="18"/>
          </w:rPr>
          <w:delText>Representative</w:delText>
        </w:r>
        <w:r w:rsidR="00D41F96" w:rsidDel="00081536">
          <w:rPr>
            <w:rFonts w:ascii="Verdana" w:hAnsi="Verdana"/>
            <w:spacing w:val="2"/>
            <w:sz w:val="18"/>
            <w:szCs w:val="18"/>
          </w:rPr>
          <w:delText xml:space="preserve"> of LPIN and drop the Vehicle at the Designated Authorised Workshop</w:delText>
        </w:r>
        <w:r w:rsidR="007826EB" w:rsidDel="00081536">
          <w:rPr>
            <w:rFonts w:ascii="Verdana" w:hAnsi="Verdana"/>
            <w:spacing w:val="2"/>
            <w:sz w:val="18"/>
            <w:szCs w:val="18"/>
          </w:rPr>
          <w:delText>. LPIN shall take control of the Vehicle and shall undertake to get the Vehicle properly repaired and/or serviced. LPIN shall be the interface and communication channel between the Client and the Designated Authorised Workshop. LPIN shall keep the Client informed about the repair and</w:delText>
        </w:r>
        <w:r w:rsidR="005C334D" w:rsidDel="00081536">
          <w:rPr>
            <w:rFonts w:ascii="Verdana" w:hAnsi="Verdana"/>
            <w:spacing w:val="2"/>
            <w:sz w:val="18"/>
            <w:szCs w:val="18"/>
          </w:rPr>
          <w:delText>/</w:delText>
        </w:r>
        <w:r w:rsidR="007826EB" w:rsidDel="00081536">
          <w:rPr>
            <w:rFonts w:ascii="Verdana" w:hAnsi="Verdana"/>
            <w:spacing w:val="2"/>
            <w:sz w:val="18"/>
            <w:szCs w:val="18"/>
          </w:rPr>
          <w:delText xml:space="preserve">or maintenance work happening at the Designated Authorised Workshop. LPIN shall also advice the Client and make recommendations in respect of the repair and maintenance work. LPIN shall take approvals from the Client in respect of any </w:delText>
        </w:r>
        <w:r w:rsidR="00611778" w:rsidDel="00081536">
          <w:rPr>
            <w:rFonts w:ascii="Verdana" w:hAnsi="Verdana"/>
            <w:spacing w:val="2"/>
            <w:sz w:val="18"/>
            <w:szCs w:val="18"/>
          </w:rPr>
          <w:delText>expenditure</w:delText>
        </w:r>
        <w:r w:rsidR="007826EB" w:rsidDel="00081536">
          <w:rPr>
            <w:rFonts w:ascii="Verdana" w:hAnsi="Verdana"/>
            <w:spacing w:val="2"/>
            <w:sz w:val="18"/>
            <w:szCs w:val="18"/>
          </w:rPr>
          <w:delText xml:space="preserve"> to be incurred at the Designated Authorised Workshop</w:delText>
        </w:r>
        <w:r w:rsidR="0017651C" w:rsidDel="00081536">
          <w:rPr>
            <w:rFonts w:ascii="Verdana" w:hAnsi="Verdana"/>
            <w:spacing w:val="2"/>
            <w:sz w:val="18"/>
            <w:szCs w:val="18"/>
          </w:rPr>
          <w:delText xml:space="preserve"> in accordance with Article 1</w:delText>
        </w:r>
        <w:r w:rsidR="007826EB" w:rsidDel="00081536">
          <w:rPr>
            <w:rFonts w:ascii="Verdana" w:hAnsi="Verdana"/>
            <w:spacing w:val="2"/>
            <w:sz w:val="18"/>
            <w:szCs w:val="18"/>
          </w:rPr>
          <w:delText>.</w:delText>
        </w:r>
      </w:del>
    </w:p>
    <w:p w:rsidR="00EE5B51" w:rsidDel="00081536" w:rsidRDefault="00EE5B51" w:rsidP="004E1FBD">
      <w:pPr>
        <w:pStyle w:val="DefaultText"/>
        <w:ind w:left="720" w:hanging="720"/>
        <w:rPr>
          <w:del w:id="141" w:author="Misha Bhalla" w:date="2018-08-28T16:30:00Z"/>
          <w:rFonts w:ascii="Verdana" w:hAnsi="Verdana"/>
          <w:spacing w:val="2"/>
          <w:sz w:val="18"/>
          <w:szCs w:val="18"/>
        </w:rPr>
      </w:pPr>
    </w:p>
    <w:p w:rsidR="002F0638" w:rsidDel="00081536" w:rsidRDefault="00D41F96" w:rsidP="004E1FBD">
      <w:pPr>
        <w:pStyle w:val="DefaultText"/>
        <w:ind w:left="720" w:hanging="720"/>
        <w:rPr>
          <w:del w:id="142" w:author="Misha Bhalla" w:date="2018-08-28T16:30:00Z"/>
          <w:rFonts w:ascii="Verdana" w:hAnsi="Verdana"/>
          <w:spacing w:val="2"/>
          <w:sz w:val="18"/>
          <w:szCs w:val="18"/>
        </w:rPr>
      </w:pPr>
      <w:del w:id="143" w:author="Misha Bhalla" w:date="2018-08-28T16:30:00Z">
        <w:r w:rsidDel="00081536">
          <w:rPr>
            <w:rFonts w:ascii="Verdana" w:hAnsi="Verdana"/>
            <w:spacing w:val="2"/>
            <w:sz w:val="18"/>
            <w:szCs w:val="18"/>
          </w:rPr>
          <w:delText>2.3</w:delText>
        </w:r>
        <w:r w:rsidDel="00081536">
          <w:rPr>
            <w:rFonts w:ascii="Verdana" w:hAnsi="Verdana"/>
            <w:spacing w:val="2"/>
            <w:sz w:val="18"/>
            <w:szCs w:val="18"/>
          </w:rPr>
          <w:tab/>
        </w:r>
        <w:r w:rsidR="000602A6" w:rsidDel="00081536">
          <w:rPr>
            <w:rFonts w:ascii="Verdana" w:hAnsi="Verdana"/>
            <w:spacing w:val="2"/>
            <w:sz w:val="18"/>
            <w:szCs w:val="18"/>
          </w:rPr>
          <w:delText xml:space="preserve"> </w:delText>
        </w:r>
        <w:r w:rsidR="000602A6" w:rsidRPr="004A554B" w:rsidDel="00081536">
          <w:rPr>
            <w:rFonts w:ascii="Verdana" w:hAnsi="Verdana"/>
            <w:spacing w:val="2"/>
            <w:sz w:val="18"/>
            <w:szCs w:val="18"/>
          </w:rPr>
          <w:delText xml:space="preserve">LPIN </w:delText>
        </w:r>
        <w:r w:rsidR="000602A6" w:rsidRPr="00A04F8E" w:rsidDel="00081536">
          <w:rPr>
            <w:rFonts w:ascii="Verdana" w:hAnsi="Verdana"/>
            <w:spacing w:val="2"/>
            <w:sz w:val="18"/>
            <w:szCs w:val="18"/>
          </w:rPr>
          <w:delText>shall</w:delText>
        </w:r>
        <w:r w:rsidR="000602A6" w:rsidRPr="004A554B" w:rsidDel="00081536">
          <w:rPr>
            <w:rFonts w:ascii="Verdana" w:hAnsi="Verdana"/>
            <w:spacing w:val="2"/>
            <w:sz w:val="18"/>
            <w:szCs w:val="18"/>
          </w:rPr>
          <w:delText xml:space="preserve"> directly pay/settle the invoice</w:delText>
        </w:r>
        <w:r w:rsidR="000602A6" w:rsidRPr="00A04F8E" w:rsidDel="00081536">
          <w:rPr>
            <w:rFonts w:ascii="Verdana" w:hAnsi="Verdana"/>
            <w:spacing w:val="2"/>
            <w:sz w:val="18"/>
            <w:szCs w:val="18"/>
          </w:rPr>
          <w:delText>s</w:delText>
        </w:r>
        <w:r w:rsidR="000602A6" w:rsidRPr="004A554B" w:rsidDel="00081536">
          <w:rPr>
            <w:rFonts w:ascii="Verdana" w:hAnsi="Verdana"/>
            <w:spacing w:val="2"/>
            <w:sz w:val="18"/>
            <w:szCs w:val="18"/>
          </w:rPr>
          <w:delText xml:space="preserve"> raised by </w:delText>
        </w:r>
        <w:r w:rsidR="007826EB" w:rsidDel="00081536">
          <w:rPr>
            <w:rFonts w:ascii="Verdana" w:hAnsi="Verdana"/>
            <w:spacing w:val="2"/>
            <w:sz w:val="18"/>
            <w:szCs w:val="18"/>
          </w:rPr>
          <w:delText xml:space="preserve">the aforesaid Designated Authorised </w:delText>
        </w:r>
        <w:r w:rsidR="000602A6" w:rsidRPr="00A04F8E" w:rsidDel="00081536">
          <w:rPr>
            <w:rFonts w:ascii="Verdana" w:hAnsi="Verdana"/>
            <w:spacing w:val="2"/>
            <w:sz w:val="18"/>
            <w:szCs w:val="18"/>
          </w:rPr>
          <w:delText>W</w:delText>
        </w:r>
        <w:r w:rsidR="00064076" w:rsidDel="00081536">
          <w:rPr>
            <w:rFonts w:ascii="Verdana" w:hAnsi="Verdana"/>
            <w:spacing w:val="2"/>
            <w:sz w:val="18"/>
            <w:szCs w:val="18"/>
          </w:rPr>
          <w:delText>orkshops</w:delText>
        </w:r>
        <w:r w:rsidR="000602A6" w:rsidDel="00081536">
          <w:rPr>
            <w:rFonts w:ascii="Verdana" w:hAnsi="Verdana"/>
            <w:spacing w:val="2"/>
            <w:sz w:val="18"/>
            <w:szCs w:val="18"/>
          </w:rPr>
          <w:delText xml:space="preserve">. </w:delText>
        </w:r>
        <w:r w:rsidR="004E1FBD" w:rsidDel="00081536">
          <w:rPr>
            <w:rFonts w:ascii="Verdana" w:hAnsi="Verdana"/>
            <w:spacing w:val="2"/>
            <w:sz w:val="18"/>
            <w:szCs w:val="18"/>
          </w:rPr>
          <w:delText xml:space="preserve">LPIN shall </w:delText>
        </w:r>
        <w:r w:rsidR="007826EB" w:rsidDel="00081536">
          <w:rPr>
            <w:rFonts w:ascii="Verdana" w:hAnsi="Verdana"/>
            <w:spacing w:val="2"/>
            <w:sz w:val="18"/>
            <w:szCs w:val="18"/>
          </w:rPr>
          <w:delText>inform the Client about the completion of repair and/or maintena</w:delText>
        </w:r>
        <w:r w:rsidR="0017651C" w:rsidDel="00081536">
          <w:rPr>
            <w:rFonts w:ascii="Verdana" w:hAnsi="Verdana"/>
            <w:spacing w:val="2"/>
            <w:sz w:val="18"/>
            <w:szCs w:val="18"/>
          </w:rPr>
          <w:delText>n</w:delText>
        </w:r>
        <w:r w:rsidR="007826EB" w:rsidDel="00081536">
          <w:rPr>
            <w:rFonts w:ascii="Verdana" w:hAnsi="Verdana"/>
            <w:spacing w:val="2"/>
            <w:sz w:val="18"/>
            <w:szCs w:val="18"/>
          </w:rPr>
          <w:delText>ce of the Vehicle and request the Client for the Vehicle to be picked up</w:delText>
        </w:r>
        <w:r w:rsidR="0017651C" w:rsidDel="00081536">
          <w:rPr>
            <w:rFonts w:ascii="Verdana" w:hAnsi="Verdana"/>
            <w:spacing w:val="2"/>
            <w:sz w:val="18"/>
            <w:szCs w:val="18"/>
          </w:rPr>
          <w:delText xml:space="preserve"> from the Designated</w:delText>
        </w:r>
        <w:r w:rsidR="00F01C8C" w:rsidDel="00081536">
          <w:rPr>
            <w:rFonts w:ascii="Verdana" w:hAnsi="Verdana"/>
            <w:spacing w:val="2"/>
            <w:sz w:val="18"/>
            <w:szCs w:val="18"/>
          </w:rPr>
          <w:delText xml:space="preserve"> Authorised</w:delText>
        </w:r>
        <w:r w:rsidR="0017651C" w:rsidDel="00081536">
          <w:rPr>
            <w:rFonts w:ascii="Verdana" w:hAnsi="Verdana"/>
            <w:spacing w:val="2"/>
            <w:sz w:val="18"/>
            <w:szCs w:val="18"/>
          </w:rPr>
          <w:delText xml:space="preserve"> Workshop. T</w:delText>
        </w:r>
        <w:r w:rsidR="007826EB" w:rsidDel="00081536">
          <w:rPr>
            <w:rFonts w:ascii="Verdana" w:hAnsi="Verdana"/>
            <w:spacing w:val="2"/>
            <w:sz w:val="18"/>
            <w:szCs w:val="18"/>
          </w:rPr>
          <w:delText xml:space="preserve">he Client, upon receipt of such request shall </w:delText>
        </w:r>
        <w:r w:rsidR="0017651C" w:rsidDel="00081536">
          <w:rPr>
            <w:rFonts w:ascii="Verdana" w:hAnsi="Verdana"/>
            <w:spacing w:val="2"/>
            <w:sz w:val="18"/>
            <w:szCs w:val="18"/>
          </w:rPr>
          <w:delText>get the V</w:delText>
        </w:r>
        <w:r w:rsidR="00C97E0C" w:rsidDel="00081536">
          <w:rPr>
            <w:rFonts w:ascii="Verdana" w:hAnsi="Verdana"/>
            <w:spacing w:val="2"/>
            <w:sz w:val="18"/>
            <w:szCs w:val="18"/>
          </w:rPr>
          <w:delText>ehicle picked up from</w:delText>
        </w:r>
        <w:r w:rsidR="0017651C" w:rsidDel="00081536">
          <w:rPr>
            <w:rFonts w:ascii="Verdana" w:hAnsi="Verdana"/>
            <w:spacing w:val="2"/>
            <w:sz w:val="18"/>
            <w:szCs w:val="18"/>
          </w:rPr>
          <w:delText xml:space="preserve"> Designated</w:delText>
        </w:r>
        <w:r w:rsidR="00C97E0C" w:rsidDel="00081536">
          <w:rPr>
            <w:rFonts w:ascii="Verdana" w:hAnsi="Verdana"/>
            <w:spacing w:val="2"/>
            <w:sz w:val="18"/>
            <w:szCs w:val="18"/>
          </w:rPr>
          <w:delText xml:space="preserve"> Authorised</w:delText>
        </w:r>
        <w:r w:rsidR="0017651C" w:rsidDel="00081536">
          <w:rPr>
            <w:rFonts w:ascii="Verdana" w:hAnsi="Verdana"/>
            <w:spacing w:val="2"/>
            <w:sz w:val="18"/>
            <w:szCs w:val="18"/>
          </w:rPr>
          <w:delText xml:space="preserve"> Workshop. </w:delText>
        </w:r>
      </w:del>
    </w:p>
    <w:p w:rsidR="00EE5B51" w:rsidDel="00081536" w:rsidRDefault="00EE5B51" w:rsidP="004E1FBD">
      <w:pPr>
        <w:pStyle w:val="DefaultText"/>
        <w:ind w:left="720" w:hanging="720"/>
        <w:rPr>
          <w:del w:id="144" w:author="Misha Bhalla" w:date="2018-08-28T16:30:00Z"/>
          <w:rFonts w:ascii="Verdana" w:hAnsi="Verdana"/>
          <w:spacing w:val="2"/>
          <w:sz w:val="18"/>
          <w:szCs w:val="18"/>
        </w:rPr>
      </w:pPr>
    </w:p>
    <w:p w:rsidR="006037EE" w:rsidDel="00081536" w:rsidRDefault="00C57A6E" w:rsidP="004E1FBD">
      <w:pPr>
        <w:pStyle w:val="DefaultText"/>
        <w:ind w:left="720" w:hanging="720"/>
        <w:rPr>
          <w:del w:id="145" w:author="Misha Bhalla" w:date="2018-08-28T16:30:00Z"/>
          <w:rFonts w:ascii="Verdana" w:hAnsi="Verdana"/>
          <w:spacing w:val="2"/>
          <w:sz w:val="18"/>
          <w:szCs w:val="18"/>
        </w:rPr>
      </w:pPr>
      <w:del w:id="146" w:author="Misha Bhalla" w:date="2018-08-28T16:30:00Z">
        <w:r w:rsidDel="00081536">
          <w:rPr>
            <w:rFonts w:ascii="Verdana" w:hAnsi="Verdana"/>
            <w:spacing w:val="2"/>
            <w:sz w:val="18"/>
            <w:szCs w:val="18"/>
          </w:rPr>
          <w:delText>2.</w:delText>
        </w:r>
        <w:r w:rsidR="009239EB" w:rsidDel="00081536">
          <w:rPr>
            <w:rFonts w:ascii="Verdana" w:hAnsi="Verdana"/>
            <w:spacing w:val="2"/>
            <w:sz w:val="18"/>
            <w:szCs w:val="18"/>
          </w:rPr>
          <w:delText>4</w:delText>
        </w:r>
        <w:r w:rsidDel="00081536">
          <w:rPr>
            <w:rFonts w:ascii="Verdana" w:hAnsi="Verdana"/>
            <w:spacing w:val="2"/>
            <w:sz w:val="18"/>
            <w:szCs w:val="18"/>
          </w:rPr>
          <w:delText xml:space="preserve"> </w:delText>
        </w:r>
        <w:r w:rsidDel="00081536">
          <w:rPr>
            <w:rFonts w:ascii="Verdana" w:hAnsi="Verdana"/>
            <w:spacing w:val="2"/>
            <w:sz w:val="18"/>
            <w:szCs w:val="18"/>
          </w:rPr>
          <w:tab/>
        </w:r>
        <w:r w:rsidR="0017651C" w:rsidDel="00081536">
          <w:rPr>
            <w:rFonts w:ascii="Verdana" w:hAnsi="Verdana"/>
            <w:spacing w:val="2"/>
            <w:sz w:val="18"/>
            <w:szCs w:val="18"/>
          </w:rPr>
          <w:delText>Notwithstanding anything contained herein, i</w:delText>
        </w:r>
        <w:r w:rsidDel="00081536">
          <w:rPr>
            <w:rFonts w:ascii="Verdana" w:hAnsi="Verdana"/>
            <w:spacing w:val="2"/>
            <w:sz w:val="18"/>
            <w:szCs w:val="18"/>
          </w:rPr>
          <w:delText xml:space="preserve">n </w:delText>
        </w:r>
        <w:r w:rsidR="0017651C" w:rsidDel="00081536">
          <w:rPr>
            <w:rFonts w:ascii="Verdana" w:hAnsi="Verdana"/>
            <w:spacing w:val="2"/>
            <w:sz w:val="18"/>
            <w:szCs w:val="18"/>
          </w:rPr>
          <w:delText xml:space="preserve">the event of any Vehicle (and/or any part thereof) malfunctioning after the repair and/or maintenance </w:delText>
        </w:r>
        <w:r w:rsidR="000B11F2" w:rsidDel="00081536">
          <w:rPr>
            <w:rFonts w:ascii="Verdana" w:hAnsi="Verdana"/>
            <w:spacing w:val="2"/>
            <w:sz w:val="18"/>
            <w:szCs w:val="18"/>
          </w:rPr>
          <w:delText>work carried</w:delText>
        </w:r>
        <w:r w:rsidR="0017651C" w:rsidDel="00081536">
          <w:rPr>
            <w:rFonts w:ascii="Verdana" w:hAnsi="Verdana"/>
            <w:spacing w:val="2"/>
            <w:sz w:val="18"/>
            <w:szCs w:val="18"/>
          </w:rPr>
          <w:delText xml:space="preserve"> out by Designated</w:delText>
        </w:r>
        <w:r w:rsidR="00F01C8C" w:rsidDel="00081536">
          <w:rPr>
            <w:rFonts w:ascii="Verdana" w:hAnsi="Verdana"/>
            <w:spacing w:val="2"/>
            <w:sz w:val="18"/>
            <w:szCs w:val="18"/>
          </w:rPr>
          <w:delText xml:space="preserve"> </w:delText>
        </w:r>
        <w:r w:rsidR="004C5BEF" w:rsidDel="00081536">
          <w:rPr>
            <w:rFonts w:ascii="Verdana" w:hAnsi="Verdana"/>
            <w:spacing w:val="2"/>
            <w:sz w:val="18"/>
            <w:szCs w:val="18"/>
          </w:rPr>
          <w:delText>Authorized</w:delText>
        </w:r>
        <w:r w:rsidR="0017651C" w:rsidDel="00081536">
          <w:rPr>
            <w:rFonts w:ascii="Verdana" w:hAnsi="Verdana"/>
            <w:spacing w:val="2"/>
            <w:sz w:val="18"/>
            <w:szCs w:val="18"/>
          </w:rPr>
          <w:delText xml:space="preserve"> Workshop in terms of Article 2.2 above, LPIN shall ensure that the concerned part of the Vehicle is duly replaced in accordance with the warranty issued in this regard.</w:delText>
        </w:r>
      </w:del>
    </w:p>
    <w:p w:rsidR="000B11F2" w:rsidDel="00081536" w:rsidRDefault="000B11F2" w:rsidP="004E1FBD">
      <w:pPr>
        <w:pStyle w:val="DefaultText"/>
        <w:ind w:left="720" w:hanging="720"/>
        <w:rPr>
          <w:del w:id="147" w:author="Misha Bhalla" w:date="2018-08-28T16:30:00Z"/>
          <w:rFonts w:ascii="Verdana" w:hAnsi="Verdana"/>
          <w:spacing w:val="2"/>
          <w:sz w:val="18"/>
          <w:szCs w:val="18"/>
        </w:rPr>
      </w:pPr>
    </w:p>
    <w:p w:rsidR="004E1FBD" w:rsidDel="00081536" w:rsidRDefault="00C57A6E" w:rsidP="000B11F2">
      <w:pPr>
        <w:pStyle w:val="DefaultText"/>
        <w:ind w:left="720" w:hanging="720"/>
        <w:rPr>
          <w:del w:id="148" w:author="Misha Bhalla" w:date="2018-08-28T16:30:00Z"/>
          <w:rFonts w:ascii="Verdana" w:hAnsi="Verdana"/>
          <w:spacing w:val="2"/>
          <w:sz w:val="18"/>
          <w:szCs w:val="18"/>
        </w:rPr>
      </w:pPr>
      <w:commentRangeStart w:id="149"/>
      <w:del w:id="150" w:author="Misha Bhalla" w:date="2018-08-28T16:30:00Z">
        <w:r w:rsidDel="00081536">
          <w:rPr>
            <w:rFonts w:ascii="Verdana" w:hAnsi="Verdana"/>
            <w:spacing w:val="2"/>
            <w:sz w:val="18"/>
            <w:szCs w:val="18"/>
          </w:rPr>
          <w:delText>2.</w:delText>
        </w:r>
        <w:r w:rsidR="009239EB" w:rsidDel="00081536">
          <w:rPr>
            <w:rFonts w:ascii="Verdana" w:hAnsi="Verdana"/>
            <w:spacing w:val="2"/>
            <w:sz w:val="18"/>
            <w:szCs w:val="18"/>
          </w:rPr>
          <w:delText>5</w:delText>
        </w:r>
        <w:r w:rsidR="00F43469" w:rsidDel="00081536">
          <w:rPr>
            <w:rFonts w:ascii="Verdana" w:hAnsi="Verdana"/>
            <w:spacing w:val="2"/>
            <w:sz w:val="18"/>
            <w:szCs w:val="18"/>
          </w:rPr>
          <w:tab/>
          <w:delText>LPIN and the Client will discuss and mutually agree upon a fixed amount to be paid</w:delText>
        </w:r>
        <w:r w:rsidR="008750FE" w:rsidDel="00081536">
          <w:rPr>
            <w:rFonts w:ascii="Verdana" w:hAnsi="Verdana"/>
            <w:spacing w:val="2"/>
            <w:sz w:val="18"/>
            <w:szCs w:val="18"/>
          </w:rPr>
          <w:delText xml:space="preserve"> by the Client for Services in respect of a Vehicle</w:delText>
        </w:r>
        <w:r w:rsidR="00F43469" w:rsidDel="00081536">
          <w:rPr>
            <w:rFonts w:ascii="Verdana" w:hAnsi="Verdana"/>
            <w:spacing w:val="2"/>
            <w:sz w:val="18"/>
            <w:szCs w:val="18"/>
          </w:rPr>
          <w:delText xml:space="preserve"> on a </w:delText>
        </w:r>
        <w:r w:rsidR="004C5BEF" w:rsidDel="00081536">
          <w:rPr>
            <w:rFonts w:ascii="Verdana" w:hAnsi="Verdana"/>
            <w:spacing w:val="2"/>
            <w:sz w:val="18"/>
            <w:szCs w:val="18"/>
          </w:rPr>
          <w:delText>monthly</w:delText>
        </w:r>
        <w:r w:rsidR="00F43469" w:rsidDel="00081536">
          <w:rPr>
            <w:rFonts w:ascii="Verdana" w:hAnsi="Verdana"/>
            <w:spacing w:val="2"/>
            <w:sz w:val="18"/>
            <w:szCs w:val="18"/>
          </w:rPr>
          <w:delText xml:space="preserve"> basis</w:delText>
        </w:r>
        <w:r w:rsidR="008750FE" w:rsidDel="00081536">
          <w:rPr>
            <w:rFonts w:ascii="Verdana" w:hAnsi="Verdana"/>
            <w:spacing w:val="2"/>
            <w:sz w:val="18"/>
            <w:szCs w:val="18"/>
          </w:rPr>
          <w:delText xml:space="preserve"> during the Contract Period</w:delText>
        </w:r>
        <w:r w:rsidR="00F43469" w:rsidDel="00081536">
          <w:rPr>
            <w:rFonts w:ascii="Verdana" w:hAnsi="Verdana"/>
            <w:spacing w:val="2"/>
            <w:sz w:val="18"/>
            <w:szCs w:val="18"/>
          </w:rPr>
          <w:delText xml:space="preserve"> </w:delText>
        </w:r>
        <w:r w:rsidR="00493C91" w:rsidDel="00081536">
          <w:rPr>
            <w:rFonts w:ascii="Verdana" w:hAnsi="Verdana"/>
            <w:spacing w:val="2"/>
            <w:sz w:val="18"/>
            <w:szCs w:val="18"/>
          </w:rPr>
          <w:delText xml:space="preserve">in terms of Article 1, </w:delText>
        </w:r>
        <w:r w:rsidR="00F43469" w:rsidDel="00081536">
          <w:rPr>
            <w:rFonts w:ascii="Verdana" w:hAnsi="Verdana"/>
            <w:spacing w:val="2"/>
            <w:sz w:val="18"/>
            <w:szCs w:val="18"/>
          </w:rPr>
          <w:delText xml:space="preserve">to enable LPIN to make the payments to the Designated Authorized </w:delText>
        </w:r>
        <w:r w:rsidR="000B11F2" w:rsidDel="00081536">
          <w:rPr>
            <w:rFonts w:ascii="Verdana" w:hAnsi="Verdana"/>
            <w:spacing w:val="2"/>
            <w:sz w:val="18"/>
            <w:szCs w:val="18"/>
          </w:rPr>
          <w:delText>Workshop</w:delText>
        </w:r>
        <w:r w:rsidR="00F43469" w:rsidDel="00081536">
          <w:rPr>
            <w:rFonts w:ascii="Verdana" w:hAnsi="Verdana"/>
            <w:spacing w:val="2"/>
            <w:sz w:val="18"/>
            <w:szCs w:val="18"/>
          </w:rPr>
          <w:delText xml:space="preserve"> which will subsequently be settled in the manner prov</w:delText>
        </w:r>
        <w:r w:rsidDel="00081536">
          <w:rPr>
            <w:rFonts w:ascii="Verdana" w:hAnsi="Verdana"/>
            <w:spacing w:val="2"/>
            <w:sz w:val="18"/>
            <w:szCs w:val="18"/>
          </w:rPr>
          <w:delText xml:space="preserve">ided under </w:delText>
        </w:r>
        <w:r w:rsidR="004C5BEF" w:rsidDel="00081536">
          <w:rPr>
            <w:rFonts w:ascii="Verdana" w:hAnsi="Verdana"/>
            <w:spacing w:val="2"/>
            <w:sz w:val="18"/>
            <w:szCs w:val="18"/>
          </w:rPr>
          <w:delText xml:space="preserve">Article </w:delText>
        </w:r>
        <w:r w:rsidDel="00081536">
          <w:rPr>
            <w:rFonts w:ascii="Verdana" w:hAnsi="Verdana"/>
            <w:spacing w:val="2"/>
            <w:sz w:val="18"/>
            <w:szCs w:val="18"/>
          </w:rPr>
          <w:delText>2.</w:delText>
        </w:r>
        <w:r w:rsidR="004C5BEF" w:rsidDel="00081536">
          <w:rPr>
            <w:rFonts w:ascii="Verdana" w:hAnsi="Verdana"/>
            <w:spacing w:val="2"/>
            <w:sz w:val="18"/>
            <w:szCs w:val="18"/>
          </w:rPr>
          <w:delText>6</w:delText>
        </w:r>
        <w:r w:rsidDel="00081536">
          <w:rPr>
            <w:rFonts w:ascii="Verdana" w:hAnsi="Verdana"/>
            <w:spacing w:val="2"/>
            <w:sz w:val="18"/>
            <w:szCs w:val="18"/>
          </w:rPr>
          <w:delText xml:space="preserve"> and 2.</w:delText>
        </w:r>
        <w:r w:rsidR="004C5BEF" w:rsidDel="00081536">
          <w:rPr>
            <w:rFonts w:ascii="Verdana" w:hAnsi="Verdana"/>
            <w:spacing w:val="2"/>
            <w:sz w:val="18"/>
            <w:szCs w:val="18"/>
          </w:rPr>
          <w:delText>7</w:delText>
        </w:r>
        <w:r w:rsidR="00F43469" w:rsidDel="00081536">
          <w:rPr>
            <w:rFonts w:ascii="Verdana" w:hAnsi="Verdana"/>
            <w:spacing w:val="2"/>
            <w:sz w:val="18"/>
            <w:szCs w:val="18"/>
          </w:rPr>
          <w:delText xml:space="preserve"> of this </w:delText>
        </w:r>
        <w:r w:rsidR="004C5BEF" w:rsidDel="00081536">
          <w:rPr>
            <w:rFonts w:ascii="Verdana" w:hAnsi="Verdana"/>
            <w:spacing w:val="2"/>
            <w:sz w:val="18"/>
            <w:szCs w:val="18"/>
          </w:rPr>
          <w:delText>Agreement.</w:delText>
        </w:r>
      </w:del>
    </w:p>
    <w:p w:rsidR="000B11F2" w:rsidDel="00081536" w:rsidRDefault="000B11F2" w:rsidP="000B11F2">
      <w:pPr>
        <w:pStyle w:val="DefaultText"/>
        <w:ind w:left="720" w:hanging="720"/>
        <w:rPr>
          <w:del w:id="151" w:author="Misha Bhalla" w:date="2018-08-28T16:30:00Z"/>
          <w:rFonts w:ascii="Verdana" w:hAnsi="Verdana"/>
          <w:spacing w:val="2"/>
          <w:sz w:val="18"/>
          <w:szCs w:val="18"/>
        </w:rPr>
      </w:pPr>
    </w:p>
    <w:p w:rsidR="000B11F2" w:rsidDel="00081536" w:rsidRDefault="00F43469" w:rsidP="000B11F2">
      <w:pPr>
        <w:pStyle w:val="DefaultText"/>
        <w:ind w:left="720" w:hanging="720"/>
        <w:rPr>
          <w:del w:id="152" w:author="Misha Bhalla" w:date="2018-08-28T16:30:00Z"/>
          <w:rFonts w:ascii="Verdana" w:hAnsi="Verdana" w:cs="TTBC0515C8t00"/>
          <w:sz w:val="18"/>
          <w:szCs w:val="18"/>
        </w:rPr>
      </w:pPr>
      <w:del w:id="153" w:author="Misha Bhalla" w:date="2018-08-28T16:30:00Z">
        <w:r w:rsidDel="00081536">
          <w:rPr>
            <w:rFonts w:ascii="Verdana" w:hAnsi="Verdana"/>
            <w:spacing w:val="2"/>
            <w:sz w:val="18"/>
            <w:szCs w:val="18"/>
          </w:rPr>
          <w:delText>2.</w:delText>
        </w:r>
        <w:r w:rsidR="009239EB" w:rsidDel="00081536">
          <w:rPr>
            <w:rFonts w:ascii="Verdana" w:hAnsi="Verdana"/>
            <w:spacing w:val="2"/>
            <w:sz w:val="18"/>
            <w:szCs w:val="18"/>
          </w:rPr>
          <w:delText>6</w:delText>
        </w:r>
        <w:r w:rsidR="004E1FBD" w:rsidDel="00081536">
          <w:rPr>
            <w:rFonts w:ascii="Verdana" w:hAnsi="Verdana"/>
            <w:spacing w:val="2"/>
            <w:sz w:val="18"/>
            <w:szCs w:val="18"/>
          </w:rPr>
          <w:tab/>
        </w:r>
        <w:r w:rsidR="00F277D3" w:rsidDel="00081536">
          <w:rPr>
            <w:rFonts w:ascii="Verdana" w:hAnsi="Verdana"/>
            <w:spacing w:val="2"/>
            <w:sz w:val="18"/>
            <w:szCs w:val="18"/>
          </w:rPr>
          <w:delText>On the expiry of the Contract Period</w:delText>
        </w:r>
        <w:r w:rsidR="004E1FBD" w:rsidDel="00081536">
          <w:rPr>
            <w:rFonts w:ascii="Verdana" w:hAnsi="Verdana"/>
            <w:spacing w:val="2"/>
            <w:sz w:val="18"/>
            <w:szCs w:val="18"/>
          </w:rPr>
          <w:delText>,</w:delText>
        </w:r>
        <w:r w:rsidR="004C5BEF" w:rsidDel="00081536">
          <w:rPr>
            <w:rFonts w:ascii="Verdana" w:hAnsi="Verdana"/>
            <w:spacing w:val="2"/>
            <w:sz w:val="18"/>
            <w:szCs w:val="18"/>
          </w:rPr>
          <w:delText xml:space="preserve"> </w:delText>
        </w:r>
        <w:r w:rsidR="00F277D3" w:rsidRPr="0059686F" w:rsidDel="00081536">
          <w:rPr>
            <w:rFonts w:ascii="Verdana" w:hAnsi="Verdana" w:cs="TTBC0515C8t00"/>
            <w:sz w:val="18"/>
            <w:szCs w:val="18"/>
          </w:rPr>
          <w:delText xml:space="preserve">LPIN shall calculate the difference between the amounts received from the Client for </w:delText>
        </w:r>
        <w:r w:rsidR="004C5BEF" w:rsidDel="00081536">
          <w:rPr>
            <w:rFonts w:ascii="Verdana" w:hAnsi="Verdana" w:cs="TTBC0515C8t00"/>
            <w:sz w:val="18"/>
            <w:szCs w:val="18"/>
          </w:rPr>
          <w:delText>the</w:delText>
        </w:r>
        <w:r w:rsidR="000B11F2" w:rsidDel="00081536">
          <w:rPr>
            <w:rFonts w:ascii="Verdana" w:hAnsi="Verdana" w:cs="TTBC0515C8t00"/>
            <w:sz w:val="18"/>
            <w:szCs w:val="18"/>
          </w:rPr>
          <w:delText xml:space="preserve"> </w:delText>
        </w:r>
        <w:r w:rsidR="004C5BEF" w:rsidDel="00081536">
          <w:rPr>
            <w:rFonts w:ascii="Verdana" w:hAnsi="Verdana" w:cs="TTBC0515C8t00"/>
            <w:sz w:val="18"/>
            <w:szCs w:val="18"/>
          </w:rPr>
          <w:delText>Services</w:delText>
        </w:r>
        <w:r w:rsidR="00F277D3" w:rsidRPr="0059686F" w:rsidDel="00081536">
          <w:rPr>
            <w:rFonts w:ascii="Verdana" w:hAnsi="Verdana" w:cs="TTBC0515C8t00"/>
            <w:sz w:val="18"/>
            <w:szCs w:val="18"/>
          </w:rPr>
          <w:delText xml:space="preserve"> </w:delText>
        </w:r>
        <w:r w:rsidR="000B11F2" w:rsidDel="00081536">
          <w:rPr>
            <w:rFonts w:ascii="Verdana" w:hAnsi="Verdana" w:cs="TTBC0515C8t00"/>
            <w:sz w:val="18"/>
            <w:szCs w:val="18"/>
          </w:rPr>
          <w:delText xml:space="preserve">and the </w:delText>
        </w:r>
        <w:r w:rsidR="00F277D3" w:rsidRPr="0059686F" w:rsidDel="00081536">
          <w:rPr>
            <w:rFonts w:ascii="Verdana" w:hAnsi="Verdana" w:cs="TTBC0515C8t00"/>
            <w:sz w:val="18"/>
            <w:szCs w:val="18"/>
          </w:rPr>
          <w:delText xml:space="preserve">actual costs incurred in respect of each </w:delText>
        </w:r>
        <w:r w:rsidR="00F277D3" w:rsidDel="00081536">
          <w:rPr>
            <w:rFonts w:ascii="Verdana" w:hAnsi="Verdana" w:cs="TTBC0515C8t00"/>
            <w:sz w:val="18"/>
            <w:szCs w:val="18"/>
          </w:rPr>
          <w:delText>V</w:delText>
        </w:r>
        <w:r w:rsidR="00F277D3" w:rsidRPr="0059686F" w:rsidDel="00081536">
          <w:rPr>
            <w:rFonts w:ascii="Verdana" w:hAnsi="Verdana" w:cs="TTBC0515C8t00"/>
            <w:sz w:val="18"/>
            <w:szCs w:val="18"/>
          </w:rPr>
          <w:delText xml:space="preserve">ehicle. In the event that the amount received from the Client is found to </w:delText>
        </w:r>
        <w:r w:rsidR="000B11F2" w:rsidRPr="0059686F" w:rsidDel="00081536">
          <w:rPr>
            <w:rFonts w:ascii="Verdana" w:hAnsi="Verdana" w:cs="TTBC0515C8t00"/>
            <w:sz w:val="18"/>
            <w:szCs w:val="18"/>
          </w:rPr>
          <w:delText xml:space="preserve">be </w:delText>
        </w:r>
        <w:r w:rsidR="000B11F2" w:rsidDel="00081536">
          <w:rPr>
            <w:rFonts w:ascii="Verdana" w:hAnsi="Verdana" w:cs="TTBC0515C8t00"/>
            <w:sz w:val="18"/>
            <w:szCs w:val="18"/>
          </w:rPr>
          <w:delText>lower</w:delText>
        </w:r>
        <w:r w:rsidR="00F277D3" w:rsidRPr="0059686F" w:rsidDel="00081536">
          <w:rPr>
            <w:rFonts w:ascii="Verdana" w:hAnsi="Verdana" w:cs="TTBC0515C8t00"/>
            <w:sz w:val="18"/>
            <w:szCs w:val="18"/>
          </w:rPr>
          <w:delText xml:space="preserve"> than such actual costs, the Client shall pay the difference thereof within a period of not more than 15</w:delText>
        </w:r>
        <w:r w:rsidR="000B11F2" w:rsidDel="00081536">
          <w:rPr>
            <w:rFonts w:ascii="Verdana" w:hAnsi="Verdana" w:cs="TTBC0515C8t00"/>
            <w:sz w:val="18"/>
            <w:szCs w:val="18"/>
          </w:rPr>
          <w:delText xml:space="preserve"> (fifteen)</w:delText>
        </w:r>
        <w:r w:rsidR="00F277D3" w:rsidRPr="0059686F" w:rsidDel="00081536">
          <w:rPr>
            <w:rFonts w:ascii="Verdana" w:hAnsi="Verdana" w:cs="TTBC0515C8t00"/>
            <w:sz w:val="18"/>
            <w:szCs w:val="18"/>
          </w:rPr>
          <w:delText xml:space="preserve"> days from the date of receipt of such calculation by the Client. However, where the amount received from the Client </w:delText>
        </w:r>
        <w:r w:rsidR="00493C91" w:rsidDel="00081536">
          <w:rPr>
            <w:rFonts w:ascii="Verdana" w:hAnsi="Verdana" w:cs="TTBC0515C8t00"/>
            <w:sz w:val="18"/>
            <w:szCs w:val="18"/>
          </w:rPr>
          <w:tab/>
        </w:r>
        <w:r w:rsidR="000B11F2" w:rsidDel="00081536">
          <w:rPr>
            <w:rFonts w:ascii="Verdana" w:hAnsi="Verdana" w:cs="TTBC0515C8t00"/>
            <w:sz w:val="18"/>
            <w:szCs w:val="18"/>
          </w:rPr>
          <w:delText xml:space="preserve">is </w:delText>
        </w:r>
        <w:r w:rsidR="00F277D3" w:rsidRPr="0059686F" w:rsidDel="00081536">
          <w:rPr>
            <w:rFonts w:ascii="Verdana" w:hAnsi="Verdana" w:cs="TTBC0515C8t00"/>
            <w:sz w:val="18"/>
            <w:szCs w:val="18"/>
          </w:rPr>
          <w:delText xml:space="preserve">found to be higher than the actual costs, LPIN shall pay to Client within 15 </w:delText>
        </w:r>
        <w:r w:rsidR="000B11F2" w:rsidDel="00081536">
          <w:rPr>
            <w:rFonts w:ascii="Verdana" w:hAnsi="Verdana" w:cs="TTBC0515C8t00"/>
            <w:sz w:val="18"/>
            <w:szCs w:val="18"/>
          </w:rPr>
          <w:delText>(fifteen)</w:delText>
        </w:r>
        <w:r w:rsidR="000B11F2" w:rsidRPr="0059686F" w:rsidDel="00081536">
          <w:rPr>
            <w:rFonts w:ascii="Verdana" w:hAnsi="Verdana" w:cs="TTBC0515C8t00"/>
            <w:sz w:val="18"/>
            <w:szCs w:val="18"/>
          </w:rPr>
          <w:delText xml:space="preserve"> </w:delText>
        </w:r>
        <w:r w:rsidR="00F277D3" w:rsidRPr="0059686F" w:rsidDel="00081536">
          <w:rPr>
            <w:rFonts w:ascii="Verdana" w:hAnsi="Verdana" w:cs="TTBC0515C8t00"/>
            <w:sz w:val="18"/>
            <w:szCs w:val="18"/>
          </w:rPr>
          <w:delText xml:space="preserve">days as aforesaid. </w:delText>
        </w:r>
      </w:del>
    </w:p>
    <w:p w:rsidR="00F277D3" w:rsidDel="00081536" w:rsidRDefault="00493C91" w:rsidP="000B11F2">
      <w:pPr>
        <w:pStyle w:val="DefaultText"/>
        <w:ind w:left="720" w:hanging="720"/>
        <w:rPr>
          <w:del w:id="154" w:author="Misha Bhalla" w:date="2018-08-28T16:30:00Z"/>
          <w:rFonts w:ascii="Verdana" w:hAnsi="Verdana" w:cs="TTBC0515C8t00"/>
          <w:sz w:val="18"/>
          <w:szCs w:val="18"/>
        </w:rPr>
      </w:pPr>
      <w:del w:id="155" w:author="Misha Bhalla" w:date="2018-08-28T16:30:00Z">
        <w:r w:rsidDel="00081536">
          <w:rPr>
            <w:rFonts w:ascii="Verdana" w:hAnsi="Verdana" w:cs="TTBC0515C8t00"/>
            <w:sz w:val="18"/>
            <w:szCs w:val="18"/>
          </w:rPr>
          <w:tab/>
        </w:r>
        <w:r w:rsidDel="00081536">
          <w:rPr>
            <w:rFonts w:ascii="Verdana" w:hAnsi="Verdana" w:cs="TTBC0515C8t00"/>
            <w:sz w:val="18"/>
            <w:szCs w:val="18"/>
          </w:rPr>
          <w:tab/>
        </w:r>
      </w:del>
    </w:p>
    <w:p w:rsidR="00F277D3" w:rsidDel="00081536" w:rsidRDefault="00F43469" w:rsidP="000B11F2">
      <w:pPr>
        <w:pStyle w:val="DefaultText"/>
        <w:ind w:left="720" w:hanging="720"/>
        <w:rPr>
          <w:del w:id="156" w:author="Misha Bhalla" w:date="2018-08-28T16:30:00Z"/>
          <w:rFonts w:ascii="Verdana" w:hAnsi="Verdana" w:cs="TTBC0515C8t00"/>
          <w:sz w:val="18"/>
          <w:szCs w:val="18"/>
        </w:rPr>
      </w:pPr>
      <w:del w:id="157" w:author="Misha Bhalla" w:date="2018-08-28T16:30:00Z">
        <w:r w:rsidDel="00081536">
          <w:rPr>
            <w:rFonts w:ascii="Verdana" w:hAnsi="Verdana"/>
            <w:spacing w:val="2"/>
            <w:sz w:val="18"/>
            <w:szCs w:val="18"/>
          </w:rPr>
          <w:delText>2.</w:delText>
        </w:r>
        <w:r w:rsidR="004C5BEF" w:rsidDel="00081536">
          <w:rPr>
            <w:rFonts w:ascii="Verdana" w:hAnsi="Verdana"/>
            <w:spacing w:val="2"/>
            <w:sz w:val="18"/>
            <w:szCs w:val="18"/>
          </w:rPr>
          <w:delText>7</w:delText>
        </w:r>
        <w:r w:rsidR="00F277D3" w:rsidDel="00081536">
          <w:rPr>
            <w:rFonts w:ascii="Verdana" w:hAnsi="Verdana"/>
            <w:spacing w:val="2"/>
            <w:sz w:val="18"/>
            <w:szCs w:val="18"/>
          </w:rPr>
          <w:tab/>
        </w:r>
        <w:r w:rsidR="00FD75AC" w:rsidDel="00081536">
          <w:rPr>
            <w:rFonts w:ascii="Verdana" w:hAnsi="Verdana"/>
            <w:spacing w:val="2"/>
            <w:sz w:val="18"/>
            <w:szCs w:val="18"/>
          </w:rPr>
          <w:delText xml:space="preserve">LPIN shall calculate the difference between the amounts received from the Clients for </w:delText>
        </w:r>
        <w:r w:rsidR="004C5BEF" w:rsidDel="00081536">
          <w:rPr>
            <w:rFonts w:ascii="Verdana" w:hAnsi="Verdana"/>
            <w:spacing w:val="2"/>
            <w:sz w:val="18"/>
            <w:szCs w:val="18"/>
          </w:rPr>
          <w:delText xml:space="preserve">the Services </w:delText>
        </w:r>
        <w:r w:rsidR="00FD75AC" w:rsidDel="00081536">
          <w:rPr>
            <w:rFonts w:ascii="Verdana" w:hAnsi="Verdana"/>
            <w:spacing w:val="2"/>
            <w:sz w:val="18"/>
            <w:szCs w:val="18"/>
          </w:rPr>
          <w:delText>in respect of all Vehicle</w:delText>
        </w:r>
        <w:r w:rsidR="00521350" w:rsidDel="00081536">
          <w:rPr>
            <w:rFonts w:ascii="Verdana" w:hAnsi="Verdana"/>
            <w:spacing w:val="2"/>
            <w:sz w:val="18"/>
            <w:szCs w:val="18"/>
          </w:rPr>
          <w:delText>s</w:delText>
        </w:r>
        <w:r w:rsidR="00FD75AC" w:rsidDel="00081536">
          <w:rPr>
            <w:rFonts w:ascii="Verdana" w:hAnsi="Verdana"/>
            <w:spacing w:val="2"/>
            <w:sz w:val="18"/>
            <w:szCs w:val="18"/>
          </w:rPr>
          <w:delText xml:space="preserve"> </w:delText>
        </w:r>
        <w:r w:rsidR="00FD75AC" w:rsidRPr="0059686F" w:rsidDel="00081536">
          <w:rPr>
            <w:rFonts w:ascii="Verdana" w:hAnsi="Verdana" w:cs="TTBC0515C8t00"/>
            <w:sz w:val="18"/>
            <w:szCs w:val="18"/>
          </w:rPr>
          <w:delText xml:space="preserve">and share a </w:delText>
        </w:r>
        <w:r w:rsidR="00FD75AC" w:rsidDel="00081536">
          <w:rPr>
            <w:rFonts w:ascii="Verdana" w:hAnsi="Verdana" w:cs="TTBC0515C8t00"/>
            <w:sz w:val="18"/>
            <w:szCs w:val="18"/>
          </w:rPr>
          <w:delText xml:space="preserve">reconciliation </w:delText>
        </w:r>
        <w:r w:rsidR="00FD75AC" w:rsidRPr="0059686F" w:rsidDel="00081536">
          <w:rPr>
            <w:rFonts w:ascii="Verdana" w:hAnsi="Verdana" w:cs="TTBC0515C8t00"/>
            <w:sz w:val="18"/>
            <w:szCs w:val="18"/>
          </w:rPr>
          <w:delText xml:space="preserve">report on all costs </w:delText>
        </w:r>
        <w:r w:rsidR="00521350" w:rsidDel="00081536">
          <w:rPr>
            <w:rFonts w:ascii="Verdana" w:hAnsi="Verdana" w:cs="TTBC0515C8t00"/>
            <w:sz w:val="18"/>
            <w:szCs w:val="18"/>
          </w:rPr>
          <w:delText xml:space="preserve">actually </w:delText>
        </w:r>
        <w:r w:rsidR="00FD75AC" w:rsidRPr="0059686F" w:rsidDel="00081536">
          <w:rPr>
            <w:rFonts w:ascii="Verdana" w:hAnsi="Verdana" w:cs="TTBC0515C8t00"/>
            <w:sz w:val="18"/>
            <w:szCs w:val="18"/>
          </w:rPr>
          <w:delText xml:space="preserve">incurred on the </w:delText>
        </w:r>
        <w:r w:rsidR="00FD75AC" w:rsidDel="00081536">
          <w:rPr>
            <w:rFonts w:ascii="Verdana" w:hAnsi="Verdana" w:cs="TTBC0515C8t00"/>
            <w:sz w:val="18"/>
            <w:szCs w:val="18"/>
          </w:rPr>
          <w:delText>V</w:delText>
        </w:r>
        <w:r w:rsidR="00FD75AC" w:rsidRPr="0059686F" w:rsidDel="00081536">
          <w:rPr>
            <w:rFonts w:ascii="Verdana" w:hAnsi="Verdana" w:cs="TTBC0515C8t00"/>
            <w:sz w:val="18"/>
            <w:szCs w:val="18"/>
          </w:rPr>
          <w:delText>ehicles</w:delText>
        </w:r>
        <w:r w:rsidR="00FD75AC" w:rsidDel="00081536">
          <w:rPr>
            <w:rFonts w:ascii="Verdana" w:hAnsi="Verdana" w:cs="TTBC0515C8t00"/>
            <w:sz w:val="18"/>
            <w:szCs w:val="18"/>
          </w:rPr>
          <w:delText>, in every three months.</w:delText>
        </w:r>
        <w:r w:rsidR="00FD75AC" w:rsidRPr="0059686F" w:rsidDel="00081536">
          <w:rPr>
            <w:rFonts w:ascii="Verdana" w:hAnsi="Verdana" w:cs="TTBC0515C8t00"/>
            <w:sz w:val="18"/>
            <w:szCs w:val="18"/>
          </w:rPr>
          <w:delText xml:space="preserve"> In the event</w:delText>
        </w:r>
        <w:r w:rsidR="000B11F2" w:rsidDel="00081536">
          <w:rPr>
            <w:rFonts w:ascii="Verdana" w:hAnsi="Verdana" w:cs="TTBC0515C8t00"/>
            <w:sz w:val="18"/>
            <w:szCs w:val="18"/>
          </w:rPr>
          <w:delText>,</w:delText>
        </w:r>
        <w:r w:rsidR="00FD75AC" w:rsidRPr="0059686F" w:rsidDel="00081536">
          <w:rPr>
            <w:rFonts w:ascii="Verdana" w:hAnsi="Verdana" w:cs="TTBC0515C8t00"/>
            <w:sz w:val="18"/>
            <w:szCs w:val="18"/>
          </w:rPr>
          <w:delText xml:space="preserve"> the variance between the </w:delText>
        </w:r>
        <w:r w:rsidR="00521350" w:rsidDel="00081536">
          <w:rPr>
            <w:rFonts w:ascii="Verdana" w:hAnsi="Verdana" w:cs="TTBC0515C8t00"/>
            <w:sz w:val="18"/>
            <w:szCs w:val="18"/>
          </w:rPr>
          <w:delText xml:space="preserve">actual </w:delText>
        </w:r>
        <w:r w:rsidR="00FD75AC" w:rsidRPr="0059686F" w:rsidDel="00081536">
          <w:rPr>
            <w:rFonts w:ascii="Verdana" w:hAnsi="Verdana" w:cs="TTBC0515C8t00"/>
            <w:sz w:val="18"/>
            <w:szCs w:val="18"/>
          </w:rPr>
          <w:delText>costs incurred</w:delText>
        </w:r>
        <w:r w:rsidR="00521350" w:rsidDel="00081536">
          <w:rPr>
            <w:rFonts w:ascii="Verdana" w:hAnsi="Verdana" w:cs="TTBC0515C8t00"/>
            <w:sz w:val="18"/>
            <w:szCs w:val="18"/>
          </w:rPr>
          <w:delText xml:space="preserve"> in respect of all </w:delText>
        </w:r>
        <w:r w:rsidR="004C5BEF" w:rsidDel="00081536">
          <w:rPr>
            <w:rFonts w:ascii="Verdana" w:hAnsi="Verdana" w:cs="TTBC0515C8t00"/>
            <w:sz w:val="18"/>
            <w:szCs w:val="18"/>
          </w:rPr>
          <w:delText>Vehicle</w:delText>
        </w:r>
        <w:r w:rsidR="00521350" w:rsidDel="00081536">
          <w:rPr>
            <w:rFonts w:ascii="Verdana" w:hAnsi="Verdana" w:cs="TTBC0515C8t00"/>
            <w:sz w:val="18"/>
            <w:szCs w:val="18"/>
          </w:rPr>
          <w:delText>s</w:delText>
        </w:r>
        <w:r w:rsidR="00FD75AC" w:rsidRPr="0059686F" w:rsidDel="00081536">
          <w:rPr>
            <w:rFonts w:ascii="Verdana" w:hAnsi="Verdana" w:cs="TTBC0515C8t00"/>
            <w:sz w:val="18"/>
            <w:szCs w:val="18"/>
          </w:rPr>
          <w:delText xml:space="preserve"> against the amount received from the Client is more than 15%, the Client will make the differential payment to LPIN within 15</w:delText>
        </w:r>
        <w:r w:rsidR="000B11F2" w:rsidDel="00081536">
          <w:rPr>
            <w:rFonts w:ascii="Verdana" w:hAnsi="Verdana" w:cs="TTBC0515C8t00"/>
            <w:sz w:val="18"/>
            <w:szCs w:val="18"/>
          </w:rPr>
          <w:delText xml:space="preserve"> (fifteen)</w:delText>
        </w:r>
        <w:r w:rsidR="000B11F2" w:rsidRPr="0059686F" w:rsidDel="00081536">
          <w:rPr>
            <w:rFonts w:ascii="Verdana" w:hAnsi="Verdana" w:cs="TTBC0515C8t00"/>
            <w:sz w:val="18"/>
            <w:szCs w:val="18"/>
          </w:rPr>
          <w:delText xml:space="preserve"> </w:delText>
        </w:r>
        <w:r w:rsidR="00FD75AC" w:rsidRPr="0059686F" w:rsidDel="00081536">
          <w:rPr>
            <w:rFonts w:ascii="Verdana" w:hAnsi="Verdana" w:cs="TTBC0515C8t00"/>
            <w:sz w:val="18"/>
            <w:szCs w:val="18"/>
          </w:rPr>
          <w:delText xml:space="preserve">days of sharing this report. In the event the amount received from the Client is higher than the </w:delText>
        </w:r>
        <w:r w:rsidR="00521350" w:rsidDel="00081536">
          <w:rPr>
            <w:rFonts w:ascii="Verdana" w:hAnsi="Verdana" w:cs="TTBC0515C8t00"/>
            <w:sz w:val="18"/>
            <w:szCs w:val="18"/>
          </w:rPr>
          <w:delText xml:space="preserve">actual </w:delText>
        </w:r>
        <w:r w:rsidR="00FD75AC" w:rsidRPr="0059686F" w:rsidDel="00081536">
          <w:rPr>
            <w:rFonts w:ascii="Verdana" w:hAnsi="Verdana" w:cs="TTBC0515C8t00"/>
            <w:sz w:val="18"/>
            <w:szCs w:val="18"/>
          </w:rPr>
          <w:delText>cost for the</w:delText>
        </w:r>
        <w:r w:rsidR="00521350" w:rsidDel="00081536">
          <w:rPr>
            <w:rFonts w:ascii="Verdana" w:hAnsi="Verdana" w:cs="TTBC0515C8t00"/>
            <w:sz w:val="18"/>
            <w:szCs w:val="18"/>
          </w:rPr>
          <w:delText xml:space="preserve"> aforesaid</w:delText>
        </w:r>
        <w:r w:rsidR="00FD75AC" w:rsidRPr="0059686F" w:rsidDel="00081536">
          <w:rPr>
            <w:rFonts w:ascii="Verdana" w:hAnsi="Verdana" w:cs="TTBC0515C8t00"/>
            <w:sz w:val="18"/>
            <w:szCs w:val="18"/>
          </w:rPr>
          <w:delText xml:space="preserve"> settlement period</w:delText>
        </w:r>
        <w:r w:rsidR="00521350" w:rsidDel="00081536">
          <w:rPr>
            <w:rFonts w:ascii="Verdana" w:hAnsi="Verdana" w:cs="TTBC0515C8t00"/>
            <w:sz w:val="18"/>
            <w:szCs w:val="18"/>
          </w:rPr>
          <w:delText xml:space="preserve"> of 3 (three) months</w:delText>
        </w:r>
        <w:r w:rsidR="00FD75AC" w:rsidRPr="0059686F" w:rsidDel="00081536">
          <w:rPr>
            <w:rFonts w:ascii="Verdana" w:hAnsi="Verdana" w:cs="TTBC0515C8t00"/>
            <w:sz w:val="18"/>
            <w:szCs w:val="18"/>
          </w:rPr>
          <w:delText xml:space="preserve">, LPIN </w:delText>
        </w:r>
        <w:r w:rsidR="000B11F2" w:rsidDel="00081536">
          <w:rPr>
            <w:rFonts w:ascii="Verdana" w:hAnsi="Verdana" w:cs="TTBC0515C8t00"/>
            <w:sz w:val="18"/>
            <w:szCs w:val="18"/>
          </w:rPr>
          <w:delText>shall make</w:delText>
        </w:r>
        <w:r w:rsidR="00521350" w:rsidDel="00081536">
          <w:rPr>
            <w:rFonts w:ascii="Verdana" w:hAnsi="Verdana" w:cs="TTBC0515C8t00"/>
            <w:sz w:val="18"/>
            <w:szCs w:val="18"/>
          </w:rPr>
          <w:delText xml:space="preserve"> </w:delText>
        </w:r>
        <w:r w:rsidR="00FD75AC" w:rsidDel="00081536">
          <w:rPr>
            <w:rFonts w:ascii="Verdana" w:hAnsi="Verdana" w:cs="TTBC0515C8t00"/>
            <w:sz w:val="18"/>
            <w:szCs w:val="18"/>
          </w:rPr>
          <w:delText>the differential payment to the Client</w:delText>
        </w:r>
        <w:r w:rsidR="00521350" w:rsidDel="00081536">
          <w:rPr>
            <w:rFonts w:ascii="Verdana" w:hAnsi="Verdana" w:cs="TTBC0515C8t00"/>
            <w:sz w:val="18"/>
            <w:szCs w:val="18"/>
          </w:rPr>
          <w:delText xml:space="preserve"> within 15 (fifteen) days of sharing the aforesaid report</w:delText>
        </w:r>
        <w:r w:rsidR="00FD75AC" w:rsidDel="00081536">
          <w:rPr>
            <w:rFonts w:ascii="Verdana" w:hAnsi="Verdana" w:cs="TTBC0515C8t00"/>
            <w:sz w:val="18"/>
            <w:szCs w:val="18"/>
          </w:rPr>
          <w:delText>.</w:delText>
        </w:r>
      </w:del>
    </w:p>
    <w:commentRangeEnd w:id="149"/>
    <w:p w:rsidR="00FD75AC" w:rsidDel="00081536" w:rsidRDefault="000B11F2" w:rsidP="006037EE">
      <w:pPr>
        <w:pStyle w:val="DefaultText"/>
        <w:ind w:left="720" w:hanging="720"/>
        <w:rPr>
          <w:del w:id="158" w:author="Misha Bhalla" w:date="2018-08-28T16:30:00Z"/>
          <w:rFonts w:ascii="Verdana" w:hAnsi="Verdana" w:cs="TTBC0515C8t00"/>
          <w:sz w:val="18"/>
          <w:szCs w:val="18"/>
        </w:rPr>
      </w:pPr>
      <w:del w:id="159" w:author="Misha Bhalla" w:date="2018-08-28T16:30:00Z">
        <w:r w:rsidDel="00081536">
          <w:rPr>
            <w:rStyle w:val="CommentReference"/>
          </w:rPr>
          <w:commentReference w:id="149"/>
        </w:r>
      </w:del>
    </w:p>
    <w:p w:rsidR="00213ACF" w:rsidDel="00081536" w:rsidRDefault="00213ACF" w:rsidP="00FB4F59">
      <w:pPr>
        <w:pStyle w:val="Style35001908"/>
        <w:rPr>
          <w:del w:id="160" w:author="Misha Bhalla" w:date="2018-08-28T16:30:00Z"/>
          <w:rFonts w:ascii="Verdana" w:hAnsi="Verdana"/>
          <w:b/>
          <w:spacing w:val="2"/>
          <w:sz w:val="18"/>
          <w:szCs w:val="18"/>
        </w:rPr>
      </w:pPr>
    </w:p>
    <w:p w:rsidR="006156BC" w:rsidRPr="009661C2" w:rsidDel="00081536" w:rsidRDefault="006156BC" w:rsidP="00FB4F59">
      <w:pPr>
        <w:pStyle w:val="Style35001908"/>
        <w:rPr>
          <w:del w:id="161" w:author="Misha Bhalla" w:date="2018-08-28T16:30:00Z"/>
          <w:rFonts w:ascii="Verdana" w:hAnsi="Verdana"/>
          <w:b/>
          <w:spacing w:val="2"/>
          <w:sz w:val="18"/>
          <w:szCs w:val="18"/>
        </w:rPr>
      </w:pPr>
      <w:del w:id="162" w:author="Misha Bhalla" w:date="2018-08-28T16:30:00Z">
        <w:r w:rsidRPr="009661C2" w:rsidDel="00081536">
          <w:rPr>
            <w:rFonts w:ascii="Verdana" w:hAnsi="Verdana"/>
            <w:b/>
            <w:spacing w:val="2"/>
            <w:sz w:val="18"/>
            <w:szCs w:val="18"/>
          </w:rPr>
          <w:delText>AR</w:delText>
        </w:r>
        <w:r w:rsidR="000957CF" w:rsidDel="00081536">
          <w:rPr>
            <w:rFonts w:ascii="Verdana" w:hAnsi="Verdana"/>
            <w:b/>
            <w:spacing w:val="2"/>
            <w:sz w:val="18"/>
            <w:szCs w:val="18"/>
          </w:rPr>
          <w:delText>TIC</w:delText>
        </w:r>
        <w:r w:rsidR="006B3914" w:rsidDel="00081536">
          <w:rPr>
            <w:rFonts w:ascii="Verdana" w:hAnsi="Verdana"/>
            <w:b/>
            <w:spacing w:val="2"/>
            <w:sz w:val="18"/>
            <w:szCs w:val="18"/>
          </w:rPr>
          <w:delText xml:space="preserve">LE </w:delText>
        </w:r>
        <w:r w:rsidR="009D3ACA" w:rsidDel="00081536">
          <w:rPr>
            <w:rFonts w:ascii="Verdana" w:hAnsi="Verdana"/>
            <w:b/>
            <w:spacing w:val="2"/>
            <w:sz w:val="18"/>
            <w:szCs w:val="18"/>
          </w:rPr>
          <w:delText>3</w:delText>
        </w:r>
        <w:r w:rsidR="006B3914" w:rsidDel="00081536">
          <w:rPr>
            <w:rFonts w:ascii="Verdana" w:hAnsi="Verdana"/>
            <w:b/>
            <w:spacing w:val="2"/>
            <w:sz w:val="18"/>
            <w:szCs w:val="18"/>
          </w:rPr>
          <w:delText xml:space="preserve"> - </w:delText>
        </w:r>
        <w:r w:rsidRPr="009661C2" w:rsidDel="00081536">
          <w:rPr>
            <w:rFonts w:ascii="Verdana" w:hAnsi="Verdana"/>
            <w:b/>
            <w:spacing w:val="2"/>
            <w:sz w:val="18"/>
            <w:szCs w:val="18"/>
          </w:rPr>
          <w:delText>CONSIDERATION</w:delText>
        </w:r>
      </w:del>
    </w:p>
    <w:p w:rsidR="006156BC" w:rsidRPr="009661C2" w:rsidDel="00081536" w:rsidRDefault="006156BC" w:rsidP="00FB4F59">
      <w:pPr>
        <w:pStyle w:val="Style35001908"/>
        <w:rPr>
          <w:del w:id="163" w:author="Misha Bhalla" w:date="2018-08-28T16:30:00Z"/>
          <w:rFonts w:ascii="Verdana" w:hAnsi="Verdana"/>
          <w:b/>
          <w:spacing w:val="2"/>
          <w:sz w:val="18"/>
          <w:szCs w:val="18"/>
        </w:rPr>
      </w:pPr>
    </w:p>
    <w:p w:rsidR="00516503" w:rsidRPr="000B11F2" w:rsidDel="00081536" w:rsidRDefault="009D3ACA" w:rsidP="000B11F2">
      <w:pPr>
        <w:pStyle w:val="DefaultText"/>
        <w:ind w:left="720" w:hanging="720"/>
        <w:rPr>
          <w:del w:id="164" w:author="Misha Bhalla" w:date="2018-08-28T16:30:00Z"/>
          <w:rFonts w:ascii="Verdana" w:hAnsi="Verdana"/>
          <w:spacing w:val="2"/>
          <w:sz w:val="18"/>
          <w:szCs w:val="18"/>
        </w:rPr>
      </w:pPr>
      <w:del w:id="165" w:author="Misha Bhalla" w:date="2018-08-28T16:30:00Z">
        <w:r w:rsidDel="00081536">
          <w:rPr>
            <w:rFonts w:ascii="Verdana" w:hAnsi="Verdana"/>
            <w:sz w:val="18"/>
            <w:szCs w:val="18"/>
          </w:rPr>
          <w:delText>3</w:delText>
        </w:r>
        <w:r w:rsidR="006156BC" w:rsidRPr="001A20E7" w:rsidDel="00081536">
          <w:rPr>
            <w:rFonts w:ascii="Verdana" w:hAnsi="Verdana"/>
            <w:sz w:val="18"/>
            <w:szCs w:val="18"/>
          </w:rPr>
          <w:delText>.1</w:delText>
        </w:r>
        <w:r w:rsidR="006156BC" w:rsidRPr="009661C2" w:rsidDel="00081536">
          <w:rPr>
            <w:b/>
            <w:snapToGrid w:val="0"/>
            <w:lang w:eastAsia="en-US"/>
          </w:rPr>
          <w:tab/>
        </w:r>
        <w:commentRangeStart w:id="166"/>
        <w:r w:rsidR="006156BC" w:rsidRPr="00731EC7" w:rsidDel="00081536">
          <w:rPr>
            <w:rFonts w:ascii="Verdana" w:hAnsi="Verdana"/>
            <w:snapToGrid w:val="0"/>
            <w:sz w:val="18"/>
            <w:szCs w:val="18"/>
            <w:lang w:eastAsia="en-US"/>
          </w:rPr>
          <w:delText xml:space="preserve">In consideration of the </w:delText>
        </w:r>
        <w:r w:rsidR="00975B54" w:rsidDel="00081536">
          <w:rPr>
            <w:rFonts w:ascii="Verdana" w:hAnsi="Verdana"/>
            <w:snapToGrid w:val="0"/>
            <w:sz w:val="18"/>
            <w:szCs w:val="18"/>
            <w:lang w:eastAsia="en-US"/>
          </w:rPr>
          <w:delText>S</w:delText>
        </w:r>
        <w:r w:rsidR="006156BC" w:rsidRPr="00731EC7" w:rsidDel="00081536">
          <w:rPr>
            <w:rFonts w:ascii="Verdana" w:hAnsi="Verdana"/>
            <w:snapToGrid w:val="0"/>
            <w:sz w:val="18"/>
            <w:szCs w:val="18"/>
            <w:lang w:eastAsia="en-US"/>
          </w:rPr>
          <w:delText>ervices provided by LPIN, the Cl</w:delText>
        </w:r>
        <w:r w:rsidR="0063411B" w:rsidRPr="00731EC7" w:rsidDel="00081536">
          <w:rPr>
            <w:rFonts w:ascii="Verdana" w:hAnsi="Verdana"/>
            <w:snapToGrid w:val="0"/>
            <w:sz w:val="18"/>
            <w:szCs w:val="18"/>
            <w:lang w:eastAsia="en-US"/>
          </w:rPr>
          <w:delText>ient shall pay t</w:delText>
        </w:r>
        <w:r w:rsidR="00FF76D9" w:rsidDel="00081536">
          <w:rPr>
            <w:rFonts w:ascii="Verdana" w:hAnsi="Verdana"/>
            <w:snapToGrid w:val="0"/>
            <w:sz w:val="18"/>
            <w:szCs w:val="18"/>
            <w:lang w:eastAsia="en-US"/>
          </w:rPr>
          <w:delText>o</w:delText>
        </w:r>
        <w:r w:rsidR="0063411B" w:rsidRPr="00731EC7" w:rsidDel="00081536">
          <w:rPr>
            <w:rFonts w:ascii="Verdana" w:hAnsi="Verdana"/>
            <w:snapToGrid w:val="0"/>
            <w:sz w:val="18"/>
            <w:szCs w:val="18"/>
            <w:lang w:eastAsia="en-US"/>
          </w:rPr>
          <w:delText xml:space="preserve"> LPIN</w:delText>
        </w:r>
        <w:r w:rsidR="00521350" w:rsidDel="00081536">
          <w:rPr>
            <w:rFonts w:ascii="Verdana" w:hAnsi="Verdana"/>
            <w:snapToGrid w:val="0"/>
            <w:sz w:val="18"/>
            <w:szCs w:val="18"/>
            <w:lang w:eastAsia="en-US"/>
          </w:rPr>
          <w:delText xml:space="preserve"> a fixed amount as</w:delText>
        </w:r>
        <w:r w:rsidR="007239CA" w:rsidDel="00081536">
          <w:rPr>
            <w:rFonts w:ascii="Verdana" w:hAnsi="Verdana"/>
            <w:snapToGrid w:val="0"/>
            <w:sz w:val="18"/>
            <w:szCs w:val="18"/>
            <w:lang w:eastAsia="en-US"/>
          </w:rPr>
          <w:delText xml:space="preserve"> discussed and mutually agreed </w:delText>
        </w:r>
        <w:r w:rsidR="00493C91" w:rsidDel="00081536">
          <w:rPr>
            <w:rFonts w:ascii="Verdana" w:hAnsi="Verdana"/>
            <w:snapToGrid w:val="0"/>
            <w:sz w:val="18"/>
            <w:szCs w:val="18"/>
            <w:lang w:eastAsia="en-US"/>
          </w:rPr>
          <w:delText>between the Parties in terms of</w:delText>
        </w:r>
        <w:r w:rsidR="007239CA" w:rsidDel="00081536">
          <w:rPr>
            <w:rFonts w:ascii="Verdana" w:hAnsi="Verdana"/>
            <w:snapToGrid w:val="0"/>
            <w:sz w:val="18"/>
            <w:szCs w:val="18"/>
            <w:lang w:eastAsia="en-US"/>
          </w:rPr>
          <w:delText xml:space="preserve"> </w:delText>
        </w:r>
        <w:r w:rsidR="00521350" w:rsidDel="00081536">
          <w:rPr>
            <w:rFonts w:ascii="Verdana" w:hAnsi="Verdana"/>
            <w:snapToGrid w:val="0"/>
            <w:sz w:val="18"/>
            <w:szCs w:val="18"/>
            <w:lang w:eastAsia="en-US"/>
          </w:rPr>
          <w:delText>Article 2.5. This fixed amount shal</w:delText>
        </w:r>
        <w:r w:rsidR="00493C91" w:rsidDel="00081536">
          <w:rPr>
            <w:rFonts w:ascii="Verdana" w:hAnsi="Verdana"/>
            <w:snapToGrid w:val="0"/>
            <w:sz w:val="18"/>
            <w:szCs w:val="18"/>
            <w:lang w:eastAsia="en-US"/>
          </w:rPr>
          <w:delText xml:space="preserve">l be payable by the Client per </w:delText>
        </w:r>
        <w:r w:rsidR="00521350" w:rsidDel="00081536">
          <w:rPr>
            <w:rFonts w:ascii="Verdana" w:hAnsi="Verdana"/>
            <w:snapToGrid w:val="0"/>
            <w:sz w:val="18"/>
            <w:szCs w:val="18"/>
            <w:lang w:eastAsia="en-US"/>
          </w:rPr>
          <w:delText>month</w:delText>
        </w:r>
        <w:r w:rsidR="007239CA" w:rsidDel="00081536">
          <w:rPr>
            <w:rFonts w:ascii="Verdana" w:hAnsi="Verdana"/>
            <w:snapToGrid w:val="0"/>
            <w:sz w:val="18"/>
            <w:szCs w:val="18"/>
            <w:lang w:eastAsia="en-US"/>
          </w:rPr>
          <w:delText>.</w:delText>
        </w:r>
        <w:r w:rsidR="00CB4232" w:rsidDel="00081536">
          <w:rPr>
            <w:rFonts w:ascii="Verdana" w:hAnsi="Verdana"/>
            <w:snapToGrid w:val="0"/>
            <w:sz w:val="18"/>
            <w:szCs w:val="18"/>
            <w:lang w:eastAsia="en-US"/>
          </w:rPr>
          <w:delText xml:space="preserve"> The value of </w:delText>
        </w:r>
        <w:r w:rsidR="009737BE" w:rsidDel="00081536">
          <w:rPr>
            <w:rFonts w:ascii="Verdana" w:hAnsi="Verdana"/>
            <w:snapToGrid w:val="0"/>
            <w:sz w:val="18"/>
            <w:szCs w:val="18"/>
            <w:lang w:eastAsia="en-US"/>
          </w:rPr>
          <w:delText xml:space="preserve">the </w:delText>
        </w:r>
        <w:r w:rsidR="00CB4232" w:rsidDel="00081536">
          <w:rPr>
            <w:rFonts w:ascii="Verdana" w:hAnsi="Verdana"/>
            <w:snapToGrid w:val="0"/>
            <w:sz w:val="18"/>
            <w:szCs w:val="18"/>
            <w:lang w:eastAsia="en-US"/>
          </w:rPr>
          <w:delText xml:space="preserve">concerned </w:delText>
        </w:r>
        <w:r w:rsidR="009737BE" w:rsidDel="00081536">
          <w:rPr>
            <w:rFonts w:ascii="Verdana" w:hAnsi="Verdana"/>
            <w:snapToGrid w:val="0"/>
            <w:sz w:val="18"/>
            <w:szCs w:val="18"/>
            <w:lang w:eastAsia="en-US"/>
          </w:rPr>
          <w:delText>repair and maintenance work in respect of any Vehicle shall be specified by LPIN in the relevant Quote</w:delText>
        </w:r>
        <w:r w:rsidR="00CB4232" w:rsidDel="00081536">
          <w:rPr>
            <w:rFonts w:ascii="Verdana" w:hAnsi="Verdana"/>
            <w:snapToGrid w:val="0"/>
            <w:sz w:val="18"/>
            <w:szCs w:val="18"/>
            <w:lang w:eastAsia="en-US"/>
          </w:rPr>
          <w:delText>,</w:delText>
        </w:r>
        <w:r w:rsidR="009737BE" w:rsidDel="00081536">
          <w:rPr>
            <w:rFonts w:ascii="Verdana" w:hAnsi="Verdana"/>
            <w:snapToGrid w:val="0"/>
            <w:sz w:val="18"/>
            <w:szCs w:val="18"/>
            <w:lang w:eastAsia="en-US"/>
          </w:rPr>
          <w:delText xml:space="preserve"> which is confirmed by the Client by way of an Order. Further, the diffe</w:delText>
        </w:r>
        <w:r w:rsidR="007214EC" w:rsidDel="00081536">
          <w:rPr>
            <w:rFonts w:ascii="Verdana" w:hAnsi="Verdana"/>
            <w:snapToGrid w:val="0"/>
            <w:sz w:val="18"/>
            <w:szCs w:val="18"/>
            <w:lang w:eastAsia="en-US"/>
          </w:rPr>
          <w:delText>rential amount</w:delText>
        </w:r>
        <w:r w:rsidR="009737BE" w:rsidDel="00081536">
          <w:rPr>
            <w:rFonts w:ascii="Verdana" w:hAnsi="Verdana"/>
            <w:snapToGrid w:val="0"/>
            <w:sz w:val="18"/>
            <w:szCs w:val="18"/>
            <w:lang w:eastAsia="en-US"/>
          </w:rPr>
          <w:delText xml:space="preserve"> shall be adjusted in accordance with Article</w:delText>
        </w:r>
        <w:r w:rsidR="00CB4232" w:rsidDel="00081536">
          <w:rPr>
            <w:rFonts w:ascii="Verdana" w:hAnsi="Verdana"/>
            <w:snapToGrid w:val="0"/>
            <w:sz w:val="18"/>
            <w:szCs w:val="18"/>
            <w:lang w:eastAsia="en-US"/>
          </w:rPr>
          <w:delText>s</w:delText>
        </w:r>
        <w:r w:rsidR="009737BE" w:rsidDel="00081536">
          <w:rPr>
            <w:rFonts w:ascii="Verdana" w:hAnsi="Verdana"/>
            <w:snapToGrid w:val="0"/>
            <w:sz w:val="18"/>
            <w:szCs w:val="18"/>
            <w:lang w:eastAsia="en-US"/>
          </w:rPr>
          <w:delText xml:space="preserve"> 2.6 and 2.7.</w:delText>
        </w:r>
        <w:r w:rsidR="00E54FEC" w:rsidDel="00081536">
          <w:rPr>
            <w:rFonts w:ascii="Verdana" w:hAnsi="Verdana"/>
            <w:snapToGrid w:val="0"/>
            <w:sz w:val="18"/>
            <w:szCs w:val="18"/>
            <w:lang w:eastAsia="en-US"/>
          </w:rPr>
          <w:delText xml:space="preserve"> </w:delText>
        </w:r>
        <w:r w:rsidR="00A36F26" w:rsidRPr="00731EC7" w:rsidDel="00081536">
          <w:rPr>
            <w:rFonts w:ascii="Verdana" w:hAnsi="Verdana"/>
            <w:snapToGrid w:val="0"/>
            <w:sz w:val="18"/>
            <w:szCs w:val="18"/>
            <w:lang w:eastAsia="en-US"/>
          </w:rPr>
          <w:delText>The</w:delText>
        </w:r>
        <w:r w:rsidR="00CB4232" w:rsidDel="00081536">
          <w:rPr>
            <w:rFonts w:ascii="Verdana" w:hAnsi="Verdana"/>
            <w:snapToGrid w:val="0"/>
            <w:sz w:val="18"/>
            <w:szCs w:val="18"/>
            <w:lang w:eastAsia="en-US"/>
          </w:rPr>
          <w:delText xml:space="preserve"> aforesaid mentioned fixed amount </w:delText>
        </w:r>
        <w:r w:rsidR="006156BC" w:rsidRPr="00923BAE" w:rsidDel="00081536">
          <w:rPr>
            <w:rFonts w:ascii="Verdana" w:hAnsi="Verdana"/>
            <w:snapToGrid w:val="0"/>
            <w:sz w:val="18"/>
            <w:szCs w:val="18"/>
            <w:lang w:eastAsia="en-US"/>
          </w:rPr>
          <w:delText>shall</w:delText>
        </w:r>
        <w:r w:rsidR="007214EC" w:rsidDel="00081536">
          <w:rPr>
            <w:rFonts w:ascii="Verdana" w:hAnsi="Verdana"/>
            <w:snapToGrid w:val="0"/>
            <w:sz w:val="18"/>
            <w:szCs w:val="18"/>
            <w:lang w:eastAsia="en-US"/>
          </w:rPr>
          <w:delText>,</w:delText>
        </w:r>
        <w:r w:rsidR="006156BC" w:rsidRPr="00923BAE" w:rsidDel="00081536">
          <w:rPr>
            <w:rFonts w:ascii="Verdana" w:hAnsi="Verdana"/>
            <w:snapToGrid w:val="0"/>
            <w:sz w:val="18"/>
            <w:szCs w:val="18"/>
            <w:lang w:eastAsia="en-US"/>
          </w:rPr>
          <w:delText xml:space="preserve"> </w:delText>
        </w:r>
        <w:r w:rsidR="00493ED5" w:rsidDel="00081536">
          <w:rPr>
            <w:rFonts w:ascii="Verdana" w:hAnsi="Verdana"/>
            <w:snapToGrid w:val="0"/>
            <w:sz w:val="18"/>
            <w:szCs w:val="18"/>
            <w:lang w:eastAsia="en-US"/>
          </w:rPr>
          <w:delText>subject to below</w:delText>
        </w:r>
        <w:r w:rsidR="007214EC" w:rsidDel="00081536">
          <w:rPr>
            <w:rFonts w:ascii="Verdana" w:hAnsi="Verdana"/>
            <w:snapToGrid w:val="0"/>
            <w:sz w:val="18"/>
            <w:szCs w:val="18"/>
            <w:lang w:eastAsia="en-US"/>
          </w:rPr>
          <w:delText>,</w:delText>
        </w:r>
        <w:r w:rsidR="00493ED5" w:rsidDel="00081536">
          <w:rPr>
            <w:rFonts w:ascii="Verdana" w:hAnsi="Verdana"/>
            <w:snapToGrid w:val="0"/>
            <w:sz w:val="18"/>
            <w:szCs w:val="18"/>
            <w:lang w:eastAsia="en-US"/>
          </w:rPr>
          <w:delText xml:space="preserve"> </w:delText>
        </w:r>
        <w:r w:rsidR="006156BC" w:rsidRPr="00923BAE" w:rsidDel="00081536">
          <w:rPr>
            <w:rFonts w:ascii="Verdana" w:hAnsi="Verdana"/>
            <w:snapToGrid w:val="0"/>
            <w:sz w:val="18"/>
            <w:szCs w:val="18"/>
            <w:lang w:eastAsia="en-US"/>
          </w:rPr>
          <w:delText xml:space="preserve">be payable in advance, no later than the </w:delText>
        </w:r>
        <w:r w:rsidR="00232A25" w:rsidDel="00081536">
          <w:rPr>
            <w:rFonts w:ascii="Verdana" w:hAnsi="Verdana"/>
            <w:snapToGrid w:val="0"/>
            <w:sz w:val="18"/>
            <w:szCs w:val="18"/>
            <w:lang w:eastAsia="en-US"/>
          </w:rPr>
          <w:delText>f</w:delText>
        </w:r>
        <w:r w:rsidR="006156BC" w:rsidRPr="00923BAE" w:rsidDel="00081536">
          <w:rPr>
            <w:rFonts w:ascii="Verdana" w:hAnsi="Verdana"/>
            <w:snapToGrid w:val="0"/>
            <w:sz w:val="18"/>
            <w:szCs w:val="18"/>
            <w:lang w:eastAsia="en-US"/>
          </w:rPr>
          <w:delText>irst day of each calendar month</w:delText>
        </w:r>
        <w:r w:rsidR="00377045" w:rsidDel="00081536">
          <w:rPr>
            <w:rFonts w:ascii="Verdana" w:hAnsi="Verdana"/>
            <w:snapToGrid w:val="0"/>
            <w:sz w:val="18"/>
            <w:szCs w:val="18"/>
            <w:lang w:eastAsia="en-US"/>
          </w:rPr>
          <w:delText xml:space="preserve"> subject to receipt of invoice by the Client</w:delText>
        </w:r>
        <w:r w:rsidR="00B8030D" w:rsidRPr="00923BAE" w:rsidDel="00081536">
          <w:rPr>
            <w:rFonts w:ascii="Verdana" w:hAnsi="Verdana"/>
            <w:snapToGrid w:val="0"/>
            <w:sz w:val="18"/>
            <w:szCs w:val="18"/>
            <w:lang w:eastAsia="en-US"/>
          </w:rPr>
          <w:delText>.</w:delText>
        </w:r>
        <w:r w:rsidR="006156BC" w:rsidRPr="00923BAE" w:rsidDel="00081536">
          <w:rPr>
            <w:rFonts w:ascii="Verdana" w:hAnsi="Verdana"/>
            <w:snapToGrid w:val="0"/>
            <w:sz w:val="18"/>
            <w:szCs w:val="18"/>
            <w:lang w:eastAsia="en-US"/>
          </w:rPr>
          <w:delText xml:space="preserve"> If </w:delText>
        </w:r>
        <w:r w:rsidR="00673885" w:rsidRPr="00923BAE" w:rsidDel="00081536">
          <w:rPr>
            <w:rFonts w:ascii="Verdana" w:hAnsi="Verdana"/>
            <w:snapToGrid w:val="0"/>
            <w:sz w:val="18"/>
            <w:szCs w:val="18"/>
            <w:lang w:eastAsia="en-US"/>
          </w:rPr>
          <w:delText xml:space="preserve">the Contract Start Date is </w:delText>
        </w:r>
        <w:r w:rsidR="001A20E7" w:rsidDel="00081536">
          <w:rPr>
            <w:rFonts w:ascii="Verdana" w:hAnsi="Verdana"/>
            <w:snapToGrid w:val="0"/>
            <w:sz w:val="18"/>
            <w:szCs w:val="18"/>
            <w:lang w:eastAsia="en-US"/>
          </w:rPr>
          <w:delText>on or before 15</w:delText>
        </w:r>
        <w:r w:rsidR="001A20E7" w:rsidRPr="001A20E7" w:rsidDel="00081536">
          <w:rPr>
            <w:rFonts w:ascii="Verdana" w:hAnsi="Verdana"/>
            <w:snapToGrid w:val="0"/>
            <w:sz w:val="18"/>
            <w:szCs w:val="18"/>
            <w:vertAlign w:val="superscript"/>
            <w:lang w:eastAsia="en-US"/>
          </w:rPr>
          <w:delText>th</w:delText>
        </w:r>
        <w:r w:rsidR="000F62C3" w:rsidDel="00081536">
          <w:rPr>
            <w:rFonts w:ascii="Verdana" w:hAnsi="Verdana"/>
            <w:snapToGrid w:val="0"/>
            <w:sz w:val="18"/>
            <w:szCs w:val="18"/>
            <w:vertAlign w:val="superscript"/>
            <w:lang w:eastAsia="en-US"/>
          </w:rPr>
          <w:delText xml:space="preserve"> </w:delText>
        </w:r>
        <w:r w:rsidR="006156BC" w:rsidRPr="00923BAE" w:rsidDel="00081536">
          <w:rPr>
            <w:rFonts w:ascii="Verdana" w:hAnsi="Verdana"/>
            <w:snapToGrid w:val="0"/>
            <w:sz w:val="18"/>
            <w:szCs w:val="18"/>
            <w:lang w:eastAsia="en-US"/>
          </w:rPr>
          <w:delText>day of the month, the</w:delText>
        </w:r>
        <w:r w:rsidR="00493ED5" w:rsidDel="00081536">
          <w:rPr>
            <w:rFonts w:ascii="Verdana" w:hAnsi="Verdana"/>
            <w:snapToGrid w:val="0"/>
            <w:sz w:val="18"/>
            <w:szCs w:val="18"/>
            <w:lang w:eastAsia="en-US"/>
          </w:rPr>
          <w:delText xml:space="preserve"> </w:delText>
        </w:r>
        <w:r w:rsidR="0032357B" w:rsidRPr="00923BAE" w:rsidDel="00081536">
          <w:rPr>
            <w:rFonts w:ascii="Verdana" w:hAnsi="Verdana"/>
            <w:snapToGrid w:val="0"/>
            <w:sz w:val="18"/>
            <w:szCs w:val="18"/>
            <w:lang w:eastAsia="en-US"/>
          </w:rPr>
          <w:delText>p</w:delText>
        </w:r>
        <w:r w:rsidR="006156BC" w:rsidRPr="00923BAE" w:rsidDel="00081536">
          <w:rPr>
            <w:rFonts w:ascii="Verdana" w:hAnsi="Verdana"/>
            <w:snapToGrid w:val="0"/>
            <w:sz w:val="18"/>
            <w:szCs w:val="18"/>
            <w:lang w:eastAsia="en-US"/>
          </w:rPr>
          <w:delText xml:space="preserve">ayment </w:delText>
        </w:r>
        <w:r w:rsidR="0032357B" w:rsidRPr="00923BAE" w:rsidDel="00081536">
          <w:rPr>
            <w:rFonts w:ascii="Verdana" w:hAnsi="Verdana"/>
            <w:snapToGrid w:val="0"/>
            <w:sz w:val="18"/>
            <w:szCs w:val="18"/>
            <w:lang w:eastAsia="en-US"/>
          </w:rPr>
          <w:delText xml:space="preserve">of </w:delText>
        </w:r>
        <w:r w:rsidR="00CB4232" w:rsidDel="00081536">
          <w:rPr>
            <w:rFonts w:ascii="Verdana" w:hAnsi="Verdana"/>
            <w:snapToGrid w:val="0"/>
            <w:sz w:val="18"/>
            <w:szCs w:val="18"/>
            <w:lang w:eastAsia="en-US"/>
          </w:rPr>
          <w:delText xml:space="preserve">fixed amount </w:delText>
        </w:r>
        <w:r w:rsidR="0032357B" w:rsidRPr="00923BAE" w:rsidDel="00081536">
          <w:rPr>
            <w:rFonts w:ascii="Verdana" w:hAnsi="Verdana"/>
            <w:snapToGrid w:val="0"/>
            <w:sz w:val="18"/>
            <w:szCs w:val="18"/>
          </w:rPr>
          <w:delText xml:space="preserve">will </w:delText>
        </w:r>
        <w:r w:rsidR="00493ED5" w:rsidDel="00081536">
          <w:rPr>
            <w:rFonts w:ascii="Verdana" w:hAnsi="Verdana"/>
            <w:snapToGrid w:val="0"/>
            <w:sz w:val="18"/>
            <w:szCs w:val="18"/>
          </w:rPr>
          <w:delText xml:space="preserve">effectively </w:delText>
        </w:r>
        <w:r w:rsidR="0032357B" w:rsidRPr="00923BAE" w:rsidDel="00081536">
          <w:rPr>
            <w:rFonts w:ascii="Verdana" w:hAnsi="Verdana"/>
            <w:snapToGrid w:val="0"/>
            <w:sz w:val="18"/>
            <w:szCs w:val="18"/>
          </w:rPr>
          <w:delText>start from the f</w:delText>
        </w:r>
        <w:r w:rsidR="0018118F" w:rsidRPr="00923BAE" w:rsidDel="00081536">
          <w:rPr>
            <w:rFonts w:ascii="Verdana" w:hAnsi="Verdana"/>
            <w:snapToGrid w:val="0"/>
            <w:sz w:val="18"/>
            <w:szCs w:val="18"/>
          </w:rPr>
          <w:delText xml:space="preserve">irst day of that month and the </w:delText>
        </w:r>
        <w:r w:rsidR="00CB4232" w:rsidDel="00081536">
          <w:rPr>
            <w:rFonts w:ascii="Verdana" w:hAnsi="Verdana"/>
            <w:snapToGrid w:val="0"/>
            <w:sz w:val="18"/>
            <w:szCs w:val="18"/>
          </w:rPr>
          <w:delText xml:space="preserve">fixed amount </w:delText>
        </w:r>
        <w:r w:rsidR="0032357B" w:rsidRPr="00923BAE" w:rsidDel="00081536">
          <w:rPr>
            <w:rFonts w:ascii="Verdana" w:hAnsi="Verdana"/>
            <w:snapToGrid w:val="0"/>
            <w:sz w:val="18"/>
            <w:szCs w:val="18"/>
          </w:rPr>
          <w:delText xml:space="preserve">shall be for the entire month.  </w:delText>
        </w:r>
        <w:r w:rsidR="006156BC" w:rsidRPr="00923BAE" w:rsidDel="00081536">
          <w:rPr>
            <w:rFonts w:ascii="Verdana" w:hAnsi="Verdana"/>
            <w:snapToGrid w:val="0"/>
            <w:sz w:val="18"/>
            <w:szCs w:val="18"/>
            <w:lang w:eastAsia="en-US"/>
          </w:rPr>
          <w:delText xml:space="preserve">However, if </w:delText>
        </w:r>
        <w:r w:rsidR="006156BC" w:rsidRPr="00923BAE" w:rsidDel="00081536">
          <w:rPr>
            <w:rFonts w:ascii="Verdana" w:hAnsi="Verdana"/>
            <w:snapToGrid w:val="0"/>
            <w:sz w:val="18"/>
            <w:szCs w:val="18"/>
            <w:lang w:eastAsia="en-US"/>
          </w:rPr>
          <w:lastRenderedPageBreak/>
          <w:delText xml:space="preserve">the </w:delText>
        </w:r>
        <w:r w:rsidR="00AF44A4" w:rsidRPr="00923BAE" w:rsidDel="00081536">
          <w:rPr>
            <w:rFonts w:ascii="Verdana" w:hAnsi="Verdana"/>
            <w:snapToGrid w:val="0"/>
            <w:sz w:val="18"/>
            <w:szCs w:val="18"/>
            <w:lang w:eastAsia="en-US"/>
          </w:rPr>
          <w:delText>Contract Start Date</w:delText>
        </w:r>
        <w:r w:rsidR="00F23368" w:rsidDel="00081536">
          <w:rPr>
            <w:rFonts w:ascii="Verdana" w:hAnsi="Verdana"/>
            <w:snapToGrid w:val="0"/>
            <w:sz w:val="18"/>
            <w:szCs w:val="18"/>
            <w:lang w:eastAsia="en-US"/>
          </w:rPr>
          <w:delText xml:space="preserve"> is </w:delText>
        </w:r>
        <w:r w:rsidR="006156BC" w:rsidRPr="00923BAE" w:rsidDel="00081536">
          <w:rPr>
            <w:rFonts w:ascii="Verdana" w:hAnsi="Verdana"/>
            <w:snapToGrid w:val="0"/>
            <w:sz w:val="18"/>
            <w:szCs w:val="18"/>
            <w:lang w:eastAsia="en-US"/>
          </w:rPr>
          <w:delText>after 15</w:delText>
        </w:r>
        <w:r w:rsidR="0059703E" w:rsidRPr="0059703E" w:rsidDel="00081536">
          <w:rPr>
            <w:rFonts w:ascii="Verdana" w:hAnsi="Verdana"/>
            <w:snapToGrid w:val="0"/>
            <w:sz w:val="18"/>
            <w:szCs w:val="18"/>
            <w:vertAlign w:val="superscript"/>
            <w:lang w:eastAsia="en-US"/>
          </w:rPr>
          <w:delText>th</w:delText>
        </w:r>
        <w:r w:rsidR="00BE1412" w:rsidDel="00081536">
          <w:rPr>
            <w:rFonts w:ascii="Verdana" w:hAnsi="Verdana"/>
            <w:snapToGrid w:val="0"/>
            <w:sz w:val="18"/>
            <w:szCs w:val="18"/>
            <w:vertAlign w:val="superscript"/>
            <w:lang w:eastAsia="en-US"/>
          </w:rPr>
          <w:delText xml:space="preserve"> </w:delText>
        </w:r>
        <w:r w:rsidR="006156BC" w:rsidRPr="00923BAE" w:rsidDel="00081536">
          <w:rPr>
            <w:rFonts w:ascii="Verdana" w:hAnsi="Verdana"/>
            <w:snapToGrid w:val="0"/>
            <w:sz w:val="18"/>
            <w:szCs w:val="18"/>
            <w:lang w:eastAsia="en-US"/>
          </w:rPr>
          <w:delText>day of the month, the</w:delText>
        </w:r>
        <w:r w:rsidR="00CB4232" w:rsidDel="00081536">
          <w:rPr>
            <w:rFonts w:ascii="Verdana" w:hAnsi="Verdana"/>
            <w:snapToGrid w:val="0"/>
            <w:sz w:val="18"/>
            <w:szCs w:val="18"/>
            <w:lang w:eastAsia="en-US"/>
          </w:rPr>
          <w:delText xml:space="preserve"> payment of the fixed amount</w:delText>
        </w:r>
        <w:r w:rsidR="006156BC" w:rsidRPr="00923BAE" w:rsidDel="00081536">
          <w:rPr>
            <w:rFonts w:ascii="Verdana" w:hAnsi="Verdana"/>
            <w:snapToGrid w:val="0"/>
            <w:sz w:val="18"/>
            <w:szCs w:val="18"/>
            <w:lang w:eastAsia="en-US"/>
          </w:rPr>
          <w:delText xml:space="preserve"> will</w:delText>
        </w:r>
        <w:r w:rsidR="00493ED5" w:rsidDel="00081536">
          <w:rPr>
            <w:rFonts w:ascii="Verdana" w:hAnsi="Verdana"/>
            <w:snapToGrid w:val="0"/>
            <w:sz w:val="18"/>
            <w:szCs w:val="18"/>
            <w:lang w:eastAsia="en-US"/>
          </w:rPr>
          <w:delText xml:space="preserve"> effectively</w:delText>
        </w:r>
        <w:r w:rsidR="006156BC" w:rsidRPr="00923BAE" w:rsidDel="00081536">
          <w:rPr>
            <w:rFonts w:ascii="Verdana" w:hAnsi="Verdana"/>
            <w:snapToGrid w:val="0"/>
            <w:sz w:val="18"/>
            <w:szCs w:val="18"/>
            <w:lang w:eastAsia="en-US"/>
          </w:rPr>
          <w:delText xml:space="preserve"> start from the first day of the subsequent month</w:delText>
        </w:r>
        <w:r w:rsidR="00BE1412" w:rsidDel="00081536">
          <w:rPr>
            <w:rFonts w:ascii="Verdana" w:hAnsi="Verdana"/>
            <w:snapToGrid w:val="0"/>
            <w:sz w:val="18"/>
            <w:szCs w:val="18"/>
            <w:lang w:eastAsia="en-US"/>
          </w:rPr>
          <w:delText xml:space="preserve"> </w:delText>
        </w:r>
        <w:r w:rsidR="00232A25" w:rsidRPr="00923BAE" w:rsidDel="00081536">
          <w:rPr>
            <w:rFonts w:ascii="Verdana" w:hAnsi="Verdana"/>
            <w:snapToGrid w:val="0"/>
            <w:sz w:val="18"/>
            <w:szCs w:val="18"/>
          </w:rPr>
          <w:delText xml:space="preserve">and the </w:delText>
        </w:r>
        <w:r w:rsidR="00CB4232" w:rsidDel="00081536">
          <w:rPr>
            <w:rFonts w:ascii="Verdana" w:hAnsi="Verdana"/>
            <w:snapToGrid w:val="0"/>
            <w:sz w:val="18"/>
            <w:szCs w:val="18"/>
          </w:rPr>
          <w:delText>fixed amount</w:delText>
        </w:r>
        <w:r w:rsidR="007214EC" w:rsidDel="00081536">
          <w:rPr>
            <w:rFonts w:ascii="Verdana" w:hAnsi="Verdana"/>
            <w:snapToGrid w:val="0"/>
            <w:sz w:val="18"/>
            <w:szCs w:val="18"/>
          </w:rPr>
          <w:delText xml:space="preserve"> </w:delText>
        </w:r>
        <w:r w:rsidR="00232A25" w:rsidRPr="00923BAE" w:rsidDel="00081536">
          <w:rPr>
            <w:rFonts w:ascii="Verdana" w:hAnsi="Verdana"/>
            <w:snapToGrid w:val="0"/>
            <w:sz w:val="18"/>
            <w:szCs w:val="18"/>
          </w:rPr>
          <w:delText>shall</w:delText>
        </w:r>
        <w:r w:rsidR="001A79A5" w:rsidDel="00081536">
          <w:rPr>
            <w:rFonts w:ascii="Verdana" w:hAnsi="Verdana"/>
            <w:snapToGrid w:val="0"/>
            <w:sz w:val="18"/>
            <w:szCs w:val="18"/>
          </w:rPr>
          <w:delText xml:space="preserve"> not include amounts for the </w:delText>
        </w:r>
        <w:r w:rsidR="00B41D31" w:rsidDel="00081536">
          <w:rPr>
            <w:rFonts w:ascii="Verdana" w:hAnsi="Verdana"/>
            <w:snapToGrid w:val="0"/>
            <w:sz w:val="18"/>
            <w:szCs w:val="18"/>
          </w:rPr>
          <w:delText>relevant part of the previous month</w:delText>
        </w:r>
        <w:r w:rsidR="006156BC" w:rsidRPr="00923BAE" w:rsidDel="00081536">
          <w:rPr>
            <w:rFonts w:ascii="Verdana" w:hAnsi="Verdana"/>
            <w:snapToGrid w:val="0"/>
            <w:sz w:val="18"/>
            <w:szCs w:val="18"/>
            <w:lang w:eastAsia="en-US"/>
          </w:rPr>
          <w:delText>.</w:delText>
        </w:r>
        <w:r w:rsidR="004D666F" w:rsidDel="00081536">
          <w:rPr>
            <w:rFonts w:ascii="Verdana" w:hAnsi="Verdana"/>
            <w:snapToGrid w:val="0"/>
            <w:sz w:val="18"/>
            <w:szCs w:val="18"/>
            <w:lang w:eastAsia="en-US"/>
          </w:rPr>
          <w:delText xml:space="preserve"> </w:delText>
        </w:r>
        <w:r w:rsidR="00AF44A4" w:rsidRPr="00923BAE" w:rsidDel="00081536">
          <w:rPr>
            <w:rFonts w:ascii="Verdana" w:hAnsi="Verdana"/>
            <w:snapToGrid w:val="0"/>
            <w:sz w:val="18"/>
            <w:szCs w:val="18"/>
          </w:rPr>
          <w:delText>All invoices under this Article shall be raised by LPIN from LPIN’s branch office as is registered under the GST Enactment which shall be deemed as “</w:delText>
        </w:r>
        <w:r w:rsidR="00516503" w:rsidRPr="00516503" w:rsidDel="00081536">
          <w:rPr>
            <w:rFonts w:ascii="Verdana" w:hAnsi="Verdana"/>
            <w:b/>
            <w:snapToGrid w:val="0"/>
            <w:sz w:val="18"/>
            <w:szCs w:val="18"/>
          </w:rPr>
          <w:delText>Location of Supplier</w:delText>
        </w:r>
        <w:r w:rsidR="00F23368" w:rsidDel="00081536">
          <w:rPr>
            <w:rFonts w:ascii="Verdana" w:hAnsi="Verdana"/>
            <w:snapToGrid w:val="0"/>
            <w:sz w:val="18"/>
            <w:szCs w:val="18"/>
          </w:rPr>
          <w:delText>” under the GST Enactment. The “</w:delText>
        </w:r>
        <w:r w:rsidR="00516503" w:rsidRPr="00516503" w:rsidDel="00081536">
          <w:rPr>
            <w:rFonts w:ascii="Verdana" w:hAnsi="Verdana"/>
            <w:b/>
            <w:snapToGrid w:val="0"/>
            <w:sz w:val="18"/>
            <w:szCs w:val="18"/>
          </w:rPr>
          <w:delText>Place of Supply</w:delText>
        </w:r>
        <w:r w:rsidR="00AF44A4" w:rsidRPr="00923BAE" w:rsidDel="00081536">
          <w:rPr>
            <w:rFonts w:ascii="Verdana" w:hAnsi="Verdana"/>
            <w:snapToGrid w:val="0"/>
            <w:sz w:val="18"/>
            <w:szCs w:val="18"/>
          </w:rPr>
          <w:delText xml:space="preserve">” under the GST Enactment shall be the address of such location of the Client as is indicated by it and as would be specified in the applicable Quote. Accordingly, the </w:delText>
        </w:r>
        <w:r w:rsidR="00516503" w:rsidRPr="00516503" w:rsidDel="00081536">
          <w:rPr>
            <w:rFonts w:ascii="Verdana" w:hAnsi="Verdana"/>
            <w:snapToGrid w:val="0"/>
            <w:sz w:val="18"/>
            <w:szCs w:val="18"/>
          </w:rPr>
          <w:delText>i</w:delText>
        </w:r>
        <w:r w:rsidR="00AF44A4" w:rsidRPr="00F43469" w:rsidDel="00081536">
          <w:rPr>
            <w:rFonts w:ascii="Verdana" w:hAnsi="Verdana"/>
            <w:snapToGrid w:val="0"/>
            <w:sz w:val="18"/>
            <w:szCs w:val="18"/>
          </w:rPr>
          <w:delText>nvoices</w:delText>
        </w:r>
        <w:r w:rsidR="00AF44A4" w:rsidRPr="00923BAE" w:rsidDel="00081536">
          <w:rPr>
            <w:rFonts w:ascii="Verdana" w:hAnsi="Verdana"/>
            <w:snapToGrid w:val="0"/>
            <w:sz w:val="18"/>
            <w:szCs w:val="18"/>
          </w:rPr>
          <w:delText xml:space="preserve"> to be raised under this Article shall include taxes at the applicable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delText>
        </w:r>
        <w:commentRangeEnd w:id="166"/>
        <w:r w:rsidR="00493ED5" w:rsidDel="00081536">
          <w:rPr>
            <w:rStyle w:val="CommentReference"/>
          </w:rPr>
          <w:commentReference w:id="166"/>
        </w:r>
      </w:del>
    </w:p>
    <w:p w:rsidR="000C0D0E" w:rsidRPr="00923BAE" w:rsidDel="00081536" w:rsidRDefault="000C0D0E" w:rsidP="00187A4D">
      <w:pPr>
        <w:pStyle w:val="Style35001908"/>
        <w:ind w:left="720" w:hanging="720"/>
        <w:rPr>
          <w:del w:id="167" w:author="Misha Bhalla" w:date="2018-08-28T16:30:00Z"/>
          <w:rFonts w:ascii="Verdana" w:hAnsi="Verdana"/>
          <w:spacing w:val="2"/>
          <w:sz w:val="18"/>
          <w:szCs w:val="18"/>
        </w:rPr>
      </w:pPr>
    </w:p>
    <w:p w:rsidR="000C0D0E" w:rsidRPr="009661C2" w:rsidDel="00081536" w:rsidRDefault="000C0D0E" w:rsidP="00FB4F59">
      <w:pPr>
        <w:pStyle w:val="Style35001908"/>
        <w:rPr>
          <w:del w:id="168" w:author="Misha Bhalla" w:date="2018-08-28T16:30:00Z"/>
          <w:rFonts w:ascii="Verdana" w:hAnsi="Verdana"/>
          <w:spacing w:val="2"/>
          <w:sz w:val="18"/>
          <w:szCs w:val="18"/>
        </w:rPr>
      </w:pPr>
    </w:p>
    <w:p w:rsidR="006851B6" w:rsidDel="00081536" w:rsidRDefault="009D3ACA" w:rsidP="00541E4B">
      <w:pPr>
        <w:pStyle w:val="Style35001908"/>
        <w:ind w:left="720" w:hanging="720"/>
        <w:rPr>
          <w:del w:id="169" w:author="Misha Bhalla" w:date="2018-08-28T16:30:00Z"/>
          <w:rFonts w:ascii="Verdana" w:hAnsi="Verdana"/>
          <w:spacing w:val="2"/>
          <w:sz w:val="18"/>
          <w:szCs w:val="18"/>
        </w:rPr>
      </w:pPr>
      <w:del w:id="170" w:author="Misha Bhalla" w:date="2018-08-28T16:30:00Z">
        <w:r w:rsidDel="00081536">
          <w:rPr>
            <w:rFonts w:ascii="Verdana" w:hAnsi="Verdana"/>
            <w:spacing w:val="2"/>
            <w:sz w:val="18"/>
            <w:szCs w:val="18"/>
          </w:rPr>
          <w:delText>3</w:delText>
        </w:r>
        <w:r w:rsidR="006156BC" w:rsidRPr="009661C2" w:rsidDel="00081536">
          <w:rPr>
            <w:rFonts w:ascii="Verdana" w:hAnsi="Verdana"/>
            <w:spacing w:val="2"/>
            <w:sz w:val="18"/>
            <w:szCs w:val="18"/>
          </w:rPr>
          <w:delText>.</w:delText>
        </w:r>
        <w:r w:rsidR="00975B54" w:rsidDel="00081536">
          <w:rPr>
            <w:rFonts w:ascii="Verdana" w:hAnsi="Verdana"/>
            <w:spacing w:val="2"/>
            <w:sz w:val="18"/>
            <w:szCs w:val="18"/>
          </w:rPr>
          <w:delText>4</w:delText>
        </w:r>
        <w:r w:rsidR="00304F01" w:rsidRPr="009661C2" w:rsidDel="00081536">
          <w:rPr>
            <w:rFonts w:ascii="Verdana" w:hAnsi="Verdana"/>
            <w:spacing w:val="2"/>
            <w:sz w:val="18"/>
            <w:szCs w:val="18"/>
          </w:rPr>
          <w:tab/>
        </w:r>
        <w:commentRangeStart w:id="171"/>
        <w:r w:rsidR="00D932E3" w:rsidRPr="009661C2" w:rsidDel="00081536">
          <w:rPr>
            <w:rFonts w:ascii="Verdana" w:hAnsi="Verdana"/>
            <w:spacing w:val="2"/>
            <w:sz w:val="18"/>
            <w:szCs w:val="18"/>
          </w:rPr>
          <w:delText xml:space="preserve">To discharge its obligation to pay </w:delText>
        </w:r>
        <w:r w:rsidR="00493ED5" w:rsidDel="00081536">
          <w:rPr>
            <w:rFonts w:ascii="Verdana" w:hAnsi="Verdana"/>
            <w:spacing w:val="2"/>
            <w:sz w:val="18"/>
            <w:szCs w:val="18"/>
          </w:rPr>
          <w:delText>the aforementioned fixed amount</w:delText>
        </w:r>
        <w:r w:rsidR="007214EC" w:rsidDel="00081536">
          <w:rPr>
            <w:rFonts w:ascii="Verdana" w:hAnsi="Verdana"/>
            <w:spacing w:val="2"/>
            <w:sz w:val="18"/>
            <w:szCs w:val="18"/>
          </w:rPr>
          <w:delText xml:space="preserve"> </w:delText>
        </w:r>
        <w:r w:rsidR="00D932E3" w:rsidRPr="009661C2" w:rsidDel="00081536">
          <w:rPr>
            <w:rFonts w:ascii="Verdana" w:hAnsi="Verdana"/>
            <w:spacing w:val="2"/>
            <w:sz w:val="18"/>
            <w:szCs w:val="18"/>
          </w:rPr>
          <w:delText xml:space="preserve">the Client shall issue, </w:delText>
        </w:r>
        <w:r w:rsidR="00AF44A4" w:rsidDel="00081536">
          <w:rPr>
            <w:rFonts w:ascii="Verdana" w:hAnsi="Verdana"/>
            <w:spacing w:val="2"/>
            <w:sz w:val="18"/>
            <w:szCs w:val="18"/>
          </w:rPr>
          <w:delText>on or after the Contract Start Date</w:delText>
        </w:r>
        <w:r w:rsidR="00D932E3" w:rsidRPr="009661C2" w:rsidDel="00081536">
          <w:rPr>
            <w:rFonts w:ascii="Verdana" w:hAnsi="Verdana"/>
            <w:spacing w:val="2"/>
            <w:sz w:val="18"/>
            <w:szCs w:val="18"/>
          </w:rPr>
          <w:delText xml:space="preserve">, an </w:delText>
        </w:r>
        <w:r w:rsidR="00562768" w:rsidDel="00081536">
          <w:rPr>
            <w:rFonts w:ascii="Verdana" w:hAnsi="Verdana"/>
            <w:spacing w:val="2"/>
            <w:sz w:val="18"/>
            <w:szCs w:val="18"/>
          </w:rPr>
          <w:delText xml:space="preserve">irrevocable </w:delText>
        </w:r>
        <w:r w:rsidR="00516503" w:rsidRPr="00516503" w:rsidDel="00081536">
          <w:rPr>
            <w:rFonts w:ascii="Verdana" w:hAnsi="Verdana"/>
            <w:spacing w:val="2"/>
            <w:sz w:val="18"/>
            <w:szCs w:val="18"/>
            <w:highlight w:val="yellow"/>
          </w:rPr>
          <w:delText>Standing Instruction</w:delText>
        </w:r>
        <w:r w:rsidR="00562768" w:rsidDel="00081536">
          <w:rPr>
            <w:rFonts w:ascii="Verdana" w:hAnsi="Verdana"/>
            <w:spacing w:val="2"/>
            <w:sz w:val="18"/>
            <w:szCs w:val="18"/>
          </w:rPr>
          <w:delText xml:space="preserve"> to its bankers to electronically transfer the monthly </w:delText>
        </w:r>
        <w:r w:rsidR="00493ED5" w:rsidDel="00081536">
          <w:rPr>
            <w:rFonts w:ascii="Verdana" w:hAnsi="Verdana"/>
            <w:spacing w:val="2"/>
            <w:sz w:val="18"/>
            <w:szCs w:val="18"/>
          </w:rPr>
          <w:delText xml:space="preserve">fixed amount </w:delText>
        </w:r>
        <w:r w:rsidR="004D666F" w:rsidDel="00081536">
          <w:rPr>
            <w:rFonts w:ascii="Verdana" w:hAnsi="Verdana"/>
            <w:spacing w:val="2"/>
            <w:sz w:val="18"/>
            <w:szCs w:val="18"/>
          </w:rPr>
          <w:delText xml:space="preserve"> </w:delText>
        </w:r>
        <w:r w:rsidR="00562768" w:rsidDel="00081536">
          <w:rPr>
            <w:rFonts w:ascii="Verdana" w:hAnsi="Verdana"/>
            <w:spacing w:val="2"/>
            <w:sz w:val="18"/>
            <w:szCs w:val="18"/>
          </w:rPr>
          <w:delText xml:space="preserve">by the first day of </w:delText>
        </w:r>
        <w:r w:rsidR="00752E53" w:rsidDel="00081536">
          <w:rPr>
            <w:rFonts w:ascii="Verdana" w:hAnsi="Verdana"/>
            <w:spacing w:val="2"/>
            <w:sz w:val="18"/>
            <w:szCs w:val="18"/>
          </w:rPr>
          <w:delText>each calendar</w:delText>
        </w:r>
        <w:r w:rsidR="00D932E3" w:rsidRPr="009661C2" w:rsidDel="00081536">
          <w:rPr>
            <w:rFonts w:ascii="Verdana" w:hAnsi="Verdana"/>
            <w:spacing w:val="2"/>
            <w:sz w:val="18"/>
            <w:szCs w:val="18"/>
          </w:rPr>
          <w:delText xml:space="preserve"> month for the duration of the </w:delText>
        </w:r>
        <w:r w:rsidR="00AF44A4" w:rsidDel="00081536">
          <w:rPr>
            <w:rFonts w:ascii="Verdana" w:hAnsi="Verdana"/>
            <w:spacing w:val="2"/>
            <w:sz w:val="18"/>
            <w:szCs w:val="18"/>
          </w:rPr>
          <w:delText xml:space="preserve">Contract </w:delText>
        </w:r>
        <w:r w:rsidR="00D932E3" w:rsidRPr="009661C2" w:rsidDel="00081536">
          <w:rPr>
            <w:rFonts w:ascii="Verdana" w:hAnsi="Verdana"/>
            <w:spacing w:val="2"/>
            <w:sz w:val="18"/>
            <w:szCs w:val="18"/>
          </w:rPr>
          <w:delText>Period</w:delText>
        </w:r>
        <w:r w:rsidR="00493ED5" w:rsidDel="00081536">
          <w:rPr>
            <w:rFonts w:ascii="Verdana" w:hAnsi="Verdana"/>
            <w:spacing w:val="2"/>
            <w:sz w:val="18"/>
            <w:szCs w:val="18"/>
          </w:rPr>
          <w:delText>.</w:delText>
        </w:r>
        <w:r w:rsidR="006156BC" w:rsidRPr="009661C2" w:rsidDel="00081536">
          <w:rPr>
            <w:rFonts w:ascii="Verdana" w:hAnsi="Verdana"/>
            <w:spacing w:val="2"/>
            <w:sz w:val="18"/>
            <w:szCs w:val="18"/>
          </w:rPr>
          <w:delText xml:space="preserve">.     </w:delText>
        </w:r>
        <w:commentRangeEnd w:id="171"/>
        <w:r w:rsidR="00B41D31" w:rsidDel="00081536">
          <w:rPr>
            <w:rStyle w:val="CommentReference"/>
          </w:rPr>
          <w:commentReference w:id="171"/>
        </w:r>
      </w:del>
    </w:p>
    <w:p w:rsidR="006851B6" w:rsidDel="00081536" w:rsidRDefault="006851B6" w:rsidP="00541E4B">
      <w:pPr>
        <w:pStyle w:val="Style35001908"/>
        <w:ind w:left="720" w:hanging="720"/>
        <w:rPr>
          <w:del w:id="172" w:author="Misha Bhalla" w:date="2018-08-28T16:30:00Z"/>
          <w:rFonts w:ascii="Verdana" w:hAnsi="Verdana"/>
          <w:spacing w:val="2"/>
          <w:sz w:val="18"/>
          <w:szCs w:val="18"/>
        </w:rPr>
      </w:pPr>
    </w:p>
    <w:p w:rsidR="00377045" w:rsidDel="00081536" w:rsidRDefault="00377045" w:rsidP="006A1652">
      <w:pPr>
        <w:pStyle w:val="Style35001908"/>
        <w:ind w:left="720" w:hanging="720"/>
        <w:rPr>
          <w:del w:id="173" w:author="Misha Bhalla" w:date="2018-08-28T16:30:00Z"/>
          <w:rFonts w:ascii="Verdana" w:hAnsi="Verdana"/>
          <w:b/>
          <w:spacing w:val="2"/>
          <w:sz w:val="18"/>
          <w:szCs w:val="18"/>
        </w:rPr>
      </w:pPr>
      <w:del w:id="174" w:author="Misha Bhalla" w:date="2018-08-28T16:30:00Z">
        <w:r w:rsidRPr="000B11F2" w:rsidDel="00081536">
          <w:rPr>
            <w:rFonts w:ascii="Verdana" w:hAnsi="Verdana"/>
            <w:b/>
            <w:spacing w:val="2"/>
            <w:sz w:val="18"/>
            <w:szCs w:val="18"/>
          </w:rPr>
          <w:delText xml:space="preserve">ARTICLE 4 </w:delText>
        </w:r>
        <w:r w:rsidR="000B11F2" w:rsidRPr="000B11F2" w:rsidDel="00081536">
          <w:rPr>
            <w:rFonts w:ascii="Verdana" w:hAnsi="Verdana"/>
            <w:b/>
            <w:spacing w:val="2"/>
            <w:sz w:val="18"/>
            <w:szCs w:val="18"/>
          </w:rPr>
          <w:delText>–</w:delText>
        </w:r>
        <w:r w:rsidRPr="000B11F2" w:rsidDel="00081536">
          <w:rPr>
            <w:rFonts w:ascii="Verdana" w:hAnsi="Verdana"/>
            <w:b/>
            <w:spacing w:val="2"/>
            <w:sz w:val="18"/>
            <w:szCs w:val="18"/>
          </w:rPr>
          <w:delText xml:space="preserve"> </w:delText>
        </w:r>
        <w:r w:rsidR="000B11F2" w:rsidRPr="000B11F2" w:rsidDel="00081536">
          <w:rPr>
            <w:rFonts w:ascii="Verdana" w:hAnsi="Verdana"/>
            <w:b/>
            <w:spacing w:val="2"/>
            <w:sz w:val="18"/>
            <w:szCs w:val="18"/>
          </w:rPr>
          <w:delText>CURE PERIOD</w:delText>
        </w:r>
      </w:del>
    </w:p>
    <w:p w:rsidR="007214EC" w:rsidRPr="000B11F2" w:rsidDel="00081536" w:rsidRDefault="007214EC" w:rsidP="006A1652">
      <w:pPr>
        <w:pStyle w:val="Style35001908"/>
        <w:ind w:left="720" w:hanging="720"/>
        <w:rPr>
          <w:del w:id="175" w:author="Misha Bhalla" w:date="2018-08-28T16:30:00Z"/>
          <w:rFonts w:ascii="Verdana" w:hAnsi="Verdana"/>
          <w:b/>
          <w:spacing w:val="2"/>
          <w:sz w:val="18"/>
          <w:szCs w:val="18"/>
        </w:rPr>
      </w:pPr>
    </w:p>
    <w:p w:rsidR="006A1652" w:rsidDel="00081536" w:rsidRDefault="00377045" w:rsidP="006A1652">
      <w:pPr>
        <w:pStyle w:val="Style35001908"/>
        <w:ind w:left="720" w:hanging="720"/>
        <w:rPr>
          <w:del w:id="176" w:author="Misha Bhalla" w:date="2018-08-28T16:30:00Z"/>
          <w:rFonts w:ascii="Verdana" w:hAnsi="Verdana"/>
          <w:spacing w:val="2"/>
          <w:sz w:val="18"/>
          <w:szCs w:val="18"/>
        </w:rPr>
      </w:pPr>
      <w:del w:id="177" w:author="Misha Bhalla" w:date="2018-08-28T16:30:00Z">
        <w:r w:rsidDel="00081536">
          <w:rPr>
            <w:rFonts w:ascii="Verdana" w:hAnsi="Verdana"/>
            <w:spacing w:val="2"/>
            <w:sz w:val="18"/>
            <w:szCs w:val="18"/>
          </w:rPr>
          <w:tab/>
        </w:r>
        <w:r w:rsidR="006A1652" w:rsidRPr="009661C2" w:rsidDel="00081536">
          <w:rPr>
            <w:rFonts w:ascii="Verdana" w:hAnsi="Verdana"/>
            <w:spacing w:val="2"/>
            <w:sz w:val="18"/>
            <w:szCs w:val="18"/>
          </w:rPr>
          <w:delText>In the event the Client fails to honour any invoice r</w:delText>
        </w:r>
        <w:r w:rsidR="006A1652" w:rsidDel="00081536">
          <w:rPr>
            <w:rFonts w:ascii="Verdana" w:hAnsi="Verdana"/>
            <w:spacing w:val="2"/>
            <w:sz w:val="18"/>
            <w:szCs w:val="18"/>
          </w:rPr>
          <w:delText>aised by LPIN in terms of this A</w:delText>
        </w:r>
        <w:r w:rsidR="006A1652" w:rsidRPr="009661C2" w:rsidDel="00081536">
          <w:rPr>
            <w:rFonts w:ascii="Verdana" w:hAnsi="Verdana"/>
            <w:spacing w:val="2"/>
            <w:sz w:val="18"/>
            <w:szCs w:val="18"/>
          </w:rPr>
          <w:delText>greement,</w:delText>
        </w:r>
        <w:r w:rsidR="006A1652" w:rsidDel="00081536">
          <w:rPr>
            <w:rFonts w:ascii="Verdana" w:hAnsi="Verdana"/>
            <w:spacing w:val="2"/>
            <w:sz w:val="18"/>
            <w:szCs w:val="18"/>
          </w:rPr>
          <w:delText xml:space="preserve"> LPIN shall intimate the Client in writing about the</w:delText>
        </w:r>
        <w:r w:rsidDel="00081536">
          <w:rPr>
            <w:rFonts w:ascii="Verdana" w:hAnsi="Verdana"/>
            <w:spacing w:val="2"/>
            <w:sz w:val="18"/>
            <w:szCs w:val="18"/>
          </w:rPr>
          <w:delText xml:space="preserve"> same and provide a period of 15 (fifteen)</w:delText>
        </w:r>
        <w:r w:rsidR="006A1652" w:rsidDel="00081536">
          <w:rPr>
            <w:rFonts w:ascii="Verdana" w:hAnsi="Verdana"/>
            <w:spacing w:val="2"/>
            <w:sz w:val="18"/>
            <w:szCs w:val="18"/>
          </w:rPr>
          <w:delText xml:space="preserve"> days to make the said payment. In the event of non payment by the Client within </w:delText>
        </w:r>
        <w:r w:rsidDel="00081536">
          <w:rPr>
            <w:rFonts w:ascii="Verdana" w:hAnsi="Verdana"/>
            <w:spacing w:val="2"/>
            <w:sz w:val="18"/>
            <w:szCs w:val="18"/>
          </w:rPr>
          <w:delText>the said period of 15 (fifteen)</w:delText>
        </w:r>
        <w:r w:rsidR="006A1652" w:rsidDel="00081536">
          <w:rPr>
            <w:rFonts w:ascii="Verdana" w:hAnsi="Verdana"/>
            <w:spacing w:val="2"/>
            <w:sz w:val="18"/>
            <w:szCs w:val="18"/>
          </w:rPr>
          <w:delText xml:space="preserve"> days, </w:delText>
        </w:r>
        <w:r w:rsidR="006A1652" w:rsidRPr="009661C2" w:rsidDel="00081536">
          <w:rPr>
            <w:rFonts w:ascii="Verdana" w:hAnsi="Verdana"/>
            <w:spacing w:val="2"/>
            <w:sz w:val="18"/>
            <w:szCs w:val="18"/>
          </w:rPr>
          <w:delText>the</w:delText>
        </w:r>
        <w:r w:rsidDel="00081536">
          <w:rPr>
            <w:rFonts w:ascii="Verdana" w:hAnsi="Verdana"/>
            <w:spacing w:val="2"/>
            <w:sz w:val="18"/>
            <w:szCs w:val="18"/>
          </w:rPr>
          <w:delText xml:space="preserve"> same may then be treated as an e</w:delText>
        </w:r>
        <w:r w:rsidR="00D267FB" w:rsidDel="00081536">
          <w:rPr>
            <w:rFonts w:ascii="Verdana" w:hAnsi="Verdana"/>
            <w:spacing w:val="2"/>
            <w:sz w:val="18"/>
            <w:szCs w:val="18"/>
          </w:rPr>
          <w:delText>vent of default under Article 6</w:delText>
        </w:r>
        <w:r w:rsidDel="00081536">
          <w:rPr>
            <w:rFonts w:ascii="Verdana" w:hAnsi="Verdana"/>
            <w:spacing w:val="2"/>
            <w:sz w:val="18"/>
            <w:szCs w:val="18"/>
          </w:rPr>
          <w:delText>,</w:delText>
        </w:r>
        <w:r w:rsidR="006A1652" w:rsidRPr="009661C2" w:rsidDel="00081536">
          <w:rPr>
            <w:rFonts w:ascii="Verdana" w:hAnsi="Verdana"/>
            <w:spacing w:val="2"/>
            <w:sz w:val="18"/>
            <w:szCs w:val="18"/>
          </w:rPr>
          <w:delText xml:space="preserve"> Client shall be liable to pay, without prior notification or reminder any and all costs incurred by LPIN to recover such amounts.</w:delText>
        </w:r>
      </w:del>
    </w:p>
    <w:p w:rsidR="00081536" w:rsidRDefault="00081536" w:rsidP="006A1652">
      <w:pPr>
        <w:pStyle w:val="Style35001908"/>
        <w:ind w:left="720" w:hanging="720"/>
        <w:rPr>
          <w:ins w:id="178" w:author="Misha Bhalla" w:date="2018-08-28T16:31:00Z"/>
          <w:rFonts w:ascii="Verdana" w:hAnsi="Verdana"/>
          <w:spacing w:val="2"/>
          <w:sz w:val="18"/>
          <w:szCs w:val="18"/>
        </w:rPr>
      </w:pPr>
    </w:p>
    <w:p w:rsidR="00081536" w:rsidRPr="009661C2" w:rsidRDefault="00081536" w:rsidP="00081536">
      <w:pPr>
        <w:jc w:val="both"/>
        <w:rPr>
          <w:ins w:id="179" w:author="Misha Bhalla" w:date="2018-08-28T16:31:00Z"/>
          <w:rFonts w:ascii="Verdana" w:hAnsi="Verdana"/>
          <w:b/>
          <w:spacing w:val="2"/>
          <w:sz w:val="18"/>
          <w:szCs w:val="18"/>
        </w:rPr>
      </w:pPr>
      <w:ins w:id="180" w:author="Misha Bhalla" w:date="2018-08-28T16:31:00Z">
        <w:r w:rsidRPr="009661C2">
          <w:rPr>
            <w:rFonts w:ascii="Verdana" w:hAnsi="Verdana"/>
            <w:b/>
            <w:spacing w:val="2"/>
            <w:sz w:val="18"/>
            <w:szCs w:val="18"/>
          </w:rPr>
          <w:t xml:space="preserve">ARTICLE </w:t>
        </w:r>
        <w:r w:rsidR="00DC2BBD">
          <w:rPr>
            <w:rFonts w:ascii="Verdana" w:hAnsi="Verdana"/>
            <w:b/>
            <w:spacing w:val="2"/>
            <w:sz w:val="18"/>
            <w:szCs w:val="18"/>
          </w:rPr>
          <w:t>5</w:t>
        </w:r>
        <w:r w:rsidRPr="009661C2">
          <w:rPr>
            <w:rFonts w:ascii="Verdana" w:hAnsi="Verdana"/>
            <w:b/>
            <w:spacing w:val="2"/>
            <w:sz w:val="18"/>
            <w:szCs w:val="18"/>
          </w:rPr>
          <w:tab/>
        </w:r>
        <w:r w:rsidRPr="009661C2">
          <w:rPr>
            <w:rFonts w:ascii="Verdana" w:hAnsi="Verdana"/>
            <w:b/>
            <w:spacing w:val="2"/>
            <w:sz w:val="18"/>
            <w:szCs w:val="18"/>
          </w:rPr>
          <w:tab/>
        </w:r>
        <w:r w:rsidRPr="009661C2">
          <w:rPr>
            <w:rFonts w:ascii="Verdana" w:hAnsi="Verdana"/>
            <w:b/>
            <w:spacing w:val="2"/>
            <w:sz w:val="18"/>
            <w:szCs w:val="18"/>
          </w:rPr>
          <w:tab/>
          <w:t>CLIENT'S COVENANTS</w:t>
        </w:r>
      </w:ins>
    </w:p>
    <w:p w:rsidR="00081536" w:rsidRPr="009661C2" w:rsidRDefault="00081536" w:rsidP="00081536">
      <w:pPr>
        <w:jc w:val="both"/>
        <w:rPr>
          <w:ins w:id="181" w:author="Misha Bhalla" w:date="2018-08-28T16:31:00Z"/>
          <w:rFonts w:ascii="Verdana" w:hAnsi="Verdana"/>
          <w:spacing w:val="2"/>
          <w:sz w:val="18"/>
          <w:szCs w:val="18"/>
        </w:rPr>
      </w:pPr>
    </w:p>
    <w:p w:rsidR="00081536" w:rsidRPr="009661C2" w:rsidRDefault="00081536" w:rsidP="00081536">
      <w:pPr>
        <w:jc w:val="both"/>
        <w:rPr>
          <w:ins w:id="182" w:author="Misha Bhalla" w:date="2018-08-28T16:31:00Z"/>
          <w:rFonts w:ascii="Verdana" w:hAnsi="Verdana"/>
          <w:spacing w:val="2"/>
          <w:sz w:val="18"/>
          <w:szCs w:val="18"/>
        </w:rPr>
      </w:pPr>
      <w:ins w:id="183" w:author="Misha Bhalla" w:date="2018-08-28T16:31:00Z">
        <w:r w:rsidRPr="009661C2">
          <w:rPr>
            <w:rFonts w:ascii="Verdana" w:hAnsi="Verdana"/>
            <w:spacing w:val="2"/>
            <w:sz w:val="18"/>
            <w:szCs w:val="18"/>
          </w:rPr>
          <w:t xml:space="preserve">During the subsistence of this Agreement and within the Contract </w:t>
        </w:r>
        <w:r>
          <w:rPr>
            <w:rFonts w:ascii="Verdana" w:hAnsi="Verdana"/>
            <w:spacing w:val="2"/>
            <w:sz w:val="18"/>
            <w:szCs w:val="18"/>
          </w:rPr>
          <w:t>P</w:t>
        </w:r>
        <w:r w:rsidRPr="009661C2">
          <w:rPr>
            <w:rFonts w:ascii="Verdana" w:hAnsi="Verdana"/>
            <w:spacing w:val="2"/>
            <w:sz w:val="18"/>
            <w:szCs w:val="18"/>
          </w:rPr>
          <w:t>eriod, the Client shall:</w:t>
        </w:r>
      </w:ins>
    </w:p>
    <w:p w:rsidR="00081536" w:rsidRPr="009661C2" w:rsidRDefault="00081536" w:rsidP="00081536">
      <w:pPr>
        <w:jc w:val="both"/>
        <w:rPr>
          <w:ins w:id="184" w:author="Misha Bhalla" w:date="2018-08-28T16:31:00Z"/>
          <w:rFonts w:ascii="Verdana" w:hAnsi="Verdana"/>
          <w:b/>
          <w:spacing w:val="2"/>
          <w:sz w:val="18"/>
          <w:szCs w:val="18"/>
        </w:rPr>
      </w:pPr>
    </w:p>
    <w:p w:rsidR="00000000" w:rsidRDefault="00D55D78">
      <w:pPr>
        <w:pStyle w:val="ListParagraph"/>
        <w:numPr>
          <w:ilvl w:val="1"/>
          <w:numId w:val="9"/>
        </w:numPr>
        <w:jc w:val="both"/>
        <w:rPr>
          <w:ins w:id="185" w:author="Misha Bhalla" w:date="2018-08-28T16:31:00Z"/>
          <w:rFonts w:ascii="Verdana" w:hAnsi="Verdana"/>
          <w:spacing w:val="2"/>
          <w:sz w:val="18"/>
          <w:szCs w:val="18"/>
          <w:rPrChange w:id="186" w:author="Misha Bhalla" w:date="2018-08-28T16:38:00Z">
            <w:rPr>
              <w:ins w:id="187" w:author="Misha Bhalla" w:date="2018-08-28T16:31:00Z"/>
            </w:rPr>
          </w:rPrChange>
        </w:rPr>
        <w:pPrChange w:id="188" w:author="Misha Bhalla" w:date="2018-08-28T16:38:00Z">
          <w:pPr>
            <w:numPr>
              <w:ilvl w:val="1"/>
              <w:numId w:val="7"/>
            </w:numPr>
            <w:ind w:left="720" w:hanging="720"/>
            <w:jc w:val="both"/>
          </w:pPr>
        </w:pPrChange>
      </w:pPr>
      <w:ins w:id="189" w:author="Misha Bhalla" w:date="2018-08-28T16:31:00Z">
        <w:r w:rsidRPr="00D55D78">
          <w:rPr>
            <w:rFonts w:ascii="Verdana" w:hAnsi="Verdana"/>
            <w:spacing w:val="2"/>
            <w:sz w:val="18"/>
            <w:szCs w:val="18"/>
            <w:rPrChange w:id="190" w:author="Misha Bhalla" w:date="2018-08-28T16:38:00Z">
              <w:rPr/>
            </w:rPrChange>
          </w:rPr>
          <w:t xml:space="preserve">not  assign the  Agreement to any </w:t>
        </w:r>
        <w:del w:id="191" w:author="sushmit mishra" w:date="2018-09-03T00:58:00Z">
          <w:r w:rsidRPr="00D55D78" w:rsidDel="00B030AB">
            <w:rPr>
              <w:rFonts w:ascii="Verdana" w:hAnsi="Verdana"/>
              <w:spacing w:val="2"/>
              <w:sz w:val="18"/>
              <w:szCs w:val="18"/>
              <w:rPrChange w:id="192" w:author="Misha Bhalla" w:date="2018-08-28T16:38:00Z">
                <w:rPr/>
              </w:rPrChange>
            </w:rPr>
            <w:delText>other</w:delText>
          </w:r>
        </w:del>
        <w:r w:rsidRPr="00D55D78">
          <w:rPr>
            <w:rFonts w:ascii="Verdana" w:hAnsi="Verdana"/>
            <w:spacing w:val="2"/>
            <w:sz w:val="18"/>
            <w:szCs w:val="18"/>
            <w:rPrChange w:id="193" w:author="Misha Bhalla" w:date="2018-08-28T16:38:00Z">
              <w:rPr/>
            </w:rPrChange>
          </w:rPr>
          <w:t xml:space="preserve"> </w:t>
        </w:r>
      </w:ins>
      <w:ins w:id="194" w:author="sushmit mishra" w:date="2018-09-03T00:58:00Z">
        <w:r w:rsidR="00B030AB">
          <w:rPr>
            <w:rFonts w:ascii="Verdana" w:hAnsi="Verdana"/>
            <w:spacing w:val="2"/>
            <w:sz w:val="18"/>
            <w:szCs w:val="18"/>
          </w:rPr>
          <w:t xml:space="preserve">third </w:t>
        </w:r>
      </w:ins>
      <w:ins w:id="195" w:author="Misha Bhalla" w:date="2018-08-28T16:31:00Z">
        <w:r w:rsidRPr="00D55D78">
          <w:rPr>
            <w:rFonts w:ascii="Verdana" w:hAnsi="Verdana"/>
            <w:spacing w:val="2"/>
            <w:sz w:val="18"/>
            <w:szCs w:val="18"/>
            <w:rPrChange w:id="196" w:author="Misha Bhalla" w:date="2018-08-28T16:38:00Z">
              <w:rPr/>
            </w:rPrChange>
          </w:rPr>
          <w:t>party.</w:t>
        </w:r>
      </w:ins>
    </w:p>
    <w:p w:rsidR="00081536" w:rsidRPr="009661C2" w:rsidRDefault="00081536" w:rsidP="00081536">
      <w:pPr>
        <w:jc w:val="both"/>
        <w:rPr>
          <w:ins w:id="197" w:author="Misha Bhalla" w:date="2018-08-28T16:31:00Z"/>
          <w:rFonts w:ascii="Verdana" w:hAnsi="Verdana"/>
          <w:spacing w:val="2"/>
          <w:sz w:val="18"/>
          <w:szCs w:val="18"/>
        </w:rPr>
      </w:pPr>
    </w:p>
    <w:p w:rsidR="00081536" w:rsidRPr="006C08E6" w:rsidRDefault="00DC2BBD" w:rsidP="00081536">
      <w:pPr>
        <w:pStyle w:val="BodyText2"/>
        <w:spacing w:line="240" w:lineRule="auto"/>
        <w:ind w:left="720" w:hanging="720"/>
        <w:rPr>
          <w:ins w:id="198" w:author="Misha Bhalla" w:date="2018-08-28T16:31:00Z"/>
          <w:rFonts w:ascii="Verdana" w:hAnsi="Verdana"/>
          <w:spacing w:val="2"/>
          <w:sz w:val="18"/>
          <w:szCs w:val="18"/>
        </w:rPr>
      </w:pPr>
      <w:ins w:id="199" w:author="Misha Bhalla" w:date="2018-08-28T16:31:00Z">
        <w:r>
          <w:rPr>
            <w:rFonts w:ascii="Verdana" w:hAnsi="Verdana"/>
            <w:spacing w:val="2"/>
            <w:sz w:val="18"/>
            <w:szCs w:val="18"/>
          </w:rPr>
          <w:t>5</w:t>
        </w:r>
        <w:r w:rsidR="00081536" w:rsidRPr="009661C2">
          <w:rPr>
            <w:rFonts w:ascii="Verdana" w:hAnsi="Verdana"/>
            <w:spacing w:val="2"/>
            <w:sz w:val="18"/>
            <w:szCs w:val="18"/>
          </w:rPr>
          <w:t>.</w:t>
        </w:r>
        <w:r w:rsidR="00081536">
          <w:rPr>
            <w:rFonts w:ascii="Verdana" w:hAnsi="Verdana"/>
            <w:spacing w:val="2"/>
            <w:sz w:val="18"/>
            <w:szCs w:val="18"/>
          </w:rPr>
          <w:t>2</w:t>
        </w:r>
        <w:r w:rsidR="00081536" w:rsidRPr="009661C2">
          <w:rPr>
            <w:rFonts w:ascii="Verdana" w:hAnsi="Verdana"/>
            <w:spacing w:val="2"/>
            <w:sz w:val="18"/>
            <w:szCs w:val="18"/>
          </w:rPr>
          <w:tab/>
        </w:r>
        <w:r w:rsidR="00081536" w:rsidRPr="006C08E6">
          <w:rPr>
            <w:rFonts w:ascii="Verdana" w:hAnsi="Verdana"/>
            <w:spacing w:val="2"/>
            <w:sz w:val="18"/>
            <w:szCs w:val="18"/>
          </w:rPr>
          <w:t>indemnify and keep indemnified LPIN, at all times, from any claim or demand arising out of the</w:t>
        </w:r>
      </w:ins>
      <w:ins w:id="200" w:author="sushmit mishra" w:date="2018-09-03T01:02:00Z">
        <w:r w:rsidR="00B030AB">
          <w:rPr>
            <w:rFonts w:ascii="Verdana" w:hAnsi="Verdana"/>
            <w:spacing w:val="2"/>
            <w:sz w:val="18"/>
            <w:szCs w:val="18"/>
          </w:rPr>
          <w:t xml:space="preserve"> material</w:t>
        </w:r>
      </w:ins>
      <w:ins w:id="201" w:author="Misha Bhalla" w:date="2018-08-28T16:31:00Z">
        <w:r w:rsidR="00081536" w:rsidRPr="006C08E6">
          <w:rPr>
            <w:rFonts w:ascii="Verdana" w:hAnsi="Verdana"/>
            <w:spacing w:val="2"/>
            <w:sz w:val="18"/>
            <w:szCs w:val="18"/>
          </w:rPr>
          <w:t xml:space="preserve"> </w:t>
        </w:r>
      </w:ins>
      <w:ins w:id="202" w:author="sushmit mishra" w:date="2018-09-03T01:01:00Z">
        <w:r w:rsidR="00B030AB">
          <w:rPr>
            <w:rFonts w:ascii="Verdana" w:hAnsi="Verdana"/>
            <w:spacing w:val="2"/>
            <w:sz w:val="18"/>
            <w:szCs w:val="18"/>
          </w:rPr>
          <w:t xml:space="preserve">breach of this Agreement </w:t>
        </w:r>
      </w:ins>
      <w:ins w:id="203" w:author="sushmit mishra" w:date="2018-09-03T01:02:00Z">
        <w:r w:rsidR="00B030AB">
          <w:rPr>
            <w:rFonts w:ascii="Verdana" w:hAnsi="Verdana"/>
            <w:spacing w:val="2"/>
            <w:sz w:val="18"/>
            <w:szCs w:val="18"/>
          </w:rPr>
          <w:t>by the Client</w:t>
        </w:r>
      </w:ins>
      <w:ins w:id="204" w:author="Misha Bhalla" w:date="2018-08-28T16:31:00Z">
        <w:del w:id="205" w:author="sushmit mishra" w:date="2018-09-03T01:02:00Z">
          <w:r w:rsidR="00081536" w:rsidRPr="006C08E6" w:rsidDel="00B030AB">
            <w:rPr>
              <w:rFonts w:ascii="Verdana" w:hAnsi="Verdana"/>
              <w:spacing w:val="2"/>
              <w:sz w:val="18"/>
              <w:szCs w:val="18"/>
            </w:rPr>
            <w:delText xml:space="preserve">repair and maintenance of the Vehicle </w:delText>
          </w:r>
          <w:r w:rsidR="00081536" w:rsidDel="00B030AB">
            <w:rPr>
              <w:rFonts w:ascii="Verdana" w:hAnsi="Verdana"/>
              <w:spacing w:val="2"/>
              <w:sz w:val="18"/>
              <w:szCs w:val="18"/>
            </w:rPr>
            <w:delText xml:space="preserve"> facilitated</w:delText>
          </w:r>
          <w:r w:rsidR="00081536" w:rsidRPr="006C08E6" w:rsidDel="00B030AB">
            <w:rPr>
              <w:rFonts w:ascii="Verdana" w:hAnsi="Verdana"/>
              <w:spacing w:val="2"/>
              <w:sz w:val="18"/>
              <w:szCs w:val="18"/>
            </w:rPr>
            <w:delText xml:space="preserve"> by LPIN</w:delText>
          </w:r>
          <w:r w:rsidR="00081536" w:rsidDel="00B030AB">
            <w:rPr>
              <w:rFonts w:ascii="Verdana" w:hAnsi="Verdana"/>
              <w:spacing w:val="2"/>
              <w:sz w:val="18"/>
              <w:szCs w:val="18"/>
            </w:rPr>
            <w:delText xml:space="preserve"> under this Agreement</w:delText>
          </w:r>
        </w:del>
        <w:r w:rsidR="00081536">
          <w:rPr>
            <w:rFonts w:ascii="Verdana" w:hAnsi="Verdana"/>
            <w:spacing w:val="2"/>
            <w:sz w:val="18"/>
            <w:szCs w:val="18"/>
          </w:rPr>
          <w:t xml:space="preserve">. </w:t>
        </w:r>
        <w:r w:rsidR="00081536" w:rsidRPr="006C08E6">
          <w:rPr>
            <w:rFonts w:ascii="Verdana" w:hAnsi="Verdana"/>
            <w:spacing w:val="2"/>
            <w:sz w:val="18"/>
            <w:szCs w:val="18"/>
          </w:rPr>
          <w:t xml:space="preserve">LPIN shall provide sufficient proof while raising any claim of indemnification. </w:t>
        </w:r>
      </w:ins>
    </w:p>
    <w:p w:rsidR="00081536" w:rsidRPr="009661C2" w:rsidRDefault="00081536" w:rsidP="00081536">
      <w:pPr>
        <w:jc w:val="both"/>
        <w:rPr>
          <w:ins w:id="206" w:author="Misha Bhalla" w:date="2018-08-28T16:31:00Z"/>
          <w:rFonts w:ascii="Verdana" w:hAnsi="Verdana"/>
          <w:spacing w:val="2"/>
          <w:sz w:val="18"/>
          <w:szCs w:val="18"/>
        </w:rPr>
      </w:pPr>
    </w:p>
    <w:p w:rsidR="00081536" w:rsidRPr="009661C2" w:rsidRDefault="00DC2BBD" w:rsidP="00081536">
      <w:pPr>
        <w:ind w:left="720" w:hanging="720"/>
        <w:jc w:val="both"/>
        <w:rPr>
          <w:ins w:id="207" w:author="Misha Bhalla" w:date="2018-08-28T16:31:00Z"/>
          <w:rFonts w:ascii="Verdana" w:hAnsi="Verdana"/>
          <w:spacing w:val="2"/>
          <w:sz w:val="18"/>
          <w:szCs w:val="18"/>
        </w:rPr>
      </w:pPr>
      <w:commentRangeStart w:id="208"/>
      <w:ins w:id="209" w:author="Misha Bhalla" w:date="2018-08-28T16:31:00Z">
        <w:del w:id="210" w:author="sushmit mishra" w:date="2018-09-03T01:03:00Z">
          <w:r w:rsidDel="00B030AB">
            <w:rPr>
              <w:rFonts w:ascii="Verdana" w:hAnsi="Verdana"/>
              <w:spacing w:val="2"/>
              <w:sz w:val="18"/>
              <w:szCs w:val="18"/>
            </w:rPr>
            <w:delText>5.</w:delText>
          </w:r>
          <w:r w:rsidR="00081536" w:rsidDel="00B030AB">
            <w:rPr>
              <w:rFonts w:ascii="Verdana" w:hAnsi="Verdana"/>
              <w:spacing w:val="2"/>
              <w:sz w:val="18"/>
              <w:szCs w:val="18"/>
            </w:rPr>
            <w:delText>3</w:delText>
          </w:r>
          <w:r w:rsidR="00081536" w:rsidRPr="009661C2" w:rsidDel="00B030AB">
            <w:rPr>
              <w:rFonts w:ascii="Verdana" w:hAnsi="Verdana"/>
              <w:spacing w:val="2"/>
              <w:sz w:val="18"/>
              <w:szCs w:val="18"/>
            </w:rPr>
            <w:tab/>
            <w:delText xml:space="preserve">authorise LPIN to fill in, alter, amend or complete such forms, documents or papers </w:delText>
          </w:r>
          <w:r w:rsidR="00081536" w:rsidDel="00B030AB">
            <w:rPr>
              <w:rFonts w:ascii="Verdana" w:hAnsi="Verdana"/>
              <w:spacing w:val="2"/>
              <w:sz w:val="18"/>
              <w:szCs w:val="18"/>
            </w:rPr>
            <w:delText xml:space="preserve"> as may be required</w:delText>
          </w:r>
          <w:r w:rsidR="00081536" w:rsidRPr="009661C2" w:rsidDel="00B030AB">
            <w:rPr>
              <w:rFonts w:ascii="Verdana" w:hAnsi="Verdana"/>
              <w:spacing w:val="2"/>
              <w:sz w:val="18"/>
              <w:szCs w:val="18"/>
            </w:rPr>
            <w:delText xml:space="preserve"> to lodge claims on the Insurance Company.</w:delText>
          </w:r>
        </w:del>
      </w:ins>
      <w:commentRangeEnd w:id="208"/>
      <w:r w:rsidR="00B030AB">
        <w:rPr>
          <w:rStyle w:val="CommentReference"/>
        </w:rPr>
        <w:commentReference w:id="208"/>
      </w:r>
    </w:p>
    <w:p w:rsidR="00081536" w:rsidRPr="009661C2" w:rsidRDefault="00081536" w:rsidP="00081536">
      <w:pPr>
        <w:jc w:val="both"/>
        <w:rPr>
          <w:ins w:id="211" w:author="Misha Bhalla" w:date="2018-08-28T16:31:00Z"/>
          <w:rFonts w:ascii="Verdana" w:hAnsi="Verdana"/>
          <w:b/>
          <w:spacing w:val="2"/>
          <w:sz w:val="18"/>
          <w:szCs w:val="18"/>
        </w:rPr>
      </w:pPr>
    </w:p>
    <w:p w:rsidR="00081536" w:rsidRPr="009661C2" w:rsidRDefault="00081536" w:rsidP="00081536">
      <w:pPr>
        <w:jc w:val="both"/>
        <w:rPr>
          <w:ins w:id="212" w:author="Misha Bhalla" w:date="2018-08-28T16:31:00Z"/>
          <w:rFonts w:ascii="Verdana" w:hAnsi="Verdana"/>
          <w:b/>
          <w:spacing w:val="2"/>
          <w:sz w:val="18"/>
          <w:szCs w:val="18"/>
        </w:rPr>
      </w:pPr>
      <w:ins w:id="213" w:author="Misha Bhalla" w:date="2018-08-28T16:31:00Z">
        <w:r w:rsidRPr="009661C2">
          <w:rPr>
            <w:rFonts w:ascii="Verdana" w:hAnsi="Verdana"/>
            <w:b/>
            <w:spacing w:val="2"/>
            <w:sz w:val="18"/>
            <w:szCs w:val="18"/>
          </w:rPr>
          <w:t xml:space="preserve">ARTICLE </w:t>
        </w:r>
        <w:r w:rsidR="00DC2BBD">
          <w:rPr>
            <w:rFonts w:ascii="Verdana" w:hAnsi="Verdana"/>
            <w:b/>
            <w:spacing w:val="2"/>
            <w:sz w:val="18"/>
            <w:szCs w:val="18"/>
          </w:rPr>
          <w:t>6</w:t>
        </w:r>
        <w:r w:rsidRPr="009661C2">
          <w:rPr>
            <w:rFonts w:ascii="Verdana" w:hAnsi="Verdana"/>
            <w:b/>
            <w:spacing w:val="2"/>
            <w:sz w:val="18"/>
            <w:szCs w:val="18"/>
          </w:rPr>
          <w:tab/>
        </w:r>
        <w:r w:rsidRPr="009661C2">
          <w:rPr>
            <w:rFonts w:ascii="Verdana" w:hAnsi="Verdana"/>
            <w:b/>
            <w:spacing w:val="2"/>
            <w:sz w:val="18"/>
            <w:szCs w:val="18"/>
          </w:rPr>
          <w:tab/>
        </w:r>
        <w:r w:rsidRPr="009661C2">
          <w:rPr>
            <w:rFonts w:ascii="Verdana" w:hAnsi="Verdana"/>
            <w:b/>
            <w:spacing w:val="2"/>
            <w:sz w:val="18"/>
            <w:szCs w:val="18"/>
          </w:rPr>
          <w:tab/>
          <w:t>EVENTS OF DEFAULT</w:t>
        </w:r>
      </w:ins>
    </w:p>
    <w:p w:rsidR="00081536" w:rsidRPr="009661C2" w:rsidRDefault="00081536" w:rsidP="00081536">
      <w:pPr>
        <w:jc w:val="both"/>
        <w:rPr>
          <w:ins w:id="214" w:author="Misha Bhalla" w:date="2018-08-28T16:31:00Z"/>
          <w:rFonts w:ascii="Verdana" w:hAnsi="Verdana"/>
          <w:b/>
          <w:spacing w:val="2"/>
          <w:sz w:val="18"/>
          <w:szCs w:val="18"/>
        </w:rPr>
      </w:pPr>
    </w:p>
    <w:p w:rsidR="00081536" w:rsidRDefault="00DC2BBD" w:rsidP="00081536">
      <w:pPr>
        <w:jc w:val="both"/>
        <w:rPr>
          <w:ins w:id="215" w:author="Misha Bhalla" w:date="2018-08-28T16:31:00Z"/>
          <w:rFonts w:ascii="Verdana" w:hAnsi="Verdana"/>
          <w:spacing w:val="2"/>
          <w:sz w:val="18"/>
          <w:szCs w:val="18"/>
        </w:rPr>
      </w:pPr>
      <w:ins w:id="216" w:author="Misha Bhalla" w:date="2018-08-28T16:38:00Z">
        <w:r>
          <w:rPr>
            <w:rFonts w:ascii="Verdana" w:hAnsi="Verdana"/>
            <w:spacing w:val="2"/>
            <w:sz w:val="18"/>
            <w:szCs w:val="18"/>
          </w:rPr>
          <w:t>6</w:t>
        </w:r>
      </w:ins>
      <w:ins w:id="217" w:author="Misha Bhalla" w:date="2018-08-28T16:31:00Z">
        <w:r w:rsidR="00081536" w:rsidRPr="009661C2">
          <w:rPr>
            <w:rFonts w:ascii="Verdana" w:hAnsi="Verdana"/>
            <w:spacing w:val="2"/>
            <w:sz w:val="18"/>
            <w:szCs w:val="18"/>
          </w:rPr>
          <w:t>.1</w:t>
        </w:r>
        <w:r w:rsidR="00081536" w:rsidRPr="009661C2">
          <w:rPr>
            <w:rFonts w:ascii="Verdana" w:hAnsi="Verdana"/>
            <w:spacing w:val="2"/>
            <w:sz w:val="18"/>
            <w:szCs w:val="18"/>
          </w:rPr>
          <w:tab/>
          <w:t>An event of default shall occur hereunder if the Client:</w:t>
        </w:r>
      </w:ins>
    </w:p>
    <w:p w:rsidR="00081536" w:rsidRPr="009661C2" w:rsidRDefault="00081536" w:rsidP="00081536">
      <w:pPr>
        <w:jc w:val="both"/>
        <w:rPr>
          <w:ins w:id="218" w:author="Misha Bhalla" w:date="2018-08-28T16:31:00Z"/>
          <w:rFonts w:ascii="Verdana" w:hAnsi="Verdana"/>
          <w:spacing w:val="2"/>
          <w:sz w:val="18"/>
          <w:szCs w:val="18"/>
        </w:rPr>
      </w:pPr>
    </w:p>
    <w:p w:rsidR="00081536" w:rsidRPr="009661C2" w:rsidRDefault="00081536" w:rsidP="00081536">
      <w:pPr>
        <w:ind w:left="720" w:hanging="720"/>
        <w:jc w:val="both"/>
        <w:rPr>
          <w:ins w:id="219" w:author="Misha Bhalla" w:date="2018-08-28T16:31:00Z"/>
          <w:rFonts w:ascii="Verdana" w:hAnsi="Verdana"/>
          <w:spacing w:val="2"/>
          <w:sz w:val="18"/>
          <w:szCs w:val="18"/>
        </w:rPr>
      </w:pPr>
      <w:ins w:id="220" w:author="Misha Bhalla" w:date="2018-08-28T16:31:00Z">
        <w:r w:rsidRPr="009661C2">
          <w:rPr>
            <w:rFonts w:ascii="Verdana" w:hAnsi="Verdana"/>
            <w:spacing w:val="2"/>
            <w:sz w:val="18"/>
            <w:szCs w:val="18"/>
          </w:rPr>
          <w:t>(</w:t>
        </w:r>
        <w:proofErr w:type="spellStart"/>
        <w:r w:rsidRPr="009661C2">
          <w:rPr>
            <w:rFonts w:ascii="Verdana" w:hAnsi="Verdana"/>
            <w:spacing w:val="2"/>
            <w:sz w:val="18"/>
            <w:szCs w:val="18"/>
          </w:rPr>
          <w:t>i</w:t>
        </w:r>
        <w:proofErr w:type="spellEnd"/>
        <w:r w:rsidRPr="009661C2">
          <w:rPr>
            <w:rFonts w:ascii="Verdana" w:hAnsi="Verdana"/>
            <w:spacing w:val="2"/>
            <w:sz w:val="18"/>
            <w:szCs w:val="18"/>
          </w:rPr>
          <w:t>)</w:t>
        </w:r>
        <w:r w:rsidRPr="009661C2">
          <w:rPr>
            <w:rFonts w:ascii="Verdana" w:hAnsi="Verdana"/>
            <w:spacing w:val="2"/>
            <w:sz w:val="18"/>
            <w:szCs w:val="18"/>
          </w:rPr>
          <w:tab/>
          <w:t xml:space="preserve">fails to make any of the payments or part thereof or any other payment required to be made hereunder when due and such failure continues for a period of </w:t>
        </w:r>
        <w:r>
          <w:rPr>
            <w:rFonts w:ascii="Verdana" w:hAnsi="Verdana"/>
            <w:spacing w:val="2"/>
            <w:sz w:val="18"/>
            <w:szCs w:val="18"/>
          </w:rPr>
          <w:t>14</w:t>
        </w:r>
        <w:r w:rsidRPr="006C08E6">
          <w:rPr>
            <w:rFonts w:ascii="Verdana" w:hAnsi="Verdana"/>
            <w:spacing w:val="2"/>
            <w:sz w:val="18"/>
            <w:szCs w:val="18"/>
          </w:rPr>
          <w:t xml:space="preserve"> days</w:t>
        </w:r>
        <w:r w:rsidRPr="009661C2">
          <w:rPr>
            <w:rFonts w:ascii="Verdana" w:hAnsi="Verdana"/>
            <w:spacing w:val="2"/>
            <w:sz w:val="18"/>
            <w:szCs w:val="18"/>
          </w:rPr>
          <w:t xml:space="preserve"> after written notice is sent to the Client; or</w:t>
        </w:r>
      </w:ins>
    </w:p>
    <w:p w:rsidR="00081536" w:rsidRPr="009661C2" w:rsidDel="00B030AB" w:rsidRDefault="00081536" w:rsidP="00081536">
      <w:pPr>
        <w:ind w:left="720" w:hanging="720"/>
        <w:jc w:val="both"/>
        <w:rPr>
          <w:ins w:id="221" w:author="Misha Bhalla" w:date="2018-08-28T16:31:00Z"/>
          <w:del w:id="222" w:author="sushmit mishra" w:date="2018-09-03T01:04:00Z"/>
          <w:rFonts w:ascii="Verdana" w:hAnsi="Verdana"/>
          <w:spacing w:val="2"/>
          <w:sz w:val="18"/>
          <w:szCs w:val="18"/>
        </w:rPr>
      </w:pPr>
    </w:p>
    <w:p w:rsidR="00081536" w:rsidRPr="009661C2" w:rsidDel="00B030AB" w:rsidRDefault="00081536" w:rsidP="00081536">
      <w:pPr>
        <w:ind w:left="720" w:hanging="720"/>
        <w:jc w:val="both"/>
        <w:rPr>
          <w:ins w:id="223" w:author="Misha Bhalla" w:date="2018-08-28T16:31:00Z"/>
          <w:del w:id="224" w:author="sushmit mishra" w:date="2018-09-03T01:04:00Z"/>
          <w:rFonts w:ascii="Verdana" w:hAnsi="Verdana"/>
          <w:spacing w:val="2"/>
          <w:sz w:val="18"/>
          <w:szCs w:val="18"/>
        </w:rPr>
      </w:pPr>
      <w:ins w:id="225" w:author="Misha Bhalla" w:date="2018-08-28T16:31:00Z">
        <w:del w:id="226" w:author="sushmit mishra" w:date="2018-09-03T01:04:00Z">
          <w:r w:rsidRPr="009661C2" w:rsidDel="00B030AB">
            <w:rPr>
              <w:rFonts w:ascii="Verdana" w:hAnsi="Verdana"/>
              <w:spacing w:val="2"/>
              <w:sz w:val="18"/>
              <w:szCs w:val="18"/>
            </w:rPr>
            <w:delText>(ii)</w:delText>
          </w:r>
          <w:r w:rsidRPr="009661C2" w:rsidDel="00B030AB">
            <w:rPr>
              <w:rFonts w:ascii="Verdana" w:hAnsi="Verdana"/>
              <w:spacing w:val="2"/>
              <w:sz w:val="18"/>
              <w:szCs w:val="18"/>
            </w:rPr>
            <w:tab/>
            <w:delText>fails to perform or observe any other covenant, conditions or agreement to be performed or observed by it hereunder or in any other document furnished to LPIN in connection herewith; or</w:delText>
          </w:r>
        </w:del>
      </w:ins>
    </w:p>
    <w:p w:rsidR="00081536" w:rsidRPr="009661C2" w:rsidDel="00B030AB" w:rsidRDefault="00081536" w:rsidP="00081536">
      <w:pPr>
        <w:jc w:val="both"/>
        <w:rPr>
          <w:ins w:id="227" w:author="Misha Bhalla" w:date="2018-08-28T16:31:00Z"/>
          <w:del w:id="228" w:author="sushmit mishra" w:date="2018-09-03T01:04:00Z"/>
          <w:rFonts w:ascii="Verdana" w:hAnsi="Verdana"/>
          <w:spacing w:val="2"/>
          <w:sz w:val="18"/>
          <w:szCs w:val="18"/>
        </w:rPr>
      </w:pPr>
    </w:p>
    <w:p w:rsidR="00081536" w:rsidDel="00B030AB" w:rsidRDefault="00081536" w:rsidP="00081536">
      <w:pPr>
        <w:numPr>
          <w:ilvl w:val="0"/>
          <w:numId w:val="8"/>
        </w:numPr>
        <w:jc w:val="both"/>
        <w:rPr>
          <w:ins w:id="229" w:author="Misha Bhalla" w:date="2018-08-28T16:31:00Z"/>
          <w:del w:id="230" w:author="sushmit mishra" w:date="2018-09-03T01:04:00Z"/>
          <w:rFonts w:ascii="Verdana" w:hAnsi="Verdana"/>
          <w:spacing w:val="2"/>
          <w:sz w:val="18"/>
          <w:szCs w:val="18"/>
        </w:rPr>
      </w:pPr>
      <w:ins w:id="231" w:author="Misha Bhalla" w:date="2018-08-28T16:31:00Z">
        <w:del w:id="232" w:author="sushmit mishra" w:date="2018-09-03T01:04:00Z">
          <w:r w:rsidRPr="009661C2" w:rsidDel="00B030AB">
            <w:rPr>
              <w:rFonts w:ascii="Verdana" w:hAnsi="Verdana"/>
              <w:spacing w:val="2"/>
              <w:sz w:val="18"/>
              <w:szCs w:val="18"/>
            </w:rPr>
            <w:delText>shall be in default under any other agreement at any time executed with any of the parties hereto; or</w:delText>
          </w:r>
        </w:del>
      </w:ins>
    </w:p>
    <w:p w:rsidR="00081536" w:rsidRPr="009661C2" w:rsidDel="00B030AB" w:rsidRDefault="00081536" w:rsidP="00081536">
      <w:pPr>
        <w:ind w:left="720"/>
        <w:jc w:val="both"/>
        <w:rPr>
          <w:ins w:id="233" w:author="Misha Bhalla" w:date="2018-08-28T16:31:00Z"/>
          <w:del w:id="234" w:author="sushmit mishra" w:date="2018-09-03T01:05:00Z"/>
          <w:rFonts w:ascii="Verdana" w:hAnsi="Verdana"/>
          <w:spacing w:val="2"/>
          <w:sz w:val="18"/>
          <w:szCs w:val="18"/>
        </w:rPr>
      </w:pPr>
    </w:p>
    <w:p w:rsidR="00081536" w:rsidRPr="009661C2" w:rsidDel="00B030AB" w:rsidRDefault="00081536" w:rsidP="00081536">
      <w:pPr>
        <w:numPr>
          <w:ilvl w:val="0"/>
          <w:numId w:val="8"/>
        </w:numPr>
        <w:jc w:val="both"/>
        <w:rPr>
          <w:ins w:id="235" w:author="Misha Bhalla" w:date="2018-08-28T16:31:00Z"/>
          <w:del w:id="236" w:author="sushmit mishra" w:date="2018-09-03T01:05:00Z"/>
          <w:rFonts w:ascii="Verdana" w:hAnsi="Verdana"/>
          <w:spacing w:val="2"/>
          <w:sz w:val="18"/>
          <w:szCs w:val="18"/>
        </w:rPr>
      </w:pPr>
      <w:ins w:id="237" w:author="Misha Bhalla" w:date="2018-08-28T16:31:00Z">
        <w:del w:id="238" w:author="sushmit mishra" w:date="2018-09-03T01:05:00Z">
          <w:r w:rsidDel="00B030AB">
            <w:rPr>
              <w:rFonts w:ascii="Verdana" w:hAnsi="Verdana"/>
              <w:spacing w:val="2"/>
              <w:sz w:val="18"/>
              <w:szCs w:val="18"/>
            </w:rPr>
            <w:lastRenderedPageBreak/>
            <w:delText xml:space="preserve"> assign</w:delText>
          </w:r>
          <w:r w:rsidRPr="009661C2" w:rsidDel="00B030AB">
            <w:rPr>
              <w:rFonts w:ascii="Verdana" w:hAnsi="Verdana"/>
              <w:spacing w:val="2"/>
              <w:sz w:val="18"/>
              <w:szCs w:val="18"/>
            </w:rPr>
            <w:delText xml:space="preserve"> this </w:delText>
          </w:r>
          <w:r w:rsidDel="00B030AB">
            <w:rPr>
              <w:rFonts w:ascii="Verdana" w:hAnsi="Verdana"/>
              <w:spacing w:val="2"/>
              <w:sz w:val="18"/>
              <w:szCs w:val="18"/>
            </w:rPr>
            <w:delText xml:space="preserve"> Agreement </w:delText>
          </w:r>
          <w:r w:rsidRPr="009661C2" w:rsidDel="00B030AB">
            <w:rPr>
              <w:rFonts w:ascii="Verdana" w:hAnsi="Verdana"/>
              <w:spacing w:val="2"/>
              <w:sz w:val="18"/>
              <w:szCs w:val="18"/>
            </w:rPr>
            <w:delText>to a third party</w:delText>
          </w:r>
          <w:r w:rsidDel="00B030AB">
            <w:rPr>
              <w:rFonts w:ascii="Verdana" w:hAnsi="Verdana"/>
              <w:spacing w:val="2"/>
              <w:sz w:val="18"/>
              <w:szCs w:val="18"/>
            </w:rPr>
            <w:delText xml:space="preserve"> without obtaining prior written consent of LPIN.</w:delText>
          </w:r>
        </w:del>
      </w:ins>
    </w:p>
    <w:p w:rsidR="00081536" w:rsidRDefault="00081536" w:rsidP="00081536">
      <w:pPr>
        <w:jc w:val="both"/>
        <w:rPr>
          <w:ins w:id="239" w:author="Misha Bhalla" w:date="2018-08-28T16:37:00Z"/>
          <w:rFonts w:ascii="Verdana" w:hAnsi="Verdana"/>
          <w:spacing w:val="2"/>
          <w:sz w:val="18"/>
          <w:szCs w:val="18"/>
        </w:rPr>
      </w:pPr>
    </w:p>
    <w:p w:rsidR="00B504B5" w:rsidRDefault="00B504B5" w:rsidP="00081536">
      <w:pPr>
        <w:jc w:val="both"/>
        <w:rPr>
          <w:ins w:id="240" w:author="Misha Bhalla" w:date="2018-08-28T16:37:00Z"/>
          <w:rFonts w:ascii="Verdana" w:hAnsi="Verdana"/>
          <w:spacing w:val="2"/>
          <w:sz w:val="18"/>
          <w:szCs w:val="18"/>
        </w:rPr>
      </w:pPr>
    </w:p>
    <w:p w:rsidR="00B504B5" w:rsidDel="00077C00" w:rsidRDefault="00B504B5" w:rsidP="00081536">
      <w:pPr>
        <w:jc w:val="both"/>
        <w:rPr>
          <w:ins w:id="241" w:author="Misha Bhalla" w:date="2018-08-28T16:37:00Z"/>
          <w:del w:id="242" w:author="sushmit mishra" w:date="2018-09-03T01:07:00Z"/>
          <w:rFonts w:ascii="Verdana" w:hAnsi="Verdana"/>
          <w:spacing w:val="2"/>
          <w:sz w:val="18"/>
          <w:szCs w:val="18"/>
        </w:rPr>
      </w:pPr>
    </w:p>
    <w:p w:rsidR="00B504B5" w:rsidRPr="002A53D3" w:rsidDel="00077C00" w:rsidRDefault="00DC2BBD" w:rsidP="00B504B5">
      <w:pPr>
        <w:pStyle w:val="Heading1"/>
        <w:spacing w:line="240" w:lineRule="auto"/>
        <w:rPr>
          <w:ins w:id="243" w:author="Misha Bhalla" w:date="2018-08-28T16:37:00Z"/>
          <w:del w:id="244" w:author="sushmit mishra" w:date="2018-09-03T01:07:00Z"/>
          <w:rFonts w:ascii="Verdana" w:hAnsi="Verdana"/>
          <w:sz w:val="18"/>
          <w:szCs w:val="18"/>
        </w:rPr>
      </w:pPr>
      <w:commentRangeStart w:id="245"/>
      <w:ins w:id="246" w:author="Misha Bhalla" w:date="2018-08-28T16:37:00Z">
        <w:del w:id="247" w:author="sushmit mishra" w:date="2018-09-03T01:07:00Z">
          <w:r w:rsidDel="00077C00">
            <w:rPr>
              <w:rFonts w:ascii="Verdana" w:hAnsi="Verdana"/>
              <w:sz w:val="18"/>
              <w:szCs w:val="18"/>
            </w:rPr>
            <w:delText>ARTICLE 7</w:delText>
          </w:r>
          <w:r w:rsidR="00B504B5" w:rsidRPr="002A53D3" w:rsidDel="00077C00">
            <w:rPr>
              <w:rFonts w:ascii="Verdana" w:hAnsi="Verdana"/>
              <w:sz w:val="18"/>
              <w:szCs w:val="18"/>
            </w:rPr>
            <w:tab/>
          </w:r>
          <w:r w:rsidR="00B504B5" w:rsidRPr="002A53D3" w:rsidDel="00077C00">
            <w:rPr>
              <w:rFonts w:ascii="Verdana" w:hAnsi="Verdana"/>
              <w:sz w:val="18"/>
              <w:szCs w:val="18"/>
            </w:rPr>
            <w:tab/>
          </w:r>
          <w:r w:rsidR="00B504B5" w:rsidRPr="002A53D3" w:rsidDel="00077C00">
            <w:rPr>
              <w:rFonts w:ascii="Verdana" w:hAnsi="Verdana"/>
              <w:sz w:val="18"/>
              <w:szCs w:val="18"/>
            </w:rPr>
            <w:tab/>
            <w:delText>WARRANTIES</w:delText>
          </w:r>
        </w:del>
      </w:ins>
    </w:p>
    <w:p w:rsidR="00B504B5" w:rsidRPr="002A53D3" w:rsidDel="00077C00" w:rsidRDefault="00B504B5" w:rsidP="00B504B5">
      <w:pPr>
        <w:rPr>
          <w:ins w:id="248" w:author="Misha Bhalla" w:date="2018-08-28T16:37:00Z"/>
          <w:del w:id="249" w:author="sushmit mishra" w:date="2018-09-03T01:07:00Z"/>
        </w:rPr>
      </w:pPr>
    </w:p>
    <w:p w:rsidR="00B504B5" w:rsidRPr="002A53D3" w:rsidDel="00077C00" w:rsidRDefault="00DC2BBD" w:rsidP="00B504B5">
      <w:pPr>
        <w:pStyle w:val="BodyText2"/>
        <w:ind w:left="720" w:hanging="720"/>
        <w:rPr>
          <w:ins w:id="250" w:author="Misha Bhalla" w:date="2018-08-28T16:37:00Z"/>
          <w:del w:id="251" w:author="sushmit mishra" w:date="2018-09-03T01:07:00Z"/>
          <w:rFonts w:ascii="Verdana" w:hAnsi="Verdana"/>
          <w:sz w:val="18"/>
          <w:szCs w:val="18"/>
        </w:rPr>
      </w:pPr>
      <w:ins w:id="252" w:author="Misha Bhalla" w:date="2018-08-28T16:37:00Z">
        <w:del w:id="253" w:author="sushmit mishra" w:date="2018-09-03T01:07:00Z">
          <w:r w:rsidDel="00077C00">
            <w:rPr>
              <w:rFonts w:ascii="Verdana" w:hAnsi="Verdana"/>
              <w:sz w:val="18"/>
              <w:szCs w:val="18"/>
            </w:rPr>
            <w:delText>7</w:delText>
          </w:r>
          <w:r w:rsidR="00B504B5" w:rsidRPr="002A53D3" w:rsidDel="00077C00">
            <w:rPr>
              <w:rFonts w:ascii="Verdana" w:hAnsi="Verdana"/>
              <w:sz w:val="18"/>
              <w:szCs w:val="18"/>
            </w:rPr>
            <w:delText>.1</w:delText>
          </w:r>
          <w:r w:rsidR="00B504B5" w:rsidRPr="002A53D3" w:rsidDel="00077C00">
            <w:rPr>
              <w:rFonts w:ascii="Verdana" w:hAnsi="Verdana"/>
              <w:sz w:val="18"/>
              <w:szCs w:val="18"/>
            </w:rPr>
            <w:tab/>
            <w:delText>The Client warrants that the execution of this Agreement &amp; Order(s) and the use and operation of the Vehicle by the Client shall not contravene the provisions of any law, statute, rule and regulation to which the Client is subject and/or the Client's Memorandum and Articles of Association.</w:delText>
          </w:r>
        </w:del>
      </w:ins>
    </w:p>
    <w:p w:rsidR="00B504B5" w:rsidRPr="002A53D3" w:rsidDel="00077C00" w:rsidRDefault="00B504B5" w:rsidP="00B504B5">
      <w:pPr>
        <w:jc w:val="both"/>
        <w:rPr>
          <w:ins w:id="254" w:author="Misha Bhalla" w:date="2018-08-28T16:37:00Z"/>
          <w:del w:id="255" w:author="sushmit mishra" w:date="2018-09-03T01:07:00Z"/>
          <w:rFonts w:ascii="Verdana" w:hAnsi="Verdana"/>
          <w:sz w:val="18"/>
          <w:szCs w:val="18"/>
        </w:rPr>
      </w:pPr>
    </w:p>
    <w:p w:rsidR="00B504B5" w:rsidRPr="002A53D3" w:rsidDel="00077C00" w:rsidRDefault="00DC2BBD" w:rsidP="00B504B5">
      <w:pPr>
        <w:ind w:left="720" w:hanging="720"/>
        <w:jc w:val="both"/>
        <w:rPr>
          <w:ins w:id="256" w:author="Misha Bhalla" w:date="2018-08-28T16:37:00Z"/>
          <w:del w:id="257" w:author="sushmit mishra" w:date="2018-09-03T01:07:00Z"/>
          <w:rFonts w:ascii="Verdana" w:hAnsi="Verdana"/>
          <w:sz w:val="18"/>
          <w:szCs w:val="18"/>
        </w:rPr>
      </w:pPr>
      <w:ins w:id="258" w:author="Misha Bhalla" w:date="2018-08-28T16:37:00Z">
        <w:del w:id="259" w:author="sushmit mishra" w:date="2018-09-03T01:07:00Z">
          <w:r w:rsidDel="00077C00">
            <w:rPr>
              <w:rFonts w:ascii="Verdana" w:hAnsi="Verdana"/>
              <w:sz w:val="18"/>
              <w:szCs w:val="18"/>
            </w:rPr>
            <w:delText>7</w:delText>
          </w:r>
          <w:r w:rsidR="00B504B5" w:rsidRPr="002A53D3" w:rsidDel="00077C00">
            <w:rPr>
              <w:rFonts w:ascii="Verdana" w:hAnsi="Verdana"/>
              <w:sz w:val="18"/>
              <w:szCs w:val="18"/>
            </w:rPr>
            <w:delText>.2</w:delText>
          </w:r>
          <w:r w:rsidR="00B504B5" w:rsidRPr="002A53D3" w:rsidDel="00077C00">
            <w:rPr>
              <w:rFonts w:ascii="Verdana" w:hAnsi="Verdana"/>
              <w:sz w:val="18"/>
              <w:szCs w:val="18"/>
            </w:rPr>
            <w:tab/>
            <w:delText>The Client warrants that it has obtained all consents, licenses, approvals as are necessary for or in connection with the execution, validity and enforceability of this Agreement &amp; Order(s) and for the use and operation of the Vehicle and undertakes to keep them effective and in force at all times during the period of this Agreement and till the Vehicle is delivered back to LPIN in good order and condition, as specified in the LP Driver’s Manual.</w:delText>
          </w:r>
        </w:del>
      </w:ins>
    </w:p>
    <w:p w:rsidR="00B504B5" w:rsidRPr="002A53D3" w:rsidDel="00077C00" w:rsidRDefault="00B504B5" w:rsidP="00B504B5">
      <w:pPr>
        <w:jc w:val="both"/>
        <w:rPr>
          <w:ins w:id="260" w:author="Misha Bhalla" w:date="2018-08-28T16:37:00Z"/>
          <w:del w:id="261" w:author="sushmit mishra" w:date="2018-09-03T01:07:00Z"/>
          <w:rFonts w:ascii="Verdana" w:hAnsi="Verdana"/>
          <w:b/>
          <w:sz w:val="18"/>
          <w:szCs w:val="18"/>
        </w:rPr>
      </w:pPr>
    </w:p>
    <w:p w:rsidR="00B504B5" w:rsidRPr="001D36D5" w:rsidDel="00077C00" w:rsidRDefault="00DC2BBD" w:rsidP="00B504B5">
      <w:pPr>
        <w:ind w:left="720" w:hanging="720"/>
        <w:jc w:val="both"/>
        <w:rPr>
          <w:ins w:id="262" w:author="Misha Bhalla" w:date="2018-08-28T16:37:00Z"/>
          <w:del w:id="263" w:author="sushmit mishra" w:date="2018-09-03T01:07:00Z"/>
          <w:rFonts w:ascii="Verdana" w:hAnsi="Verdana"/>
          <w:sz w:val="18"/>
          <w:szCs w:val="18"/>
        </w:rPr>
      </w:pPr>
      <w:ins w:id="264" w:author="Misha Bhalla" w:date="2018-08-28T16:37:00Z">
        <w:del w:id="265" w:author="sushmit mishra" w:date="2018-09-03T01:07:00Z">
          <w:r w:rsidDel="00077C00">
            <w:rPr>
              <w:rFonts w:ascii="Verdana" w:hAnsi="Verdana"/>
              <w:sz w:val="18"/>
              <w:szCs w:val="18"/>
            </w:rPr>
            <w:delText>7</w:delText>
          </w:r>
          <w:r w:rsidR="00B504B5" w:rsidRPr="002A53D3" w:rsidDel="00077C00">
            <w:rPr>
              <w:rFonts w:ascii="Verdana" w:hAnsi="Verdana"/>
              <w:sz w:val="18"/>
              <w:szCs w:val="18"/>
            </w:rPr>
            <w:delText>.3</w:delText>
          </w:r>
          <w:r w:rsidR="00B504B5" w:rsidRPr="002A53D3" w:rsidDel="00077C00">
            <w:rPr>
              <w:rFonts w:ascii="Verdana" w:hAnsi="Verdana"/>
              <w:b/>
              <w:sz w:val="18"/>
              <w:szCs w:val="18"/>
            </w:rPr>
            <w:tab/>
          </w:r>
          <w:r w:rsidR="00B504B5" w:rsidRPr="002A53D3" w:rsidDel="00077C00">
            <w:rPr>
              <w:rFonts w:ascii="Verdana" w:hAnsi="Verdana"/>
              <w:sz w:val="18"/>
              <w:szCs w:val="18"/>
            </w:rPr>
            <w:delText>LPIN warrants that the execution of this</w:delText>
          </w:r>
          <w:r w:rsidR="00B504B5" w:rsidRPr="001D36D5" w:rsidDel="00077C00">
            <w:rPr>
              <w:rFonts w:ascii="Verdana" w:hAnsi="Verdana"/>
              <w:sz w:val="18"/>
              <w:szCs w:val="18"/>
            </w:rPr>
            <w:delText xml:space="preserve"> Agreement by it will not contravene the provisions of any law, statute, rule and regulation to which it is subject and/or its Memorandum and Articles of Association.</w:delText>
          </w:r>
        </w:del>
      </w:ins>
    </w:p>
    <w:commentRangeEnd w:id="245"/>
    <w:p w:rsidR="00B504B5" w:rsidRPr="009661C2" w:rsidRDefault="00077C00" w:rsidP="00081536">
      <w:pPr>
        <w:jc w:val="both"/>
        <w:rPr>
          <w:ins w:id="266" w:author="Misha Bhalla" w:date="2018-08-28T16:31:00Z"/>
          <w:rFonts w:ascii="Verdana" w:hAnsi="Verdana"/>
          <w:spacing w:val="2"/>
          <w:sz w:val="18"/>
          <w:szCs w:val="18"/>
        </w:rPr>
      </w:pPr>
      <w:r>
        <w:rPr>
          <w:rStyle w:val="CommentReference"/>
        </w:rPr>
        <w:commentReference w:id="245"/>
      </w:r>
      <w:ins w:id="267" w:author="Misha Bhalla" w:date="2018-08-28T16:37:00Z">
        <w:del w:id="268" w:author="sushmit mishra" w:date="2018-09-03T01:07:00Z">
          <w:r w:rsidR="00B504B5" w:rsidDel="00077C00">
            <w:rPr>
              <w:rFonts w:ascii="Verdana" w:hAnsi="Verdana"/>
              <w:spacing w:val="2"/>
              <w:sz w:val="18"/>
              <w:szCs w:val="18"/>
            </w:rPr>
            <w:delText xml:space="preserve"> </w:delText>
          </w:r>
        </w:del>
      </w:ins>
    </w:p>
    <w:p w:rsidR="00081536" w:rsidRDefault="00081536" w:rsidP="006A1652">
      <w:pPr>
        <w:pStyle w:val="Style35001908"/>
        <w:ind w:left="720" w:hanging="720"/>
        <w:rPr>
          <w:ins w:id="269" w:author="Misha Bhalla" w:date="2018-08-28T16:31:00Z"/>
          <w:rFonts w:ascii="Verdana" w:hAnsi="Verdana"/>
          <w:spacing w:val="2"/>
          <w:sz w:val="18"/>
          <w:szCs w:val="18"/>
        </w:rPr>
      </w:pPr>
    </w:p>
    <w:p w:rsidR="00081536" w:rsidRDefault="00081536" w:rsidP="006A1652">
      <w:pPr>
        <w:pStyle w:val="Style35001908"/>
        <w:ind w:left="720" w:hanging="720"/>
        <w:rPr>
          <w:ins w:id="270" w:author="Misha Bhalla" w:date="2018-08-28T16:31:00Z"/>
          <w:rFonts w:ascii="Verdana" w:hAnsi="Verdana"/>
          <w:spacing w:val="2"/>
          <w:sz w:val="18"/>
          <w:szCs w:val="18"/>
        </w:rPr>
      </w:pPr>
    </w:p>
    <w:p w:rsidR="00377045" w:rsidRPr="009661C2" w:rsidDel="00081536" w:rsidRDefault="00377045" w:rsidP="006A1652">
      <w:pPr>
        <w:pStyle w:val="Style35001908"/>
        <w:ind w:left="720" w:hanging="720"/>
        <w:rPr>
          <w:del w:id="271" w:author="Misha Bhalla" w:date="2018-08-28T16:30:00Z"/>
          <w:rFonts w:ascii="Verdana" w:hAnsi="Verdana"/>
          <w:spacing w:val="2"/>
          <w:sz w:val="18"/>
          <w:szCs w:val="18"/>
        </w:rPr>
      </w:pPr>
    </w:p>
    <w:p w:rsidR="006A1652" w:rsidRDefault="00377045" w:rsidP="007E07D6">
      <w:pPr>
        <w:pStyle w:val="DefaultText"/>
        <w:rPr>
          <w:rFonts w:ascii="Verdana" w:hAnsi="Verdana"/>
          <w:b/>
          <w:spacing w:val="2"/>
          <w:sz w:val="18"/>
          <w:szCs w:val="18"/>
        </w:rPr>
      </w:pPr>
      <w:commentRangeStart w:id="272"/>
      <w:r>
        <w:rPr>
          <w:rFonts w:ascii="Verdana" w:hAnsi="Verdana"/>
          <w:b/>
          <w:spacing w:val="2"/>
          <w:sz w:val="18"/>
          <w:szCs w:val="18"/>
        </w:rPr>
        <w:t xml:space="preserve">ARTICLE 5 - INDEMNITY </w:t>
      </w:r>
    </w:p>
    <w:p w:rsidR="007214EC" w:rsidRDefault="007214EC" w:rsidP="007E07D6">
      <w:pPr>
        <w:pStyle w:val="DefaultText"/>
        <w:rPr>
          <w:rFonts w:ascii="Verdana" w:hAnsi="Verdana"/>
          <w:b/>
          <w:spacing w:val="2"/>
          <w:sz w:val="18"/>
          <w:szCs w:val="18"/>
        </w:rPr>
      </w:pPr>
    </w:p>
    <w:p w:rsidR="00377045" w:rsidRPr="00377045" w:rsidRDefault="00377045" w:rsidP="007E07D6">
      <w:pPr>
        <w:pStyle w:val="DefaultText"/>
        <w:rPr>
          <w:rFonts w:ascii="Verdana" w:hAnsi="Verdana"/>
          <w:b/>
          <w:spacing w:val="2"/>
          <w:sz w:val="18"/>
          <w:szCs w:val="18"/>
        </w:rPr>
      </w:pPr>
      <w:r>
        <w:rPr>
          <w:rFonts w:ascii="Verdana" w:hAnsi="Verdana"/>
          <w:b/>
          <w:spacing w:val="2"/>
          <w:sz w:val="18"/>
          <w:szCs w:val="18"/>
        </w:rPr>
        <w:tab/>
      </w:r>
      <w:r w:rsidRPr="00377045">
        <w:rPr>
          <w:rFonts w:ascii="Verdana" w:hAnsi="Verdana"/>
          <w:color w:val="222222"/>
          <w:sz w:val="18"/>
          <w:szCs w:val="18"/>
          <w:shd w:val="clear" w:color="auto" w:fill="FFFFFF"/>
        </w:rPr>
        <w:t xml:space="preserve">LPIN shall indemnify, defend and hold harmless the Client from and against all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claims, liabilities, penalties, fines, duties, demands, actions, charges, costs and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expenses, suits and proceedings, whatsoever that may be brought or made against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the Client or which the Client may now or hereafter be liable to pay, incur or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sustain by virtue of or as a result of the non-performance or non-observance of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any terms and conditions of this Agreement or any document pursuant to or in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connection with this Agreement.</w:t>
      </w:r>
      <w:commentRangeEnd w:id="272"/>
      <w:r w:rsidR="009B7FB4">
        <w:rPr>
          <w:rStyle w:val="CommentReference"/>
        </w:rPr>
        <w:commentReference w:id="272"/>
      </w:r>
    </w:p>
    <w:p w:rsidR="001A2181" w:rsidRPr="009661C2" w:rsidRDefault="001A2181" w:rsidP="00D267FB">
      <w:pPr>
        <w:pStyle w:val="DefaultText"/>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7C0302" w:rsidRPr="009661C2" w:rsidDel="009B7FB4" w:rsidRDefault="007C0302" w:rsidP="007C0302">
      <w:pPr>
        <w:jc w:val="both"/>
        <w:rPr>
          <w:del w:id="273" w:author="Misha Bhalla" w:date="2018-08-28T16:31:00Z"/>
          <w:rFonts w:ascii="Verdana" w:hAnsi="Verdana"/>
          <w:b/>
          <w:spacing w:val="2"/>
          <w:sz w:val="18"/>
          <w:szCs w:val="18"/>
        </w:rPr>
      </w:pPr>
      <w:del w:id="274" w:author="Misha Bhalla" w:date="2018-08-28T16:31:00Z">
        <w:r w:rsidRPr="009661C2" w:rsidDel="009B7FB4">
          <w:rPr>
            <w:rFonts w:ascii="Verdana" w:hAnsi="Verdana"/>
            <w:b/>
            <w:spacing w:val="2"/>
            <w:sz w:val="18"/>
            <w:szCs w:val="18"/>
          </w:rPr>
          <w:delText xml:space="preserve">ARTICLE </w:delText>
        </w:r>
        <w:r w:rsidR="00D267FB" w:rsidDel="009B7FB4">
          <w:rPr>
            <w:rFonts w:ascii="Verdana" w:hAnsi="Verdana"/>
            <w:b/>
            <w:spacing w:val="2"/>
            <w:sz w:val="18"/>
            <w:szCs w:val="18"/>
          </w:rPr>
          <w:delText>6</w:delText>
        </w:r>
        <w:r w:rsidDel="009B7FB4">
          <w:rPr>
            <w:rFonts w:ascii="Verdana" w:hAnsi="Verdana"/>
            <w:b/>
            <w:spacing w:val="2"/>
            <w:sz w:val="18"/>
            <w:szCs w:val="18"/>
          </w:rPr>
          <w:delText xml:space="preserve"> - </w:delText>
        </w:r>
        <w:r w:rsidRPr="009661C2" w:rsidDel="009B7FB4">
          <w:rPr>
            <w:rFonts w:ascii="Verdana" w:hAnsi="Verdana"/>
            <w:b/>
            <w:spacing w:val="2"/>
            <w:sz w:val="18"/>
            <w:szCs w:val="18"/>
          </w:rPr>
          <w:delText>EVENTS OF DEFAULT</w:delText>
        </w:r>
      </w:del>
    </w:p>
    <w:p w:rsidR="007C0302" w:rsidRPr="009661C2" w:rsidDel="009B7FB4" w:rsidRDefault="007C0302" w:rsidP="007C0302">
      <w:pPr>
        <w:jc w:val="both"/>
        <w:rPr>
          <w:del w:id="275" w:author="Misha Bhalla" w:date="2018-08-28T16:31:00Z"/>
          <w:rFonts w:ascii="Verdana" w:hAnsi="Verdana"/>
          <w:b/>
          <w:spacing w:val="2"/>
          <w:sz w:val="18"/>
          <w:szCs w:val="18"/>
        </w:rPr>
      </w:pPr>
    </w:p>
    <w:p w:rsidR="007C0302" w:rsidRPr="009661C2" w:rsidDel="009B7FB4" w:rsidRDefault="007C0302" w:rsidP="00D267FB">
      <w:pPr>
        <w:ind w:left="720"/>
        <w:jc w:val="both"/>
        <w:rPr>
          <w:del w:id="276" w:author="Misha Bhalla" w:date="2018-08-28T16:31:00Z"/>
          <w:rFonts w:ascii="Verdana" w:hAnsi="Verdana"/>
          <w:spacing w:val="2"/>
          <w:sz w:val="18"/>
          <w:szCs w:val="18"/>
        </w:rPr>
      </w:pPr>
      <w:del w:id="277" w:author="Misha Bhalla" w:date="2018-08-28T16:31:00Z">
        <w:r w:rsidRPr="009661C2" w:rsidDel="009B7FB4">
          <w:rPr>
            <w:rFonts w:ascii="Verdana" w:hAnsi="Verdana"/>
            <w:spacing w:val="2"/>
            <w:sz w:val="18"/>
            <w:szCs w:val="18"/>
          </w:rPr>
          <w:delText>An event of default shall occur hereunder if</w:delText>
        </w:r>
        <w:r w:rsidR="008750FE" w:rsidDel="009B7FB4">
          <w:rPr>
            <w:rFonts w:ascii="Verdana" w:hAnsi="Verdana"/>
            <w:spacing w:val="2"/>
            <w:sz w:val="18"/>
            <w:szCs w:val="18"/>
          </w:rPr>
          <w:delText xml:space="preserve"> any of the Parties</w:delText>
        </w:r>
        <w:r w:rsidR="00D267FB" w:rsidDel="009B7FB4">
          <w:rPr>
            <w:rFonts w:ascii="Verdana" w:hAnsi="Verdana"/>
            <w:spacing w:val="2"/>
            <w:sz w:val="18"/>
            <w:szCs w:val="18"/>
          </w:rPr>
          <w:delText xml:space="preserve"> </w:delText>
        </w:r>
        <w:r w:rsidR="00A342AD" w:rsidRPr="00FD7ADE" w:rsidDel="009B7FB4">
          <w:rPr>
            <w:rFonts w:ascii="Verdana" w:hAnsi="Verdana"/>
            <w:spacing w:val="2"/>
            <w:sz w:val="18"/>
            <w:szCs w:val="18"/>
          </w:rPr>
          <w:delText>fails to perform or observe any covenant, conditions or agreement to be performed or observed by it hereunder or in any other document furnished</w:delText>
        </w:r>
        <w:r w:rsidR="0058594E" w:rsidDel="009B7FB4">
          <w:rPr>
            <w:rFonts w:ascii="Verdana" w:hAnsi="Verdana"/>
            <w:spacing w:val="2"/>
            <w:sz w:val="18"/>
            <w:szCs w:val="18"/>
          </w:rPr>
          <w:delText xml:space="preserve"> pursuant</w:delText>
        </w:r>
        <w:r w:rsidR="00A342AD" w:rsidRPr="00FD7ADE" w:rsidDel="009B7FB4">
          <w:rPr>
            <w:rFonts w:ascii="Verdana" w:hAnsi="Verdana"/>
            <w:spacing w:val="2"/>
            <w:sz w:val="18"/>
            <w:szCs w:val="18"/>
          </w:rPr>
          <w:delText xml:space="preserve"> to</w:delText>
        </w:r>
        <w:r w:rsidR="0058594E" w:rsidDel="009B7FB4">
          <w:rPr>
            <w:rFonts w:ascii="Verdana" w:hAnsi="Verdana"/>
            <w:spacing w:val="2"/>
            <w:sz w:val="18"/>
            <w:szCs w:val="18"/>
          </w:rPr>
          <w:delText xml:space="preserve"> or in</w:delText>
        </w:r>
        <w:r w:rsidR="00D267FB" w:rsidDel="009B7FB4">
          <w:rPr>
            <w:rFonts w:ascii="Verdana" w:hAnsi="Verdana"/>
            <w:spacing w:val="2"/>
            <w:sz w:val="18"/>
            <w:szCs w:val="18"/>
          </w:rPr>
          <w:delText xml:space="preserve"> connection with this Agreement.</w:delText>
        </w:r>
      </w:del>
    </w:p>
    <w:p w:rsidR="007C0302" w:rsidRPr="009661C2" w:rsidRDefault="007C0302" w:rsidP="00D267FB">
      <w:pPr>
        <w:jc w:val="both"/>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377045" w:rsidRDefault="00D267FB" w:rsidP="00377045">
      <w:pPr>
        <w:pStyle w:val="DefaultText"/>
        <w:rPr>
          <w:rFonts w:ascii="Verdana" w:hAnsi="Verdana"/>
          <w:b/>
          <w:spacing w:val="2"/>
          <w:sz w:val="18"/>
          <w:szCs w:val="18"/>
        </w:rPr>
      </w:pPr>
      <w:r>
        <w:rPr>
          <w:rFonts w:ascii="Verdana" w:hAnsi="Verdana"/>
          <w:b/>
          <w:spacing w:val="2"/>
          <w:sz w:val="18"/>
          <w:szCs w:val="18"/>
        </w:rPr>
        <w:t xml:space="preserve">ARTICLE </w:t>
      </w:r>
      <w:ins w:id="278" w:author="Misha Bhalla" w:date="2018-08-28T16:38:00Z">
        <w:r w:rsidR="00DC2BBD">
          <w:rPr>
            <w:rFonts w:ascii="Verdana" w:hAnsi="Verdana"/>
            <w:b/>
            <w:spacing w:val="2"/>
            <w:sz w:val="18"/>
            <w:szCs w:val="18"/>
          </w:rPr>
          <w:t>8</w:t>
        </w:r>
      </w:ins>
      <w:del w:id="279" w:author="Misha Bhalla" w:date="2018-08-28T16:38:00Z">
        <w:r w:rsidDel="00DC2BBD">
          <w:rPr>
            <w:rFonts w:ascii="Verdana" w:hAnsi="Verdana"/>
            <w:b/>
            <w:spacing w:val="2"/>
            <w:sz w:val="18"/>
            <w:szCs w:val="18"/>
          </w:rPr>
          <w:delText>7</w:delText>
        </w:r>
      </w:del>
      <w:r w:rsidR="00377045">
        <w:rPr>
          <w:rFonts w:ascii="Verdana" w:hAnsi="Verdana"/>
          <w:b/>
          <w:spacing w:val="2"/>
          <w:sz w:val="18"/>
          <w:szCs w:val="18"/>
        </w:rPr>
        <w:t xml:space="preserve"> - TERM AND TERMNINATION</w:t>
      </w:r>
    </w:p>
    <w:p w:rsidR="00377045" w:rsidRPr="009661C2" w:rsidRDefault="00377045" w:rsidP="00377045">
      <w:pPr>
        <w:pStyle w:val="DefaultText"/>
        <w:rPr>
          <w:rFonts w:ascii="Verdana" w:hAnsi="Verdana"/>
          <w:spacing w:val="2"/>
          <w:sz w:val="18"/>
          <w:szCs w:val="18"/>
        </w:rPr>
      </w:pPr>
    </w:p>
    <w:p w:rsidR="00377045" w:rsidRDefault="00DC2BBD" w:rsidP="00377045">
      <w:pPr>
        <w:pStyle w:val="DefaultText"/>
        <w:ind w:left="720" w:hanging="720"/>
        <w:rPr>
          <w:rFonts w:ascii="Verdana" w:hAnsi="Verdana"/>
          <w:spacing w:val="2"/>
          <w:sz w:val="18"/>
          <w:szCs w:val="18"/>
        </w:rPr>
      </w:pPr>
      <w:ins w:id="280" w:author="Misha Bhalla" w:date="2018-08-28T16:38:00Z">
        <w:r>
          <w:rPr>
            <w:rFonts w:ascii="Verdana" w:hAnsi="Verdana"/>
            <w:spacing w:val="2"/>
            <w:sz w:val="18"/>
            <w:szCs w:val="18"/>
          </w:rPr>
          <w:t>8</w:t>
        </w:r>
      </w:ins>
      <w:del w:id="281" w:author="Misha Bhalla" w:date="2018-08-28T16:38:00Z">
        <w:r w:rsidR="00D267FB" w:rsidDel="00DC2BBD">
          <w:rPr>
            <w:rFonts w:ascii="Verdana" w:hAnsi="Verdana"/>
            <w:spacing w:val="2"/>
            <w:sz w:val="18"/>
            <w:szCs w:val="18"/>
          </w:rPr>
          <w:delText>7</w:delText>
        </w:r>
      </w:del>
      <w:r w:rsidR="00377045" w:rsidRPr="009661C2">
        <w:rPr>
          <w:rFonts w:ascii="Verdana" w:hAnsi="Verdana"/>
          <w:spacing w:val="2"/>
          <w:sz w:val="18"/>
          <w:szCs w:val="18"/>
        </w:rPr>
        <w:t>.1</w:t>
      </w:r>
      <w:r w:rsidR="00377045" w:rsidRPr="009661C2">
        <w:rPr>
          <w:rFonts w:ascii="Verdana" w:hAnsi="Verdana"/>
          <w:spacing w:val="2"/>
          <w:sz w:val="18"/>
          <w:szCs w:val="18"/>
        </w:rPr>
        <w:tab/>
        <w:t xml:space="preserve">This Agreement contains the terms and conditions that will govern provision of </w:t>
      </w:r>
      <w:r w:rsidR="00377045">
        <w:rPr>
          <w:rFonts w:ascii="Verdana" w:hAnsi="Verdana"/>
          <w:spacing w:val="2"/>
          <w:sz w:val="18"/>
          <w:szCs w:val="18"/>
        </w:rPr>
        <w:t>the S</w:t>
      </w:r>
      <w:r w:rsidR="00377045" w:rsidRPr="009661C2">
        <w:rPr>
          <w:rFonts w:ascii="Verdana" w:hAnsi="Verdana"/>
          <w:spacing w:val="2"/>
          <w:sz w:val="18"/>
          <w:szCs w:val="18"/>
        </w:rPr>
        <w:t>ervices for the Vehicles by LPIN</w:t>
      </w:r>
      <w:r w:rsidR="00377045">
        <w:rPr>
          <w:rFonts w:ascii="Verdana" w:hAnsi="Verdana"/>
          <w:spacing w:val="2"/>
          <w:sz w:val="18"/>
          <w:szCs w:val="18"/>
        </w:rPr>
        <w:t xml:space="preserve">. </w:t>
      </w:r>
      <w:r w:rsidR="00377045" w:rsidRPr="009661C2">
        <w:rPr>
          <w:rFonts w:ascii="Verdana" w:hAnsi="Verdana"/>
          <w:spacing w:val="2"/>
          <w:sz w:val="18"/>
          <w:szCs w:val="18"/>
        </w:rPr>
        <w:t>This Ag</w:t>
      </w:r>
      <w:r w:rsidR="00377045">
        <w:rPr>
          <w:rFonts w:ascii="Verdana" w:hAnsi="Verdana"/>
          <w:spacing w:val="2"/>
          <w:sz w:val="18"/>
          <w:szCs w:val="18"/>
        </w:rPr>
        <w:t>reement shall be valid for one year unless terminated earlie</w:t>
      </w:r>
      <w:r w:rsidR="00D267FB">
        <w:rPr>
          <w:rFonts w:ascii="Verdana" w:hAnsi="Verdana"/>
          <w:spacing w:val="2"/>
          <w:sz w:val="18"/>
          <w:szCs w:val="18"/>
        </w:rPr>
        <w:t>r by the Client under Article 7</w:t>
      </w:r>
      <w:r w:rsidR="00377045">
        <w:rPr>
          <w:rFonts w:ascii="Verdana" w:hAnsi="Verdana"/>
          <w:spacing w:val="2"/>
          <w:sz w:val="18"/>
          <w:szCs w:val="18"/>
        </w:rPr>
        <w:t xml:space="preserve">.2 below </w:t>
      </w:r>
      <w:r w:rsidR="00377045" w:rsidRPr="00A0772A">
        <w:rPr>
          <w:rFonts w:ascii="Verdana" w:hAnsi="Verdana"/>
          <w:spacing w:val="2"/>
          <w:sz w:val="18"/>
          <w:szCs w:val="18"/>
        </w:rPr>
        <w:t>and will stand renewed automatically on expiry of one ye</w:t>
      </w:r>
      <w:r w:rsidR="00D267FB">
        <w:rPr>
          <w:rFonts w:ascii="Verdana" w:hAnsi="Verdana"/>
          <w:spacing w:val="2"/>
          <w:sz w:val="18"/>
          <w:szCs w:val="18"/>
        </w:rPr>
        <w:t xml:space="preserve">ar unless otherwise terminated </w:t>
      </w:r>
      <w:r w:rsidR="00377045" w:rsidRPr="00A0772A">
        <w:rPr>
          <w:rFonts w:ascii="Verdana" w:hAnsi="Verdana"/>
          <w:spacing w:val="2"/>
          <w:sz w:val="18"/>
          <w:szCs w:val="18"/>
        </w:rPr>
        <w:t>by any of the Parties</w:t>
      </w:r>
      <w:r w:rsidR="00493C91">
        <w:rPr>
          <w:rFonts w:ascii="Verdana" w:hAnsi="Verdana"/>
          <w:spacing w:val="2"/>
          <w:sz w:val="18"/>
          <w:szCs w:val="18"/>
        </w:rPr>
        <w:t xml:space="preserve"> </w:t>
      </w:r>
      <w:r w:rsidR="00377045" w:rsidRPr="009661C2">
        <w:rPr>
          <w:rFonts w:ascii="Verdana" w:hAnsi="Verdana"/>
          <w:spacing w:val="2"/>
          <w:sz w:val="18"/>
          <w:szCs w:val="18"/>
        </w:rPr>
        <w:t xml:space="preserve">in writing before </w:t>
      </w:r>
      <w:r w:rsidR="00377045" w:rsidRPr="00A0772A">
        <w:rPr>
          <w:rFonts w:ascii="Verdana" w:hAnsi="Verdana"/>
          <w:spacing w:val="2"/>
          <w:sz w:val="18"/>
          <w:szCs w:val="18"/>
        </w:rPr>
        <w:t>30</w:t>
      </w:r>
      <w:r w:rsidR="00377045" w:rsidRPr="009661C2">
        <w:rPr>
          <w:rFonts w:ascii="Verdana" w:hAnsi="Verdana"/>
          <w:spacing w:val="2"/>
          <w:sz w:val="18"/>
          <w:szCs w:val="18"/>
        </w:rPr>
        <w:t xml:space="preserve"> days of expiry of the Agreement. Notwithstanding the termination or expiry of the Agreement, any Order(s) in force at such time of expiry or termination will continue to be valid on terms indicated in this Agreeme</w:t>
      </w:r>
      <w:r w:rsidR="00377045">
        <w:rPr>
          <w:rFonts w:ascii="Verdana" w:hAnsi="Verdana"/>
          <w:spacing w:val="2"/>
          <w:sz w:val="18"/>
          <w:szCs w:val="18"/>
        </w:rPr>
        <w:t>nt and in the relevant Order(s)</w:t>
      </w:r>
      <w:r w:rsidR="00377045" w:rsidRPr="009661C2">
        <w:rPr>
          <w:rFonts w:ascii="Verdana" w:hAnsi="Verdana"/>
          <w:spacing w:val="2"/>
          <w:sz w:val="18"/>
          <w:szCs w:val="18"/>
        </w:rPr>
        <w:t>, as the case may be.</w:t>
      </w:r>
    </w:p>
    <w:p w:rsidR="00377045" w:rsidRPr="009661C2" w:rsidRDefault="00377045" w:rsidP="00377045">
      <w:pPr>
        <w:pStyle w:val="DefaultText"/>
        <w:ind w:left="720" w:hanging="720"/>
        <w:rPr>
          <w:rFonts w:ascii="Verdana" w:hAnsi="Verdana"/>
          <w:spacing w:val="2"/>
          <w:sz w:val="18"/>
          <w:szCs w:val="18"/>
        </w:rPr>
      </w:pPr>
    </w:p>
    <w:p w:rsidR="00377045" w:rsidDel="009B7FB4" w:rsidRDefault="00DC2BBD" w:rsidP="009B7FB4">
      <w:pPr>
        <w:pStyle w:val="DefaultText"/>
        <w:ind w:left="720" w:hanging="720"/>
        <w:rPr>
          <w:del w:id="282" w:author="Misha Bhalla" w:date="2018-08-28T16:31:00Z"/>
          <w:rFonts w:ascii="Verdana" w:hAnsi="Verdana"/>
          <w:sz w:val="18"/>
          <w:szCs w:val="18"/>
        </w:rPr>
      </w:pPr>
      <w:ins w:id="283" w:author="Misha Bhalla" w:date="2018-08-28T16:38:00Z">
        <w:r>
          <w:rPr>
            <w:rFonts w:ascii="Verdana" w:hAnsi="Verdana"/>
            <w:spacing w:val="2"/>
            <w:sz w:val="18"/>
            <w:szCs w:val="18"/>
          </w:rPr>
          <w:t>8</w:t>
        </w:r>
      </w:ins>
      <w:del w:id="284" w:author="Misha Bhalla" w:date="2018-08-28T16:38:00Z">
        <w:r w:rsidR="00D267FB" w:rsidDel="00DC2BBD">
          <w:rPr>
            <w:rFonts w:ascii="Verdana" w:hAnsi="Verdana"/>
            <w:spacing w:val="2"/>
            <w:sz w:val="18"/>
            <w:szCs w:val="18"/>
          </w:rPr>
          <w:delText>7</w:delText>
        </w:r>
      </w:del>
      <w:r w:rsidR="00377045" w:rsidRPr="00DE56AB">
        <w:rPr>
          <w:rFonts w:ascii="Verdana" w:hAnsi="Verdana"/>
          <w:spacing w:val="2"/>
          <w:sz w:val="18"/>
          <w:szCs w:val="18"/>
        </w:rPr>
        <w:t>.2</w:t>
      </w:r>
      <w:r w:rsidR="00377045">
        <w:rPr>
          <w:rFonts w:ascii="Verdana" w:hAnsi="Verdana"/>
          <w:b/>
          <w:spacing w:val="2"/>
          <w:sz w:val="18"/>
          <w:szCs w:val="18"/>
        </w:rPr>
        <w:tab/>
      </w:r>
      <w:del w:id="285" w:author="Misha Bhalla" w:date="2018-08-28T16:31:00Z">
        <w:r w:rsidR="00377045" w:rsidRPr="00FB5728" w:rsidDel="009B7FB4">
          <w:rPr>
            <w:rFonts w:ascii="Verdana" w:hAnsi="Verdana"/>
            <w:spacing w:val="2"/>
            <w:sz w:val="18"/>
            <w:szCs w:val="18"/>
          </w:rPr>
          <w:delText>The Client may terminate this Agreement by</w:delText>
        </w:r>
        <w:r w:rsidR="00377045" w:rsidDel="009B7FB4">
          <w:rPr>
            <w:rFonts w:ascii="Verdana" w:hAnsi="Verdana"/>
            <w:spacing w:val="2"/>
            <w:sz w:val="18"/>
            <w:szCs w:val="18"/>
          </w:rPr>
          <w:delText xml:space="preserve"> </w:delText>
        </w:r>
        <w:r w:rsidR="00377045" w:rsidRPr="00FB5728" w:rsidDel="009B7FB4">
          <w:rPr>
            <w:rFonts w:ascii="Verdana" w:hAnsi="Verdana"/>
            <w:spacing w:val="2"/>
            <w:sz w:val="18"/>
            <w:szCs w:val="18"/>
          </w:rPr>
          <w:delText>giving</w:delText>
        </w:r>
        <w:r w:rsidR="00377045" w:rsidDel="009B7FB4">
          <w:rPr>
            <w:rFonts w:ascii="Verdana" w:hAnsi="Verdana"/>
            <w:spacing w:val="2"/>
            <w:sz w:val="18"/>
            <w:szCs w:val="18"/>
          </w:rPr>
          <w:delText xml:space="preserve"> </w:delText>
        </w:r>
        <w:r w:rsidR="00377045" w:rsidDel="009B7FB4">
          <w:rPr>
            <w:rFonts w:ascii="Verdana" w:hAnsi="Verdana"/>
            <w:sz w:val="18"/>
            <w:szCs w:val="18"/>
          </w:rPr>
          <w:delText>3 months’ advance notice to LPIN.</w:delText>
        </w:r>
      </w:del>
    </w:p>
    <w:p w:rsidR="00377045" w:rsidDel="009B7FB4" w:rsidRDefault="00377045" w:rsidP="009B7FB4">
      <w:pPr>
        <w:pStyle w:val="DefaultText"/>
        <w:ind w:left="720" w:hanging="720"/>
        <w:rPr>
          <w:del w:id="286" w:author="Misha Bhalla" w:date="2018-08-28T16:31:00Z"/>
          <w:rFonts w:ascii="Verdana" w:hAnsi="Verdana"/>
          <w:sz w:val="18"/>
          <w:szCs w:val="18"/>
        </w:rPr>
      </w:pPr>
    </w:p>
    <w:p w:rsidR="00000000" w:rsidRDefault="00D267FB">
      <w:pPr>
        <w:pStyle w:val="DefaultText"/>
        <w:ind w:left="720" w:hanging="720"/>
        <w:rPr>
          <w:del w:id="287" w:author="Misha Bhalla" w:date="2018-08-28T16:31:00Z"/>
          <w:rFonts w:ascii="Verdana" w:hAnsi="Verdana"/>
          <w:sz w:val="18"/>
          <w:szCs w:val="18"/>
        </w:rPr>
        <w:pPrChange w:id="288" w:author="Misha Bhalla" w:date="2018-08-28T16:31:00Z">
          <w:pPr>
            <w:ind w:left="720" w:hanging="720"/>
            <w:jc w:val="both"/>
          </w:pPr>
        </w:pPrChange>
      </w:pPr>
      <w:del w:id="289" w:author="Misha Bhalla" w:date="2018-08-28T16:31:00Z">
        <w:r w:rsidDel="009B7FB4">
          <w:rPr>
            <w:rFonts w:ascii="Verdana" w:hAnsi="Verdana"/>
            <w:sz w:val="18"/>
            <w:szCs w:val="18"/>
          </w:rPr>
          <w:delText>7</w:delText>
        </w:r>
        <w:r w:rsidR="00377045" w:rsidDel="009B7FB4">
          <w:rPr>
            <w:rFonts w:ascii="Verdana" w:hAnsi="Verdana"/>
            <w:sz w:val="18"/>
            <w:szCs w:val="18"/>
          </w:rPr>
          <w:delText>.3</w:delText>
        </w:r>
        <w:r w:rsidR="00377045" w:rsidDel="009B7FB4">
          <w:rPr>
            <w:rFonts w:ascii="Verdana" w:hAnsi="Verdana"/>
            <w:sz w:val="18"/>
            <w:szCs w:val="18"/>
          </w:rPr>
          <w:tab/>
          <w:delText>The Contract Period shall commence from the Contract Start Date and shall cease with immediate effect upon happening of any of the following events:-</w:delText>
        </w:r>
      </w:del>
    </w:p>
    <w:p w:rsidR="00000000" w:rsidRDefault="00377045">
      <w:pPr>
        <w:pStyle w:val="DefaultText"/>
        <w:ind w:left="720" w:hanging="720"/>
        <w:rPr>
          <w:del w:id="290" w:author="Misha Bhalla" w:date="2018-08-28T16:31:00Z"/>
          <w:rFonts w:ascii="Verdana" w:hAnsi="Verdana"/>
          <w:sz w:val="18"/>
          <w:szCs w:val="18"/>
        </w:rPr>
        <w:pPrChange w:id="291" w:author="Misha Bhalla" w:date="2018-08-28T16:31:00Z">
          <w:pPr>
            <w:jc w:val="both"/>
          </w:pPr>
        </w:pPrChange>
      </w:pPr>
      <w:del w:id="292" w:author="Misha Bhalla" w:date="2018-08-28T16:31:00Z">
        <w:r w:rsidDel="009B7FB4">
          <w:rPr>
            <w:rFonts w:ascii="Verdana" w:hAnsi="Verdana"/>
            <w:sz w:val="18"/>
            <w:szCs w:val="18"/>
          </w:rPr>
          <w:delText>(i)</w:delText>
        </w:r>
        <w:r w:rsidDel="009B7FB4">
          <w:rPr>
            <w:rFonts w:ascii="Verdana" w:hAnsi="Verdana"/>
            <w:sz w:val="18"/>
            <w:szCs w:val="18"/>
          </w:rPr>
          <w:tab/>
          <w:delText>Upon expiry of</w:delText>
        </w:r>
        <w:r w:rsidR="00C60BA0" w:rsidDel="009B7FB4">
          <w:rPr>
            <w:rFonts w:ascii="Verdana" w:hAnsi="Verdana"/>
            <w:sz w:val="18"/>
            <w:szCs w:val="18"/>
          </w:rPr>
          <w:delText xml:space="preserve"> the Contracted Months;</w:delText>
        </w:r>
        <w:r w:rsidDel="009B7FB4">
          <w:rPr>
            <w:rFonts w:ascii="Verdana" w:hAnsi="Verdana"/>
            <w:sz w:val="18"/>
            <w:szCs w:val="18"/>
          </w:rPr>
          <w:tab/>
        </w:r>
      </w:del>
    </w:p>
    <w:p w:rsidR="00000000" w:rsidRDefault="00377045">
      <w:pPr>
        <w:pStyle w:val="DefaultText"/>
        <w:ind w:left="720" w:hanging="720"/>
        <w:rPr>
          <w:del w:id="293" w:author="Misha Bhalla" w:date="2018-08-28T16:31:00Z"/>
          <w:rFonts w:ascii="Verdana" w:hAnsi="Verdana"/>
          <w:sz w:val="18"/>
          <w:szCs w:val="18"/>
        </w:rPr>
        <w:pPrChange w:id="294" w:author="Misha Bhalla" w:date="2018-08-28T16:31:00Z">
          <w:pPr>
            <w:tabs>
              <w:tab w:val="left" w:pos="720"/>
            </w:tabs>
            <w:ind w:left="720" w:hanging="720"/>
            <w:jc w:val="both"/>
          </w:pPr>
        </w:pPrChange>
      </w:pPr>
      <w:del w:id="295" w:author="Misha Bhalla" w:date="2018-08-28T16:31:00Z">
        <w:r w:rsidDel="009B7FB4">
          <w:rPr>
            <w:rFonts w:ascii="Verdana" w:hAnsi="Verdana"/>
            <w:sz w:val="18"/>
            <w:szCs w:val="18"/>
          </w:rPr>
          <w:delText>(ii)</w:delText>
        </w:r>
        <w:r w:rsidDel="009B7FB4">
          <w:rPr>
            <w:rFonts w:ascii="Verdana" w:hAnsi="Verdana"/>
            <w:sz w:val="18"/>
            <w:szCs w:val="18"/>
          </w:rPr>
          <w:tab/>
        </w:r>
        <w:r w:rsidR="00D267FB" w:rsidDel="009B7FB4">
          <w:rPr>
            <w:rFonts w:ascii="Verdana" w:hAnsi="Verdana"/>
            <w:sz w:val="18"/>
            <w:szCs w:val="18"/>
          </w:rPr>
          <w:delText>Occurrence</w:delText>
        </w:r>
        <w:r w:rsidDel="009B7FB4">
          <w:rPr>
            <w:rFonts w:ascii="Verdana" w:hAnsi="Verdana"/>
            <w:sz w:val="18"/>
            <w:szCs w:val="18"/>
          </w:rPr>
          <w:delText xml:space="preserve"> of an event of </w:delText>
        </w:r>
        <w:r w:rsidR="00D267FB" w:rsidDel="009B7FB4">
          <w:rPr>
            <w:rFonts w:ascii="Verdana" w:hAnsi="Verdana"/>
            <w:sz w:val="18"/>
            <w:szCs w:val="18"/>
          </w:rPr>
          <w:delText xml:space="preserve">default as specified in Article 6 </w:delText>
        </w:r>
        <w:r w:rsidR="00C60BA0" w:rsidDel="009B7FB4">
          <w:rPr>
            <w:rFonts w:ascii="Verdana" w:hAnsi="Verdana"/>
            <w:sz w:val="18"/>
            <w:szCs w:val="18"/>
          </w:rPr>
          <w:delText>of this Agreement;</w:delText>
        </w:r>
      </w:del>
    </w:p>
    <w:p w:rsidR="00000000" w:rsidRDefault="00377045">
      <w:pPr>
        <w:pStyle w:val="DefaultText"/>
        <w:ind w:left="720" w:hanging="720"/>
        <w:rPr>
          <w:del w:id="296" w:author="Misha Bhalla" w:date="2018-08-28T16:31:00Z"/>
          <w:rFonts w:ascii="Verdana" w:hAnsi="Verdana"/>
          <w:sz w:val="18"/>
          <w:szCs w:val="18"/>
        </w:rPr>
        <w:pPrChange w:id="297" w:author="Misha Bhalla" w:date="2018-08-28T16:31:00Z">
          <w:pPr>
            <w:numPr>
              <w:numId w:val="3"/>
            </w:numPr>
            <w:tabs>
              <w:tab w:val="num" w:pos="720"/>
            </w:tabs>
            <w:ind w:left="720" w:hanging="720"/>
            <w:jc w:val="both"/>
          </w:pPr>
        </w:pPrChange>
      </w:pPr>
      <w:del w:id="298" w:author="Misha Bhalla" w:date="2018-08-28T16:31:00Z">
        <w:r w:rsidDel="009B7FB4">
          <w:rPr>
            <w:rFonts w:ascii="Verdana" w:hAnsi="Verdana"/>
            <w:sz w:val="18"/>
            <w:szCs w:val="18"/>
          </w:rPr>
          <w:lastRenderedPageBreak/>
          <w:delText>Expiry of 3 months’ advance notice from the Client or receipt of 3 month's agreed fixed amount</w:delText>
        </w:r>
        <w:r w:rsidR="00493C91" w:rsidDel="009B7FB4">
          <w:rPr>
            <w:rFonts w:ascii="Verdana" w:hAnsi="Verdana"/>
            <w:sz w:val="18"/>
            <w:szCs w:val="18"/>
          </w:rPr>
          <w:delText xml:space="preserve"> (as agreed under Article 2.5)</w:delText>
        </w:r>
        <w:r w:rsidR="00C60BA0" w:rsidDel="009B7FB4">
          <w:rPr>
            <w:rFonts w:ascii="Verdana" w:hAnsi="Verdana"/>
            <w:sz w:val="18"/>
            <w:szCs w:val="18"/>
          </w:rPr>
          <w:delText xml:space="preserve"> in lieu thereof;</w:delText>
        </w:r>
        <w:r w:rsidDel="009B7FB4">
          <w:rPr>
            <w:rFonts w:ascii="Verdana" w:hAnsi="Verdana"/>
            <w:sz w:val="18"/>
            <w:szCs w:val="18"/>
          </w:rPr>
          <w:delText xml:space="preserve"> </w:delText>
        </w:r>
      </w:del>
    </w:p>
    <w:p w:rsidR="00000000" w:rsidRDefault="00C60BA0">
      <w:pPr>
        <w:pStyle w:val="DefaultText"/>
        <w:ind w:left="720" w:hanging="720"/>
        <w:rPr>
          <w:del w:id="299" w:author="Misha Bhalla" w:date="2018-08-28T16:31:00Z"/>
          <w:rFonts w:ascii="Verdana" w:hAnsi="Verdana"/>
          <w:sz w:val="18"/>
          <w:szCs w:val="18"/>
        </w:rPr>
        <w:pPrChange w:id="300" w:author="Misha Bhalla" w:date="2018-08-28T16:31:00Z">
          <w:pPr>
            <w:numPr>
              <w:numId w:val="3"/>
            </w:numPr>
            <w:tabs>
              <w:tab w:val="num" w:pos="720"/>
            </w:tabs>
            <w:ind w:left="720" w:hanging="720"/>
            <w:jc w:val="both"/>
          </w:pPr>
        </w:pPrChange>
      </w:pPr>
      <w:del w:id="301" w:author="Misha Bhalla" w:date="2018-08-28T16:31:00Z">
        <w:r w:rsidDel="009B7FB4">
          <w:rPr>
            <w:rFonts w:ascii="Verdana" w:hAnsi="Verdana"/>
            <w:sz w:val="18"/>
            <w:szCs w:val="18"/>
          </w:rPr>
          <w:delText>Theft of the Vehicle;</w:delText>
        </w:r>
      </w:del>
    </w:p>
    <w:p w:rsidR="00000000" w:rsidRDefault="00C60BA0">
      <w:pPr>
        <w:pStyle w:val="DefaultText"/>
        <w:ind w:left="720" w:hanging="720"/>
        <w:rPr>
          <w:rFonts w:ascii="Verdana" w:hAnsi="Verdana"/>
          <w:sz w:val="18"/>
          <w:szCs w:val="18"/>
        </w:rPr>
        <w:pPrChange w:id="302" w:author="Misha Bhalla" w:date="2018-08-28T16:31:00Z">
          <w:pPr>
            <w:numPr>
              <w:numId w:val="3"/>
            </w:numPr>
            <w:tabs>
              <w:tab w:val="num" w:pos="720"/>
            </w:tabs>
            <w:ind w:left="720" w:hanging="720"/>
            <w:jc w:val="both"/>
          </w:pPr>
        </w:pPrChange>
      </w:pPr>
      <w:del w:id="303" w:author="Misha Bhalla" w:date="2018-08-28T16:31:00Z">
        <w:r w:rsidDel="009B7FB4">
          <w:rPr>
            <w:rFonts w:ascii="Verdana" w:hAnsi="Verdana"/>
            <w:sz w:val="18"/>
            <w:szCs w:val="18"/>
          </w:rPr>
          <w:delText>Sale of Vehicle.</w:delText>
        </w:r>
      </w:del>
    </w:p>
    <w:p w:rsidR="00377045" w:rsidRDefault="00377045" w:rsidP="00377045">
      <w:pPr>
        <w:jc w:val="both"/>
        <w:rPr>
          <w:rFonts w:ascii="Verdana" w:hAnsi="Verdana"/>
          <w:sz w:val="18"/>
          <w:szCs w:val="18"/>
        </w:rPr>
      </w:pPr>
    </w:p>
    <w:p w:rsidR="00377045" w:rsidDel="009B7FB4" w:rsidRDefault="008F74BD" w:rsidP="00377045">
      <w:pPr>
        <w:ind w:left="720" w:hanging="720"/>
        <w:jc w:val="both"/>
        <w:rPr>
          <w:del w:id="304" w:author="Misha Bhalla" w:date="2018-08-28T16:31:00Z"/>
          <w:rFonts w:ascii="Verdana" w:hAnsi="Verdana"/>
          <w:sz w:val="18"/>
          <w:szCs w:val="18"/>
        </w:rPr>
      </w:pPr>
      <w:del w:id="305" w:author="Misha Bhalla" w:date="2018-08-28T16:31:00Z">
        <w:r w:rsidDel="009B7FB4">
          <w:rPr>
            <w:rFonts w:ascii="Verdana" w:hAnsi="Verdana"/>
            <w:sz w:val="18"/>
            <w:szCs w:val="18"/>
          </w:rPr>
          <w:delText>7</w:delText>
        </w:r>
        <w:r w:rsidR="00377045" w:rsidDel="009B7FB4">
          <w:rPr>
            <w:rFonts w:ascii="Verdana" w:hAnsi="Verdana"/>
            <w:sz w:val="18"/>
            <w:szCs w:val="18"/>
          </w:rPr>
          <w:delText>.4</w:delText>
        </w:r>
        <w:r w:rsidR="00377045" w:rsidDel="009B7FB4">
          <w:rPr>
            <w:rFonts w:ascii="Verdana" w:hAnsi="Verdana"/>
            <w:sz w:val="18"/>
            <w:szCs w:val="18"/>
          </w:rPr>
          <w:tab/>
          <w:delText>All rights and obligations of the Client accrued during the Contract Period shall survive the termination of the Agreement.</w:delText>
        </w:r>
      </w:del>
    </w:p>
    <w:p w:rsidR="00377045" w:rsidRDefault="00377045" w:rsidP="00377045">
      <w:pPr>
        <w:pStyle w:val="DefaultText"/>
        <w:rPr>
          <w:rFonts w:ascii="Verdana" w:hAnsi="Verdana"/>
          <w:b/>
          <w:spacing w:val="2"/>
          <w:sz w:val="18"/>
          <w:szCs w:val="18"/>
        </w:rPr>
      </w:pPr>
    </w:p>
    <w:p w:rsidR="00377045" w:rsidRDefault="00377045" w:rsidP="007C0302">
      <w:pPr>
        <w:pStyle w:val="DefaultText"/>
        <w:rPr>
          <w:rFonts w:ascii="Verdana" w:hAnsi="Verdana"/>
          <w:b/>
          <w:spacing w:val="2"/>
          <w:sz w:val="18"/>
          <w:szCs w:val="18"/>
        </w:rPr>
      </w:pPr>
    </w:p>
    <w:p w:rsidR="007C0302" w:rsidRPr="009661C2" w:rsidRDefault="007C0302" w:rsidP="007C0302">
      <w:pPr>
        <w:pStyle w:val="DefaultText"/>
        <w:rPr>
          <w:rFonts w:ascii="Verdana" w:hAnsi="Verdana"/>
          <w:spacing w:val="2"/>
          <w:sz w:val="18"/>
          <w:szCs w:val="18"/>
        </w:rPr>
      </w:pPr>
      <w:r w:rsidRPr="009661C2">
        <w:rPr>
          <w:rFonts w:ascii="Verdana" w:hAnsi="Verdana"/>
          <w:b/>
          <w:spacing w:val="2"/>
          <w:sz w:val="18"/>
          <w:szCs w:val="18"/>
        </w:rPr>
        <w:t xml:space="preserve">ARTICLE </w:t>
      </w:r>
      <w:ins w:id="306" w:author="Misha Bhalla" w:date="2018-08-28T16:38:00Z">
        <w:r w:rsidR="00DC2BBD">
          <w:rPr>
            <w:rFonts w:ascii="Verdana" w:hAnsi="Verdana"/>
            <w:b/>
            <w:spacing w:val="2"/>
            <w:sz w:val="18"/>
            <w:szCs w:val="18"/>
          </w:rPr>
          <w:t>9</w:t>
        </w:r>
      </w:ins>
      <w:del w:id="307" w:author="Misha Bhalla" w:date="2018-08-28T16:38:00Z">
        <w:r w:rsidR="009D3ACA" w:rsidDel="00DC2BBD">
          <w:rPr>
            <w:rFonts w:ascii="Verdana" w:hAnsi="Verdana"/>
            <w:b/>
            <w:spacing w:val="2"/>
            <w:sz w:val="18"/>
            <w:szCs w:val="18"/>
          </w:rPr>
          <w:delText>8</w:delText>
        </w:r>
      </w:del>
      <w:r>
        <w:rPr>
          <w:rFonts w:ascii="Verdana" w:hAnsi="Verdana"/>
          <w:b/>
          <w:spacing w:val="2"/>
          <w:sz w:val="18"/>
          <w:szCs w:val="18"/>
        </w:rPr>
        <w:t xml:space="preserve"> - </w:t>
      </w:r>
      <w:r w:rsidRPr="009661C2">
        <w:rPr>
          <w:rFonts w:ascii="Verdana" w:hAnsi="Verdana"/>
          <w:b/>
          <w:spacing w:val="2"/>
          <w:sz w:val="18"/>
          <w:szCs w:val="18"/>
        </w:rPr>
        <w:t>TRAVEL OUTSIDE CONTRACTED BOUNDARY</w:t>
      </w:r>
    </w:p>
    <w:p w:rsidR="007C0302" w:rsidRPr="009661C2" w:rsidRDefault="007C0302" w:rsidP="007C0302">
      <w:pPr>
        <w:pStyle w:val="DefaultText"/>
        <w:rPr>
          <w:rFonts w:ascii="Verdana" w:hAnsi="Verdana"/>
          <w:spacing w:val="2"/>
          <w:sz w:val="18"/>
          <w:szCs w:val="18"/>
        </w:rPr>
      </w:pPr>
    </w:p>
    <w:p w:rsidR="007C0302" w:rsidRDefault="007C0302" w:rsidP="009D3ACA">
      <w:pPr>
        <w:pStyle w:val="DefaultText"/>
        <w:ind w:left="720"/>
        <w:rPr>
          <w:rFonts w:ascii="Verdana" w:hAnsi="Verdana"/>
          <w:spacing w:val="2"/>
          <w:sz w:val="18"/>
          <w:szCs w:val="18"/>
        </w:rPr>
      </w:pPr>
      <w:r w:rsidRPr="009661C2">
        <w:rPr>
          <w:rFonts w:ascii="Verdana" w:hAnsi="Verdana"/>
          <w:spacing w:val="2"/>
          <w:sz w:val="18"/>
          <w:szCs w:val="18"/>
        </w:rPr>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r w:rsidR="00C7190C">
        <w:rPr>
          <w:rFonts w:ascii="Verdana" w:hAnsi="Verdana"/>
          <w:spacing w:val="2"/>
          <w:sz w:val="18"/>
          <w:szCs w:val="18"/>
        </w:rPr>
        <w:t>S</w:t>
      </w:r>
      <w:r>
        <w:rPr>
          <w:rFonts w:ascii="Verdana" w:hAnsi="Verdana"/>
          <w:spacing w:val="2"/>
          <w:sz w:val="18"/>
          <w:szCs w:val="18"/>
        </w:rPr>
        <w:t xml:space="preserve">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w:t>
      </w:r>
      <w:r w:rsidR="00C7190C">
        <w:rPr>
          <w:rFonts w:ascii="Verdana" w:hAnsi="Verdana"/>
          <w:spacing w:val="2"/>
          <w:sz w:val="18"/>
          <w:szCs w:val="18"/>
        </w:rPr>
        <w:t>S</w:t>
      </w:r>
      <w:r>
        <w:rPr>
          <w:rFonts w:ascii="Verdana" w:hAnsi="Verdana"/>
          <w:spacing w:val="2"/>
          <w:sz w:val="18"/>
          <w:szCs w:val="18"/>
        </w:rPr>
        <w:t xml:space="preserve">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w:t>
      </w:r>
    </w:p>
    <w:p w:rsidR="00EE5B51" w:rsidRPr="009661C2" w:rsidRDefault="00EE5B51" w:rsidP="009D3ACA">
      <w:pPr>
        <w:pStyle w:val="DefaultText"/>
        <w:ind w:left="720"/>
        <w:rPr>
          <w:rFonts w:ascii="Verdana" w:hAnsi="Verdana"/>
          <w:spacing w:val="2"/>
          <w:sz w:val="18"/>
          <w:szCs w:val="18"/>
        </w:rPr>
      </w:pPr>
    </w:p>
    <w:p w:rsidR="00C7190C" w:rsidRPr="009661C2" w:rsidRDefault="00C7190C" w:rsidP="00C7190C">
      <w:pPr>
        <w:pStyle w:val="DefaultText"/>
        <w:rPr>
          <w:rFonts w:ascii="Verdana" w:hAnsi="Verdana"/>
          <w:b/>
          <w:spacing w:val="2"/>
          <w:sz w:val="18"/>
          <w:szCs w:val="18"/>
        </w:rPr>
      </w:pPr>
      <w:r w:rsidRPr="009661C2">
        <w:rPr>
          <w:rFonts w:ascii="Verdana" w:hAnsi="Verdana"/>
          <w:b/>
          <w:spacing w:val="2"/>
          <w:sz w:val="18"/>
          <w:szCs w:val="18"/>
        </w:rPr>
        <w:t>ARTICLE</w:t>
      </w:r>
      <w:ins w:id="308" w:author="Misha Bhalla" w:date="2018-08-28T16:38:00Z">
        <w:r w:rsidR="00DC2BBD">
          <w:rPr>
            <w:rFonts w:ascii="Verdana" w:hAnsi="Verdana"/>
            <w:b/>
            <w:spacing w:val="2"/>
            <w:sz w:val="18"/>
            <w:szCs w:val="18"/>
          </w:rPr>
          <w:t>10</w:t>
        </w:r>
      </w:ins>
      <w:del w:id="309" w:author="Misha Bhalla" w:date="2018-08-28T16:38:00Z">
        <w:r w:rsidRPr="009661C2" w:rsidDel="00DC2BBD">
          <w:rPr>
            <w:rFonts w:ascii="Verdana" w:hAnsi="Verdana"/>
            <w:b/>
            <w:spacing w:val="2"/>
            <w:sz w:val="18"/>
            <w:szCs w:val="18"/>
          </w:rPr>
          <w:delText xml:space="preserve"> </w:delText>
        </w:r>
        <w:r w:rsidR="008027D5" w:rsidDel="00DC2BBD">
          <w:rPr>
            <w:rFonts w:ascii="Verdana" w:hAnsi="Verdana"/>
            <w:b/>
            <w:spacing w:val="2"/>
            <w:sz w:val="18"/>
            <w:szCs w:val="18"/>
          </w:rPr>
          <w:delText>9</w:delText>
        </w:r>
      </w:del>
      <w:r>
        <w:rPr>
          <w:rFonts w:ascii="Verdana" w:hAnsi="Verdana"/>
          <w:b/>
          <w:spacing w:val="2"/>
          <w:sz w:val="18"/>
          <w:szCs w:val="18"/>
        </w:rPr>
        <w:t xml:space="preserve"> - </w:t>
      </w:r>
      <w:r w:rsidRPr="009661C2">
        <w:rPr>
          <w:rFonts w:ascii="Verdana" w:hAnsi="Verdana"/>
          <w:b/>
          <w:spacing w:val="2"/>
          <w:sz w:val="18"/>
          <w:szCs w:val="18"/>
        </w:rPr>
        <w:t xml:space="preserve">FORCE MAJEURE </w:t>
      </w:r>
    </w:p>
    <w:p w:rsidR="00C7190C" w:rsidRPr="009661C2" w:rsidRDefault="00C7190C" w:rsidP="00C7190C">
      <w:pPr>
        <w:pStyle w:val="DefaultText"/>
        <w:rPr>
          <w:rFonts w:ascii="Verdana" w:hAnsi="Verdana"/>
          <w:b/>
          <w:spacing w:val="2"/>
          <w:sz w:val="18"/>
          <w:szCs w:val="18"/>
        </w:rPr>
      </w:pPr>
    </w:p>
    <w:p w:rsidR="00C7190C" w:rsidRDefault="00C7190C" w:rsidP="009D3ACA">
      <w:pPr>
        <w:pStyle w:val="DefaultText"/>
        <w:ind w:left="720"/>
        <w:rPr>
          <w:rFonts w:ascii="Verdana" w:hAnsi="Verdana"/>
          <w:spacing w:val="2"/>
          <w:sz w:val="18"/>
          <w:szCs w:val="18"/>
        </w:rPr>
      </w:pPr>
      <w:r w:rsidRPr="009661C2">
        <w:rPr>
          <w:rFonts w:ascii="Verdana" w:hAnsi="Verdana"/>
          <w:spacing w:val="2"/>
          <w:sz w:val="18"/>
          <w:szCs w:val="18"/>
        </w:rPr>
        <w:t>This Agreement and its performance</w:t>
      </w:r>
      <w:r>
        <w:rPr>
          <w:rFonts w:ascii="Verdana" w:hAnsi="Verdana"/>
          <w:spacing w:val="2"/>
          <w:sz w:val="18"/>
          <w:szCs w:val="18"/>
        </w:rPr>
        <w:t xml:space="preserve"> </w:t>
      </w:r>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p>
    <w:p w:rsidR="007466EC" w:rsidRPr="009661C2" w:rsidRDefault="007466EC" w:rsidP="007466EC">
      <w:pPr>
        <w:pStyle w:val="DefaultText"/>
        <w:rPr>
          <w:rFonts w:ascii="Verdana" w:hAnsi="Verdana"/>
          <w:b/>
          <w:spacing w:val="2"/>
          <w:sz w:val="18"/>
          <w:szCs w:val="18"/>
        </w:rPr>
      </w:pPr>
    </w:p>
    <w:p w:rsidR="00C7190C" w:rsidRPr="003654E7" w:rsidRDefault="00C7190C" w:rsidP="00C7190C">
      <w:pPr>
        <w:pStyle w:val="DefaultText"/>
        <w:rPr>
          <w:rFonts w:ascii="Verdana" w:hAnsi="Verdana"/>
          <w:b/>
          <w:sz w:val="18"/>
          <w:szCs w:val="18"/>
        </w:rPr>
      </w:pPr>
      <w:r w:rsidRPr="003654E7">
        <w:rPr>
          <w:rFonts w:ascii="Verdana" w:hAnsi="Verdana"/>
          <w:b/>
          <w:sz w:val="18"/>
          <w:szCs w:val="18"/>
        </w:rPr>
        <w:t>ARTICLE 1</w:t>
      </w:r>
      <w:ins w:id="310" w:author="Misha Bhalla" w:date="2018-08-28T16:39:00Z">
        <w:r w:rsidR="00DC2BBD">
          <w:rPr>
            <w:rFonts w:ascii="Verdana" w:hAnsi="Verdana"/>
            <w:b/>
            <w:sz w:val="18"/>
            <w:szCs w:val="18"/>
          </w:rPr>
          <w:t>1</w:t>
        </w:r>
      </w:ins>
      <w:del w:id="311" w:author="Misha Bhalla" w:date="2018-08-28T16:39:00Z">
        <w:r w:rsidR="008F74BD" w:rsidDel="00DC2BBD">
          <w:rPr>
            <w:rFonts w:ascii="Verdana" w:hAnsi="Verdana"/>
            <w:b/>
            <w:sz w:val="18"/>
            <w:szCs w:val="18"/>
          </w:rPr>
          <w:delText>0</w:delText>
        </w:r>
      </w:del>
      <w:r>
        <w:rPr>
          <w:rFonts w:ascii="Verdana" w:hAnsi="Verdana"/>
          <w:b/>
          <w:sz w:val="18"/>
          <w:szCs w:val="18"/>
        </w:rPr>
        <w:t xml:space="preserve"> - </w:t>
      </w:r>
      <w:r w:rsidRPr="003654E7">
        <w:rPr>
          <w:rFonts w:ascii="Verdana" w:hAnsi="Verdana"/>
          <w:b/>
          <w:sz w:val="18"/>
          <w:szCs w:val="18"/>
        </w:rPr>
        <w:t>MISCELLANEOUS</w:t>
      </w:r>
    </w:p>
    <w:p w:rsidR="00C7190C" w:rsidRPr="003654E7" w:rsidRDefault="00C7190C" w:rsidP="00C7190C">
      <w:pPr>
        <w:pStyle w:val="DefaultText"/>
        <w:rPr>
          <w:rFonts w:ascii="Verdana" w:hAnsi="Verdana"/>
          <w:sz w:val="18"/>
          <w:szCs w:val="18"/>
        </w:rPr>
      </w:pPr>
    </w:p>
    <w:p w:rsidR="00377045" w:rsidRDefault="00DC2BBD" w:rsidP="00C7190C">
      <w:pPr>
        <w:pStyle w:val="DefaultText"/>
        <w:rPr>
          <w:rFonts w:ascii="Verdana" w:hAnsi="Verdana"/>
          <w:sz w:val="18"/>
          <w:szCs w:val="18"/>
        </w:rPr>
      </w:pPr>
      <w:ins w:id="312" w:author="Misha Bhalla" w:date="2018-08-28T16:39:00Z">
        <w:r>
          <w:rPr>
            <w:rFonts w:ascii="Verdana" w:hAnsi="Verdana"/>
            <w:sz w:val="18"/>
            <w:szCs w:val="18"/>
          </w:rPr>
          <w:t>11</w:t>
        </w:r>
      </w:ins>
      <w:del w:id="313" w:author="Misha Bhalla" w:date="2018-08-28T16:39:00Z">
        <w:r w:rsidR="00C7190C" w:rsidDel="00DC2BBD">
          <w:rPr>
            <w:rFonts w:ascii="Verdana" w:hAnsi="Verdana"/>
            <w:sz w:val="18"/>
            <w:szCs w:val="18"/>
          </w:rPr>
          <w:delText>1</w:delText>
        </w:r>
        <w:r w:rsidR="009D3ACA" w:rsidDel="00DC2BBD">
          <w:rPr>
            <w:rFonts w:ascii="Verdana" w:hAnsi="Verdana"/>
            <w:sz w:val="18"/>
            <w:szCs w:val="18"/>
          </w:rPr>
          <w:delText>2</w:delText>
        </w:r>
      </w:del>
      <w:r w:rsidR="00C7190C" w:rsidRPr="003654E7">
        <w:rPr>
          <w:rFonts w:ascii="Verdana" w:hAnsi="Verdana"/>
          <w:sz w:val="18"/>
          <w:szCs w:val="18"/>
        </w:rPr>
        <w:t>.1</w:t>
      </w:r>
      <w:r w:rsidR="00C7190C" w:rsidRPr="003654E7">
        <w:rPr>
          <w:rFonts w:ascii="Verdana" w:hAnsi="Verdana"/>
          <w:sz w:val="18"/>
          <w:szCs w:val="18"/>
        </w:rPr>
        <w:tab/>
      </w:r>
      <w:r w:rsidR="00377045" w:rsidRPr="008F74BD">
        <w:rPr>
          <w:rFonts w:ascii="Verdana" w:hAnsi="Verdana"/>
          <w:sz w:val="18"/>
          <w:szCs w:val="18"/>
          <w:u w:val="single"/>
        </w:rPr>
        <w:t xml:space="preserve">Assignment </w:t>
      </w:r>
    </w:p>
    <w:p w:rsidR="00377045" w:rsidRDefault="00377045" w:rsidP="00C7190C">
      <w:pPr>
        <w:pStyle w:val="DefaultText"/>
        <w:rPr>
          <w:rFonts w:ascii="Verdana" w:hAnsi="Verdana"/>
          <w:sz w:val="18"/>
          <w:szCs w:val="18"/>
        </w:rPr>
      </w:pPr>
      <w:r>
        <w:rPr>
          <w:rFonts w:ascii="Verdana" w:hAnsi="Verdana"/>
          <w:sz w:val="18"/>
          <w:szCs w:val="18"/>
        </w:rPr>
        <w:tab/>
        <w:t xml:space="preserve">During the subsistence of this Agreement and within the Contract Period, LPIN </w:t>
      </w:r>
      <w:r>
        <w:rPr>
          <w:rFonts w:ascii="Verdana" w:hAnsi="Verdana"/>
          <w:sz w:val="18"/>
          <w:szCs w:val="18"/>
        </w:rPr>
        <w:tab/>
        <w:t>shall not assign the Agreement to any other party.</w:t>
      </w:r>
    </w:p>
    <w:p w:rsidR="00377045" w:rsidRDefault="00377045" w:rsidP="00C7190C">
      <w:pPr>
        <w:pStyle w:val="DefaultText"/>
        <w:rPr>
          <w:rFonts w:ascii="Verdana" w:hAnsi="Verdana"/>
          <w:sz w:val="18"/>
          <w:szCs w:val="18"/>
        </w:rPr>
      </w:pPr>
    </w:p>
    <w:p w:rsidR="00C7190C" w:rsidRPr="003654E7" w:rsidRDefault="00377045" w:rsidP="00C7190C">
      <w:pPr>
        <w:pStyle w:val="DefaultText"/>
        <w:rPr>
          <w:rFonts w:ascii="Verdana" w:hAnsi="Verdana"/>
          <w:sz w:val="18"/>
          <w:szCs w:val="18"/>
        </w:rPr>
      </w:pPr>
      <w:r>
        <w:rPr>
          <w:rFonts w:ascii="Verdana" w:hAnsi="Verdana"/>
          <w:sz w:val="18"/>
          <w:szCs w:val="18"/>
        </w:rPr>
        <w:t>1</w:t>
      </w:r>
      <w:ins w:id="314" w:author="Misha Bhalla" w:date="2018-08-28T16:39:00Z">
        <w:r w:rsidR="00DC2BBD">
          <w:rPr>
            <w:rFonts w:ascii="Verdana" w:hAnsi="Verdana"/>
            <w:sz w:val="18"/>
            <w:szCs w:val="18"/>
          </w:rPr>
          <w:t>1</w:t>
        </w:r>
      </w:ins>
      <w:del w:id="315" w:author="Misha Bhalla" w:date="2018-08-28T16:39:00Z">
        <w:r w:rsidDel="00DC2BBD">
          <w:rPr>
            <w:rFonts w:ascii="Verdana" w:hAnsi="Verdana"/>
            <w:sz w:val="18"/>
            <w:szCs w:val="18"/>
          </w:rPr>
          <w:delText>2</w:delText>
        </w:r>
      </w:del>
      <w:r>
        <w:rPr>
          <w:rFonts w:ascii="Verdana" w:hAnsi="Verdana"/>
          <w:sz w:val="18"/>
          <w:szCs w:val="18"/>
        </w:rPr>
        <w:t>.2</w:t>
      </w:r>
      <w:r>
        <w:rPr>
          <w:rFonts w:ascii="Verdana" w:hAnsi="Verdana"/>
          <w:sz w:val="18"/>
          <w:szCs w:val="18"/>
        </w:rPr>
        <w:tab/>
      </w:r>
      <w:r w:rsidR="00C7190C" w:rsidRPr="003654E7">
        <w:rPr>
          <w:rFonts w:ascii="Verdana" w:hAnsi="Verdana"/>
          <w:sz w:val="18"/>
          <w:szCs w:val="18"/>
          <w:u w:val="single"/>
        </w:rPr>
        <w:t>Jurisdiction</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p>
    <w:p w:rsidR="00C7190C" w:rsidRPr="003654E7" w:rsidRDefault="00C7190C" w:rsidP="00C7190C">
      <w:pPr>
        <w:ind w:left="720"/>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ins w:id="316" w:author="Misha Bhalla" w:date="2018-08-28T16:39:00Z">
        <w:r w:rsidR="00DC2BBD">
          <w:rPr>
            <w:rFonts w:ascii="Verdana" w:hAnsi="Verdana"/>
            <w:sz w:val="18"/>
            <w:szCs w:val="18"/>
          </w:rPr>
          <w:t>1</w:t>
        </w:r>
      </w:ins>
      <w:del w:id="317" w:author="Misha Bhalla" w:date="2018-08-28T16:39:00Z">
        <w:r w:rsidR="009D3ACA" w:rsidDel="00DC2BBD">
          <w:rPr>
            <w:rFonts w:ascii="Verdana" w:hAnsi="Verdana"/>
            <w:sz w:val="18"/>
            <w:szCs w:val="18"/>
          </w:rPr>
          <w:delText>2</w:delText>
        </w:r>
      </w:del>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acknowledged 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p>
    <w:p w:rsidR="00C7190C" w:rsidRPr="003654E7" w:rsidRDefault="00C7190C" w:rsidP="00C7190C">
      <w:pPr>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ins w:id="318" w:author="Misha Bhalla" w:date="2018-08-28T16:39:00Z">
        <w:r w:rsidR="00DC2BBD">
          <w:rPr>
            <w:rFonts w:ascii="Verdana" w:hAnsi="Verdana"/>
            <w:sz w:val="18"/>
            <w:szCs w:val="18"/>
          </w:rPr>
          <w:t>1</w:t>
        </w:r>
      </w:ins>
      <w:del w:id="319" w:author="Misha Bhalla" w:date="2018-08-28T16:39:00Z">
        <w:r w:rsidR="009D3ACA" w:rsidDel="00DC2BBD">
          <w:rPr>
            <w:rFonts w:ascii="Verdana" w:hAnsi="Verdana"/>
            <w:sz w:val="18"/>
            <w:szCs w:val="18"/>
          </w:rPr>
          <w:delText>2</w:delText>
        </w:r>
      </w:del>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p>
    <w:p w:rsidR="00C7190C" w:rsidRPr="003654E7" w:rsidRDefault="00C7190C" w:rsidP="00C7190C">
      <w:pPr>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ins w:id="320" w:author="Misha Bhalla" w:date="2018-08-28T16:39:00Z">
        <w:r w:rsidR="00DC2BBD">
          <w:rPr>
            <w:rFonts w:ascii="Verdana" w:hAnsi="Verdana"/>
            <w:sz w:val="18"/>
            <w:szCs w:val="18"/>
          </w:rPr>
          <w:t>1</w:t>
        </w:r>
      </w:ins>
      <w:del w:id="321" w:author="Misha Bhalla" w:date="2018-08-28T16:39:00Z">
        <w:r w:rsidR="009D3ACA" w:rsidDel="00DC2BBD">
          <w:rPr>
            <w:rFonts w:ascii="Verdana" w:hAnsi="Verdana"/>
            <w:sz w:val="18"/>
            <w:szCs w:val="18"/>
          </w:rPr>
          <w:delText>2</w:delText>
        </w:r>
      </w:del>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p>
    <w:p w:rsidR="00C7190C" w:rsidRDefault="00C7190C" w:rsidP="00C7190C">
      <w:pPr>
        <w:ind w:left="720"/>
        <w:jc w:val="both"/>
        <w:rPr>
          <w:rFonts w:ascii="Verdana" w:hAnsi="Verdana"/>
          <w:sz w:val="18"/>
          <w:szCs w:val="18"/>
        </w:rPr>
      </w:pPr>
      <w:r w:rsidRPr="003654E7">
        <w:rPr>
          <w:rFonts w:ascii="Verdana" w:hAnsi="Verdana"/>
          <w:sz w:val="18"/>
          <w:szCs w:val="18"/>
        </w:rPr>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p>
    <w:p w:rsidR="00C7190C" w:rsidRDefault="00C7190C" w:rsidP="00C7190C">
      <w:pPr>
        <w:jc w:val="both"/>
        <w:rPr>
          <w:rFonts w:ascii="Verdana" w:hAnsi="Verdana"/>
          <w:sz w:val="18"/>
          <w:szCs w:val="18"/>
        </w:rPr>
      </w:pPr>
    </w:p>
    <w:p w:rsidR="00C7190C" w:rsidRDefault="00C7190C" w:rsidP="00C7190C">
      <w:pPr>
        <w:jc w:val="both"/>
        <w:rPr>
          <w:rFonts w:ascii="Verdana" w:hAnsi="Verdana"/>
          <w:sz w:val="18"/>
          <w:szCs w:val="18"/>
        </w:rPr>
      </w:pPr>
      <w:r>
        <w:rPr>
          <w:rFonts w:ascii="Verdana" w:hAnsi="Verdana"/>
          <w:sz w:val="18"/>
          <w:szCs w:val="18"/>
        </w:rPr>
        <w:t>1</w:t>
      </w:r>
      <w:del w:id="322" w:author="Misha Bhalla" w:date="2018-08-28T16:39:00Z">
        <w:r w:rsidR="009D3ACA" w:rsidDel="00DC2BBD">
          <w:rPr>
            <w:rFonts w:ascii="Verdana" w:hAnsi="Verdana"/>
            <w:sz w:val="18"/>
            <w:szCs w:val="18"/>
          </w:rPr>
          <w:delText>2</w:delText>
        </w:r>
      </w:del>
      <w:ins w:id="323" w:author="Misha Bhalla" w:date="2018-08-28T16:39:00Z">
        <w:r w:rsidR="00DC2BBD">
          <w:rPr>
            <w:rFonts w:ascii="Verdana" w:hAnsi="Verdana"/>
            <w:sz w:val="18"/>
            <w:szCs w:val="18"/>
          </w:rPr>
          <w:t>1</w:t>
        </w:r>
      </w:ins>
      <w:r w:rsidRPr="00DE56AB">
        <w:rPr>
          <w:rFonts w:ascii="Verdana" w:hAnsi="Verdana"/>
          <w:sz w:val="18"/>
          <w:szCs w:val="18"/>
        </w:rPr>
        <w:t>.</w:t>
      </w:r>
      <w:r>
        <w:rPr>
          <w:rFonts w:ascii="Verdana" w:hAnsi="Verdana"/>
          <w:sz w:val="18"/>
          <w:szCs w:val="18"/>
        </w:rPr>
        <w:t>5</w:t>
      </w:r>
      <w:r w:rsidRPr="00DE56AB">
        <w:rPr>
          <w:rFonts w:ascii="Verdana" w:hAnsi="Verdana"/>
          <w:sz w:val="18"/>
          <w:szCs w:val="18"/>
        </w:rPr>
        <w:tab/>
      </w:r>
      <w:r w:rsidRPr="0059703E">
        <w:rPr>
          <w:rFonts w:ascii="Verdana" w:hAnsi="Verdana"/>
          <w:sz w:val="18"/>
          <w:szCs w:val="18"/>
          <w:u w:val="single"/>
        </w:rPr>
        <w:t xml:space="preserve">Confidentiality </w:t>
      </w:r>
    </w:p>
    <w:p w:rsidR="00C7190C" w:rsidRDefault="00C7190C" w:rsidP="00C7190C">
      <w:pPr>
        <w:ind w:left="720"/>
        <w:jc w:val="both"/>
        <w:rPr>
          <w:rFonts w:ascii="Verdana" w:hAnsi="Verdana"/>
          <w:sz w:val="18"/>
          <w:szCs w:val="18"/>
        </w:rPr>
      </w:pPr>
      <w:r>
        <w:rPr>
          <w:rFonts w:ascii="Verdana" w:hAnsi="Verdana"/>
          <w:sz w:val="18"/>
          <w:szCs w:val="18"/>
        </w:rPr>
        <w:t>Each Party herein agrees and undertakes not to divulge or disclose any Confidential Information of the other Party to any third party without prior consent of such other Party disclosing the information. Provided however, the obligation under this Article shall not apply when disclosure is to affiliates, officers, directors, and representatives on a need-to-know basis hereunder or when disclosure is required under Law.</w:t>
      </w:r>
    </w:p>
    <w:p w:rsidR="00C7190C" w:rsidRDefault="00C7190C" w:rsidP="00C7190C">
      <w:pPr>
        <w:ind w:left="720"/>
        <w:jc w:val="both"/>
        <w:rPr>
          <w:rFonts w:ascii="Verdana" w:hAnsi="Verdana"/>
          <w:sz w:val="18"/>
          <w:szCs w:val="18"/>
        </w:rPr>
      </w:pPr>
    </w:p>
    <w:p w:rsidR="00C7190C" w:rsidRPr="00DE56AB" w:rsidRDefault="00C7190C" w:rsidP="00C7190C">
      <w:pPr>
        <w:ind w:left="720" w:hanging="720"/>
        <w:jc w:val="both"/>
        <w:rPr>
          <w:rFonts w:ascii="Verdana" w:hAnsi="Verdana"/>
          <w:b/>
          <w:sz w:val="18"/>
          <w:szCs w:val="18"/>
        </w:rPr>
      </w:pPr>
      <w:r>
        <w:rPr>
          <w:rFonts w:ascii="Verdana" w:hAnsi="Verdana"/>
          <w:sz w:val="18"/>
          <w:szCs w:val="18"/>
        </w:rPr>
        <w:t>1</w:t>
      </w:r>
      <w:ins w:id="324" w:author="Misha Bhalla" w:date="2018-08-28T16:39:00Z">
        <w:r w:rsidR="00DC2BBD">
          <w:rPr>
            <w:rFonts w:ascii="Verdana" w:hAnsi="Verdana"/>
            <w:sz w:val="18"/>
            <w:szCs w:val="18"/>
          </w:rPr>
          <w:t>1</w:t>
        </w:r>
      </w:ins>
      <w:del w:id="325" w:author="Misha Bhalla" w:date="2018-08-28T16:39:00Z">
        <w:r w:rsidR="009D3ACA" w:rsidDel="00DC2BBD">
          <w:rPr>
            <w:rFonts w:ascii="Verdana" w:hAnsi="Verdana"/>
            <w:sz w:val="18"/>
            <w:szCs w:val="18"/>
          </w:rPr>
          <w:delText>2</w:delText>
        </w:r>
      </w:del>
      <w:r>
        <w:rPr>
          <w:rFonts w:ascii="Verdana" w:hAnsi="Verdana"/>
          <w:sz w:val="18"/>
          <w:szCs w:val="18"/>
        </w:rPr>
        <w:t>.6</w:t>
      </w:r>
      <w:r>
        <w:rPr>
          <w:rFonts w:ascii="Verdana" w:hAnsi="Verdana"/>
          <w:sz w:val="18"/>
          <w:szCs w:val="18"/>
        </w:rPr>
        <w:tab/>
      </w:r>
      <w:r w:rsidRPr="00DE56AB">
        <w:rPr>
          <w:rFonts w:ascii="Verdana" w:hAnsi="Verdana"/>
          <w:sz w:val="18"/>
          <w:szCs w:val="18"/>
          <w:u w:val="single"/>
        </w:rPr>
        <w:t>Severability</w:t>
      </w:r>
    </w:p>
    <w:p w:rsidR="00C7190C" w:rsidRDefault="00C7190C" w:rsidP="00C7190C">
      <w:pPr>
        <w:ind w:left="720"/>
        <w:jc w:val="both"/>
        <w:rPr>
          <w:rFonts w:ascii="Verdana" w:hAnsi="Verdana"/>
          <w:sz w:val="18"/>
          <w:szCs w:val="18"/>
        </w:rPr>
      </w:pPr>
      <w:r w:rsidRPr="00DE56AB">
        <w:rPr>
          <w:rFonts w:ascii="Verdana" w:hAnsi="Verdana"/>
          <w:sz w:val="18"/>
          <w:szCs w:val="18"/>
        </w:rPr>
        <w:t xml:space="preserve">If  any  provision  of  this  Agreement is  adjudged  by  a  court  to  be  void  or unenforceable, the same shall in no way affect any other provision of this </w:t>
      </w:r>
      <w:r w:rsidRPr="00DE56AB">
        <w:rPr>
          <w:rFonts w:ascii="Verdana" w:hAnsi="Verdana"/>
          <w:sz w:val="18"/>
          <w:szCs w:val="18"/>
        </w:rPr>
        <w:lastRenderedPageBreak/>
        <w:t>Agreement, or its validity  or enforceability, and the unenforceable provision shall be performed to the extent valid and enforceable</w:t>
      </w:r>
    </w:p>
    <w:p w:rsidR="00377045" w:rsidRDefault="00377045" w:rsidP="00C7190C">
      <w:pPr>
        <w:ind w:left="720"/>
        <w:jc w:val="both"/>
        <w:rPr>
          <w:rFonts w:ascii="Verdana" w:hAnsi="Verdana"/>
          <w:sz w:val="18"/>
          <w:szCs w:val="18"/>
        </w:rPr>
      </w:pPr>
    </w:p>
    <w:p w:rsidR="008F74BD" w:rsidRDefault="008F74BD">
      <w:pPr>
        <w:rPr>
          <w:rFonts w:ascii="Verdana" w:hAnsi="Verdana"/>
          <w:sz w:val="18"/>
          <w:szCs w:val="18"/>
        </w:rPr>
      </w:pPr>
      <w:r>
        <w:rPr>
          <w:rFonts w:ascii="Verdana" w:hAnsi="Verdana"/>
          <w:sz w:val="18"/>
          <w:szCs w:val="18"/>
        </w:rPr>
        <w:br w:type="page"/>
      </w:r>
    </w:p>
    <w:p w:rsidR="00C7190C" w:rsidRDefault="00C7190C" w:rsidP="00C7190C">
      <w:pPr>
        <w:jc w:val="both"/>
        <w:rPr>
          <w:rFonts w:ascii="Verdana" w:hAnsi="Verdana"/>
          <w:sz w:val="18"/>
          <w:szCs w:val="18"/>
        </w:rPr>
      </w:pPr>
      <w:r>
        <w:rPr>
          <w:rFonts w:ascii="Verdana" w:hAnsi="Verdana"/>
          <w:sz w:val="18"/>
          <w:szCs w:val="18"/>
        </w:rPr>
        <w:lastRenderedPageBreak/>
        <w:t>1</w:t>
      </w:r>
      <w:del w:id="326" w:author="Misha Bhalla" w:date="2018-08-28T16:39:00Z">
        <w:r w:rsidR="009D3ACA" w:rsidDel="00DC2BBD">
          <w:rPr>
            <w:rFonts w:ascii="Verdana" w:hAnsi="Verdana"/>
            <w:sz w:val="18"/>
            <w:szCs w:val="18"/>
          </w:rPr>
          <w:delText>2</w:delText>
        </w:r>
      </w:del>
      <w:ins w:id="327" w:author="Misha Bhalla" w:date="2018-08-28T16:39:00Z">
        <w:r w:rsidR="00DC2BBD">
          <w:rPr>
            <w:rFonts w:ascii="Verdana" w:hAnsi="Verdana"/>
            <w:sz w:val="18"/>
            <w:szCs w:val="18"/>
          </w:rPr>
          <w:t>1</w:t>
        </w:r>
      </w:ins>
      <w:r>
        <w:rPr>
          <w:rFonts w:ascii="Verdana" w:hAnsi="Verdana"/>
          <w:sz w:val="18"/>
          <w:szCs w:val="18"/>
        </w:rPr>
        <w:t>.</w:t>
      </w:r>
      <w:r w:rsidR="001940D1">
        <w:rPr>
          <w:rFonts w:ascii="Verdana" w:hAnsi="Verdana"/>
          <w:sz w:val="18"/>
          <w:szCs w:val="18"/>
        </w:rPr>
        <w:t>7</w:t>
      </w:r>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p>
    <w:p w:rsidR="00377045" w:rsidRPr="00DE56AB" w:rsidRDefault="00C7190C" w:rsidP="00C7190C">
      <w:pPr>
        <w:ind w:left="720"/>
        <w:jc w:val="both"/>
        <w:rPr>
          <w:rFonts w:ascii="Verdana" w:hAnsi="Verdana"/>
          <w:sz w:val="18"/>
          <w:szCs w:val="18"/>
        </w:rPr>
      </w:pPr>
      <w:r w:rsidRPr="00DE56AB">
        <w:rPr>
          <w:rFonts w:ascii="Verdana" w:hAnsi="Verdana"/>
          <w:sz w:val="18"/>
          <w:szCs w:val="18"/>
        </w:rPr>
        <w:t>This Agreement and any document to be provided under this Agreement may be executed in two (2) or more counterparts</w:t>
      </w:r>
      <w:r w:rsidR="000810BA">
        <w:rPr>
          <w:rFonts w:ascii="Verdana" w:hAnsi="Verdana"/>
          <w:sz w:val="18"/>
          <w:szCs w:val="18"/>
        </w:rPr>
        <w:t>.</w:t>
      </w:r>
    </w:p>
    <w:p w:rsidR="00C7190C" w:rsidRDefault="00C7190C" w:rsidP="00516503">
      <w:pPr>
        <w:pStyle w:val="DefaultText"/>
        <w:ind w:left="720" w:hanging="720"/>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6B5CA1" w:rsidRDefault="006B5CA1" w:rsidP="006B5CA1">
      <w:pPr>
        <w:pStyle w:val="DefaultText"/>
        <w:rPr>
          <w:rFonts w:ascii="Verdana" w:hAnsi="Verdana"/>
          <w:b/>
          <w:spacing w:val="2"/>
          <w:sz w:val="18"/>
          <w:szCs w:val="18"/>
        </w:rPr>
      </w:pPr>
      <w:r w:rsidRPr="009661C2">
        <w:rPr>
          <w:rFonts w:ascii="Verdana" w:hAnsi="Verdana"/>
          <w:b/>
          <w:spacing w:val="2"/>
          <w:sz w:val="18"/>
          <w:szCs w:val="18"/>
        </w:rPr>
        <w:t>ARTICLE 1</w:t>
      </w:r>
      <w:del w:id="328" w:author="Misha Bhalla" w:date="2018-08-28T16:39:00Z">
        <w:r w:rsidR="00EE5B51" w:rsidDel="00DC2BBD">
          <w:rPr>
            <w:rFonts w:ascii="Verdana" w:hAnsi="Verdana"/>
            <w:b/>
            <w:spacing w:val="2"/>
            <w:sz w:val="18"/>
            <w:szCs w:val="18"/>
          </w:rPr>
          <w:delText>3</w:delText>
        </w:r>
      </w:del>
      <w:ins w:id="329" w:author="Misha Bhalla" w:date="2018-08-28T16:39:00Z">
        <w:r w:rsidR="00DC2BBD">
          <w:rPr>
            <w:rFonts w:ascii="Verdana" w:hAnsi="Verdana"/>
            <w:b/>
            <w:spacing w:val="2"/>
            <w:sz w:val="18"/>
            <w:szCs w:val="18"/>
          </w:rPr>
          <w:t>2</w:t>
        </w:r>
      </w:ins>
      <w:r>
        <w:rPr>
          <w:rFonts w:ascii="Verdana" w:hAnsi="Verdana"/>
          <w:b/>
          <w:spacing w:val="2"/>
          <w:sz w:val="18"/>
          <w:szCs w:val="18"/>
        </w:rPr>
        <w:t xml:space="preserve"> </w:t>
      </w:r>
      <w:r w:rsidR="008F74BD">
        <w:rPr>
          <w:rFonts w:ascii="Verdana" w:hAnsi="Verdana"/>
          <w:b/>
          <w:spacing w:val="2"/>
          <w:sz w:val="18"/>
          <w:szCs w:val="18"/>
        </w:rPr>
        <w:t>–</w:t>
      </w:r>
      <w:r>
        <w:rPr>
          <w:rFonts w:ascii="Verdana" w:hAnsi="Verdana"/>
          <w:b/>
          <w:spacing w:val="2"/>
          <w:sz w:val="18"/>
          <w:szCs w:val="18"/>
        </w:rPr>
        <w:t xml:space="preserve"> </w:t>
      </w:r>
      <w:r w:rsidRPr="009661C2">
        <w:rPr>
          <w:rFonts w:ascii="Verdana" w:hAnsi="Verdana"/>
          <w:b/>
          <w:spacing w:val="2"/>
          <w:sz w:val="18"/>
          <w:szCs w:val="18"/>
        </w:rPr>
        <w:t>DEFINITIONS</w:t>
      </w:r>
    </w:p>
    <w:p w:rsidR="008F74BD" w:rsidRDefault="008F74BD" w:rsidP="006B5CA1">
      <w:pPr>
        <w:pStyle w:val="DefaultText"/>
        <w:rPr>
          <w:rFonts w:ascii="Verdana" w:hAnsi="Verdana"/>
          <w:b/>
          <w:spacing w:val="2"/>
          <w:sz w:val="18"/>
          <w:szCs w:val="18"/>
        </w:rPr>
      </w:pPr>
    </w:p>
    <w:p w:rsidR="000810BA" w:rsidRPr="008F74BD" w:rsidRDefault="000810BA" w:rsidP="006B5CA1">
      <w:pPr>
        <w:pStyle w:val="DefaultText"/>
        <w:rPr>
          <w:rFonts w:ascii="Verdana" w:hAnsi="Verdana"/>
          <w:spacing w:val="2"/>
          <w:sz w:val="18"/>
          <w:szCs w:val="18"/>
        </w:rPr>
      </w:pPr>
      <w:r w:rsidRPr="008F74BD">
        <w:rPr>
          <w:rFonts w:ascii="Verdana" w:hAnsi="Verdana"/>
          <w:spacing w:val="2"/>
          <w:sz w:val="18"/>
          <w:szCs w:val="18"/>
        </w:rPr>
        <w:t xml:space="preserve">In this Agreement, except as otherwise provided, </w:t>
      </w:r>
      <w:proofErr w:type="spellStart"/>
      <w:r w:rsidRPr="008F74BD">
        <w:rPr>
          <w:rFonts w:ascii="Verdana" w:hAnsi="Verdana"/>
          <w:spacing w:val="2"/>
          <w:sz w:val="18"/>
          <w:szCs w:val="18"/>
        </w:rPr>
        <w:t>capitalised</w:t>
      </w:r>
      <w:proofErr w:type="spellEnd"/>
      <w:r w:rsidRPr="008F74BD">
        <w:rPr>
          <w:rFonts w:ascii="Verdana" w:hAnsi="Verdana"/>
          <w:spacing w:val="2"/>
          <w:sz w:val="18"/>
          <w:szCs w:val="18"/>
        </w:rPr>
        <w:t xml:space="preserve"> terms shall have</w:t>
      </w:r>
      <w:r>
        <w:rPr>
          <w:rFonts w:ascii="Verdana" w:hAnsi="Verdana"/>
          <w:b/>
          <w:spacing w:val="2"/>
          <w:sz w:val="18"/>
          <w:szCs w:val="18"/>
        </w:rPr>
        <w:t xml:space="preserve"> </w:t>
      </w:r>
      <w:r w:rsidRPr="008F74BD">
        <w:rPr>
          <w:rFonts w:ascii="Verdana" w:hAnsi="Verdana"/>
          <w:spacing w:val="2"/>
          <w:sz w:val="18"/>
          <w:szCs w:val="18"/>
        </w:rPr>
        <w:t xml:space="preserve">the meaning assigned to them herein </w:t>
      </w:r>
      <w:r w:rsidR="008F74BD" w:rsidRPr="008F74BD">
        <w:rPr>
          <w:rFonts w:ascii="Verdana" w:hAnsi="Verdana"/>
          <w:spacing w:val="2"/>
          <w:sz w:val="18"/>
          <w:szCs w:val="18"/>
        </w:rPr>
        <w:t>below:</w:t>
      </w:r>
      <w:r w:rsidRPr="008F74BD">
        <w:rPr>
          <w:rFonts w:ascii="Verdana" w:hAnsi="Verdana"/>
          <w:spacing w:val="2"/>
          <w:sz w:val="18"/>
          <w:szCs w:val="18"/>
        </w:rPr>
        <w:t>-</w:t>
      </w:r>
    </w:p>
    <w:p w:rsidR="006B5CA1" w:rsidRPr="009661C2" w:rsidRDefault="006B5CA1" w:rsidP="006B5CA1">
      <w:pPr>
        <w:tabs>
          <w:tab w:val="left" w:pos="720"/>
        </w:tabs>
        <w:ind w:left="720" w:hanging="720"/>
        <w:jc w:val="both"/>
        <w:rPr>
          <w:rFonts w:ascii="Verdana" w:hAnsi="Verdana"/>
          <w:spacing w:val="2"/>
          <w:sz w:val="18"/>
          <w:szCs w:val="18"/>
        </w:rPr>
      </w:pPr>
    </w:p>
    <w:p w:rsidR="006B5CA1" w:rsidRDefault="006B5CA1" w:rsidP="006B5CA1">
      <w:pPr>
        <w:ind w:left="720" w:hanging="720"/>
        <w:jc w:val="both"/>
        <w:rPr>
          <w:rFonts w:ascii="Verdana" w:hAnsi="Verdana"/>
          <w:spacing w:val="2"/>
          <w:sz w:val="18"/>
          <w:szCs w:val="18"/>
        </w:rPr>
      </w:pPr>
      <w:r w:rsidRPr="009661C2">
        <w:rPr>
          <w:rFonts w:ascii="Verdana" w:hAnsi="Verdana"/>
          <w:spacing w:val="2"/>
          <w:sz w:val="18"/>
          <w:szCs w:val="18"/>
        </w:rPr>
        <w:t>(</w:t>
      </w:r>
      <w:proofErr w:type="spellStart"/>
      <w:r w:rsidRPr="009661C2">
        <w:rPr>
          <w:rFonts w:ascii="Verdana" w:hAnsi="Verdana"/>
          <w:spacing w:val="2"/>
          <w:sz w:val="18"/>
          <w:szCs w:val="18"/>
        </w:rPr>
        <w:t>i</w:t>
      </w:r>
      <w:proofErr w:type="spellEnd"/>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r w:rsidR="00317121">
        <w:rPr>
          <w:rFonts w:ascii="Verdana" w:hAnsi="Verdana"/>
          <w:spacing w:val="2"/>
          <w:sz w:val="18"/>
          <w:szCs w:val="18"/>
        </w:rPr>
        <w:t>S</w:t>
      </w:r>
      <w:r w:rsidR="00317121" w:rsidRPr="009661C2">
        <w:rPr>
          <w:rFonts w:ascii="Verdana" w:hAnsi="Verdana"/>
          <w:spacing w:val="2"/>
          <w:sz w:val="18"/>
          <w:szCs w:val="18"/>
        </w:rPr>
        <w:t>ervices</w:t>
      </w:r>
      <w:r w:rsidR="000810BA">
        <w:rPr>
          <w:rFonts w:ascii="Verdana" w:hAnsi="Verdana"/>
          <w:spacing w:val="2"/>
          <w:sz w:val="18"/>
          <w:szCs w:val="18"/>
        </w:rPr>
        <w:t xml:space="preserve"> in respect of a Vehicle</w:t>
      </w:r>
      <w:r w:rsidR="0090301E">
        <w:rPr>
          <w:rFonts w:ascii="Verdana" w:hAnsi="Verdana"/>
          <w:spacing w:val="2"/>
          <w:sz w:val="18"/>
          <w:szCs w:val="18"/>
        </w:rPr>
        <w:t xml:space="preserve"> </w:t>
      </w:r>
      <w:r w:rsidRPr="009661C2">
        <w:rPr>
          <w:rFonts w:ascii="Verdana" w:hAnsi="Verdana"/>
          <w:spacing w:val="2"/>
          <w:sz w:val="18"/>
          <w:szCs w:val="18"/>
        </w:rPr>
        <w:t>are provided to the Client</w:t>
      </w:r>
      <w:r w:rsidR="000810BA">
        <w:rPr>
          <w:rFonts w:ascii="Verdana" w:hAnsi="Verdana"/>
          <w:spacing w:val="2"/>
          <w:sz w:val="18"/>
          <w:szCs w:val="18"/>
        </w:rPr>
        <w:t xml:space="preserve"> by LPIN</w:t>
      </w:r>
      <w:r w:rsidRPr="009661C2">
        <w:rPr>
          <w:rFonts w:ascii="Verdana" w:hAnsi="Verdana"/>
          <w:spacing w:val="2"/>
          <w:sz w:val="18"/>
          <w:szCs w:val="18"/>
        </w:rPr>
        <w:t xml:space="preserve">, as specified in the </w:t>
      </w:r>
      <w:r>
        <w:rPr>
          <w:rFonts w:ascii="Verdana" w:hAnsi="Verdana"/>
          <w:spacing w:val="2"/>
          <w:sz w:val="18"/>
          <w:szCs w:val="18"/>
        </w:rPr>
        <w:t xml:space="preserve">relevant </w:t>
      </w:r>
      <w:r w:rsidR="000E76A4">
        <w:rPr>
          <w:rFonts w:ascii="Verdana" w:hAnsi="Verdana"/>
          <w:spacing w:val="2"/>
          <w:sz w:val="18"/>
          <w:szCs w:val="18"/>
        </w:rPr>
        <w:t>Quote which is confirmed by way of an Order by the Client</w:t>
      </w:r>
      <w:r>
        <w:rPr>
          <w:rFonts w:ascii="Verdana" w:hAnsi="Verdana"/>
          <w:spacing w:val="2"/>
          <w:sz w:val="18"/>
          <w:szCs w:val="18"/>
        </w:rPr>
        <w:t>.</w:t>
      </w:r>
    </w:p>
    <w:p w:rsidR="006B5CA1" w:rsidRDefault="006B5CA1" w:rsidP="006B5CA1">
      <w:pPr>
        <w:ind w:left="720" w:hanging="720"/>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w:t>
      </w:r>
      <w:r w:rsidR="001940D1">
        <w:rPr>
          <w:rFonts w:ascii="Verdana" w:hAnsi="Verdana"/>
          <w:spacing w:val="2"/>
          <w:sz w:val="18"/>
          <w:szCs w:val="18"/>
        </w:rPr>
        <w:t>on which the</w:t>
      </w:r>
      <w:r w:rsidR="00D15965">
        <w:rPr>
          <w:rFonts w:ascii="Verdana" w:hAnsi="Verdana"/>
          <w:spacing w:val="2"/>
          <w:sz w:val="18"/>
          <w:szCs w:val="18"/>
        </w:rPr>
        <w:t xml:space="preserve"> Services in respect of a Vehicle commence as </w:t>
      </w:r>
      <w:r w:rsidR="00D15965" w:rsidRPr="009661C2">
        <w:rPr>
          <w:rFonts w:ascii="Verdana" w:hAnsi="Verdana"/>
          <w:spacing w:val="2"/>
          <w:sz w:val="18"/>
          <w:szCs w:val="18"/>
        </w:rPr>
        <w:t xml:space="preserve">specified in the </w:t>
      </w:r>
      <w:r w:rsidR="000E76A4">
        <w:rPr>
          <w:rFonts w:ascii="Verdana" w:hAnsi="Verdana"/>
          <w:spacing w:val="2"/>
          <w:sz w:val="18"/>
          <w:szCs w:val="18"/>
        </w:rPr>
        <w:t>relevant Quote which is confirmed by way of an Order by the Client</w:t>
      </w:r>
      <w:r w:rsidR="001940D1">
        <w:rPr>
          <w:rFonts w:ascii="Verdana" w:hAnsi="Verdana"/>
          <w:spacing w:val="2"/>
          <w:sz w:val="18"/>
          <w:szCs w:val="18"/>
        </w:rPr>
        <w:t xml:space="preserve">. </w:t>
      </w:r>
    </w:p>
    <w:p w:rsidR="006B5CA1" w:rsidRPr="009661C2" w:rsidRDefault="006B5CA1" w:rsidP="006B5CA1">
      <w:pPr>
        <w:jc w:val="both"/>
        <w:rPr>
          <w:rFonts w:ascii="Verdana" w:hAnsi="Verdana"/>
          <w:spacing w:val="2"/>
          <w:sz w:val="18"/>
          <w:szCs w:val="18"/>
        </w:rPr>
      </w:pPr>
    </w:p>
    <w:p w:rsidR="006B5CA1" w:rsidRDefault="006B5CA1" w:rsidP="006B5CA1">
      <w:pPr>
        <w:ind w:left="720" w:hanging="720"/>
        <w:jc w:val="both"/>
        <w:rPr>
          <w:rFonts w:ascii="Verdana" w:hAnsi="Verdana"/>
          <w:spacing w:val="2"/>
          <w:sz w:val="18"/>
          <w:szCs w:val="18"/>
        </w:rPr>
      </w:pPr>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shall mean any information that is not public</w:t>
      </w:r>
      <w:r w:rsidR="00865D03">
        <w:rPr>
          <w:rFonts w:ascii="Verdana" w:hAnsi="Verdana"/>
          <w:spacing w:val="2"/>
          <w:sz w:val="18"/>
          <w:szCs w:val="18"/>
        </w:rPr>
        <w:t>ly</w:t>
      </w:r>
      <w:r>
        <w:rPr>
          <w:rFonts w:ascii="Verdana" w:hAnsi="Verdana"/>
          <w:spacing w:val="2"/>
          <w:sz w:val="18"/>
          <w:szCs w:val="18"/>
        </w:rPr>
        <w:t xml:space="preserve"> available and is provided by one Party to the other Party for the purposes of implementing this Agreement. Confidential Information shall include any and all information obtained or disclosed, including, but not limited to, all data, documents, applicatio</w:t>
      </w:r>
      <w:r w:rsidR="008F74BD">
        <w:rPr>
          <w:rFonts w:ascii="Verdana" w:hAnsi="Verdana"/>
          <w:spacing w:val="2"/>
          <w:sz w:val="18"/>
          <w:szCs w:val="18"/>
        </w:rPr>
        <w:t xml:space="preserve">n, </w:t>
      </w:r>
      <w:r>
        <w:rPr>
          <w:rFonts w:ascii="Verdana" w:hAnsi="Verdana"/>
          <w:spacing w:val="2"/>
          <w:sz w:val="18"/>
          <w:szCs w:val="18"/>
        </w:rPr>
        <w:t xml:space="preserve">statements, processes, plans and/or any business/customer information marketing strategies/plans and all other trade secrets, know how, confidential knowledge or information of the Party relating to its business, practices and procedures which is not otherwise </w:t>
      </w:r>
      <w:r w:rsidR="004711E0">
        <w:rPr>
          <w:rFonts w:ascii="Verdana" w:hAnsi="Verdana"/>
          <w:spacing w:val="2"/>
          <w:sz w:val="18"/>
          <w:szCs w:val="18"/>
        </w:rPr>
        <w:t>publicly</w:t>
      </w:r>
      <w:r>
        <w:rPr>
          <w:rFonts w:ascii="Verdana" w:hAnsi="Verdana"/>
          <w:spacing w:val="2"/>
          <w:sz w:val="18"/>
          <w:szCs w:val="18"/>
        </w:rPr>
        <w:t xml:space="preserve"> available including the terms of the Agreement.</w:t>
      </w:r>
    </w:p>
    <w:p w:rsidR="006B5CA1" w:rsidRDefault="006B5CA1" w:rsidP="006B5CA1">
      <w:pPr>
        <w:ind w:left="720" w:hanging="720"/>
        <w:jc w:val="both"/>
        <w:rPr>
          <w:rFonts w:ascii="Verdana" w:hAnsi="Verdana"/>
          <w:spacing w:val="2"/>
          <w:sz w:val="18"/>
          <w:szCs w:val="18"/>
        </w:rPr>
      </w:pPr>
    </w:p>
    <w:p w:rsidR="00F01C8C" w:rsidRDefault="006B5CA1" w:rsidP="006B5CA1">
      <w:pPr>
        <w:ind w:left="720" w:hanging="720"/>
        <w:jc w:val="both"/>
        <w:rPr>
          <w:rFonts w:ascii="Verdana" w:hAnsi="Verdana"/>
          <w:b/>
          <w:spacing w:val="2"/>
          <w:sz w:val="18"/>
          <w:szCs w:val="18"/>
        </w:rPr>
      </w:pPr>
      <w:r>
        <w:rPr>
          <w:rFonts w:ascii="Verdana" w:hAnsi="Verdana"/>
          <w:spacing w:val="2"/>
          <w:sz w:val="18"/>
          <w:szCs w:val="18"/>
        </w:rPr>
        <w:t>(iv)</w:t>
      </w:r>
      <w:r>
        <w:rPr>
          <w:rFonts w:ascii="Verdana" w:hAnsi="Verdana"/>
          <w:spacing w:val="2"/>
          <w:sz w:val="18"/>
          <w:szCs w:val="18"/>
        </w:rPr>
        <w:tab/>
      </w:r>
      <w:r w:rsidR="00F01C8C">
        <w:rPr>
          <w:rFonts w:ascii="Verdana" w:hAnsi="Verdana"/>
          <w:spacing w:val="2"/>
          <w:sz w:val="18"/>
          <w:szCs w:val="18"/>
        </w:rPr>
        <w:t>“</w:t>
      </w:r>
      <w:r w:rsidR="00F01C8C" w:rsidRPr="00F01C8C">
        <w:rPr>
          <w:rFonts w:ascii="Verdana" w:hAnsi="Verdana"/>
          <w:b/>
          <w:spacing w:val="2"/>
          <w:sz w:val="18"/>
          <w:szCs w:val="18"/>
        </w:rPr>
        <w:t>Designated Representatives</w:t>
      </w:r>
      <w:r w:rsidR="00F01C8C">
        <w:rPr>
          <w:rFonts w:ascii="Verdana" w:hAnsi="Verdana"/>
          <w:b/>
          <w:spacing w:val="2"/>
          <w:sz w:val="18"/>
          <w:szCs w:val="18"/>
        </w:rPr>
        <w:t xml:space="preserve">” </w:t>
      </w:r>
      <w:r w:rsidR="00021CD1" w:rsidRPr="00021CD1">
        <w:rPr>
          <w:rFonts w:ascii="Verdana" w:hAnsi="Verdana"/>
          <w:spacing w:val="2"/>
          <w:sz w:val="18"/>
          <w:szCs w:val="18"/>
        </w:rPr>
        <w:t>mean representatives designated by LPIN</w:t>
      </w:r>
      <w:r w:rsidR="00D15965">
        <w:rPr>
          <w:rFonts w:ascii="Verdana" w:hAnsi="Verdana"/>
          <w:spacing w:val="2"/>
          <w:sz w:val="18"/>
          <w:szCs w:val="18"/>
        </w:rPr>
        <w:t xml:space="preserve"> and duly informed to the Client for purposes of this Agreement and Services to be provided hereunder.</w:t>
      </w:r>
    </w:p>
    <w:p w:rsidR="0090301E" w:rsidRDefault="0090301E" w:rsidP="006B5CA1">
      <w:pPr>
        <w:ind w:left="720" w:hanging="720"/>
        <w:jc w:val="both"/>
        <w:rPr>
          <w:rFonts w:ascii="Verdana" w:hAnsi="Verdana"/>
          <w:spacing w:val="2"/>
          <w:sz w:val="18"/>
          <w:szCs w:val="18"/>
        </w:rPr>
      </w:pPr>
    </w:p>
    <w:p w:rsidR="006B5CA1" w:rsidRPr="009661C2" w:rsidRDefault="00F01C8C" w:rsidP="0016296D">
      <w:pPr>
        <w:ind w:left="720" w:hanging="720"/>
        <w:jc w:val="both"/>
        <w:rPr>
          <w:rFonts w:ascii="Verdana" w:hAnsi="Verdana"/>
          <w:spacing w:val="2"/>
          <w:sz w:val="18"/>
          <w:szCs w:val="18"/>
        </w:rPr>
      </w:pPr>
      <w:r>
        <w:rPr>
          <w:rFonts w:ascii="Verdana" w:hAnsi="Verdana"/>
          <w:spacing w:val="2"/>
          <w:sz w:val="18"/>
          <w:szCs w:val="18"/>
        </w:rPr>
        <w:t xml:space="preserve">(v) </w:t>
      </w:r>
      <w:r>
        <w:rPr>
          <w:rFonts w:ascii="Verdana" w:hAnsi="Verdana"/>
          <w:spacing w:val="2"/>
          <w:sz w:val="18"/>
          <w:szCs w:val="18"/>
        </w:rPr>
        <w:tab/>
      </w:r>
      <w:r w:rsidR="006B5CA1" w:rsidRPr="009661C2">
        <w:rPr>
          <w:rFonts w:ascii="Verdana" w:hAnsi="Verdana"/>
          <w:spacing w:val="2"/>
          <w:sz w:val="18"/>
          <w:szCs w:val="18"/>
        </w:rPr>
        <w:t>“</w:t>
      </w:r>
      <w:commentRangeStart w:id="330"/>
      <w:r w:rsidR="006B5CA1" w:rsidRPr="00F83462">
        <w:rPr>
          <w:rFonts w:ascii="Verdana" w:hAnsi="Verdana"/>
          <w:b/>
          <w:spacing w:val="2"/>
          <w:sz w:val="18"/>
          <w:szCs w:val="18"/>
        </w:rPr>
        <w:t xml:space="preserve">Designated </w:t>
      </w:r>
      <w:proofErr w:type="spellStart"/>
      <w:r w:rsidR="006B5CA1" w:rsidRPr="00F83462">
        <w:rPr>
          <w:rFonts w:ascii="Verdana" w:hAnsi="Verdana"/>
          <w:b/>
          <w:spacing w:val="2"/>
          <w:sz w:val="18"/>
          <w:szCs w:val="18"/>
        </w:rPr>
        <w:t>Authorised</w:t>
      </w:r>
      <w:proofErr w:type="spellEnd"/>
      <w:r w:rsidR="006B5CA1" w:rsidRPr="00F83462">
        <w:rPr>
          <w:rFonts w:ascii="Verdana" w:hAnsi="Verdana"/>
          <w:b/>
          <w:spacing w:val="2"/>
          <w:sz w:val="18"/>
          <w:szCs w:val="18"/>
        </w:rPr>
        <w:t xml:space="preserve"> Workshops</w:t>
      </w:r>
      <w:r w:rsidR="006B5CA1" w:rsidRPr="009661C2">
        <w:rPr>
          <w:rFonts w:ascii="Verdana" w:hAnsi="Verdana"/>
          <w:spacing w:val="2"/>
          <w:sz w:val="18"/>
          <w:szCs w:val="18"/>
        </w:rPr>
        <w:t xml:space="preserve">” </w:t>
      </w:r>
      <w:commentRangeEnd w:id="330"/>
      <w:r w:rsidR="000E76A4">
        <w:rPr>
          <w:rStyle w:val="CommentReference"/>
        </w:rPr>
        <w:commentReference w:id="330"/>
      </w:r>
      <w:r w:rsidR="006B5CA1" w:rsidRPr="009661C2">
        <w:rPr>
          <w:rFonts w:ascii="Verdana" w:hAnsi="Verdana"/>
          <w:spacing w:val="2"/>
          <w:sz w:val="18"/>
          <w:szCs w:val="18"/>
        </w:rPr>
        <w:t xml:space="preserve">means the auto workshops or any of them, </w:t>
      </w:r>
      <w:r w:rsidR="00D15965">
        <w:rPr>
          <w:rFonts w:ascii="Verdana" w:hAnsi="Verdana"/>
          <w:spacing w:val="2"/>
          <w:sz w:val="18"/>
          <w:szCs w:val="18"/>
        </w:rPr>
        <w:t>identified</w:t>
      </w:r>
      <w:r w:rsidR="000E76A4">
        <w:rPr>
          <w:rFonts w:ascii="Verdana" w:hAnsi="Verdana"/>
          <w:spacing w:val="2"/>
          <w:sz w:val="18"/>
          <w:szCs w:val="18"/>
        </w:rPr>
        <w:t xml:space="preserve"> </w:t>
      </w:r>
      <w:r w:rsidR="00D15965">
        <w:rPr>
          <w:rFonts w:ascii="Verdana" w:hAnsi="Verdana"/>
          <w:spacing w:val="2"/>
          <w:sz w:val="18"/>
          <w:szCs w:val="18"/>
        </w:rPr>
        <w:t>by the Client or an entity providing insurance in respect of the Vehicle.</w:t>
      </w:r>
    </w:p>
    <w:p w:rsidR="006B5CA1" w:rsidRDefault="006B5CA1" w:rsidP="006B5CA1">
      <w:pPr>
        <w:ind w:left="720" w:hanging="720"/>
        <w:jc w:val="both"/>
        <w:rPr>
          <w:rFonts w:ascii="Verdana" w:hAnsi="Verdana"/>
          <w:spacing w:val="2"/>
          <w:sz w:val="18"/>
          <w:szCs w:val="18"/>
        </w:rPr>
      </w:pPr>
    </w:p>
    <w:p w:rsidR="006B5CA1" w:rsidRDefault="006B5CA1" w:rsidP="006B5CA1">
      <w:pPr>
        <w:ind w:left="720" w:hanging="720"/>
        <w:jc w:val="both"/>
        <w:rPr>
          <w:rFonts w:ascii="Verdana" w:hAnsi="Verdana"/>
          <w:sz w:val="18"/>
          <w:szCs w:val="18"/>
        </w:rPr>
      </w:pPr>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p>
    <w:p w:rsidR="006B5CA1" w:rsidRDefault="006B5CA1" w:rsidP="006B5CA1">
      <w:pPr>
        <w:ind w:left="720" w:hanging="720"/>
        <w:jc w:val="both"/>
        <w:rPr>
          <w:rFonts w:ascii="Verdana" w:hAnsi="Verdana"/>
          <w:sz w:val="18"/>
          <w:szCs w:val="18"/>
        </w:rPr>
      </w:pPr>
    </w:p>
    <w:p w:rsidR="006B5CA1" w:rsidRDefault="006B5CA1" w:rsidP="006B5CA1">
      <w:pPr>
        <w:ind w:left="720" w:hanging="720"/>
        <w:jc w:val="both"/>
        <w:rPr>
          <w:rFonts w:ascii="Verdana" w:hAnsi="Verdana"/>
          <w:sz w:val="18"/>
          <w:szCs w:val="18"/>
        </w:rPr>
      </w:pPr>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p>
    <w:p w:rsidR="006B5CA1" w:rsidRPr="009661C2" w:rsidRDefault="006B5CA1" w:rsidP="006B5CA1">
      <w:pPr>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w:t>
      </w:r>
      <w:r w:rsidR="00D6350D">
        <w:rPr>
          <w:rFonts w:ascii="Verdana" w:hAnsi="Verdana"/>
          <w:spacing w:val="2"/>
          <w:sz w:val="18"/>
          <w:szCs w:val="18"/>
        </w:rPr>
        <w:t xml:space="preserve">shall </w:t>
      </w:r>
      <w:r w:rsidRPr="009661C2">
        <w:rPr>
          <w:rFonts w:ascii="Verdana" w:hAnsi="Verdana"/>
          <w:spacing w:val="2"/>
          <w:sz w:val="18"/>
          <w:szCs w:val="18"/>
        </w:rPr>
        <w:t>mean</w:t>
      </w:r>
      <w:r w:rsidR="00BE51B8">
        <w:rPr>
          <w:rFonts w:ascii="Verdana" w:hAnsi="Verdana"/>
          <w:spacing w:val="2"/>
          <w:sz w:val="18"/>
          <w:szCs w:val="18"/>
        </w:rPr>
        <w:t xml:space="preserve"> the period </w:t>
      </w:r>
      <w:r w:rsidR="00D15965">
        <w:rPr>
          <w:rFonts w:ascii="Verdana" w:hAnsi="Verdana"/>
          <w:spacing w:val="2"/>
          <w:sz w:val="18"/>
          <w:szCs w:val="18"/>
        </w:rPr>
        <w:t xml:space="preserve">or part thereof </w:t>
      </w:r>
      <w:r w:rsidR="00D15965" w:rsidRPr="009661C2">
        <w:rPr>
          <w:rFonts w:ascii="Verdana" w:hAnsi="Verdana"/>
          <w:spacing w:val="2"/>
          <w:sz w:val="18"/>
          <w:szCs w:val="18"/>
        </w:rPr>
        <w:t xml:space="preserve">for which the </w:t>
      </w:r>
      <w:r w:rsidR="00D15965">
        <w:rPr>
          <w:rFonts w:ascii="Verdana" w:hAnsi="Verdana"/>
          <w:spacing w:val="2"/>
          <w:sz w:val="18"/>
          <w:szCs w:val="18"/>
        </w:rPr>
        <w:t>S</w:t>
      </w:r>
      <w:r w:rsidR="00D15965" w:rsidRPr="009661C2">
        <w:rPr>
          <w:rFonts w:ascii="Verdana" w:hAnsi="Verdana"/>
          <w:spacing w:val="2"/>
          <w:sz w:val="18"/>
          <w:szCs w:val="18"/>
        </w:rPr>
        <w:t>ervices</w:t>
      </w:r>
      <w:r w:rsidR="00D15965">
        <w:rPr>
          <w:rFonts w:ascii="Verdana" w:hAnsi="Verdana"/>
          <w:spacing w:val="2"/>
          <w:sz w:val="18"/>
          <w:szCs w:val="18"/>
        </w:rPr>
        <w:t xml:space="preserve"> in respect of a Vehicle </w:t>
      </w:r>
      <w:r w:rsidR="00D15965" w:rsidRPr="009661C2">
        <w:rPr>
          <w:rFonts w:ascii="Verdana" w:hAnsi="Verdana"/>
          <w:spacing w:val="2"/>
          <w:sz w:val="18"/>
          <w:szCs w:val="18"/>
        </w:rPr>
        <w:t>are provided to the Client</w:t>
      </w:r>
      <w:r w:rsidR="00D15965">
        <w:rPr>
          <w:rFonts w:ascii="Verdana" w:hAnsi="Verdana"/>
          <w:spacing w:val="2"/>
          <w:sz w:val="18"/>
          <w:szCs w:val="18"/>
        </w:rPr>
        <w:t xml:space="preserve"> by LPIN</w:t>
      </w:r>
      <w:r w:rsidR="00D15965" w:rsidRPr="009661C2">
        <w:rPr>
          <w:rFonts w:ascii="Verdana" w:hAnsi="Verdana"/>
          <w:spacing w:val="2"/>
          <w:sz w:val="18"/>
          <w:szCs w:val="18"/>
        </w:rPr>
        <w:t>, as specified</w:t>
      </w:r>
      <w:r w:rsidR="000E76A4">
        <w:rPr>
          <w:rFonts w:ascii="Verdana" w:hAnsi="Verdana"/>
          <w:spacing w:val="2"/>
          <w:sz w:val="18"/>
          <w:szCs w:val="18"/>
        </w:rPr>
        <w:t xml:space="preserve"> in the relevant Quote which is confirmed by way of an Order by the Client. </w:t>
      </w:r>
    </w:p>
    <w:p w:rsidR="006B5CA1" w:rsidRPr="009661C2" w:rsidRDefault="006B5CA1" w:rsidP="006B5CA1">
      <w:pPr>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w:t>
      </w:r>
      <w:r w:rsidR="0090301E">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Vehicle</w:t>
      </w:r>
      <w:r w:rsidRPr="009661C2">
        <w:rPr>
          <w:rFonts w:ascii="Verdana" w:hAnsi="Verdana"/>
          <w:spacing w:val="2"/>
          <w:sz w:val="18"/>
          <w:szCs w:val="18"/>
        </w:rPr>
        <w:t xml:space="preserve">" means the </w:t>
      </w:r>
      <w:r w:rsidR="004711E0">
        <w:rPr>
          <w:rFonts w:ascii="Verdana" w:hAnsi="Verdana"/>
          <w:spacing w:val="2"/>
          <w:sz w:val="18"/>
          <w:szCs w:val="18"/>
        </w:rPr>
        <w:t>truck used by the Cli</w:t>
      </w:r>
      <w:r w:rsidR="000B5306">
        <w:rPr>
          <w:rFonts w:ascii="Verdana" w:hAnsi="Verdana"/>
          <w:spacing w:val="2"/>
          <w:sz w:val="18"/>
          <w:szCs w:val="18"/>
        </w:rPr>
        <w:t>e</w:t>
      </w:r>
      <w:r w:rsidR="004711E0">
        <w:rPr>
          <w:rFonts w:ascii="Verdana" w:hAnsi="Verdana"/>
          <w:spacing w:val="2"/>
          <w:sz w:val="18"/>
          <w:szCs w:val="18"/>
        </w:rPr>
        <w:t>nt for commercial use</w:t>
      </w:r>
      <w:r w:rsidRPr="009661C2">
        <w:rPr>
          <w:rFonts w:ascii="Verdana" w:hAnsi="Verdana"/>
          <w:spacing w:val="2"/>
          <w:sz w:val="18"/>
          <w:szCs w:val="18"/>
        </w:rPr>
        <w:t xml:space="preserve">, </w:t>
      </w:r>
      <w:r w:rsidR="000E76A4">
        <w:rPr>
          <w:rFonts w:ascii="Verdana" w:hAnsi="Verdana"/>
          <w:spacing w:val="2"/>
          <w:sz w:val="18"/>
          <w:szCs w:val="18"/>
        </w:rPr>
        <w:t xml:space="preserve">as specified in the relevant Quote which is confirmed by way of an Order by the Client </w:t>
      </w:r>
      <w:r w:rsidRPr="009661C2">
        <w:rPr>
          <w:rFonts w:ascii="Verdana" w:hAnsi="Verdana"/>
          <w:spacing w:val="2"/>
          <w:sz w:val="18"/>
          <w:szCs w:val="18"/>
        </w:rPr>
        <w:t>.</w:t>
      </w:r>
    </w:p>
    <w:p w:rsidR="006B5CA1" w:rsidRPr="009661C2" w:rsidRDefault="006B5CA1" w:rsidP="006B5CA1">
      <w:pPr>
        <w:jc w:val="both"/>
        <w:rPr>
          <w:rFonts w:ascii="Verdana" w:hAnsi="Verdana"/>
          <w:spacing w:val="2"/>
          <w:sz w:val="18"/>
          <w:szCs w:val="18"/>
        </w:rPr>
      </w:pPr>
    </w:p>
    <w:p w:rsidR="006B5CA1" w:rsidRDefault="006B5CA1" w:rsidP="004711E0">
      <w:pPr>
        <w:pStyle w:val="Style35001908"/>
        <w:ind w:left="720" w:hanging="720"/>
        <w:rPr>
          <w:rFonts w:ascii="Verdana" w:hAnsi="Verdana"/>
          <w:spacing w:val="2"/>
          <w:sz w:val="18"/>
          <w:szCs w:val="18"/>
        </w:rPr>
      </w:pPr>
      <w:r w:rsidRPr="009661C2">
        <w:rPr>
          <w:rFonts w:ascii="Verdana" w:hAnsi="Verdana"/>
          <w:spacing w:val="2"/>
          <w:sz w:val="18"/>
          <w:szCs w:val="18"/>
        </w:rPr>
        <w:t>(</w:t>
      </w:r>
      <w:r w:rsidR="0090301E">
        <w:rPr>
          <w:rFonts w:ascii="Verdana" w:hAnsi="Verdana"/>
          <w:spacing w:val="2"/>
          <w:sz w:val="18"/>
          <w:szCs w:val="18"/>
        </w:rPr>
        <w:t>i</w:t>
      </w:r>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r w:rsidR="00BE66E4">
        <w:rPr>
          <w:rFonts w:ascii="Verdana" w:hAnsi="Verdana"/>
          <w:spacing w:val="2"/>
          <w:sz w:val="18"/>
          <w:szCs w:val="18"/>
        </w:rPr>
        <w:t>S</w:t>
      </w:r>
      <w:r w:rsidRPr="009661C2">
        <w:rPr>
          <w:rFonts w:ascii="Verdana" w:hAnsi="Verdana"/>
          <w:spacing w:val="2"/>
          <w:sz w:val="18"/>
          <w:szCs w:val="18"/>
        </w:rPr>
        <w:t xml:space="preserve">ervices can be availed by the Client </w:t>
      </w:r>
      <w:r w:rsidR="005C334D" w:rsidRPr="009661C2">
        <w:rPr>
          <w:rFonts w:ascii="Verdana" w:hAnsi="Verdana"/>
          <w:spacing w:val="2"/>
          <w:sz w:val="18"/>
          <w:szCs w:val="18"/>
        </w:rPr>
        <w:t xml:space="preserve">as specified in the </w:t>
      </w:r>
      <w:r w:rsidR="000E76A4">
        <w:rPr>
          <w:rFonts w:ascii="Verdana" w:hAnsi="Verdana"/>
          <w:spacing w:val="2"/>
          <w:sz w:val="18"/>
          <w:szCs w:val="18"/>
        </w:rPr>
        <w:t xml:space="preserve">relevant Quote which is confirmed by way of an Order by the Client </w:t>
      </w:r>
    </w:p>
    <w:p w:rsidR="004711E0" w:rsidRDefault="004711E0" w:rsidP="004711E0">
      <w:pPr>
        <w:pStyle w:val="Style35001908"/>
        <w:ind w:left="720" w:hanging="720"/>
        <w:rPr>
          <w:rFonts w:ascii="Verdana" w:hAnsi="Verdana"/>
          <w:spacing w:val="2"/>
          <w:sz w:val="18"/>
          <w:szCs w:val="18"/>
        </w:rPr>
      </w:pPr>
    </w:p>
    <w:p w:rsidR="00513605" w:rsidRDefault="00513605" w:rsidP="00584CD8">
      <w:pPr>
        <w:rPr>
          <w:rFonts w:ascii="Verdana" w:hAnsi="Verdana"/>
          <w:spacing w:val="2"/>
          <w:sz w:val="18"/>
          <w:szCs w:val="18"/>
        </w:rPr>
      </w:pPr>
    </w:p>
    <w:p w:rsidR="003769C5" w:rsidRDefault="000B5306" w:rsidP="003769C5">
      <w:pPr>
        <w:rPr>
          <w:rFonts w:ascii="Verdana" w:hAnsi="Verdana"/>
          <w:spacing w:val="2"/>
          <w:sz w:val="18"/>
          <w:szCs w:val="18"/>
        </w:rPr>
      </w:pPr>
      <w:r>
        <w:rPr>
          <w:rFonts w:ascii="Verdana" w:hAnsi="Verdana"/>
          <w:b/>
          <w:spacing w:val="2"/>
          <w:sz w:val="18"/>
          <w:szCs w:val="18"/>
        </w:rPr>
        <w:br w:type="page"/>
      </w:r>
      <w:r w:rsidR="006156BC" w:rsidRPr="009661C2">
        <w:rPr>
          <w:rFonts w:ascii="Verdana" w:hAnsi="Verdana"/>
          <w:b/>
          <w:spacing w:val="2"/>
          <w:sz w:val="18"/>
          <w:szCs w:val="18"/>
        </w:rPr>
        <w:lastRenderedPageBreak/>
        <w:t>For Lease</w:t>
      </w:r>
      <w:r w:rsidR="0016296D">
        <w:rPr>
          <w:rFonts w:ascii="Verdana" w:hAnsi="Verdana"/>
          <w:b/>
          <w:spacing w:val="2"/>
          <w:sz w:val="18"/>
          <w:szCs w:val="18"/>
        </w:rPr>
        <w:t xml:space="preserve"> </w:t>
      </w:r>
      <w:r w:rsidR="006156BC" w:rsidRPr="009661C2">
        <w:rPr>
          <w:rFonts w:ascii="Verdana" w:hAnsi="Verdana"/>
          <w:b/>
          <w:spacing w:val="2"/>
          <w:sz w:val="18"/>
          <w:szCs w:val="18"/>
        </w:rPr>
        <w:t>Plan India</w:t>
      </w:r>
      <w:r w:rsidR="00772F34">
        <w:rPr>
          <w:rFonts w:ascii="Verdana" w:hAnsi="Verdana"/>
          <w:b/>
          <w:spacing w:val="2"/>
          <w:sz w:val="18"/>
          <w:szCs w:val="18"/>
        </w:rPr>
        <w:t xml:space="preserve"> Private</w:t>
      </w:r>
      <w:r w:rsidR="006156BC" w:rsidRPr="009661C2">
        <w:rPr>
          <w:rFonts w:ascii="Verdana" w:hAnsi="Verdana"/>
          <w:b/>
          <w:spacing w:val="2"/>
          <w:sz w:val="18"/>
          <w:szCs w:val="18"/>
        </w:rPr>
        <w:t xml:space="preserve"> Limited</w:t>
      </w:r>
    </w:p>
    <w:p w:rsidR="00E12CA4" w:rsidRPr="009661C2" w:rsidRDefault="00E12CA4" w:rsidP="00FB4F59">
      <w:pPr>
        <w:jc w:val="both"/>
        <w:rPr>
          <w:rFonts w:ascii="Verdana" w:hAnsi="Verdana"/>
          <w:spacing w:val="2"/>
          <w:sz w:val="18"/>
          <w:szCs w:val="18"/>
        </w:rPr>
      </w:pPr>
    </w:p>
    <w:p w:rsidR="00F53268" w:rsidRDefault="00F5326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Pr="009661C2" w:rsidRDefault="002D1B08"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proofErr w:type="spellStart"/>
      <w:r w:rsidRPr="009661C2">
        <w:rPr>
          <w:rFonts w:ascii="Verdana" w:hAnsi="Verdana"/>
          <w:spacing w:val="2"/>
          <w:sz w:val="18"/>
          <w:szCs w:val="18"/>
        </w:rPr>
        <w:t>Authorised</w:t>
      </w:r>
      <w:proofErr w:type="spellEnd"/>
      <w:r w:rsidRPr="009661C2">
        <w:rPr>
          <w:rFonts w:ascii="Verdana" w:hAnsi="Verdana"/>
          <w:spacing w:val="2"/>
          <w:sz w:val="18"/>
          <w:szCs w:val="18"/>
        </w:rPr>
        <w:t xml:space="preserve"> Signatory</w:t>
      </w:r>
    </w:p>
    <w:p w:rsidR="00C42D4A" w:rsidRDefault="006156BC" w:rsidP="00C42D4A">
      <w:pPr>
        <w:jc w:val="both"/>
        <w:rPr>
          <w:rFonts w:ascii="Verdana" w:hAnsi="Verdana"/>
          <w:sz w:val="18"/>
          <w:szCs w:val="18"/>
        </w:rPr>
      </w:pPr>
      <w:r w:rsidRPr="009661C2">
        <w:rPr>
          <w:rFonts w:ascii="Verdana" w:hAnsi="Verdana"/>
          <w:spacing w:val="2"/>
          <w:sz w:val="18"/>
          <w:szCs w:val="18"/>
        </w:rPr>
        <w:t>Name &amp;</w:t>
      </w:r>
      <w:r w:rsidR="006037EE">
        <w:rPr>
          <w:rFonts w:ascii="Verdana" w:hAnsi="Verdana"/>
          <w:spacing w:val="2"/>
          <w:sz w:val="18"/>
          <w:szCs w:val="18"/>
        </w:rPr>
        <w:t xml:space="preserve"> </w:t>
      </w:r>
      <w:r w:rsidR="00D57842" w:rsidRPr="009661C2">
        <w:rPr>
          <w:rFonts w:ascii="Verdana" w:hAnsi="Verdana"/>
          <w:spacing w:val="2"/>
          <w:sz w:val="18"/>
          <w:szCs w:val="18"/>
        </w:rPr>
        <w:t>Designation:</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D330A0" w:rsidRDefault="00D330A0" w:rsidP="00FB4F59">
      <w:pPr>
        <w:jc w:val="both"/>
        <w:rPr>
          <w:rFonts w:ascii="Verdana" w:hAnsi="Verdana"/>
          <w:spacing w:val="2"/>
          <w:sz w:val="18"/>
          <w:szCs w:val="18"/>
        </w:rPr>
      </w:pPr>
    </w:p>
    <w:p w:rsidR="00D330A0" w:rsidRPr="009661C2" w:rsidRDefault="00D330A0" w:rsidP="00FB4F59">
      <w:pPr>
        <w:jc w:val="both"/>
        <w:rPr>
          <w:rFonts w:ascii="Verdana" w:hAnsi="Verdana"/>
          <w:spacing w:val="2"/>
          <w:sz w:val="18"/>
          <w:szCs w:val="18"/>
        </w:rPr>
      </w:pPr>
    </w:p>
    <w:p w:rsidR="006156BC" w:rsidRDefault="006156BC" w:rsidP="00FB4F59">
      <w:pPr>
        <w:jc w:val="both"/>
        <w:rPr>
          <w:rFonts w:ascii="Verdana" w:hAnsi="Verdana"/>
          <w:b/>
          <w:strike/>
          <w:spacing w:val="2"/>
          <w:sz w:val="18"/>
          <w:szCs w:val="18"/>
        </w:rPr>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rsidR="00B80CCC" w:rsidRPr="00B80CCC" w:rsidRDefault="00B80CCC" w:rsidP="00FB4F59">
      <w:pPr>
        <w:jc w:val="both"/>
        <w:rPr>
          <w:rFonts w:ascii="Verdana" w:hAnsi="Verdana"/>
          <w:spacing w:val="2"/>
          <w:sz w:val="18"/>
          <w:szCs w:val="18"/>
        </w:rPr>
      </w:pPr>
      <w:r w:rsidRPr="00B80CCC">
        <w:rPr>
          <w:rFonts w:ascii="Verdana" w:hAnsi="Verdana"/>
          <w:b/>
          <w:spacing w:val="2"/>
          <w:sz w:val="18"/>
          <w:szCs w:val="18"/>
        </w:rPr>
        <w:t xml:space="preserve">For </w:t>
      </w:r>
      <w:proofErr w:type="spellStart"/>
      <w:r>
        <w:rPr>
          <w:rFonts w:ascii="Verdana" w:hAnsi="Verdana"/>
          <w:b/>
          <w:spacing w:val="2"/>
          <w:sz w:val="18"/>
          <w:szCs w:val="18"/>
        </w:rPr>
        <w:t>Ecowise</w:t>
      </w:r>
      <w:proofErr w:type="spellEnd"/>
      <w:r>
        <w:rPr>
          <w:rFonts w:ascii="Verdana" w:hAnsi="Verdana"/>
          <w:b/>
          <w:spacing w:val="2"/>
          <w:sz w:val="18"/>
          <w:szCs w:val="18"/>
        </w:rPr>
        <w:t xml:space="preserve"> Trading Private Limited</w:t>
      </w:r>
    </w:p>
    <w:p w:rsidR="006156BC" w:rsidRDefault="006156BC" w:rsidP="00FB4F59">
      <w:pPr>
        <w:jc w:val="both"/>
        <w:rPr>
          <w:rFonts w:ascii="Verdana" w:hAnsi="Verdana"/>
          <w:spacing w:val="2"/>
          <w:sz w:val="18"/>
          <w:szCs w:val="18"/>
        </w:rPr>
      </w:pPr>
    </w:p>
    <w:p w:rsidR="006156BC" w:rsidRDefault="006156BC"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772F34" w:rsidRPr="009661C2" w:rsidRDefault="00772F34"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proofErr w:type="spellStart"/>
      <w:r w:rsidRPr="009661C2">
        <w:rPr>
          <w:rFonts w:ascii="Verdana" w:hAnsi="Verdana"/>
          <w:spacing w:val="2"/>
          <w:sz w:val="18"/>
          <w:szCs w:val="18"/>
        </w:rPr>
        <w:t>Authorised</w:t>
      </w:r>
      <w:proofErr w:type="spellEnd"/>
      <w:r w:rsidRPr="009661C2">
        <w:rPr>
          <w:rFonts w:ascii="Verdana" w:hAnsi="Verdana"/>
          <w:spacing w:val="2"/>
          <w:sz w:val="18"/>
          <w:szCs w:val="18"/>
        </w:rPr>
        <w:t xml:space="preserve"> Signatory</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6037EE">
        <w:rPr>
          <w:rFonts w:ascii="Verdana" w:hAnsi="Verdana"/>
          <w:spacing w:val="2"/>
          <w:sz w:val="18"/>
          <w:szCs w:val="18"/>
        </w:rPr>
        <w:t xml:space="preserve"> </w:t>
      </w:r>
      <w:r w:rsidR="002D1B08">
        <w:rPr>
          <w:rFonts w:ascii="Verdana" w:hAnsi="Verdana"/>
          <w:spacing w:val="2"/>
          <w:sz w:val="18"/>
          <w:szCs w:val="18"/>
        </w:rPr>
        <w:t>Mr</w:t>
      </w:r>
      <w:r w:rsidR="006037EE">
        <w:rPr>
          <w:rFonts w:ascii="Verdana" w:hAnsi="Verdana"/>
          <w:spacing w:val="2"/>
          <w:sz w:val="18"/>
          <w:szCs w:val="18"/>
        </w:rPr>
        <w:t xml:space="preserve">. </w:t>
      </w:r>
      <w:proofErr w:type="spellStart"/>
      <w:r w:rsidR="002D1B08">
        <w:rPr>
          <w:rFonts w:ascii="Verdana" w:hAnsi="Verdana"/>
          <w:spacing w:val="2"/>
          <w:sz w:val="18"/>
          <w:szCs w:val="18"/>
        </w:rPr>
        <w:t>Manik</w:t>
      </w:r>
      <w:proofErr w:type="spellEnd"/>
      <w:r w:rsidR="006037EE">
        <w:rPr>
          <w:rFonts w:ascii="Verdana" w:hAnsi="Verdana"/>
          <w:spacing w:val="2"/>
          <w:sz w:val="18"/>
          <w:szCs w:val="18"/>
        </w:rPr>
        <w:t xml:space="preserve"> </w:t>
      </w:r>
      <w:proofErr w:type="spellStart"/>
      <w:r w:rsidR="002D1B08">
        <w:rPr>
          <w:rFonts w:ascii="Verdana" w:hAnsi="Verdana"/>
          <w:spacing w:val="2"/>
          <w:sz w:val="18"/>
          <w:szCs w:val="18"/>
        </w:rPr>
        <w:t>Thapar</w:t>
      </w:r>
      <w:proofErr w:type="spellEnd"/>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6156BC" w:rsidRDefault="006156BC" w:rsidP="00FB4F59">
      <w:pPr>
        <w:rPr>
          <w:rFonts w:ascii="Verdana" w:hAnsi="Verdana"/>
          <w:spacing w:val="2"/>
          <w:sz w:val="18"/>
          <w:szCs w:val="18"/>
        </w:rPr>
      </w:pPr>
    </w:p>
    <w:p w:rsidR="00A723FF" w:rsidRPr="009661C2" w:rsidRDefault="00A723FF" w:rsidP="00FB4F59">
      <w:pPr>
        <w:rPr>
          <w:rFonts w:ascii="Verdana" w:hAnsi="Verdana"/>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Witness</w:t>
      </w:r>
    </w:p>
    <w:p w:rsidR="002D1B08" w:rsidRDefault="002D1B08" w:rsidP="005E657F">
      <w:pPr>
        <w:jc w:val="both"/>
        <w:rPr>
          <w:rFonts w:ascii="Verdana" w:hAnsi="Verdana"/>
          <w:b/>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1.</w:t>
      </w:r>
    </w:p>
    <w:p w:rsidR="00187A4D" w:rsidRDefault="00187A4D" w:rsidP="005E657F">
      <w:pPr>
        <w:jc w:val="both"/>
        <w:rPr>
          <w:rFonts w:ascii="Verdana" w:hAnsi="Verdana"/>
          <w:b/>
          <w:spacing w:val="2"/>
          <w:sz w:val="18"/>
          <w:szCs w:val="18"/>
        </w:rPr>
      </w:pPr>
    </w:p>
    <w:p w:rsidR="00187A4D" w:rsidRDefault="00187A4D" w:rsidP="005E657F">
      <w:pPr>
        <w:jc w:val="both"/>
        <w:rPr>
          <w:rFonts w:ascii="Verdana" w:hAnsi="Verdana"/>
          <w:b/>
          <w:spacing w:val="2"/>
          <w:sz w:val="18"/>
          <w:szCs w:val="18"/>
        </w:rPr>
      </w:pPr>
    </w:p>
    <w:p w:rsidR="002D1B08" w:rsidRPr="009661C2" w:rsidRDefault="002D1B08" w:rsidP="005E657F">
      <w:pPr>
        <w:jc w:val="both"/>
        <w:rPr>
          <w:rFonts w:ascii="Verdana" w:hAnsi="Verdana"/>
          <w:spacing w:val="2"/>
          <w:sz w:val="18"/>
          <w:szCs w:val="18"/>
        </w:rPr>
      </w:pPr>
      <w:r>
        <w:rPr>
          <w:rFonts w:ascii="Verdana" w:hAnsi="Verdana"/>
          <w:b/>
          <w:spacing w:val="2"/>
          <w:sz w:val="18"/>
          <w:szCs w:val="18"/>
        </w:rPr>
        <w:t>2.</w:t>
      </w: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0420B9" w:rsidRPr="00584CD8" w:rsidRDefault="000420B9" w:rsidP="00FB4F59">
      <w:pPr>
        <w:rPr>
          <w:rFonts w:ascii="Verdana" w:hAnsi="Verdana"/>
          <w:b/>
          <w:sz w:val="18"/>
          <w:szCs w:val="18"/>
          <w:highlight w:val="lightGray"/>
        </w:rPr>
      </w:pPr>
      <w:bookmarkStart w:id="331" w:name="_GoBack"/>
      <w:bookmarkEnd w:id="331"/>
    </w:p>
    <w:sectPr w:rsidR="000420B9" w:rsidRPr="00584CD8" w:rsidSect="001D1303">
      <w:footerReference w:type="default" r:id="rId9"/>
      <w:pgSz w:w="11906" w:h="16838"/>
      <w:pgMar w:top="1276" w:right="1440" w:bottom="1276" w:left="1440" w:header="720" w:footer="720" w:gutter="72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ushmit mishra" w:date="2018-09-03T00:08:00Z" w:initials="DSNR">
    <w:p w:rsidR="00C53896" w:rsidRDefault="00C53896">
      <w:pPr>
        <w:pStyle w:val="CommentText"/>
      </w:pPr>
      <w:r>
        <w:rPr>
          <w:rStyle w:val="CommentReference"/>
        </w:rPr>
        <w:annotationRef/>
      </w:r>
      <w:r>
        <w:t xml:space="preserve">DSNR Comment: Will the services be of management and administration or of repair and maintenance or "Fleet Management Services"? We have mentioned/kept the Services to be management and administration.  </w:t>
      </w:r>
    </w:p>
    <w:p w:rsidR="00326E43" w:rsidRDefault="00326E43">
      <w:pPr>
        <w:pStyle w:val="CommentText"/>
      </w:pPr>
    </w:p>
    <w:p w:rsidR="00326E43" w:rsidRDefault="00326E43">
      <w:pPr>
        <w:pStyle w:val="CommentText"/>
      </w:pPr>
      <w:r>
        <w:t>Also, the service details are said to be mentioned in further detail in Clause  2 so how come Clause 2A has been inserted? Such drafting changes add to the confusion rather than clarifying the understanding.</w:t>
      </w:r>
    </w:p>
  </w:comment>
  <w:comment w:id="7" w:author="sushmit mishra" w:date="2018-09-03T00:10:00Z" w:initials="DSNR">
    <w:p w:rsidR="00326E43" w:rsidRDefault="00326E43">
      <w:pPr>
        <w:pStyle w:val="CommentText"/>
      </w:pPr>
      <w:r>
        <w:rPr>
          <w:rStyle w:val="CommentReference"/>
        </w:rPr>
        <w:annotationRef/>
      </w:r>
      <w:r>
        <w:t>DSNR Comment: Will Fleet Management Services be provided? If yes, then this needs elaboration. If no, then please explain the incorporation.</w:t>
      </w:r>
    </w:p>
  </w:comment>
  <w:comment w:id="26" w:author="sushmit mishra" w:date="2018-09-03T00:20:00Z" w:initials="DSNR">
    <w:p w:rsidR="007013FA" w:rsidRDefault="007013FA">
      <w:pPr>
        <w:pStyle w:val="CommentText"/>
      </w:pPr>
      <w:r>
        <w:rPr>
          <w:rStyle w:val="CommentReference"/>
        </w:rPr>
        <w:annotationRef/>
      </w:r>
      <w:r>
        <w:t xml:space="preserve">DSNR Comment: Will LPIN be providing insurance related services? Why is the coverage under comprehensive Insurance Policy and why not any other? "Insurance Policy" has not been defined but has been used as a defined term? In case of pick up and drop by LPIN logically LPIN should be responsible for any damage during pick up and drop and this Clause should be modified accordingly. </w:t>
      </w:r>
    </w:p>
  </w:comment>
  <w:comment w:id="30" w:author="sushmit mishra" w:date="2018-09-03T00:43:00Z" w:initials="DSNR">
    <w:p w:rsidR="00973D66" w:rsidRDefault="00973D66">
      <w:pPr>
        <w:pStyle w:val="CommentText"/>
      </w:pPr>
      <w:r>
        <w:rPr>
          <w:rStyle w:val="CommentReference"/>
        </w:rPr>
        <w:annotationRef/>
      </w:r>
      <w:r>
        <w:t>DSNR Comment: Is this the same as Fleet Management Charges? We have made revisions to Clauses 3 and 4 assuming that this is the same as Fleet Management Charges. We have revised the terminology of "Fleet Management Charges" to "Charges" since Fleet management Services were mentioned separately and the  same had not been elaborated.</w:t>
      </w:r>
    </w:p>
  </w:comment>
  <w:comment w:id="35" w:author="sushmit mishra" w:date="2018-09-03T00:26:00Z" w:initials="DSNR">
    <w:p w:rsidR="007013FA" w:rsidRDefault="007013FA">
      <w:pPr>
        <w:pStyle w:val="CommentText"/>
      </w:pPr>
      <w:r>
        <w:rPr>
          <w:rStyle w:val="CommentReference"/>
        </w:rPr>
        <w:annotationRef/>
      </w:r>
      <w:r>
        <w:t>DSNR Comment:@</w:t>
      </w:r>
      <w:proofErr w:type="spellStart"/>
      <w:r>
        <w:t>Naina</w:t>
      </w:r>
      <w:proofErr w:type="spellEnd"/>
      <w:r>
        <w:t>: Business to confirm.</w:t>
      </w:r>
    </w:p>
  </w:comment>
  <w:comment w:id="43" w:author="sushmit mishra" w:date="2018-09-03T00:27:00Z" w:initials="DSNR">
    <w:p w:rsidR="007B1274" w:rsidRDefault="007B1274">
      <w:pPr>
        <w:pStyle w:val="CommentText"/>
      </w:pPr>
      <w:r>
        <w:rPr>
          <w:rStyle w:val="CommentReference"/>
        </w:rPr>
        <w:annotationRef/>
      </w:r>
      <w:r>
        <w:t>DSNR Comment: Kindly clarify the reason for the insertion of this Clause.</w:t>
      </w:r>
    </w:p>
  </w:comment>
  <w:comment w:id="149" w:author="DSNR" w:date="2018-07-31T20:54:00Z" w:initials="DSNR">
    <w:p w:rsidR="000B11F2" w:rsidRPr="000B11F2" w:rsidRDefault="000B11F2">
      <w:pPr>
        <w:pStyle w:val="CommentText"/>
        <w:rPr>
          <w:b/>
        </w:rPr>
      </w:pPr>
      <w:r>
        <w:rPr>
          <w:rStyle w:val="CommentReference"/>
        </w:rPr>
        <w:annotationRef/>
      </w:r>
      <w:r w:rsidRPr="000B11F2">
        <w:rPr>
          <w:b/>
        </w:rPr>
        <w:t>DSNR</w:t>
      </w:r>
      <w:r>
        <w:rPr>
          <w:b/>
        </w:rPr>
        <w:t>: @</w:t>
      </w:r>
      <w:proofErr w:type="spellStart"/>
      <w:r>
        <w:rPr>
          <w:b/>
        </w:rPr>
        <w:t>Naina</w:t>
      </w:r>
      <w:proofErr w:type="spellEnd"/>
      <w:r>
        <w:rPr>
          <w:b/>
        </w:rPr>
        <w:t xml:space="preserve"> – </w:t>
      </w:r>
      <w:r w:rsidRPr="000B11F2">
        <w:t>Business to confirm.</w:t>
      </w:r>
    </w:p>
  </w:comment>
  <w:comment w:id="166" w:author="nikhil kohli" w:date="2018-07-31T20:53:00Z" w:initials="DSNR">
    <w:p w:rsidR="00C97E0C" w:rsidRDefault="00C97E0C">
      <w:pPr>
        <w:pStyle w:val="CommentText"/>
      </w:pPr>
      <w:r>
        <w:rPr>
          <w:rStyle w:val="CommentReference"/>
        </w:rPr>
        <w:annotationRef/>
      </w:r>
      <w:r w:rsidRPr="000B11F2">
        <w:rPr>
          <w:b/>
        </w:rPr>
        <w:t xml:space="preserve">DSNR </w:t>
      </w:r>
      <w:r w:rsidR="000B11F2">
        <w:t>- @</w:t>
      </w:r>
      <w:proofErr w:type="spellStart"/>
      <w:r w:rsidR="000B11F2">
        <w:t>Naina</w:t>
      </w:r>
      <w:proofErr w:type="spellEnd"/>
      <w:r w:rsidR="000B11F2">
        <w:t xml:space="preserve"> - Business to confirm.</w:t>
      </w:r>
    </w:p>
  </w:comment>
  <w:comment w:id="171" w:author="nikhil kohli" w:date="2018-07-31T13:19:00Z" w:initials="DSNR">
    <w:p w:rsidR="00C97E0C" w:rsidRDefault="00C97E0C">
      <w:pPr>
        <w:pStyle w:val="CommentText"/>
      </w:pPr>
      <w:r>
        <w:rPr>
          <w:rStyle w:val="CommentReference"/>
        </w:rPr>
        <w:annotationRef/>
      </w:r>
      <w:r w:rsidRPr="006A0262">
        <w:rPr>
          <w:b/>
        </w:rPr>
        <w:t>DSNR</w:t>
      </w:r>
      <w:r>
        <w:t xml:space="preserve"> @</w:t>
      </w:r>
      <w:proofErr w:type="spellStart"/>
      <w:r>
        <w:t>Naina</w:t>
      </w:r>
      <w:proofErr w:type="spellEnd"/>
      <w:r>
        <w:t>: Business to confirm.</w:t>
      </w:r>
    </w:p>
  </w:comment>
  <w:comment w:id="208" w:author="sushmit mishra" w:date="2018-09-03T01:04:00Z" w:initials="DSNR">
    <w:p w:rsidR="00B030AB" w:rsidRDefault="00B030AB">
      <w:pPr>
        <w:pStyle w:val="CommentText"/>
      </w:pPr>
      <w:r>
        <w:rPr>
          <w:rStyle w:val="CommentReference"/>
        </w:rPr>
        <w:annotationRef/>
      </w:r>
      <w:r>
        <w:t>DSNR Comment: Will LPIN be dealing with insurance company ?</w:t>
      </w:r>
    </w:p>
  </w:comment>
  <w:comment w:id="245" w:author="sushmit mishra" w:date="2018-09-03T01:12:00Z" w:initials="DSNR">
    <w:p w:rsidR="00077C00" w:rsidRDefault="00077C00">
      <w:pPr>
        <w:pStyle w:val="CommentText"/>
      </w:pPr>
      <w:r>
        <w:rPr>
          <w:rStyle w:val="CommentReference"/>
        </w:rPr>
        <w:annotationRef/>
      </w:r>
      <w:r>
        <w:t>DSNR Comment: As per us this was not the understanding in respect of warranties. LPIN is behaving like the client in this case instead of being the service provider. The understanding regarding warranties was that LPIN being the interface shall forward the warranties to the Client which had been captured in the earlier draft. LPIN has deleted that Clause. We have accordingly reinserted the Clause as per the understanding. Please see Clause [] in this regard.</w:t>
      </w:r>
    </w:p>
  </w:comment>
  <w:comment w:id="272" w:author="Misha Bhalla" w:date="2018-09-03T01:14:00Z" w:initials="MB">
    <w:p w:rsidR="009B7FB4" w:rsidRDefault="009B7FB4">
      <w:pPr>
        <w:pStyle w:val="CommentText"/>
      </w:pPr>
      <w:r>
        <w:rPr>
          <w:rStyle w:val="CommentReference"/>
        </w:rPr>
        <w:annotationRef/>
      </w:r>
      <w:r>
        <w:t>This clause needs to be deleted as neither of the Party is in the possession of the movable property of the other party</w:t>
      </w:r>
      <w:r w:rsidR="00077C00">
        <w:t>.</w:t>
      </w:r>
    </w:p>
    <w:p w:rsidR="00077C00" w:rsidRDefault="00077C00">
      <w:pPr>
        <w:pStyle w:val="CommentText"/>
      </w:pPr>
    </w:p>
    <w:p w:rsidR="00077C00" w:rsidRDefault="00077C00">
      <w:pPr>
        <w:pStyle w:val="CommentText"/>
      </w:pPr>
      <w:r>
        <w:t>DSNR Comment: This Clause does not deal with moveable property. Therefore, we do not understand the reason being given by LPIN for removal of this Clause. LPIN being the service provider must indemnify the Client for breach of the Agreement by LPIN and that is what this Clause states.</w:t>
      </w:r>
    </w:p>
  </w:comment>
  <w:comment w:id="330" w:author="nikhil kohli" w:date="2018-07-31T21:22:00Z" w:initials="DSNR">
    <w:p w:rsidR="000E76A4" w:rsidRDefault="000E76A4">
      <w:pPr>
        <w:pStyle w:val="CommentText"/>
      </w:pPr>
      <w:r>
        <w:rPr>
          <w:rStyle w:val="CommentReference"/>
        </w:rPr>
        <w:annotationRef/>
      </w:r>
      <w:r w:rsidR="008F74BD" w:rsidRPr="008F74BD">
        <w:rPr>
          <w:b/>
        </w:rPr>
        <w:t>DSNR</w:t>
      </w:r>
      <w:r w:rsidR="008F74BD">
        <w:t xml:space="preserve">: </w:t>
      </w:r>
      <w:r>
        <w:t>@</w:t>
      </w:r>
      <w:proofErr w:type="spellStart"/>
      <w:r>
        <w:t>Naina</w:t>
      </w:r>
      <w:proofErr w:type="spellEnd"/>
      <w:r>
        <w:t xml:space="preserve"> - Business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5D62B" w15:done="0"/>
  <w15:commentEx w15:paraId="32660078" w15:done="0"/>
  <w15:commentEx w15:paraId="0E2CD510" w15:done="0"/>
  <w15:commentEx w15:paraId="1D88053A" w15:done="0"/>
  <w15:commentEx w15:paraId="68F675A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127" w:rsidRDefault="00A25127">
      <w:r>
        <w:separator/>
      </w:r>
    </w:p>
  </w:endnote>
  <w:endnote w:type="continuationSeparator" w:id="0">
    <w:p w:rsidR="00A25127" w:rsidRDefault="00A251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PCL6)">
    <w:altName w:val="Times New Roman"/>
    <w:panose1 w:val="00000000000000000000"/>
    <w:charset w:val="00"/>
    <w:family w:val="roman"/>
    <w:notTrueType/>
    <w:pitch w:val="variable"/>
    <w:sig w:usb0="00000003" w:usb1="00000000" w:usb2="00000000" w:usb3="00000000" w:csb0="00000001" w:csb1="00000000"/>
  </w:font>
  <w:font w:name="Garamond (PCL6)">
    <w:altName w:val="Garamon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E0C" w:rsidRPr="005B3170" w:rsidRDefault="00C97E0C"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r>
      <w:rPr>
        <w:rFonts w:ascii="Verdana" w:hAnsi="Verdana"/>
        <w:snapToGrid w:val="0"/>
        <w:sz w:val="16"/>
        <w:szCs w:val="16"/>
      </w:rPr>
      <w:t xml:space="preserve">SERVICE AGREEMENT ECS </w:t>
    </w:r>
    <w:r>
      <w:t>[●]</w:t>
    </w:r>
    <w:r>
      <w:rPr>
        <w:rFonts w:ascii="Verdana" w:hAnsi="Verdana"/>
        <w:snapToGrid w:val="0"/>
        <w:sz w:val="16"/>
        <w:szCs w:val="16"/>
      </w:rPr>
      <w:t xml:space="preserve"> July 2018</w:t>
    </w:r>
    <w:r>
      <w:rPr>
        <w:rFonts w:ascii="Verdana" w:hAnsi="Verdana"/>
        <w:sz w:val="16"/>
        <w:szCs w:val="16"/>
      </w:rPr>
      <w:t xml:space="preserve">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127" w:rsidRDefault="00A25127">
      <w:r>
        <w:separator/>
      </w:r>
    </w:p>
  </w:footnote>
  <w:footnote w:type="continuationSeparator" w:id="0">
    <w:p w:rsidR="00A25127" w:rsidRDefault="00A251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02B4E30"/>
    <w:multiLevelType w:val="multilevel"/>
    <w:tmpl w:val="7A86D1D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8">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0"/>
  </w:num>
  <w:num w:numId="6">
    <w:abstractNumId w:val="6"/>
  </w:num>
  <w:num w:numId="7">
    <w:abstractNumId w:val="2"/>
  </w:num>
  <w:num w:numId="8">
    <w:abstractNumId w:val="1"/>
  </w:num>
  <w:num w:numId="9">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sha Bhalla">
    <w15:presenceInfo w15:providerId="AD" w15:userId="S-1-5-21-1177238915-920026266-725345543-34374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453C0A"/>
    <w:rsid w:val="00006A70"/>
    <w:rsid w:val="00007185"/>
    <w:rsid w:val="00015CDD"/>
    <w:rsid w:val="00016F45"/>
    <w:rsid w:val="000207BB"/>
    <w:rsid w:val="000212A5"/>
    <w:rsid w:val="00021CD1"/>
    <w:rsid w:val="00021CEE"/>
    <w:rsid w:val="000229D6"/>
    <w:rsid w:val="0003590D"/>
    <w:rsid w:val="00040CF9"/>
    <w:rsid w:val="000420B9"/>
    <w:rsid w:val="0004362A"/>
    <w:rsid w:val="000445B3"/>
    <w:rsid w:val="000552CE"/>
    <w:rsid w:val="000602A6"/>
    <w:rsid w:val="00064076"/>
    <w:rsid w:val="00075468"/>
    <w:rsid w:val="00077C00"/>
    <w:rsid w:val="000802A6"/>
    <w:rsid w:val="000810BA"/>
    <w:rsid w:val="00081536"/>
    <w:rsid w:val="000855BF"/>
    <w:rsid w:val="000865C9"/>
    <w:rsid w:val="00091536"/>
    <w:rsid w:val="000957CF"/>
    <w:rsid w:val="000A1889"/>
    <w:rsid w:val="000A3E4A"/>
    <w:rsid w:val="000B11F2"/>
    <w:rsid w:val="000B1B11"/>
    <w:rsid w:val="000B4DC6"/>
    <w:rsid w:val="000B5306"/>
    <w:rsid w:val="000C0D0E"/>
    <w:rsid w:val="000C3232"/>
    <w:rsid w:val="000D0378"/>
    <w:rsid w:val="000D2C9F"/>
    <w:rsid w:val="000D31DB"/>
    <w:rsid w:val="000E1A47"/>
    <w:rsid w:val="000E2276"/>
    <w:rsid w:val="000E76A4"/>
    <w:rsid w:val="000F62C3"/>
    <w:rsid w:val="001041A1"/>
    <w:rsid w:val="00106561"/>
    <w:rsid w:val="00117B7D"/>
    <w:rsid w:val="00122C7A"/>
    <w:rsid w:val="001231E3"/>
    <w:rsid w:val="00127928"/>
    <w:rsid w:val="001440DA"/>
    <w:rsid w:val="00144C17"/>
    <w:rsid w:val="00151D4C"/>
    <w:rsid w:val="00154049"/>
    <w:rsid w:val="0016296D"/>
    <w:rsid w:val="00170D74"/>
    <w:rsid w:val="0017651C"/>
    <w:rsid w:val="00176EC8"/>
    <w:rsid w:val="001801CD"/>
    <w:rsid w:val="00180A7E"/>
    <w:rsid w:val="0018118F"/>
    <w:rsid w:val="001822EE"/>
    <w:rsid w:val="0018437F"/>
    <w:rsid w:val="0018733E"/>
    <w:rsid w:val="00187A4D"/>
    <w:rsid w:val="001940D1"/>
    <w:rsid w:val="0019462F"/>
    <w:rsid w:val="001A20E7"/>
    <w:rsid w:val="001A2181"/>
    <w:rsid w:val="001A35C5"/>
    <w:rsid w:val="001A49C2"/>
    <w:rsid w:val="001A79A5"/>
    <w:rsid w:val="001B0CC8"/>
    <w:rsid w:val="001C2929"/>
    <w:rsid w:val="001C38ED"/>
    <w:rsid w:val="001C57D7"/>
    <w:rsid w:val="001C7225"/>
    <w:rsid w:val="001D1303"/>
    <w:rsid w:val="001D2EFA"/>
    <w:rsid w:val="001F416D"/>
    <w:rsid w:val="001F4C73"/>
    <w:rsid w:val="001F5388"/>
    <w:rsid w:val="001F550E"/>
    <w:rsid w:val="00202203"/>
    <w:rsid w:val="002034B6"/>
    <w:rsid w:val="00213ACF"/>
    <w:rsid w:val="00224BF0"/>
    <w:rsid w:val="00232A25"/>
    <w:rsid w:val="00234FC1"/>
    <w:rsid w:val="00240F48"/>
    <w:rsid w:val="00251CFA"/>
    <w:rsid w:val="0025646A"/>
    <w:rsid w:val="0026747B"/>
    <w:rsid w:val="00267D03"/>
    <w:rsid w:val="0028164E"/>
    <w:rsid w:val="00282DF3"/>
    <w:rsid w:val="00282F23"/>
    <w:rsid w:val="00285324"/>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26E43"/>
    <w:rsid w:val="00330CF6"/>
    <w:rsid w:val="00331790"/>
    <w:rsid w:val="00333C3E"/>
    <w:rsid w:val="00351DA6"/>
    <w:rsid w:val="00356416"/>
    <w:rsid w:val="003626EE"/>
    <w:rsid w:val="00366A92"/>
    <w:rsid w:val="00366D8E"/>
    <w:rsid w:val="003710C1"/>
    <w:rsid w:val="00372BE4"/>
    <w:rsid w:val="003769C5"/>
    <w:rsid w:val="00377045"/>
    <w:rsid w:val="0038697E"/>
    <w:rsid w:val="00394658"/>
    <w:rsid w:val="00395182"/>
    <w:rsid w:val="0039731D"/>
    <w:rsid w:val="00397B3D"/>
    <w:rsid w:val="00397D15"/>
    <w:rsid w:val="003A09E4"/>
    <w:rsid w:val="003A5463"/>
    <w:rsid w:val="003B2EA9"/>
    <w:rsid w:val="003B38EF"/>
    <w:rsid w:val="003C569F"/>
    <w:rsid w:val="003D2A7C"/>
    <w:rsid w:val="003E5ECB"/>
    <w:rsid w:val="003F7B8F"/>
    <w:rsid w:val="0040469B"/>
    <w:rsid w:val="0041380D"/>
    <w:rsid w:val="00421CA8"/>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3C91"/>
    <w:rsid w:val="00493ED5"/>
    <w:rsid w:val="004940EA"/>
    <w:rsid w:val="004A2AA7"/>
    <w:rsid w:val="004A554B"/>
    <w:rsid w:val="004B199E"/>
    <w:rsid w:val="004B3F82"/>
    <w:rsid w:val="004B50F9"/>
    <w:rsid w:val="004C3973"/>
    <w:rsid w:val="004C5BEF"/>
    <w:rsid w:val="004C60FD"/>
    <w:rsid w:val="004C6FF6"/>
    <w:rsid w:val="004C7E82"/>
    <w:rsid w:val="004D3B25"/>
    <w:rsid w:val="004D4DE7"/>
    <w:rsid w:val="004D666F"/>
    <w:rsid w:val="004E1679"/>
    <w:rsid w:val="004E1FBD"/>
    <w:rsid w:val="004E59C0"/>
    <w:rsid w:val="004E69B9"/>
    <w:rsid w:val="004F1FAE"/>
    <w:rsid w:val="004F3747"/>
    <w:rsid w:val="004F4697"/>
    <w:rsid w:val="004F6E2A"/>
    <w:rsid w:val="004F6FCB"/>
    <w:rsid w:val="00513605"/>
    <w:rsid w:val="005148CF"/>
    <w:rsid w:val="00516503"/>
    <w:rsid w:val="0052016A"/>
    <w:rsid w:val="00521350"/>
    <w:rsid w:val="00521788"/>
    <w:rsid w:val="00523531"/>
    <w:rsid w:val="00530718"/>
    <w:rsid w:val="0053072B"/>
    <w:rsid w:val="00535BAA"/>
    <w:rsid w:val="00541E4B"/>
    <w:rsid w:val="00543194"/>
    <w:rsid w:val="00545239"/>
    <w:rsid w:val="00562768"/>
    <w:rsid w:val="005674DE"/>
    <w:rsid w:val="005772AC"/>
    <w:rsid w:val="0058087D"/>
    <w:rsid w:val="00584CD8"/>
    <w:rsid w:val="0058594E"/>
    <w:rsid w:val="00586529"/>
    <w:rsid w:val="0059365E"/>
    <w:rsid w:val="0059686F"/>
    <w:rsid w:val="0059703E"/>
    <w:rsid w:val="005A1873"/>
    <w:rsid w:val="005A47D6"/>
    <w:rsid w:val="005B3170"/>
    <w:rsid w:val="005C013E"/>
    <w:rsid w:val="005C1CA2"/>
    <w:rsid w:val="005C3256"/>
    <w:rsid w:val="005C334D"/>
    <w:rsid w:val="005D7263"/>
    <w:rsid w:val="005E657F"/>
    <w:rsid w:val="005F392F"/>
    <w:rsid w:val="005F7D37"/>
    <w:rsid w:val="00600C5C"/>
    <w:rsid w:val="00600CAC"/>
    <w:rsid w:val="00603595"/>
    <w:rsid w:val="006037EE"/>
    <w:rsid w:val="0060761E"/>
    <w:rsid w:val="00611778"/>
    <w:rsid w:val="006156BC"/>
    <w:rsid w:val="0061768D"/>
    <w:rsid w:val="00631353"/>
    <w:rsid w:val="0063411B"/>
    <w:rsid w:val="00641DCC"/>
    <w:rsid w:val="00651DB6"/>
    <w:rsid w:val="00660923"/>
    <w:rsid w:val="00661AEE"/>
    <w:rsid w:val="006634C7"/>
    <w:rsid w:val="00663E55"/>
    <w:rsid w:val="00673885"/>
    <w:rsid w:val="00673E21"/>
    <w:rsid w:val="006851B6"/>
    <w:rsid w:val="00686EFF"/>
    <w:rsid w:val="006A0262"/>
    <w:rsid w:val="006A165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6F776F"/>
    <w:rsid w:val="007013FA"/>
    <w:rsid w:val="00706672"/>
    <w:rsid w:val="00710D58"/>
    <w:rsid w:val="00717CED"/>
    <w:rsid w:val="007214EC"/>
    <w:rsid w:val="00722324"/>
    <w:rsid w:val="007239CA"/>
    <w:rsid w:val="007262E7"/>
    <w:rsid w:val="00727057"/>
    <w:rsid w:val="00731EC7"/>
    <w:rsid w:val="00742849"/>
    <w:rsid w:val="007466EC"/>
    <w:rsid w:val="00752E53"/>
    <w:rsid w:val="007532E9"/>
    <w:rsid w:val="00757F23"/>
    <w:rsid w:val="007669F2"/>
    <w:rsid w:val="00767591"/>
    <w:rsid w:val="00772F34"/>
    <w:rsid w:val="007817DA"/>
    <w:rsid w:val="00782172"/>
    <w:rsid w:val="007826EB"/>
    <w:rsid w:val="00783DA4"/>
    <w:rsid w:val="00786DAC"/>
    <w:rsid w:val="007905CC"/>
    <w:rsid w:val="00794937"/>
    <w:rsid w:val="00795061"/>
    <w:rsid w:val="007A1745"/>
    <w:rsid w:val="007B0BE4"/>
    <w:rsid w:val="007B1274"/>
    <w:rsid w:val="007B6D72"/>
    <w:rsid w:val="007C0302"/>
    <w:rsid w:val="007C21B4"/>
    <w:rsid w:val="007C4248"/>
    <w:rsid w:val="007E07D6"/>
    <w:rsid w:val="007E21DA"/>
    <w:rsid w:val="007E7078"/>
    <w:rsid w:val="007F67C1"/>
    <w:rsid w:val="008020BA"/>
    <w:rsid w:val="008027D5"/>
    <w:rsid w:val="00803138"/>
    <w:rsid w:val="0081772C"/>
    <w:rsid w:val="00837A3C"/>
    <w:rsid w:val="0084132A"/>
    <w:rsid w:val="00847DEC"/>
    <w:rsid w:val="00847EF3"/>
    <w:rsid w:val="00854EE5"/>
    <w:rsid w:val="00860B2F"/>
    <w:rsid w:val="00863D6F"/>
    <w:rsid w:val="00865D03"/>
    <w:rsid w:val="00866D63"/>
    <w:rsid w:val="00871E0D"/>
    <w:rsid w:val="00873F9A"/>
    <w:rsid w:val="008750FE"/>
    <w:rsid w:val="00877336"/>
    <w:rsid w:val="00887433"/>
    <w:rsid w:val="008A2FBC"/>
    <w:rsid w:val="008A591B"/>
    <w:rsid w:val="008A6416"/>
    <w:rsid w:val="008C3E1D"/>
    <w:rsid w:val="008C5577"/>
    <w:rsid w:val="008C71DE"/>
    <w:rsid w:val="008D0AB4"/>
    <w:rsid w:val="008D326A"/>
    <w:rsid w:val="008D4613"/>
    <w:rsid w:val="008D4796"/>
    <w:rsid w:val="008E049D"/>
    <w:rsid w:val="008E0C27"/>
    <w:rsid w:val="008E6C62"/>
    <w:rsid w:val="008F3F46"/>
    <w:rsid w:val="008F4595"/>
    <w:rsid w:val="008F6D5E"/>
    <w:rsid w:val="008F74BD"/>
    <w:rsid w:val="0090301E"/>
    <w:rsid w:val="00912DFC"/>
    <w:rsid w:val="00913C77"/>
    <w:rsid w:val="009209EE"/>
    <w:rsid w:val="009239EB"/>
    <w:rsid w:val="00923BAE"/>
    <w:rsid w:val="00930FBE"/>
    <w:rsid w:val="0093639C"/>
    <w:rsid w:val="00947645"/>
    <w:rsid w:val="00950719"/>
    <w:rsid w:val="00950935"/>
    <w:rsid w:val="00956889"/>
    <w:rsid w:val="00960C9B"/>
    <w:rsid w:val="0096211D"/>
    <w:rsid w:val="009661C2"/>
    <w:rsid w:val="00970607"/>
    <w:rsid w:val="00971920"/>
    <w:rsid w:val="009726DE"/>
    <w:rsid w:val="009737BE"/>
    <w:rsid w:val="00973D66"/>
    <w:rsid w:val="00975B54"/>
    <w:rsid w:val="00976219"/>
    <w:rsid w:val="00980178"/>
    <w:rsid w:val="00981D5A"/>
    <w:rsid w:val="00991167"/>
    <w:rsid w:val="0099162B"/>
    <w:rsid w:val="009943DD"/>
    <w:rsid w:val="009A0ACE"/>
    <w:rsid w:val="009A637E"/>
    <w:rsid w:val="009A789E"/>
    <w:rsid w:val="009B0633"/>
    <w:rsid w:val="009B30B6"/>
    <w:rsid w:val="009B7FB4"/>
    <w:rsid w:val="009C1735"/>
    <w:rsid w:val="009C3B8D"/>
    <w:rsid w:val="009D1AF1"/>
    <w:rsid w:val="009D3ACA"/>
    <w:rsid w:val="009D585A"/>
    <w:rsid w:val="009D6492"/>
    <w:rsid w:val="009D6688"/>
    <w:rsid w:val="009D792C"/>
    <w:rsid w:val="009E6F4D"/>
    <w:rsid w:val="009F1E27"/>
    <w:rsid w:val="009F4D10"/>
    <w:rsid w:val="00A04F8E"/>
    <w:rsid w:val="00A052F6"/>
    <w:rsid w:val="00A06AAB"/>
    <w:rsid w:val="00A0772A"/>
    <w:rsid w:val="00A16FD1"/>
    <w:rsid w:val="00A1705F"/>
    <w:rsid w:val="00A25127"/>
    <w:rsid w:val="00A342AD"/>
    <w:rsid w:val="00A36F26"/>
    <w:rsid w:val="00A411D0"/>
    <w:rsid w:val="00A43118"/>
    <w:rsid w:val="00A464BC"/>
    <w:rsid w:val="00A50653"/>
    <w:rsid w:val="00A5425B"/>
    <w:rsid w:val="00A564CE"/>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30AB"/>
    <w:rsid w:val="00B050AB"/>
    <w:rsid w:val="00B065C4"/>
    <w:rsid w:val="00B11EBA"/>
    <w:rsid w:val="00B32F9A"/>
    <w:rsid w:val="00B3546C"/>
    <w:rsid w:val="00B3715D"/>
    <w:rsid w:val="00B37E59"/>
    <w:rsid w:val="00B41D31"/>
    <w:rsid w:val="00B42929"/>
    <w:rsid w:val="00B449B1"/>
    <w:rsid w:val="00B504B5"/>
    <w:rsid w:val="00B65F2A"/>
    <w:rsid w:val="00B6616A"/>
    <w:rsid w:val="00B70E31"/>
    <w:rsid w:val="00B714A6"/>
    <w:rsid w:val="00B7344D"/>
    <w:rsid w:val="00B73F57"/>
    <w:rsid w:val="00B7519D"/>
    <w:rsid w:val="00B75C82"/>
    <w:rsid w:val="00B8030D"/>
    <w:rsid w:val="00B80CCC"/>
    <w:rsid w:val="00B850B6"/>
    <w:rsid w:val="00B93BC0"/>
    <w:rsid w:val="00BA1382"/>
    <w:rsid w:val="00BA240D"/>
    <w:rsid w:val="00BA39FC"/>
    <w:rsid w:val="00BB0377"/>
    <w:rsid w:val="00BB0E50"/>
    <w:rsid w:val="00BB41B2"/>
    <w:rsid w:val="00BC0743"/>
    <w:rsid w:val="00BC265B"/>
    <w:rsid w:val="00BC5D58"/>
    <w:rsid w:val="00BC7263"/>
    <w:rsid w:val="00BE1412"/>
    <w:rsid w:val="00BE1CB6"/>
    <w:rsid w:val="00BE38F1"/>
    <w:rsid w:val="00BE51B8"/>
    <w:rsid w:val="00BE66E4"/>
    <w:rsid w:val="00BE682E"/>
    <w:rsid w:val="00BE7C43"/>
    <w:rsid w:val="00BF49BE"/>
    <w:rsid w:val="00BF6D6D"/>
    <w:rsid w:val="00BF75DF"/>
    <w:rsid w:val="00BF7B38"/>
    <w:rsid w:val="00C10A4E"/>
    <w:rsid w:val="00C146AE"/>
    <w:rsid w:val="00C20C59"/>
    <w:rsid w:val="00C21B2C"/>
    <w:rsid w:val="00C21E82"/>
    <w:rsid w:val="00C257BD"/>
    <w:rsid w:val="00C352C0"/>
    <w:rsid w:val="00C37C6C"/>
    <w:rsid w:val="00C40A42"/>
    <w:rsid w:val="00C42D4A"/>
    <w:rsid w:val="00C434D4"/>
    <w:rsid w:val="00C53896"/>
    <w:rsid w:val="00C555D4"/>
    <w:rsid w:val="00C57A6E"/>
    <w:rsid w:val="00C60481"/>
    <w:rsid w:val="00C60BA0"/>
    <w:rsid w:val="00C6255E"/>
    <w:rsid w:val="00C64CBA"/>
    <w:rsid w:val="00C7190C"/>
    <w:rsid w:val="00C74F4B"/>
    <w:rsid w:val="00C87583"/>
    <w:rsid w:val="00C9072B"/>
    <w:rsid w:val="00C924AC"/>
    <w:rsid w:val="00C93DAF"/>
    <w:rsid w:val="00C966D7"/>
    <w:rsid w:val="00C97BAE"/>
    <w:rsid w:val="00C97E0C"/>
    <w:rsid w:val="00CA2E25"/>
    <w:rsid w:val="00CA4374"/>
    <w:rsid w:val="00CA641E"/>
    <w:rsid w:val="00CB4232"/>
    <w:rsid w:val="00CB54D0"/>
    <w:rsid w:val="00CB67B4"/>
    <w:rsid w:val="00CC6A1A"/>
    <w:rsid w:val="00CD0290"/>
    <w:rsid w:val="00CD0FB0"/>
    <w:rsid w:val="00CD1A0F"/>
    <w:rsid w:val="00CE76BC"/>
    <w:rsid w:val="00CF3FED"/>
    <w:rsid w:val="00CF5572"/>
    <w:rsid w:val="00CF5D0F"/>
    <w:rsid w:val="00D007F1"/>
    <w:rsid w:val="00D05214"/>
    <w:rsid w:val="00D15965"/>
    <w:rsid w:val="00D21EAC"/>
    <w:rsid w:val="00D239DC"/>
    <w:rsid w:val="00D255D4"/>
    <w:rsid w:val="00D267FB"/>
    <w:rsid w:val="00D26DC4"/>
    <w:rsid w:val="00D330A0"/>
    <w:rsid w:val="00D36FEB"/>
    <w:rsid w:val="00D3773F"/>
    <w:rsid w:val="00D41F96"/>
    <w:rsid w:val="00D432BC"/>
    <w:rsid w:val="00D44FB6"/>
    <w:rsid w:val="00D50F08"/>
    <w:rsid w:val="00D55D78"/>
    <w:rsid w:val="00D57842"/>
    <w:rsid w:val="00D60F1D"/>
    <w:rsid w:val="00D6211D"/>
    <w:rsid w:val="00D622AA"/>
    <w:rsid w:val="00D6350D"/>
    <w:rsid w:val="00D65F5E"/>
    <w:rsid w:val="00D76453"/>
    <w:rsid w:val="00D8043B"/>
    <w:rsid w:val="00D8350A"/>
    <w:rsid w:val="00D8561F"/>
    <w:rsid w:val="00D8562C"/>
    <w:rsid w:val="00D8766C"/>
    <w:rsid w:val="00D909A6"/>
    <w:rsid w:val="00D916A7"/>
    <w:rsid w:val="00D92799"/>
    <w:rsid w:val="00D932E3"/>
    <w:rsid w:val="00DB3B91"/>
    <w:rsid w:val="00DB3C57"/>
    <w:rsid w:val="00DC11E8"/>
    <w:rsid w:val="00DC2947"/>
    <w:rsid w:val="00DC2BBD"/>
    <w:rsid w:val="00DC612E"/>
    <w:rsid w:val="00DC62AA"/>
    <w:rsid w:val="00DD47BA"/>
    <w:rsid w:val="00DE2103"/>
    <w:rsid w:val="00DE56AB"/>
    <w:rsid w:val="00DE769D"/>
    <w:rsid w:val="00DF6147"/>
    <w:rsid w:val="00E06DF3"/>
    <w:rsid w:val="00E12CA4"/>
    <w:rsid w:val="00E33E72"/>
    <w:rsid w:val="00E35D7A"/>
    <w:rsid w:val="00E37CA1"/>
    <w:rsid w:val="00E44B79"/>
    <w:rsid w:val="00E54FEC"/>
    <w:rsid w:val="00E671A8"/>
    <w:rsid w:val="00E82E7B"/>
    <w:rsid w:val="00E85335"/>
    <w:rsid w:val="00E91D3E"/>
    <w:rsid w:val="00EA0DB7"/>
    <w:rsid w:val="00EA6740"/>
    <w:rsid w:val="00EA69BD"/>
    <w:rsid w:val="00EA77A3"/>
    <w:rsid w:val="00EB026F"/>
    <w:rsid w:val="00EB0C31"/>
    <w:rsid w:val="00EB7A15"/>
    <w:rsid w:val="00EC5B77"/>
    <w:rsid w:val="00ED3FB9"/>
    <w:rsid w:val="00ED7391"/>
    <w:rsid w:val="00EE319A"/>
    <w:rsid w:val="00EE5B51"/>
    <w:rsid w:val="00EE7089"/>
    <w:rsid w:val="00EF3653"/>
    <w:rsid w:val="00EF38F2"/>
    <w:rsid w:val="00EF4E7F"/>
    <w:rsid w:val="00F00437"/>
    <w:rsid w:val="00F004C5"/>
    <w:rsid w:val="00F01C8C"/>
    <w:rsid w:val="00F03543"/>
    <w:rsid w:val="00F10552"/>
    <w:rsid w:val="00F23368"/>
    <w:rsid w:val="00F23613"/>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3E2D"/>
    <w:rsid w:val="00FB4F59"/>
    <w:rsid w:val="00FB5728"/>
    <w:rsid w:val="00FB7B03"/>
    <w:rsid w:val="00FC32C9"/>
    <w:rsid w:val="00FC65A4"/>
    <w:rsid w:val="00FC7CBD"/>
    <w:rsid w:val="00FD3FAF"/>
    <w:rsid w:val="00FD75AC"/>
    <w:rsid w:val="00FD7ADE"/>
    <w:rsid w:val="00FE4620"/>
    <w:rsid w:val="00FF76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PCL6)" w:eastAsia="Times New Roman" w:hAnsi="Times (PCL6)"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unhideWhenUsed/>
    <w:rsid w:val="00286FDF"/>
  </w:style>
  <w:style w:type="character" w:customStyle="1" w:styleId="CommentTextChar">
    <w:name w:val="Comment Text Char"/>
    <w:link w:val="CommentText"/>
    <w:uiPriority w:val="99"/>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r="http://schemas.openxmlformats.org/officeDocument/2006/relationships" xmlns:w="http://schemas.openxmlformats.org/wordprocessingml/2006/main">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66F8F-AB0F-4C04-9FDA-D5ADE4BF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sushmit mishra</cp:lastModifiedBy>
  <cp:revision>3</cp:revision>
  <cp:lastPrinted>2015-04-17T05:08:00Z</cp:lastPrinted>
  <dcterms:created xsi:type="dcterms:W3CDTF">2018-09-02T18:25:00Z</dcterms:created>
  <dcterms:modified xsi:type="dcterms:W3CDTF">2018-09-02T19:47:00Z</dcterms:modified>
</cp:coreProperties>
</file>