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E2204" w14:textId="77777777" w:rsidR="00EB0966" w:rsidRDefault="00EB0966" w:rsidP="00E0554A">
      <w:pPr>
        <w:spacing w:after="0"/>
        <w:jc w:val="center"/>
        <w:rPr>
          <w:ins w:id="0" w:author="DSNR" w:date="2018-08-21T15:44:00Z"/>
          <w:rFonts w:eastAsia="Times New Roman"/>
          <w:b/>
          <w:u w:val="single"/>
        </w:rPr>
      </w:pPr>
      <w:ins w:id="1" w:author="DSNR" w:date="2018-08-21T15:44:00Z">
        <w:r>
          <w:rPr>
            <w:rFonts w:eastAsia="Times New Roman"/>
            <w:b/>
            <w:u w:val="single"/>
          </w:rPr>
          <w:t>[To be stamped by way of payment of adequate stamp duty]</w:t>
        </w:r>
      </w:ins>
    </w:p>
    <w:p w14:paraId="430BD995" w14:textId="77777777" w:rsidR="00EB0966" w:rsidRDefault="00EB0966" w:rsidP="00E0554A">
      <w:pPr>
        <w:spacing w:after="0"/>
        <w:jc w:val="center"/>
        <w:rPr>
          <w:ins w:id="2" w:author="DSNR" w:date="2018-08-21T15:44:00Z"/>
          <w:rFonts w:eastAsia="Times New Roman"/>
          <w:b/>
          <w:u w:val="single"/>
        </w:rPr>
      </w:pPr>
    </w:p>
    <w:p w14:paraId="38A6F2C9" w14:textId="77777777" w:rsidR="00E0554A" w:rsidRPr="009E2DFA" w:rsidRDefault="00E0554A" w:rsidP="00E0554A">
      <w:pPr>
        <w:spacing w:after="0"/>
        <w:jc w:val="center"/>
        <w:rPr>
          <w:rFonts w:eastAsia="Times New Roman"/>
          <w:b/>
          <w:u w:val="single"/>
        </w:rPr>
      </w:pPr>
      <w:r w:rsidRPr="009E2DFA">
        <w:rPr>
          <w:rFonts w:eastAsia="Times New Roman"/>
          <w:b/>
          <w:u w:val="single"/>
        </w:rPr>
        <w:t>THIRD AMENDMENT TO SHARE PURCHASE AGREEMENT</w:t>
      </w:r>
    </w:p>
    <w:p w14:paraId="77BCD1B2" w14:textId="77777777" w:rsidR="00E0554A" w:rsidRPr="009E2DFA" w:rsidRDefault="00E0554A" w:rsidP="00E0554A">
      <w:pPr>
        <w:spacing w:after="0"/>
        <w:jc w:val="center"/>
        <w:rPr>
          <w:rFonts w:eastAsia="Times New Roman"/>
          <w:b/>
        </w:rPr>
      </w:pPr>
    </w:p>
    <w:p w14:paraId="21C5A136" w14:textId="77777777" w:rsidR="00E0554A" w:rsidRPr="009E2DFA" w:rsidRDefault="00E0554A" w:rsidP="00E0554A">
      <w:pPr>
        <w:spacing w:after="0"/>
        <w:rPr>
          <w:rFonts w:eastAsia="Times New Roman"/>
        </w:rPr>
      </w:pPr>
      <w:r w:rsidRPr="009E2DFA">
        <w:rPr>
          <w:rFonts w:eastAsia="Times New Roman"/>
        </w:rPr>
        <w:t xml:space="preserve">This THIRD AMENDMENT to the Share Purchase Agreement dated </w:t>
      </w:r>
      <w:ins w:id="3" w:author="DSNR" w:date="2018-08-21T15:43:00Z">
        <w:r w:rsidR="00EB0966">
          <w:rPr>
            <w:rFonts w:eastAsia="Times New Roman"/>
          </w:rPr>
          <w:t>November 11, 2015</w:t>
        </w:r>
      </w:ins>
      <w:del w:id="4" w:author="DSNR" w:date="2018-08-21T15:43:00Z">
        <w:r w:rsidR="008C3AD5" w:rsidRPr="009E2DFA" w:rsidDel="00EB0966">
          <w:rPr>
            <w:rFonts w:eastAsia="Times New Roman"/>
          </w:rPr>
          <w:delText xml:space="preserve">July </w:delText>
        </w:r>
        <w:r w:rsidR="008C3AD5" w:rsidRPr="009E2DFA" w:rsidDel="00EB0966">
          <w:rPr>
            <w:rFonts w:eastAsia="Calibri"/>
            <w:bCs/>
            <w:iCs/>
          </w:rPr>
          <w:delText>[●]</w:delText>
        </w:r>
        <w:r w:rsidRPr="009E2DFA" w:rsidDel="00EB0966">
          <w:rPr>
            <w:rFonts w:eastAsia="Times New Roman"/>
          </w:rPr>
          <w:delText>, 201</w:delText>
        </w:r>
        <w:r w:rsidR="008C3AD5" w:rsidRPr="009E2DFA" w:rsidDel="00EB0966">
          <w:rPr>
            <w:rFonts w:eastAsia="Times New Roman"/>
          </w:rPr>
          <w:delText xml:space="preserve">8 </w:delText>
        </w:r>
      </w:del>
      <w:r w:rsidRPr="009E2DFA">
        <w:rPr>
          <w:rFonts w:eastAsia="Times New Roman"/>
        </w:rPr>
        <w:t xml:space="preserve">is entered into and executed at </w:t>
      </w:r>
      <w:r w:rsidR="00DF51BC" w:rsidRPr="009E2DFA">
        <w:rPr>
          <w:rFonts w:eastAsia="Times New Roman"/>
        </w:rPr>
        <w:t>[●]</w:t>
      </w:r>
      <w:r w:rsidR="003E5A40" w:rsidRPr="009E2DFA">
        <w:rPr>
          <w:rFonts w:eastAsia="Times New Roman"/>
        </w:rPr>
        <w:t xml:space="preserve"> on this [●] day of July, 2018:</w:t>
      </w:r>
    </w:p>
    <w:p w14:paraId="35C65EB9" w14:textId="77777777" w:rsidR="00C420B8" w:rsidRPr="009E2DFA" w:rsidRDefault="00C420B8" w:rsidP="00C420B8">
      <w:pPr>
        <w:spacing w:after="0"/>
        <w:rPr>
          <w:rFonts w:eastAsia="Times New Roman"/>
        </w:rPr>
      </w:pPr>
    </w:p>
    <w:p w14:paraId="162CAB56" w14:textId="77777777" w:rsidR="00C420B8" w:rsidRPr="009E2DFA" w:rsidRDefault="00EF3DAB" w:rsidP="00C420B8">
      <w:pPr>
        <w:jc w:val="center"/>
        <w:rPr>
          <w:b/>
          <w:caps/>
        </w:rPr>
      </w:pPr>
      <w:r w:rsidRPr="009E2DFA">
        <w:rPr>
          <w:b/>
          <w:caps/>
        </w:rPr>
        <w:t>amongst</w:t>
      </w:r>
    </w:p>
    <w:p w14:paraId="4AB5CAB3" w14:textId="77777777" w:rsidR="00C420B8" w:rsidRPr="009E2DFA" w:rsidRDefault="00EE4715" w:rsidP="00C420B8">
      <w:r w:rsidRPr="009E2DFA">
        <w:rPr>
          <w:b/>
          <w:caps/>
        </w:rPr>
        <w:t xml:space="preserve">SINDICATUM </w:t>
      </w:r>
      <w:r w:rsidR="00EF3DAB" w:rsidRPr="009E2DFA">
        <w:rPr>
          <w:b/>
          <w:caps/>
        </w:rPr>
        <w:t>Solar Energy GUJARAT Private Limited</w:t>
      </w:r>
      <w:r w:rsidR="00A511E2" w:rsidRPr="009E2DFA">
        <w:rPr>
          <w:b/>
          <w:caps/>
        </w:rPr>
        <w:t xml:space="preserve"> </w:t>
      </w:r>
      <w:r w:rsidR="00A511E2" w:rsidRPr="009E2DFA">
        <w:t>(</w:t>
      </w:r>
      <w:r w:rsidR="00C92EF4" w:rsidRPr="009E2DFA">
        <w:t>f</w:t>
      </w:r>
      <w:r w:rsidR="00C553D8" w:rsidRPr="009E2DFA">
        <w:t>ormerly</w:t>
      </w:r>
      <w:r w:rsidR="00A511E2" w:rsidRPr="009E2DFA">
        <w:t xml:space="preserve"> </w:t>
      </w:r>
      <w:r w:rsidR="00CF36B5" w:rsidRPr="009E2DFA">
        <w:t xml:space="preserve">AES Solar Energy </w:t>
      </w:r>
      <w:r w:rsidR="00C553D8" w:rsidRPr="009E2DFA">
        <w:t>Gujarat</w:t>
      </w:r>
      <w:r w:rsidR="00CF36B5" w:rsidRPr="009E2DFA">
        <w:t xml:space="preserve"> Private Limited</w:t>
      </w:r>
      <w:r w:rsidR="00CF36B5" w:rsidRPr="009E2DFA">
        <w:rPr>
          <w:b/>
          <w:caps/>
        </w:rPr>
        <w:t>)</w:t>
      </w:r>
      <w:r w:rsidR="00EF3DAB" w:rsidRPr="009E2DFA">
        <w:t xml:space="preserve">, a private limited company incorporated and registered under the (Indian) Companies Act, 1956 and having its registered office at </w:t>
      </w:r>
      <w:r w:rsidR="00C553D8" w:rsidRPr="009E2DFA">
        <w:t>B-93, Basement Defence Colony, New Delhi</w:t>
      </w:r>
      <w:r w:rsidR="00EF3DAB" w:rsidRPr="009E2DFA">
        <w:t>, India, acting through its authorized signatory (hereinafter referred to as the “</w:t>
      </w:r>
      <w:r w:rsidR="00EF3DAB" w:rsidRPr="009E2DFA">
        <w:rPr>
          <w:b/>
        </w:rPr>
        <w:t>Company</w:t>
      </w:r>
      <w:r w:rsidR="00EF3DAB" w:rsidRPr="009E2DFA">
        <w:t xml:space="preserve">”, which expression shall, unless it be repugnant to the context or meaning thereof, be deemed to mean and include all its successors and permitted assigns) of the </w:t>
      </w:r>
      <w:r w:rsidR="00EF3DAB" w:rsidRPr="009E2DFA">
        <w:rPr>
          <w:b/>
          <w:smallCaps/>
        </w:rPr>
        <w:t>First Part</w:t>
      </w:r>
      <w:r w:rsidR="00EF3DAB" w:rsidRPr="009E2DFA">
        <w:t>;</w:t>
      </w:r>
    </w:p>
    <w:p w14:paraId="3B2E014E" w14:textId="77777777" w:rsidR="00C420B8" w:rsidRPr="009E2DFA" w:rsidRDefault="00EF3DAB" w:rsidP="00C420B8">
      <w:pPr>
        <w:jc w:val="center"/>
        <w:rPr>
          <w:b/>
          <w:caps/>
        </w:rPr>
      </w:pPr>
      <w:r w:rsidRPr="009E2DFA">
        <w:rPr>
          <w:b/>
          <w:caps/>
        </w:rPr>
        <w:t>and</w:t>
      </w:r>
    </w:p>
    <w:p w14:paraId="6EF4E3BA" w14:textId="77777777" w:rsidR="00C420B8" w:rsidRPr="009E2DFA" w:rsidRDefault="00EF3DAB" w:rsidP="00C420B8">
      <w:pPr>
        <w:tabs>
          <w:tab w:val="left" w:pos="2410"/>
        </w:tabs>
        <w:rPr>
          <w:b/>
          <w:bCs/>
          <w:i/>
          <w:caps/>
        </w:rPr>
      </w:pPr>
      <w:r w:rsidRPr="009E2DFA">
        <w:rPr>
          <w:b/>
          <w:bCs/>
          <w:caps/>
        </w:rPr>
        <w:t>AES Solar Energy Holdings Mauritius Private Limited</w:t>
      </w:r>
      <w:r w:rsidRPr="009E2DFA">
        <w:rPr>
          <w:bCs/>
        </w:rPr>
        <w:t>, a company incorporated and registered under the laws of Republic of Mauritius and having its registered office at Les Cascades Building, Edith Cavell Street, Port Louis, Mauritius</w:t>
      </w:r>
      <w:r w:rsidRPr="009E2DFA">
        <w:t>, acting through its authorized signatory (hereinafter referred to as “</w:t>
      </w:r>
      <w:r w:rsidRPr="009E2DFA">
        <w:rPr>
          <w:b/>
        </w:rPr>
        <w:t>Seller No. 1</w:t>
      </w:r>
      <w:r w:rsidRPr="009E2DFA">
        <w:t xml:space="preserve">”, which expression shall, unless it be repugnant to the context or meaning thereof, be deemed to mean and include all its successors and permitted assigns) of the </w:t>
      </w:r>
      <w:r w:rsidRPr="009E2DFA">
        <w:rPr>
          <w:b/>
          <w:smallCaps/>
        </w:rPr>
        <w:t>Second Part</w:t>
      </w:r>
      <w:r w:rsidRPr="009E2DFA">
        <w:t xml:space="preserve">; </w:t>
      </w:r>
    </w:p>
    <w:p w14:paraId="43D140F8" w14:textId="77777777" w:rsidR="00C420B8" w:rsidRPr="009E2DFA" w:rsidRDefault="00EF3DAB" w:rsidP="00C420B8">
      <w:pPr>
        <w:jc w:val="center"/>
        <w:rPr>
          <w:b/>
          <w:caps/>
        </w:rPr>
      </w:pPr>
      <w:r w:rsidRPr="009E2DFA">
        <w:rPr>
          <w:b/>
          <w:caps/>
        </w:rPr>
        <w:t>and</w:t>
      </w:r>
    </w:p>
    <w:p w14:paraId="4DB6413C" w14:textId="77777777" w:rsidR="00C420B8" w:rsidRPr="009E2DFA" w:rsidRDefault="00EF3DAB" w:rsidP="00C420B8">
      <w:pPr>
        <w:rPr>
          <w:lang w:val="en-US"/>
        </w:rPr>
      </w:pPr>
      <w:r w:rsidRPr="009E2DFA">
        <w:rPr>
          <w:b/>
          <w:bCs/>
          <w:caps/>
        </w:rPr>
        <w:t>Silver Ridge Power B.V.</w:t>
      </w:r>
      <w:r w:rsidRPr="009E2DFA">
        <w:rPr>
          <w:bCs/>
        </w:rPr>
        <w:t>, a company incorporated and registered under the laws of Netherlands and having its registered office at Barbara Strozzilaan 201, 1083 HN, Amsterdam, Netherlands, acting through its authorized signatory (hereinafter referred</w:t>
      </w:r>
      <w:r w:rsidRPr="009E2DFA">
        <w:t xml:space="preserve"> to as “</w:t>
      </w:r>
      <w:r w:rsidRPr="009E2DFA">
        <w:rPr>
          <w:b/>
        </w:rPr>
        <w:t>Seller No. 2</w:t>
      </w:r>
      <w:r w:rsidRPr="009E2DFA">
        <w:t xml:space="preserve">”, which expression shall, unless it be repugnant to the context or meaning thereof, be deemed to mean and include all its successors and permitted assigns) of the </w:t>
      </w:r>
      <w:r w:rsidRPr="009E2DFA">
        <w:rPr>
          <w:b/>
          <w:smallCaps/>
        </w:rPr>
        <w:t>Third Part</w:t>
      </w:r>
      <w:r w:rsidRPr="009E2DFA">
        <w:t xml:space="preserve">; </w:t>
      </w:r>
    </w:p>
    <w:p w14:paraId="63F17E26" w14:textId="77777777" w:rsidR="00C420B8" w:rsidRPr="009E2DFA" w:rsidRDefault="00EF3DAB" w:rsidP="00C420B8">
      <w:pPr>
        <w:jc w:val="center"/>
        <w:rPr>
          <w:b/>
          <w:caps/>
        </w:rPr>
      </w:pPr>
      <w:r w:rsidRPr="009E2DFA">
        <w:rPr>
          <w:b/>
          <w:caps/>
        </w:rPr>
        <w:t>and</w:t>
      </w:r>
    </w:p>
    <w:p w14:paraId="42817276" w14:textId="77777777" w:rsidR="00C420B8" w:rsidRPr="009E2DFA" w:rsidRDefault="00EF3DAB" w:rsidP="00C420B8">
      <w:r w:rsidRPr="009E2DFA">
        <w:rPr>
          <w:b/>
          <w:caps/>
        </w:rPr>
        <w:t>Sindicatum Captive Energy Singapore Pte. Limited</w:t>
      </w:r>
      <w:r w:rsidRPr="009E2DFA">
        <w:t>, a company registered under the laws of Singapore and having its registered office at 80, Anson Road, # 28 – 02, Fuji Xerox Towers, Singapore 079 907, acting through its authorized signatory (hereinafter referred to as the “</w:t>
      </w:r>
      <w:r w:rsidRPr="009E2DFA">
        <w:rPr>
          <w:b/>
        </w:rPr>
        <w:t>Acquirer</w:t>
      </w:r>
      <w:r w:rsidRPr="009E2DFA">
        <w:t xml:space="preserve">”, which expression shall, unless it be repugnant to the context or meaning thereof, be deemed to mean and include its successors and permitted assigns) of the </w:t>
      </w:r>
      <w:r w:rsidRPr="009E2DFA">
        <w:rPr>
          <w:b/>
          <w:smallCaps/>
        </w:rPr>
        <w:t>Fourth Part</w:t>
      </w:r>
      <w:r w:rsidRPr="009E2DFA">
        <w:t>;</w:t>
      </w:r>
    </w:p>
    <w:p w14:paraId="7B10FFF7" w14:textId="77777777" w:rsidR="00C420B8" w:rsidRPr="009E2DFA" w:rsidRDefault="00EF3DAB" w:rsidP="00C420B8">
      <w:pPr>
        <w:jc w:val="center"/>
        <w:rPr>
          <w:b/>
        </w:rPr>
      </w:pPr>
      <w:r w:rsidRPr="009E2DFA">
        <w:rPr>
          <w:b/>
          <w:caps/>
        </w:rPr>
        <w:t>AND</w:t>
      </w:r>
    </w:p>
    <w:p w14:paraId="5638A489" w14:textId="77777777" w:rsidR="00C420B8" w:rsidRPr="009E2DFA" w:rsidRDefault="00EF3DAB" w:rsidP="00C420B8">
      <w:pPr>
        <w:spacing w:after="0"/>
      </w:pPr>
      <w:r w:rsidRPr="009E2DFA">
        <w:rPr>
          <w:b/>
        </w:rPr>
        <w:t>SINDICATUM RENEWABLE ENERGY COMPANY PTE. LIMITED</w:t>
      </w:r>
      <w:r w:rsidRPr="009E2DFA">
        <w:t>, a company registered under the laws of Singapore and having its registered office at 80, Anson Road, # 28 – 02, Fuji Xerox Towers, Singapore 079 907, acting through its authorized signatory (hereinafter referred to as the “</w:t>
      </w:r>
      <w:r w:rsidRPr="009E2DFA">
        <w:rPr>
          <w:b/>
        </w:rPr>
        <w:t>Acquirer Nominee</w:t>
      </w:r>
      <w:r w:rsidRPr="009E2DFA">
        <w:t xml:space="preserve">”, which expression shall, unless it be repugnant to the context or meaning thereof, be deemed to mean and include its successors and permitted assigns) of the </w:t>
      </w:r>
      <w:r w:rsidRPr="009E2DFA">
        <w:rPr>
          <w:b/>
          <w:smallCaps/>
        </w:rPr>
        <w:t>Fifth Part</w:t>
      </w:r>
      <w:r w:rsidRPr="009E2DFA">
        <w:t>.</w:t>
      </w:r>
    </w:p>
    <w:p w14:paraId="560CF4B5" w14:textId="77777777" w:rsidR="004965F8" w:rsidRPr="009E2DFA" w:rsidRDefault="004965F8" w:rsidP="00C420B8">
      <w:pPr>
        <w:spacing w:after="0"/>
        <w:rPr>
          <w:rFonts w:eastAsia="Times New Roman"/>
        </w:rPr>
      </w:pPr>
    </w:p>
    <w:p w14:paraId="4A14B4E5" w14:textId="77777777" w:rsidR="00FC4FA1" w:rsidRPr="009E2DFA" w:rsidRDefault="00831387" w:rsidP="002A0B5E">
      <w:pPr>
        <w:pStyle w:val="Whereas"/>
      </w:pPr>
      <w:r w:rsidRPr="009E2DFA">
        <w:t>Whereas:</w:t>
      </w:r>
    </w:p>
    <w:p w14:paraId="176C99AC" w14:textId="77777777" w:rsidR="00F14D8F" w:rsidRPr="009E2DFA" w:rsidRDefault="00EF3DAB" w:rsidP="001F2CE1">
      <w:pPr>
        <w:pStyle w:val="Recital"/>
        <w:ind w:hanging="720"/>
        <w:jc w:val="both"/>
        <w:rPr>
          <w:b w:val="0"/>
        </w:rPr>
      </w:pPr>
      <w:r w:rsidRPr="009E2DFA">
        <w:rPr>
          <w:b w:val="0"/>
        </w:rPr>
        <w:lastRenderedPageBreak/>
        <w:t xml:space="preserve">The Parties had executed a </w:t>
      </w:r>
      <w:r w:rsidR="00E72AAD" w:rsidRPr="009E2DFA">
        <w:rPr>
          <w:b w:val="0"/>
        </w:rPr>
        <w:t>s</w:t>
      </w:r>
      <w:r w:rsidRPr="009E2DFA">
        <w:rPr>
          <w:b w:val="0"/>
        </w:rPr>
        <w:t xml:space="preserve">hare </w:t>
      </w:r>
      <w:r w:rsidR="00E72AAD" w:rsidRPr="009E2DFA">
        <w:rPr>
          <w:b w:val="0"/>
        </w:rPr>
        <w:t>p</w:t>
      </w:r>
      <w:r w:rsidRPr="009E2DFA">
        <w:rPr>
          <w:b w:val="0"/>
        </w:rPr>
        <w:t xml:space="preserve">urchase </w:t>
      </w:r>
      <w:r w:rsidR="00E72AAD" w:rsidRPr="009E2DFA">
        <w:rPr>
          <w:b w:val="0"/>
        </w:rPr>
        <w:t xml:space="preserve">agreement </w:t>
      </w:r>
      <w:r w:rsidRPr="009E2DFA">
        <w:rPr>
          <w:b w:val="0"/>
        </w:rPr>
        <w:t>dated November 11, 2015</w:t>
      </w:r>
      <w:r w:rsidR="007320E4" w:rsidRPr="009E2DFA">
        <w:rPr>
          <w:b w:val="0"/>
        </w:rPr>
        <w:t xml:space="preserve">, </w:t>
      </w:r>
      <w:r w:rsidR="00E72A4E" w:rsidRPr="009E2DFA">
        <w:rPr>
          <w:b w:val="0"/>
        </w:rPr>
        <w:t>as amended by the First Amendment Agreement</w:t>
      </w:r>
      <w:r w:rsidR="002E654F" w:rsidRPr="009E2DFA">
        <w:rPr>
          <w:b w:val="0"/>
        </w:rPr>
        <w:t xml:space="preserve"> </w:t>
      </w:r>
      <w:r w:rsidR="00E72A4E" w:rsidRPr="009E2DFA">
        <w:rPr>
          <w:b w:val="0"/>
        </w:rPr>
        <w:t>and the Second Amendment Agreement (</w:t>
      </w:r>
      <w:r w:rsidR="00E72A4E" w:rsidRPr="009E2DFA">
        <w:rPr>
          <w:b w:val="0"/>
          <w:i/>
        </w:rPr>
        <w:t xml:space="preserve">as defined herein </w:t>
      </w:r>
      <w:r w:rsidR="007320E4" w:rsidRPr="009E2DFA">
        <w:rPr>
          <w:b w:val="0"/>
          <w:i/>
        </w:rPr>
        <w:t>after</w:t>
      </w:r>
      <w:r w:rsidR="00E72A4E" w:rsidRPr="009E2DFA">
        <w:rPr>
          <w:b w:val="0"/>
        </w:rPr>
        <w:t xml:space="preserve">) </w:t>
      </w:r>
      <w:r w:rsidRPr="009E2DFA">
        <w:rPr>
          <w:b w:val="0"/>
        </w:rPr>
        <w:t>for recording the terms and conditions, as mutually agreed, for the purchase of 74% (Seventy Four Per cent) of the total issued, subscribed and paid-up share capital of the Company by the Acquirer and Acquirer Nominee from the Seller No. 1</w:t>
      </w:r>
      <w:r w:rsidR="008C3AD5" w:rsidRPr="009E2DFA">
        <w:rPr>
          <w:b w:val="0"/>
        </w:rPr>
        <w:t xml:space="preserve"> </w:t>
      </w:r>
      <w:r w:rsidRPr="009E2DFA">
        <w:rPr>
          <w:b w:val="0"/>
        </w:rPr>
        <w:t>and Seller No. 2 and purchase of balance 26% (Twenty Six Per cent) of the total issued, subscribed and paid-up capital of the Company by the Acquirer from Seller No. 1 upon the occurrence of the Trigger Event (“</w:t>
      </w:r>
      <w:r w:rsidR="00831387" w:rsidRPr="009E2DFA">
        <w:t>Gujarat SPA</w:t>
      </w:r>
      <w:r w:rsidRPr="009E2DFA">
        <w:rPr>
          <w:b w:val="0"/>
        </w:rPr>
        <w:t>”);</w:t>
      </w:r>
    </w:p>
    <w:p w14:paraId="3C502537" w14:textId="77777777" w:rsidR="008C3AD5" w:rsidRPr="009E2DFA" w:rsidRDefault="008C3AD5" w:rsidP="007B1107">
      <w:pPr>
        <w:pStyle w:val="Recital"/>
        <w:numPr>
          <w:ilvl w:val="0"/>
          <w:numId w:val="0"/>
        </w:numPr>
        <w:ind w:left="709"/>
        <w:jc w:val="both"/>
        <w:rPr>
          <w:b w:val="0"/>
        </w:rPr>
      </w:pPr>
    </w:p>
    <w:p w14:paraId="69B07EA1" w14:textId="77777777" w:rsidR="003E5A40" w:rsidRPr="009E2DFA" w:rsidRDefault="003E5A40" w:rsidP="001F2CE1">
      <w:pPr>
        <w:pStyle w:val="Recital"/>
        <w:ind w:hanging="720"/>
        <w:jc w:val="both"/>
        <w:rPr>
          <w:b w:val="0"/>
        </w:rPr>
      </w:pPr>
      <w:r w:rsidRPr="009E2DFA">
        <w:rPr>
          <w:b w:val="0"/>
        </w:rPr>
        <w:t>The Seller No. 1, Seller No. 2, Silver Ridge Power Holdings B.V., the Company and the Subsidiary executed a share purchase agreement dated September 21, 2016 (“</w:t>
      </w:r>
      <w:r w:rsidRPr="009E2DFA">
        <w:t>AES Rajasthan Share Acquisition Agreement</w:t>
      </w:r>
      <w:r w:rsidRPr="009E2DFA">
        <w:rPr>
          <w:b w:val="0"/>
        </w:rPr>
        <w:t>”), wherein the Seller No. 1, Seller No. 2 and Silver Ridge Power Holdings B.V. have cumulatively transferred 89.6% (Eighty-Nine point Six Per cent) of issued, subscribed and paid-up share capital of the Subsidiary to the Company</w:t>
      </w:r>
      <w:r w:rsidR="00EC50C7" w:rsidRPr="009E2DFA">
        <w:rPr>
          <w:b w:val="0"/>
        </w:rPr>
        <w:t>. Pursuant to the said transaction, the Parties had executed an amendment agreement dated October 31, 2016 (“</w:t>
      </w:r>
      <w:r w:rsidR="00EC50C7" w:rsidRPr="009E2DFA">
        <w:t>First Amendment Agreement</w:t>
      </w:r>
      <w:r w:rsidR="00EC50C7" w:rsidRPr="009E2DFA">
        <w:rPr>
          <w:b w:val="0"/>
        </w:rPr>
        <w:t>”) to the Gujarat SPA. The Parties ha</w:t>
      </w:r>
      <w:r w:rsidR="005C1AA2" w:rsidRPr="009E2DFA">
        <w:rPr>
          <w:b w:val="0"/>
        </w:rPr>
        <w:t>d</w:t>
      </w:r>
      <w:r w:rsidR="00EC50C7" w:rsidRPr="009E2DFA">
        <w:rPr>
          <w:b w:val="0"/>
        </w:rPr>
        <w:t xml:space="preserve"> also executed an amendment agreement dated </w:t>
      </w:r>
      <w:r w:rsidR="00EC50C7" w:rsidRPr="009E2DFA">
        <w:rPr>
          <w:rFonts w:eastAsia="Calibri"/>
          <w:b w:val="0"/>
          <w:bCs/>
          <w:iCs/>
        </w:rPr>
        <w:t>December 5, 2016</w:t>
      </w:r>
      <w:r w:rsidR="00EC50C7" w:rsidRPr="009E2DFA">
        <w:rPr>
          <w:b w:val="0"/>
        </w:rPr>
        <w:t xml:space="preserve"> (“</w:t>
      </w:r>
      <w:r w:rsidR="00EC50C7" w:rsidRPr="009E2DFA">
        <w:t>Second Amendment Agreement</w:t>
      </w:r>
      <w:r w:rsidR="00EC50C7" w:rsidRPr="009E2DFA">
        <w:rPr>
          <w:b w:val="0"/>
        </w:rPr>
        <w:t>”) to the Gujarat SPA</w:t>
      </w:r>
      <w:r w:rsidR="00C24960" w:rsidRPr="009E2DFA">
        <w:rPr>
          <w:b w:val="0"/>
        </w:rPr>
        <w:t xml:space="preserve"> (hereinafter jointly </w:t>
      </w:r>
      <w:del w:id="5" w:author="DSNR" w:date="2018-08-21T13:39:00Z">
        <w:r w:rsidR="00C24960" w:rsidRPr="009E2DFA" w:rsidDel="0015385B">
          <w:rPr>
            <w:b w:val="0"/>
          </w:rPr>
          <w:delText>refr</w:delText>
        </w:r>
        <w:r w:rsidR="009E7EAC" w:rsidRPr="009E2DFA" w:rsidDel="0015385B">
          <w:rPr>
            <w:b w:val="0"/>
          </w:rPr>
          <w:delText>r</w:delText>
        </w:r>
        <w:r w:rsidR="00C24960" w:rsidRPr="009E2DFA" w:rsidDel="0015385B">
          <w:rPr>
            <w:b w:val="0"/>
          </w:rPr>
          <w:delText>eed</w:delText>
        </w:r>
      </w:del>
      <w:ins w:id="6" w:author="DSNR" w:date="2018-08-21T13:39:00Z">
        <w:r w:rsidR="0015385B" w:rsidRPr="009E2DFA">
          <w:rPr>
            <w:b w:val="0"/>
          </w:rPr>
          <w:t>referred</w:t>
        </w:r>
      </w:ins>
      <w:r w:rsidR="00C24960" w:rsidRPr="009E2DFA">
        <w:rPr>
          <w:b w:val="0"/>
        </w:rPr>
        <w:t xml:space="preserve"> to as the </w:t>
      </w:r>
      <w:r w:rsidR="00BD6DC6" w:rsidRPr="009E2DFA">
        <w:rPr>
          <w:b w:val="0"/>
        </w:rPr>
        <w:t>“</w:t>
      </w:r>
      <w:r w:rsidR="00C24960" w:rsidRPr="009E2DFA">
        <w:t>Amendment Agreements</w:t>
      </w:r>
      <w:r w:rsidR="00BD6DC6" w:rsidRPr="009E2DFA">
        <w:rPr>
          <w:b w:val="0"/>
        </w:rPr>
        <w:t>”</w:t>
      </w:r>
      <w:r w:rsidR="00C24960" w:rsidRPr="009E2DFA">
        <w:rPr>
          <w:b w:val="0"/>
        </w:rPr>
        <w:t>)</w:t>
      </w:r>
      <w:r w:rsidR="00EC50C7" w:rsidRPr="009E2DFA">
        <w:rPr>
          <w:b w:val="0"/>
        </w:rPr>
        <w:t>; and</w:t>
      </w:r>
    </w:p>
    <w:p w14:paraId="32F6C38D" w14:textId="77777777" w:rsidR="00FC7213" w:rsidRPr="009E2DFA" w:rsidRDefault="00FC7213" w:rsidP="001F2CE1">
      <w:pPr>
        <w:pStyle w:val="Recital"/>
        <w:numPr>
          <w:ilvl w:val="0"/>
          <w:numId w:val="0"/>
        </w:numPr>
        <w:ind w:left="360"/>
        <w:jc w:val="both"/>
        <w:rPr>
          <w:b w:val="0"/>
        </w:rPr>
      </w:pPr>
    </w:p>
    <w:p w14:paraId="3FB8C2A0" w14:textId="77777777" w:rsidR="00D175F4" w:rsidRPr="009E2DFA" w:rsidRDefault="00C24960" w:rsidP="001F2CE1">
      <w:pPr>
        <w:pStyle w:val="Recital"/>
        <w:ind w:hanging="720"/>
        <w:jc w:val="both"/>
        <w:rPr>
          <w:b w:val="0"/>
        </w:rPr>
      </w:pPr>
      <w:commentRangeStart w:id="7"/>
      <w:r w:rsidRPr="009E2DFA">
        <w:rPr>
          <w:b w:val="0"/>
        </w:rPr>
        <w:t>D</w:t>
      </w:r>
      <w:ins w:id="8" w:author="sushmit mishra" w:date="2018-08-20T14:34:00Z">
        <w:r w:rsidR="00710E97">
          <w:rPr>
            <w:b w:val="0"/>
          </w:rPr>
          <w:t>ue to</w:t>
        </w:r>
      </w:ins>
      <w:ins w:id="9" w:author="DSNR" w:date="2018-08-21T19:09:00Z">
        <w:r w:rsidR="00742970">
          <w:rPr>
            <w:b w:val="0"/>
          </w:rPr>
          <w:t xml:space="preserve"> non – completion of certain conditions</w:t>
        </w:r>
      </w:ins>
      <w:ins w:id="10" w:author="sushmit mishra" w:date="2018-08-20T14:34:00Z">
        <w:del w:id="11" w:author="DSNR" w:date="2018-08-21T19:09:00Z">
          <w:r w:rsidR="00710E97" w:rsidDel="00742970">
            <w:rPr>
              <w:b w:val="0"/>
            </w:rPr>
            <w:delText xml:space="preserve"> certain genuine issues</w:delText>
          </w:r>
        </w:del>
      </w:ins>
      <w:ins w:id="12" w:author="DSNR" w:date="2018-08-21T13:57:00Z">
        <w:r w:rsidR="00D41D40">
          <w:rPr>
            <w:b w:val="0"/>
          </w:rPr>
          <w:t xml:space="preserve"> </w:t>
        </w:r>
      </w:ins>
      <w:del w:id="13" w:author="sushmit mishra" w:date="2018-08-20T14:34:00Z">
        <w:r w:rsidRPr="009E2DFA" w:rsidDel="00710E97">
          <w:rPr>
            <w:b w:val="0"/>
          </w:rPr>
          <w:delText>espite the aforesaid,</w:delText>
        </w:r>
      </w:del>
      <w:r w:rsidRPr="009E2DFA">
        <w:rPr>
          <w:b w:val="0"/>
        </w:rPr>
        <w:t xml:space="preserve"> the Final </w:t>
      </w:r>
      <w:r w:rsidR="007575B2" w:rsidRPr="009E2DFA">
        <w:rPr>
          <w:b w:val="0"/>
        </w:rPr>
        <w:t>Completion</w:t>
      </w:r>
      <w:r w:rsidRPr="009E2DFA">
        <w:rPr>
          <w:b w:val="0"/>
        </w:rPr>
        <w:t xml:space="preserve"> in</w:t>
      </w:r>
      <w:r w:rsidR="00CF4858" w:rsidRPr="009E2DFA">
        <w:rPr>
          <w:b w:val="0"/>
        </w:rPr>
        <w:t xml:space="preserve"> </w:t>
      </w:r>
      <w:r w:rsidRPr="009E2DFA">
        <w:rPr>
          <w:b w:val="0"/>
        </w:rPr>
        <w:t xml:space="preserve">terms of the Gujarat SPA as amended by the Amendment Agreements has not occurred. </w:t>
      </w:r>
      <w:ins w:id="14" w:author="sushmit mishra" w:date="2018-08-20T14:35:00Z">
        <w:r w:rsidR="00710E97">
          <w:rPr>
            <w:b w:val="0"/>
          </w:rPr>
          <w:t xml:space="preserve">The Parties  </w:t>
        </w:r>
      </w:ins>
      <w:del w:id="15" w:author="sushmit mishra" w:date="2018-08-20T14:35:00Z">
        <w:r w:rsidRPr="009E2DFA" w:rsidDel="00710E97">
          <w:rPr>
            <w:b w:val="0"/>
          </w:rPr>
          <w:delText xml:space="preserve">With the sole intent of undertaking the Final Completion </w:delText>
        </w:r>
        <w:r w:rsidR="00FE13E3" w:rsidRPr="009E2DFA" w:rsidDel="00710E97">
          <w:rPr>
            <w:b w:val="0"/>
          </w:rPr>
          <w:delText>immediately and based on the undertaking</w:delText>
        </w:r>
        <w:r w:rsidR="002E654F" w:rsidRPr="009E2DFA" w:rsidDel="00710E97">
          <w:rPr>
            <w:b w:val="0"/>
          </w:rPr>
          <w:delText xml:space="preserve"> </w:delText>
        </w:r>
        <w:r w:rsidR="00FE13E3" w:rsidRPr="009E2DFA" w:rsidDel="00710E97">
          <w:rPr>
            <w:b w:val="0"/>
          </w:rPr>
          <w:delText>of the Acquirer</w:delText>
        </w:r>
        <w:r w:rsidR="002E654F" w:rsidRPr="009E2DFA" w:rsidDel="00710E97">
          <w:rPr>
            <w:b w:val="0"/>
          </w:rPr>
          <w:delText xml:space="preserve"> </w:delText>
        </w:r>
        <w:r w:rsidR="00FE13E3" w:rsidRPr="009E2DFA" w:rsidDel="00710E97">
          <w:rPr>
            <w:b w:val="0"/>
          </w:rPr>
          <w:delText xml:space="preserve">to consummate the purchase of </w:delText>
        </w:r>
        <w:r w:rsidR="007575B2" w:rsidRPr="009E2DFA" w:rsidDel="00710E97">
          <w:rPr>
            <w:b w:val="0"/>
          </w:rPr>
          <w:delText xml:space="preserve">the </w:delText>
        </w:r>
        <w:r w:rsidR="00FE13E3" w:rsidRPr="009E2DFA" w:rsidDel="00710E97">
          <w:rPr>
            <w:b w:val="0"/>
          </w:rPr>
          <w:delText xml:space="preserve">Balance Sale Shares within a period of </w:delText>
        </w:r>
        <w:r w:rsidR="00FE13E3" w:rsidRPr="009E2DFA" w:rsidDel="00710E97">
          <w:rPr>
            <w:b w:val="0"/>
            <w:highlight w:val="yellow"/>
          </w:rPr>
          <w:delText>[15] [(Fifteen)]</w:delText>
        </w:r>
        <w:r w:rsidR="00FE13E3" w:rsidRPr="009E2DFA" w:rsidDel="00710E97">
          <w:rPr>
            <w:b w:val="0"/>
          </w:rPr>
          <w:delText xml:space="preserve"> days from date of execution of this Third Amendment</w:delText>
        </w:r>
        <w:r w:rsidR="004072F4" w:rsidRPr="009E2DFA" w:rsidDel="00710E97">
          <w:rPr>
            <w:b w:val="0"/>
          </w:rPr>
          <w:delText xml:space="preserve"> Agreement</w:delText>
        </w:r>
        <w:r w:rsidR="00FE13E3" w:rsidRPr="009E2DFA" w:rsidDel="00710E97">
          <w:rPr>
            <w:b w:val="0"/>
          </w:rPr>
          <w:delText xml:space="preserve"> and placing reliance on the same,</w:delText>
        </w:r>
        <w:r w:rsidR="002E654F" w:rsidRPr="009E2DFA" w:rsidDel="00710E97">
          <w:rPr>
            <w:b w:val="0"/>
          </w:rPr>
          <w:delText xml:space="preserve"> </w:delText>
        </w:r>
        <w:r w:rsidR="00EF3DAB" w:rsidRPr="009E2DFA" w:rsidDel="00710E97">
          <w:rPr>
            <w:b w:val="0"/>
          </w:rPr>
          <w:delText xml:space="preserve">the Parties </w:delText>
        </w:r>
      </w:del>
      <w:r w:rsidR="00EF3DAB" w:rsidRPr="009E2DFA">
        <w:rPr>
          <w:b w:val="0"/>
        </w:rPr>
        <w:t>have</w:t>
      </w:r>
      <w:ins w:id="16" w:author="sushmit mishra" w:date="2018-08-20T14:36:00Z">
        <w:r w:rsidR="00710E97">
          <w:rPr>
            <w:b w:val="0"/>
          </w:rPr>
          <w:t>, in good faith,</w:t>
        </w:r>
      </w:ins>
      <w:r w:rsidR="00EF3DAB" w:rsidRPr="009E2DFA">
        <w:rPr>
          <w:b w:val="0"/>
        </w:rPr>
        <w:t xml:space="preserve"> mutually agreed to </w:t>
      </w:r>
      <w:r w:rsidR="008C3AD5" w:rsidRPr="009E2DFA">
        <w:rPr>
          <w:b w:val="0"/>
        </w:rPr>
        <w:t xml:space="preserve">further </w:t>
      </w:r>
      <w:r w:rsidR="00EF3DAB" w:rsidRPr="009E2DFA">
        <w:rPr>
          <w:b w:val="0"/>
        </w:rPr>
        <w:t>amend the terms of the Gujarat SPA</w:t>
      </w:r>
      <w:ins w:id="17" w:author="sushmit mishra" w:date="2018-08-20T14:36:00Z">
        <w:r w:rsidR="00710E97">
          <w:rPr>
            <w:b w:val="0"/>
          </w:rPr>
          <w:t xml:space="preserve"> with the intent of undertaking t</w:t>
        </w:r>
      </w:ins>
      <w:ins w:id="18" w:author="sushmit mishra" w:date="2018-08-20T14:37:00Z">
        <w:r w:rsidR="00710E97">
          <w:rPr>
            <w:b w:val="0"/>
          </w:rPr>
          <w:t>he Final Completion at the earliest</w:t>
        </w:r>
      </w:ins>
      <w:r w:rsidR="007575B2" w:rsidRPr="009E2DFA">
        <w:rPr>
          <w:b w:val="0"/>
        </w:rPr>
        <w:t>.</w:t>
      </w:r>
      <w:commentRangeEnd w:id="7"/>
      <w:r w:rsidR="002665A7">
        <w:rPr>
          <w:rStyle w:val="CommentReference"/>
          <w:b w:val="0"/>
        </w:rPr>
        <w:commentReference w:id="7"/>
      </w:r>
      <w:r w:rsidR="007575B2" w:rsidRPr="009E2DFA">
        <w:rPr>
          <w:b w:val="0"/>
        </w:rPr>
        <w:t xml:space="preserve"> </w:t>
      </w:r>
      <w:del w:id="19" w:author="sushmit mishra" w:date="2018-08-20T14:38:00Z">
        <w:r w:rsidR="00FE13E3" w:rsidRPr="009E2DFA" w:rsidDel="00710E97">
          <w:rPr>
            <w:b w:val="0"/>
          </w:rPr>
          <w:delText xml:space="preserve">It being understood that in the event the </w:delText>
        </w:r>
        <w:r w:rsidR="007575B2" w:rsidRPr="009E2DFA" w:rsidDel="00710E97">
          <w:rPr>
            <w:b w:val="0"/>
          </w:rPr>
          <w:delText>Final C</w:delText>
        </w:r>
        <w:r w:rsidR="007530CE" w:rsidRPr="009E2DFA" w:rsidDel="00710E97">
          <w:rPr>
            <w:b w:val="0"/>
          </w:rPr>
          <w:delText>ompletion</w:delText>
        </w:r>
        <w:r w:rsidR="007575B2" w:rsidRPr="009E2DFA" w:rsidDel="00710E97">
          <w:rPr>
            <w:b w:val="0"/>
          </w:rPr>
          <w:delText xml:space="preserve"> does not take place within a period of </w:delText>
        </w:r>
        <w:r w:rsidR="007575B2" w:rsidRPr="009E2DFA" w:rsidDel="00710E97">
          <w:rPr>
            <w:b w:val="0"/>
            <w:highlight w:val="yellow"/>
          </w:rPr>
          <w:delText>[15] [(Fifteen)]</w:delText>
        </w:r>
        <w:r w:rsidR="007575B2" w:rsidRPr="009E2DFA" w:rsidDel="00710E97">
          <w:rPr>
            <w:b w:val="0"/>
          </w:rPr>
          <w:delText xml:space="preserve"> days from the date of execution of the Third Amendment</w:delText>
        </w:r>
        <w:r w:rsidR="004072F4" w:rsidRPr="009E2DFA" w:rsidDel="00710E97">
          <w:rPr>
            <w:b w:val="0"/>
          </w:rPr>
          <w:delText xml:space="preserve"> Agreement</w:delText>
        </w:r>
        <w:r w:rsidR="007575B2" w:rsidRPr="009E2DFA" w:rsidDel="00710E97">
          <w:rPr>
            <w:b w:val="0"/>
          </w:rPr>
          <w:delText xml:space="preserve">, the Third Amendment </w:delText>
        </w:r>
        <w:r w:rsidR="004072F4" w:rsidRPr="009E2DFA" w:rsidDel="00710E97">
          <w:rPr>
            <w:b w:val="0"/>
          </w:rPr>
          <w:delText xml:space="preserve">Agreement </w:delText>
        </w:r>
        <w:r w:rsidR="007575B2" w:rsidRPr="009E2DFA" w:rsidDel="00710E97">
          <w:rPr>
            <w:b w:val="0"/>
          </w:rPr>
          <w:delText>shall automatically terminate</w:delText>
        </w:r>
        <w:r w:rsidR="00F074F6" w:rsidRPr="009E2DFA" w:rsidDel="00710E97">
          <w:rPr>
            <w:b w:val="0"/>
          </w:rPr>
          <w:delText xml:space="preserve"> </w:delText>
        </w:r>
        <w:r w:rsidR="007575B2" w:rsidRPr="009E2DFA" w:rsidDel="00710E97">
          <w:rPr>
            <w:b w:val="0"/>
          </w:rPr>
          <w:delText>and</w:delText>
        </w:r>
        <w:r w:rsidR="00967F8F" w:rsidRPr="009E2DFA" w:rsidDel="00710E97">
          <w:rPr>
            <w:b w:val="0"/>
          </w:rPr>
          <w:delText xml:space="preserve"> terms</w:delText>
        </w:r>
        <w:r w:rsidR="00A300E1" w:rsidRPr="009E2DFA" w:rsidDel="00710E97">
          <w:rPr>
            <w:b w:val="0"/>
          </w:rPr>
          <w:delText xml:space="preserve"> and covenants </w:delText>
        </w:r>
        <w:r w:rsidR="004072F4" w:rsidRPr="009E2DFA" w:rsidDel="00710E97">
          <w:rPr>
            <w:b w:val="0"/>
          </w:rPr>
          <w:delText>contained herein</w:delText>
        </w:r>
        <w:r w:rsidR="00722745" w:rsidRPr="009E2DFA" w:rsidDel="00710E97">
          <w:rPr>
            <w:b w:val="0"/>
          </w:rPr>
          <w:delText xml:space="preserve"> </w:delText>
        </w:r>
        <w:r w:rsidR="00170D28" w:rsidRPr="009E2DFA" w:rsidDel="00710E97">
          <w:rPr>
            <w:b w:val="0"/>
          </w:rPr>
          <w:delText>s</w:delText>
        </w:r>
        <w:r w:rsidR="00F074F6" w:rsidRPr="009E2DFA" w:rsidDel="00710E97">
          <w:rPr>
            <w:b w:val="0"/>
          </w:rPr>
          <w:delText>hall</w:delText>
        </w:r>
        <w:r w:rsidR="00A300E1" w:rsidRPr="009E2DFA" w:rsidDel="00710E97">
          <w:rPr>
            <w:b w:val="0"/>
          </w:rPr>
          <w:delText xml:space="preserve"> no longer be applicable and</w:delText>
        </w:r>
        <w:r w:rsidR="00F074F6" w:rsidRPr="009E2DFA" w:rsidDel="00710E97">
          <w:rPr>
            <w:b w:val="0"/>
          </w:rPr>
          <w:delText xml:space="preserve"> </w:delText>
        </w:r>
        <w:r w:rsidR="00A300E1" w:rsidRPr="009E2DFA" w:rsidDel="00710E97">
          <w:rPr>
            <w:b w:val="0"/>
          </w:rPr>
          <w:delText xml:space="preserve">shall </w:delText>
        </w:r>
        <w:r w:rsidR="00F074F6" w:rsidRPr="009E2DFA" w:rsidDel="00710E97">
          <w:rPr>
            <w:b w:val="0"/>
          </w:rPr>
          <w:delText>immediately fall away without any further action</w:delText>
        </w:r>
        <w:r w:rsidR="007D429D" w:rsidRPr="009E2DFA" w:rsidDel="00710E97">
          <w:rPr>
            <w:b w:val="0"/>
          </w:rPr>
          <w:delText xml:space="preserve"> on part of any of the Party</w:delText>
        </w:r>
        <w:r w:rsidR="00C57B15" w:rsidRPr="009E2DFA" w:rsidDel="00710E97">
          <w:rPr>
            <w:b w:val="0"/>
          </w:rPr>
          <w:delText>(ies)</w:delText>
        </w:r>
        <w:r w:rsidR="007575B2" w:rsidRPr="009E2DFA" w:rsidDel="00710E97">
          <w:rPr>
            <w:b w:val="0"/>
          </w:rPr>
          <w:delText>.</w:delText>
        </w:r>
      </w:del>
    </w:p>
    <w:p w14:paraId="2E0F5C20" w14:textId="77777777" w:rsidR="00D175F4" w:rsidRPr="009E2DFA" w:rsidRDefault="00D175F4" w:rsidP="001F2CE1">
      <w:pPr>
        <w:pStyle w:val="Recital"/>
        <w:numPr>
          <w:ilvl w:val="0"/>
          <w:numId w:val="0"/>
        </w:numPr>
        <w:ind w:left="720"/>
        <w:jc w:val="both"/>
        <w:rPr>
          <w:b w:val="0"/>
        </w:rPr>
      </w:pPr>
    </w:p>
    <w:p w14:paraId="1E4E15F6" w14:textId="77777777" w:rsidR="00F074F6" w:rsidRPr="009E2DFA" w:rsidRDefault="00F074F6" w:rsidP="001F2CE1">
      <w:pPr>
        <w:pStyle w:val="Recital"/>
        <w:ind w:hanging="720"/>
        <w:jc w:val="both"/>
        <w:rPr>
          <w:b w:val="0"/>
        </w:rPr>
      </w:pPr>
      <w:r w:rsidRPr="009E2DFA">
        <w:rPr>
          <w:b w:val="0"/>
        </w:rPr>
        <w:t>The Parties are therefore, desirous of entering into this</w:t>
      </w:r>
      <w:r w:rsidR="003F6F7C" w:rsidRPr="009E2DFA">
        <w:rPr>
          <w:b w:val="0"/>
        </w:rPr>
        <w:t xml:space="preserve"> </w:t>
      </w:r>
      <w:r w:rsidRPr="009E2DFA">
        <w:rPr>
          <w:b w:val="0"/>
        </w:rPr>
        <w:t>Third Amendment Agreement to amend certain terms of the Gujarat SPA, as specified in this Third Amendment Agreement.</w:t>
      </w:r>
      <w:r w:rsidRPr="009E2DFA">
        <w:t xml:space="preserve"> </w:t>
      </w:r>
    </w:p>
    <w:p w14:paraId="34AD4C25" w14:textId="77777777" w:rsidR="00F074F6" w:rsidRPr="009E2DFA" w:rsidRDefault="00F074F6" w:rsidP="001F2CE1">
      <w:pPr>
        <w:pStyle w:val="Recital"/>
        <w:numPr>
          <w:ilvl w:val="0"/>
          <w:numId w:val="0"/>
        </w:numPr>
        <w:ind w:left="720"/>
        <w:jc w:val="both"/>
        <w:rPr>
          <w:b w:val="0"/>
        </w:rPr>
      </w:pPr>
    </w:p>
    <w:p w14:paraId="774EEFBF" w14:textId="77777777" w:rsidR="002E37A8" w:rsidRPr="009E2DFA" w:rsidRDefault="00831387" w:rsidP="00C50A4C">
      <w:pPr>
        <w:pStyle w:val="Whereas"/>
        <w:spacing w:after="0"/>
      </w:pPr>
      <w:r w:rsidRPr="009E2DFA">
        <w:t xml:space="preserve">Now, therefore, the </w:t>
      </w:r>
      <w:r w:rsidR="002E654F" w:rsidRPr="009E2DFA">
        <w:t>Parties have agreed as follows</w:t>
      </w:r>
      <w:r w:rsidRPr="009E2DFA">
        <w:t>:</w:t>
      </w:r>
    </w:p>
    <w:p w14:paraId="2A505718" w14:textId="77777777" w:rsidR="00C50A4C" w:rsidRPr="009E2DFA" w:rsidRDefault="00C50A4C" w:rsidP="004821B5">
      <w:pPr>
        <w:pStyle w:val="Heading1"/>
      </w:pPr>
    </w:p>
    <w:p w14:paraId="6729EBFD" w14:textId="77777777" w:rsidR="00F935C1" w:rsidRPr="009E2DFA" w:rsidRDefault="00EF3DAB" w:rsidP="003220B1">
      <w:pPr>
        <w:pStyle w:val="Heading2"/>
        <w:numPr>
          <w:ilvl w:val="0"/>
          <w:numId w:val="6"/>
        </w:numPr>
        <w:rPr>
          <w:b/>
          <w:smallCaps/>
        </w:rPr>
      </w:pPr>
      <w:r w:rsidRPr="009E2DFA">
        <w:rPr>
          <w:b/>
          <w:smallCaps/>
        </w:rPr>
        <w:t>Definitions and Interpretation</w:t>
      </w:r>
    </w:p>
    <w:p w14:paraId="4E4F328F" w14:textId="77777777" w:rsidR="005E52E4" w:rsidRPr="009E2DFA" w:rsidRDefault="00EF3DAB" w:rsidP="009A2B04">
      <w:pPr>
        <w:pStyle w:val="Heading2"/>
        <w:rPr>
          <w:b/>
        </w:rPr>
      </w:pPr>
      <w:r w:rsidRPr="009E2DFA">
        <w:rPr>
          <w:b/>
        </w:rPr>
        <w:t>Interpretation</w:t>
      </w:r>
    </w:p>
    <w:p w14:paraId="4F537622" w14:textId="77777777" w:rsidR="00410C42" w:rsidRPr="009E2DFA" w:rsidRDefault="00831387" w:rsidP="007B1107">
      <w:pPr>
        <w:pStyle w:val="Heading3"/>
        <w:numPr>
          <w:ilvl w:val="0"/>
          <w:numId w:val="0"/>
        </w:numPr>
        <w:ind w:left="709"/>
        <w:rPr>
          <w:szCs w:val="22"/>
        </w:rPr>
      </w:pPr>
      <w:r w:rsidRPr="009E2DFA">
        <w:rPr>
          <w:szCs w:val="22"/>
        </w:rPr>
        <w:t xml:space="preserve">The provisions of Clause 1.2 of the Gujarat SPA shall apply </w:t>
      </w:r>
      <w:r w:rsidRPr="009E2DFA">
        <w:rPr>
          <w:i/>
          <w:szCs w:val="22"/>
        </w:rPr>
        <w:t>mutatis mutandis</w:t>
      </w:r>
      <w:r w:rsidRPr="009E2DFA">
        <w:rPr>
          <w:szCs w:val="22"/>
        </w:rPr>
        <w:t xml:space="preserve"> to this </w:t>
      </w:r>
      <w:r w:rsidR="00175655" w:rsidRPr="009E2DFA">
        <w:rPr>
          <w:szCs w:val="22"/>
        </w:rPr>
        <w:t xml:space="preserve">Third </w:t>
      </w:r>
      <w:r w:rsidRPr="009E2DFA">
        <w:rPr>
          <w:szCs w:val="22"/>
        </w:rPr>
        <w:t>Amendment Agreement and shall be deemed to have been incorporated herein by reference.</w:t>
      </w:r>
    </w:p>
    <w:p w14:paraId="4FE7DC8E" w14:textId="77777777" w:rsidR="00410C42" w:rsidRPr="009E2DFA" w:rsidRDefault="00EF3DAB" w:rsidP="00B55C04">
      <w:pPr>
        <w:pStyle w:val="Heading2"/>
        <w:numPr>
          <w:ilvl w:val="0"/>
          <w:numId w:val="6"/>
        </w:numPr>
        <w:rPr>
          <w:b/>
          <w:smallCaps/>
        </w:rPr>
      </w:pPr>
      <w:r w:rsidRPr="009E2DFA">
        <w:rPr>
          <w:b/>
          <w:smallCaps/>
        </w:rPr>
        <w:t>Agreed Amendments</w:t>
      </w:r>
    </w:p>
    <w:p w14:paraId="0D050423" w14:textId="77777777" w:rsidR="00410C42" w:rsidRPr="009E2DFA" w:rsidRDefault="00EF3DAB" w:rsidP="00410C42">
      <w:pPr>
        <w:pStyle w:val="Heading2"/>
        <w:numPr>
          <w:ilvl w:val="0"/>
          <w:numId w:val="0"/>
        </w:numPr>
        <w:ind w:left="709"/>
      </w:pPr>
      <w:r w:rsidRPr="009E2DFA">
        <w:t>The Parties herein agree that the following amendments shall be incorporated in Gujarat SPA:</w:t>
      </w:r>
    </w:p>
    <w:p w14:paraId="147C704F" w14:textId="77777777" w:rsidR="00410C42" w:rsidRPr="009E2DFA" w:rsidRDefault="00EF3DAB" w:rsidP="001A3526">
      <w:pPr>
        <w:pStyle w:val="Heading2"/>
        <w:spacing w:after="0"/>
      </w:pPr>
      <w:r w:rsidRPr="009E2DFA">
        <w:t xml:space="preserve">The following definition shall be deleted in </w:t>
      </w:r>
      <w:r w:rsidR="00494174" w:rsidRPr="009E2DFA">
        <w:t xml:space="preserve">its </w:t>
      </w:r>
      <w:r w:rsidRPr="009E2DFA">
        <w:t>entirety from Clause 1.1 (</w:t>
      </w:r>
      <w:r w:rsidRPr="009E2DFA">
        <w:rPr>
          <w:i/>
        </w:rPr>
        <w:t>Definitions</w:t>
      </w:r>
      <w:r w:rsidRPr="009E2DFA">
        <w:t>) of the Gujarat SPA:</w:t>
      </w:r>
    </w:p>
    <w:p w14:paraId="04ED4604" w14:textId="77777777" w:rsidR="001A3526" w:rsidRPr="009E2DFA" w:rsidRDefault="001A3526" w:rsidP="001A3526">
      <w:pPr>
        <w:pStyle w:val="Heading2"/>
        <w:numPr>
          <w:ilvl w:val="0"/>
          <w:numId w:val="0"/>
        </w:numPr>
        <w:spacing w:after="0"/>
        <w:ind w:left="709"/>
      </w:pPr>
    </w:p>
    <w:p w14:paraId="1DA3CD97" w14:textId="77777777" w:rsidR="00D437A2" w:rsidRPr="009E2DFA" w:rsidRDefault="00EF3DAB" w:rsidP="007B1107">
      <w:pPr>
        <w:ind w:left="567" w:firstLine="142"/>
        <w:rPr>
          <w:i/>
          <w:lang w:eastAsia="ja-JP"/>
        </w:rPr>
      </w:pPr>
      <w:r w:rsidRPr="009E2DFA">
        <w:rPr>
          <w:i/>
          <w:lang w:eastAsia="ja-JP"/>
        </w:rPr>
        <w:t>“</w:t>
      </w:r>
      <w:r w:rsidR="00494174" w:rsidRPr="009E2DFA">
        <w:rPr>
          <w:b/>
          <w:i/>
          <w:lang w:eastAsia="ja-JP"/>
        </w:rPr>
        <w:t>SVB Bond</w:t>
      </w:r>
      <w:r w:rsidRPr="009E2DFA">
        <w:rPr>
          <w:i/>
          <w:lang w:eastAsia="ja-JP"/>
        </w:rPr>
        <w:t>”</w:t>
      </w:r>
      <w:r w:rsidR="00D437A2" w:rsidRPr="009E2DFA">
        <w:rPr>
          <w:i/>
          <w:lang w:eastAsia="ja-JP"/>
        </w:rPr>
        <w:t>;</w:t>
      </w:r>
    </w:p>
    <w:p w14:paraId="3012CDEF" w14:textId="77777777" w:rsidR="00704503" w:rsidRPr="009E2DFA" w:rsidDel="002665A7" w:rsidRDefault="00704503" w:rsidP="00704503">
      <w:pPr>
        <w:ind w:left="567" w:firstLine="142"/>
        <w:rPr>
          <w:del w:id="20" w:author="DSNR" w:date="2018-08-21T19:15:00Z"/>
          <w:lang w:eastAsia="ja-JP"/>
        </w:rPr>
      </w:pPr>
      <w:del w:id="21" w:author="DSNR" w:date="2018-08-21T19:15:00Z">
        <w:r w:rsidRPr="009E2DFA" w:rsidDel="002665A7">
          <w:rPr>
            <w:i/>
            <w:lang w:eastAsia="ja-JP"/>
          </w:rPr>
          <w:delText>“</w:delText>
        </w:r>
        <w:bookmarkStart w:id="22" w:name="_Hlk519878437"/>
        <w:r w:rsidRPr="009E2DFA" w:rsidDel="002665A7">
          <w:rPr>
            <w:b/>
            <w:i/>
            <w:lang w:eastAsia="ja-JP"/>
          </w:rPr>
          <w:delText>Subsidiary</w:delText>
        </w:r>
        <w:r w:rsidRPr="009E2DFA" w:rsidDel="002665A7">
          <w:rPr>
            <w:i/>
            <w:lang w:eastAsia="ja-JP"/>
          </w:rPr>
          <w:delText xml:space="preserve"> </w:delText>
        </w:r>
        <w:r w:rsidRPr="009E2DFA" w:rsidDel="002665A7">
          <w:rPr>
            <w:b/>
            <w:i/>
            <w:lang w:eastAsia="ja-JP"/>
          </w:rPr>
          <w:delText>Tax Demand FY 13-14</w:delText>
        </w:r>
        <w:bookmarkEnd w:id="22"/>
        <w:r w:rsidRPr="009E2DFA" w:rsidDel="002665A7">
          <w:rPr>
            <w:i/>
            <w:lang w:eastAsia="ja-JP"/>
          </w:rPr>
          <w:delText xml:space="preserve">”; and </w:delText>
        </w:r>
      </w:del>
    </w:p>
    <w:p w14:paraId="5C730684" w14:textId="77777777" w:rsidR="0006682A" w:rsidRPr="009E2DFA" w:rsidDel="002665A7" w:rsidRDefault="00D437A2" w:rsidP="00704503">
      <w:pPr>
        <w:ind w:left="567" w:firstLine="142"/>
        <w:rPr>
          <w:del w:id="23" w:author="DSNR" w:date="2018-08-21T19:15:00Z"/>
          <w:i/>
          <w:lang w:eastAsia="ja-JP"/>
        </w:rPr>
      </w:pPr>
      <w:del w:id="24" w:author="DSNR" w:date="2018-08-21T19:15:00Z">
        <w:r w:rsidRPr="009E2DFA" w:rsidDel="002665A7">
          <w:rPr>
            <w:i/>
            <w:lang w:eastAsia="ja-JP"/>
          </w:rPr>
          <w:delText>“</w:delText>
        </w:r>
        <w:r w:rsidRPr="009E2DFA" w:rsidDel="002665A7">
          <w:rPr>
            <w:b/>
            <w:i/>
            <w:lang w:eastAsia="ja-JP"/>
          </w:rPr>
          <w:delText>Tax Demand FY 13-14</w:delText>
        </w:r>
        <w:r w:rsidR="0006682A" w:rsidRPr="009E2DFA" w:rsidDel="002665A7">
          <w:rPr>
            <w:i/>
            <w:lang w:eastAsia="ja-JP"/>
          </w:rPr>
          <w:delText>”</w:delText>
        </w:r>
        <w:r w:rsidR="00704503" w:rsidRPr="009E2DFA" w:rsidDel="002665A7">
          <w:rPr>
            <w:i/>
            <w:lang w:eastAsia="ja-JP"/>
          </w:rPr>
          <w:delText>.</w:delText>
        </w:r>
      </w:del>
    </w:p>
    <w:p w14:paraId="43CDD4BD" w14:textId="77777777" w:rsidR="00E34F78" w:rsidRPr="009E2DFA" w:rsidRDefault="00EF3DAB" w:rsidP="008D6D78">
      <w:pPr>
        <w:pStyle w:val="Heading2"/>
        <w:spacing w:after="0"/>
      </w:pPr>
      <w:r w:rsidRPr="009E2DFA">
        <w:t>The following definition</w:t>
      </w:r>
      <w:r w:rsidR="00D437A2" w:rsidRPr="009E2DFA">
        <w:t>s</w:t>
      </w:r>
      <w:r w:rsidRPr="009E2DFA">
        <w:t xml:space="preserve"> stated in Clause 1.1 of the Gujarat SPA </w:t>
      </w:r>
      <w:r w:rsidR="00D437A2" w:rsidRPr="009E2DFA">
        <w:t xml:space="preserve">are </w:t>
      </w:r>
      <w:r w:rsidRPr="009E2DFA">
        <w:t xml:space="preserve">hereby amended and restated in </w:t>
      </w:r>
      <w:r w:rsidR="00D437A2" w:rsidRPr="009E2DFA">
        <w:t xml:space="preserve">their </w:t>
      </w:r>
      <w:r w:rsidRPr="009E2DFA">
        <w:t xml:space="preserve">entirety as follows: </w:t>
      </w:r>
    </w:p>
    <w:p w14:paraId="4A6727E2" w14:textId="77777777" w:rsidR="008D6D78" w:rsidRPr="009E2DFA" w:rsidRDefault="008D6D78" w:rsidP="008D6D78">
      <w:pPr>
        <w:spacing w:after="0"/>
        <w:ind w:left="567"/>
        <w:rPr>
          <w:lang w:eastAsia="ja-JP"/>
        </w:rPr>
      </w:pPr>
    </w:p>
    <w:p w14:paraId="7271DF0B" w14:textId="77777777" w:rsidR="00F40A3A" w:rsidRPr="009E2DFA" w:rsidRDefault="00494174" w:rsidP="001F2CE1">
      <w:pPr>
        <w:ind w:left="709"/>
        <w:rPr>
          <w:i/>
          <w:lang w:eastAsia="ja-JP"/>
        </w:rPr>
      </w:pPr>
      <w:r w:rsidRPr="009E2DFA">
        <w:rPr>
          <w:i/>
          <w:lang w:eastAsia="ja-JP"/>
        </w:rPr>
        <w:t>“</w:t>
      </w:r>
      <w:r w:rsidRPr="009E2DFA">
        <w:rPr>
          <w:b/>
          <w:i/>
          <w:lang w:eastAsia="ja-JP"/>
        </w:rPr>
        <w:t>Balance Purchase Consideration</w:t>
      </w:r>
      <w:r w:rsidRPr="009E2DFA">
        <w:rPr>
          <w:i/>
          <w:lang w:eastAsia="ja-JP"/>
        </w:rPr>
        <w:t>” shall mean USD 1,800,000</w:t>
      </w:r>
      <w:r w:rsidR="00CD235B" w:rsidRPr="009E2DFA">
        <w:rPr>
          <w:i/>
          <w:lang w:eastAsia="ja-JP"/>
        </w:rPr>
        <w:t xml:space="preserve"> (United States Dollars One Million Eight Hundred Thousand only)</w:t>
      </w:r>
      <w:r w:rsidRPr="009E2DFA">
        <w:rPr>
          <w:i/>
          <w:lang w:eastAsia="ja-JP"/>
        </w:rPr>
        <w:t>;</w:t>
      </w:r>
      <w:r w:rsidR="00EC3592" w:rsidRPr="009E2DFA">
        <w:rPr>
          <w:i/>
          <w:lang w:eastAsia="ja-JP"/>
        </w:rPr>
        <w:t xml:space="preserve"> </w:t>
      </w:r>
    </w:p>
    <w:p w14:paraId="15868FF3" w14:textId="77777777" w:rsidR="005B58DD" w:rsidRPr="009E2DFA" w:rsidRDefault="005B58DD" w:rsidP="001F2CE1">
      <w:pPr>
        <w:ind w:left="709"/>
        <w:rPr>
          <w:i/>
        </w:rPr>
      </w:pPr>
      <w:r w:rsidRPr="009E2DFA">
        <w:rPr>
          <w:i/>
          <w:lang w:eastAsia="ja-JP"/>
        </w:rPr>
        <w:lastRenderedPageBreak/>
        <w:t>“</w:t>
      </w:r>
      <w:r w:rsidRPr="009E2DFA">
        <w:rPr>
          <w:b/>
          <w:i/>
          <w:lang w:eastAsia="ja-JP"/>
        </w:rPr>
        <w:t>Purchase Consideration</w:t>
      </w:r>
      <w:r w:rsidRPr="009E2DFA">
        <w:rPr>
          <w:i/>
          <w:lang w:eastAsia="ja-JP"/>
        </w:rPr>
        <w:t xml:space="preserve">” shall mean USD </w:t>
      </w:r>
      <w:r w:rsidR="00EE78AD" w:rsidRPr="009E2DFA">
        <w:rPr>
          <w:i/>
          <w:lang w:eastAsia="ja-JP"/>
        </w:rPr>
        <w:t>[●]</w:t>
      </w:r>
      <w:r w:rsidR="00EE200D" w:rsidRPr="009E2DFA">
        <w:rPr>
          <w:i/>
          <w:lang w:eastAsia="ja-JP"/>
        </w:rPr>
        <w:t xml:space="preserve"> </w:t>
      </w:r>
      <w:r w:rsidRPr="009E2DFA">
        <w:rPr>
          <w:i/>
          <w:lang w:eastAsia="ja-JP"/>
        </w:rPr>
        <w:t xml:space="preserve">(United States Dollars </w:t>
      </w:r>
      <w:r w:rsidR="00EE78AD" w:rsidRPr="009E2DFA">
        <w:rPr>
          <w:i/>
          <w:lang w:eastAsia="ja-JP"/>
        </w:rPr>
        <w:t>[●]</w:t>
      </w:r>
      <w:r w:rsidRPr="009E2DFA">
        <w:rPr>
          <w:i/>
          <w:lang w:eastAsia="ja-JP"/>
        </w:rPr>
        <w:t>)</w:t>
      </w:r>
      <w:r w:rsidRPr="009E2DFA">
        <w:rPr>
          <w:i/>
        </w:rPr>
        <w:t>;</w:t>
      </w:r>
      <w:r w:rsidR="00756444" w:rsidRPr="009E2DFA">
        <w:t xml:space="preserve"> </w:t>
      </w:r>
      <w:r w:rsidR="00756444" w:rsidRPr="009E2DFA">
        <w:rPr>
          <w:highlight w:val="yellow"/>
        </w:rPr>
        <w:t>[</w:t>
      </w:r>
      <w:r w:rsidR="00756444" w:rsidRPr="009E2DFA">
        <w:rPr>
          <w:b/>
          <w:i/>
          <w:highlight w:val="yellow"/>
        </w:rPr>
        <w:t xml:space="preserve">D&amp;D Comment: </w:t>
      </w:r>
      <w:r w:rsidR="00756444" w:rsidRPr="009E2DFA">
        <w:rPr>
          <w:i/>
          <w:highlight w:val="yellow"/>
        </w:rPr>
        <w:t>To be calculated basis the amount of Tranche I Purchase Consideration plus Balance Purchase Consideration</w:t>
      </w:r>
      <w:r w:rsidR="00756444" w:rsidRPr="009E2DFA">
        <w:rPr>
          <w:b/>
          <w:i/>
          <w:highlight w:val="yellow"/>
        </w:rPr>
        <w:t>]</w:t>
      </w:r>
      <w:r w:rsidR="00756444" w:rsidRPr="009E2DFA">
        <w:rPr>
          <w:i/>
          <w:highlight w:val="yellow"/>
        </w:rPr>
        <w:t>.</w:t>
      </w:r>
    </w:p>
    <w:p w14:paraId="664D26EE" w14:textId="77777777" w:rsidR="001F0817" w:rsidRPr="009E2DFA" w:rsidRDefault="00190A64" w:rsidP="001F0817">
      <w:pPr>
        <w:spacing w:after="0"/>
        <w:ind w:left="709"/>
      </w:pPr>
      <w:r w:rsidRPr="009E2DFA">
        <w:rPr>
          <w:i/>
        </w:rPr>
        <w:t>“</w:t>
      </w:r>
      <w:r w:rsidRPr="009E2DFA">
        <w:rPr>
          <w:b/>
          <w:i/>
        </w:rPr>
        <w:t>Tranche I</w:t>
      </w:r>
      <w:r w:rsidRPr="009E2DFA">
        <w:rPr>
          <w:b/>
          <w:i/>
          <w:lang w:eastAsia="ja-JP"/>
        </w:rPr>
        <w:t xml:space="preserve"> Purchase Consideration” </w:t>
      </w:r>
      <w:r w:rsidRPr="009E2DFA">
        <w:rPr>
          <w:i/>
          <w:lang w:eastAsia="ja-JP"/>
        </w:rPr>
        <w:t xml:space="preserve">shall mean USD </w:t>
      </w:r>
      <w:r w:rsidR="004D5FA1" w:rsidRPr="009E2DFA">
        <w:rPr>
          <w:i/>
          <w:lang w:eastAsia="ja-JP"/>
        </w:rPr>
        <w:t>[●]</w:t>
      </w:r>
      <w:r w:rsidRPr="009E2DFA">
        <w:rPr>
          <w:i/>
          <w:lang w:eastAsia="ja-JP"/>
        </w:rPr>
        <w:t xml:space="preserve"> (United States Dollars </w:t>
      </w:r>
      <w:r w:rsidR="00EE78AD" w:rsidRPr="009E2DFA">
        <w:rPr>
          <w:i/>
          <w:lang w:eastAsia="ja-JP"/>
        </w:rPr>
        <w:t>[●]</w:t>
      </w:r>
      <w:r w:rsidRPr="009E2DFA">
        <w:rPr>
          <w:i/>
          <w:lang w:eastAsia="ja-JP"/>
        </w:rPr>
        <w:t>)</w:t>
      </w:r>
      <w:r w:rsidR="002F6969" w:rsidRPr="009E2DFA">
        <w:rPr>
          <w:i/>
          <w:lang w:eastAsia="ja-JP"/>
        </w:rPr>
        <w:t>.</w:t>
      </w:r>
      <w:r w:rsidR="009E7EAC" w:rsidRPr="009E2DFA">
        <w:rPr>
          <w:i/>
          <w:lang w:eastAsia="ja-JP"/>
        </w:rPr>
        <w:t xml:space="preserve"> </w:t>
      </w:r>
      <w:r w:rsidR="001F0817" w:rsidRPr="009E2DFA">
        <w:rPr>
          <w:highlight w:val="yellow"/>
        </w:rPr>
        <w:t>[</w:t>
      </w:r>
      <w:r w:rsidR="001F0817" w:rsidRPr="009E2DFA">
        <w:rPr>
          <w:b/>
          <w:i/>
          <w:highlight w:val="yellow"/>
        </w:rPr>
        <w:t xml:space="preserve">D&amp;D Comment: </w:t>
      </w:r>
      <w:r w:rsidR="001F0817" w:rsidRPr="009E2DFA">
        <w:rPr>
          <w:i/>
          <w:highlight w:val="yellow"/>
        </w:rPr>
        <w:t xml:space="preserve">Actual amounts received for Tranche I </w:t>
      </w:r>
      <w:r w:rsidR="009E7EAC" w:rsidRPr="009E2DFA">
        <w:rPr>
          <w:i/>
          <w:highlight w:val="yellow"/>
        </w:rPr>
        <w:t xml:space="preserve">Sale Shares </w:t>
      </w:r>
      <w:r w:rsidR="00756444" w:rsidRPr="009E2DFA">
        <w:rPr>
          <w:i/>
          <w:highlight w:val="yellow"/>
        </w:rPr>
        <w:t>to be inserted here</w:t>
      </w:r>
      <w:r w:rsidR="001F0817" w:rsidRPr="009E2DFA">
        <w:rPr>
          <w:b/>
          <w:i/>
          <w:highlight w:val="yellow"/>
        </w:rPr>
        <w:t>]</w:t>
      </w:r>
      <w:r w:rsidR="00756444" w:rsidRPr="009E2DFA">
        <w:rPr>
          <w:i/>
          <w:highlight w:val="yellow"/>
        </w:rPr>
        <w:t>.</w:t>
      </w:r>
    </w:p>
    <w:p w14:paraId="38DB6781" w14:textId="77777777" w:rsidR="00190A64" w:rsidRPr="009E2DFA" w:rsidRDefault="00190A64" w:rsidP="002E654F">
      <w:pPr>
        <w:spacing w:after="0"/>
        <w:ind w:left="567"/>
        <w:rPr>
          <w:i/>
        </w:rPr>
      </w:pPr>
    </w:p>
    <w:p w14:paraId="541EA10B" w14:textId="77777777" w:rsidR="00CE56A9" w:rsidRPr="009E2DFA" w:rsidRDefault="00CE56A9" w:rsidP="00CE56A9">
      <w:pPr>
        <w:pStyle w:val="Heading2"/>
        <w:spacing w:after="0"/>
        <w:contextualSpacing/>
      </w:pPr>
      <w:r w:rsidRPr="009E2DFA">
        <w:t>The following definitions shall be added to Clause 1.1 of the Gujarat SPA:</w:t>
      </w:r>
    </w:p>
    <w:p w14:paraId="36151364" w14:textId="77777777" w:rsidR="00CE56A9" w:rsidRPr="009E2DFA" w:rsidRDefault="00CE56A9" w:rsidP="00CE56A9">
      <w:pPr>
        <w:pStyle w:val="Heading2"/>
        <w:numPr>
          <w:ilvl w:val="0"/>
          <w:numId w:val="0"/>
        </w:numPr>
        <w:spacing w:after="0"/>
        <w:ind w:left="709"/>
        <w:contextualSpacing/>
      </w:pPr>
    </w:p>
    <w:p w14:paraId="6195A87C" w14:textId="77777777" w:rsidR="00CE56A9" w:rsidRPr="009E2DFA" w:rsidRDefault="00CE56A9" w:rsidP="001F2CE1">
      <w:pPr>
        <w:ind w:left="709"/>
        <w:rPr>
          <w:lang w:eastAsia="ja-JP"/>
        </w:rPr>
      </w:pPr>
      <w:r w:rsidRPr="009E2DFA">
        <w:rPr>
          <w:i/>
          <w:lang w:eastAsia="ja-JP"/>
        </w:rPr>
        <w:t>“</w:t>
      </w:r>
      <w:r w:rsidRPr="009E2DFA">
        <w:rPr>
          <w:b/>
          <w:i/>
          <w:lang w:eastAsia="ja-JP"/>
        </w:rPr>
        <w:t>Third</w:t>
      </w:r>
      <w:r w:rsidRPr="009E2DFA">
        <w:rPr>
          <w:i/>
          <w:lang w:eastAsia="ja-JP"/>
        </w:rPr>
        <w:t xml:space="preserve"> </w:t>
      </w:r>
      <w:r w:rsidRPr="009E2DFA">
        <w:rPr>
          <w:b/>
          <w:i/>
          <w:lang w:eastAsia="ja-JP"/>
        </w:rPr>
        <w:t>Amendment Agreement</w:t>
      </w:r>
      <w:r w:rsidRPr="009E2DFA">
        <w:rPr>
          <w:i/>
          <w:lang w:eastAsia="ja-JP"/>
        </w:rPr>
        <w:t xml:space="preserve">” shall mean </w:t>
      </w:r>
      <w:r w:rsidR="009E7EAC" w:rsidRPr="009E2DFA">
        <w:rPr>
          <w:i/>
          <w:lang w:eastAsia="ja-JP"/>
        </w:rPr>
        <w:t xml:space="preserve">the third </w:t>
      </w:r>
      <w:r w:rsidR="00382612" w:rsidRPr="009E2DFA">
        <w:rPr>
          <w:i/>
          <w:lang w:eastAsia="ja-JP"/>
        </w:rPr>
        <w:t>a</w:t>
      </w:r>
      <w:r w:rsidRPr="009E2DFA">
        <w:rPr>
          <w:i/>
          <w:lang w:eastAsia="ja-JP"/>
        </w:rPr>
        <w:t xml:space="preserve">mendment </w:t>
      </w:r>
      <w:r w:rsidR="00382612" w:rsidRPr="009E2DFA">
        <w:rPr>
          <w:i/>
          <w:lang w:eastAsia="ja-JP"/>
        </w:rPr>
        <w:t>a</w:t>
      </w:r>
      <w:r w:rsidRPr="009E2DFA">
        <w:rPr>
          <w:i/>
          <w:lang w:eastAsia="ja-JP"/>
        </w:rPr>
        <w:t xml:space="preserve">greement </w:t>
      </w:r>
      <w:r w:rsidRPr="009E2DFA">
        <w:rPr>
          <w:i/>
        </w:rPr>
        <w:t xml:space="preserve">to the Gujarat SPA </w:t>
      </w:r>
      <w:r w:rsidRPr="009E2DFA">
        <w:rPr>
          <w:i/>
          <w:lang w:eastAsia="ja-JP"/>
        </w:rPr>
        <w:t>executed amongst the Parties hereto</w:t>
      </w:r>
      <w:r w:rsidR="009E7EAC" w:rsidRPr="009E2DFA">
        <w:rPr>
          <w:i/>
          <w:lang w:eastAsia="ja-JP"/>
        </w:rPr>
        <w:t xml:space="preserve"> on </w:t>
      </w:r>
      <w:r w:rsidR="009E7EAC" w:rsidRPr="009E2DFA">
        <w:rPr>
          <w:rFonts w:eastAsia="Calibri"/>
          <w:bCs/>
          <w:iCs/>
          <w:highlight w:val="yellow"/>
        </w:rPr>
        <w:t>[</w:t>
      </w:r>
      <w:r w:rsidR="009E7EAC" w:rsidRPr="009E2DFA">
        <w:rPr>
          <w:rFonts w:eastAsia="Calibri"/>
          <w:bCs/>
          <w:i/>
          <w:iCs/>
          <w:highlight w:val="yellow"/>
        </w:rPr>
        <w:t>insert the date of execution of this agreement</w:t>
      </w:r>
      <w:r w:rsidR="009E7EAC" w:rsidRPr="009E2DFA">
        <w:rPr>
          <w:rFonts w:eastAsia="Calibri"/>
          <w:bCs/>
          <w:iCs/>
          <w:highlight w:val="yellow"/>
        </w:rPr>
        <w:t>]</w:t>
      </w:r>
      <w:r w:rsidRPr="009E2DFA">
        <w:rPr>
          <w:lang w:eastAsia="ja-JP"/>
        </w:rPr>
        <w:t>;</w:t>
      </w:r>
    </w:p>
    <w:p w14:paraId="456D8FFD" w14:textId="77777777" w:rsidR="002665A7" w:rsidRDefault="002665A7" w:rsidP="00106B4A">
      <w:pPr>
        <w:pStyle w:val="Heading2"/>
        <w:numPr>
          <w:ilvl w:val="1"/>
          <w:numId w:val="1"/>
        </w:numPr>
        <w:spacing w:after="0"/>
        <w:contextualSpacing/>
        <w:rPr>
          <w:ins w:id="25" w:author="DSNR" w:date="2018-08-21T19:18:00Z"/>
          <w:rFonts w:eastAsia="Times New Roman"/>
        </w:rPr>
      </w:pPr>
      <w:ins w:id="26" w:author="DSNR" w:date="2018-08-21T19:17:00Z">
        <w:r>
          <w:rPr>
            <w:rFonts w:eastAsia="Times New Roman"/>
          </w:rPr>
          <w:t>Clause 2.1.2 is hereby amended and r</w:t>
        </w:r>
      </w:ins>
      <w:ins w:id="27" w:author="DSNR" w:date="2018-08-21T19:18:00Z">
        <w:r>
          <w:rPr>
            <w:rFonts w:eastAsia="Times New Roman"/>
          </w:rPr>
          <w:t>estated in its entirety as follows:</w:t>
        </w:r>
      </w:ins>
    </w:p>
    <w:p w14:paraId="1739A8D1" w14:textId="77777777" w:rsidR="002665A7" w:rsidRDefault="002665A7" w:rsidP="002665A7">
      <w:pPr>
        <w:pStyle w:val="Heading2"/>
        <w:numPr>
          <w:ilvl w:val="0"/>
          <w:numId w:val="0"/>
        </w:numPr>
        <w:spacing w:after="0"/>
        <w:ind w:left="709"/>
        <w:contextualSpacing/>
        <w:rPr>
          <w:ins w:id="28" w:author="DSNR" w:date="2018-08-21T19:18:00Z"/>
          <w:rFonts w:eastAsia="Times New Roman"/>
        </w:rPr>
      </w:pPr>
    </w:p>
    <w:p w14:paraId="1A0E0D7B" w14:textId="77777777" w:rsidR="002665A7" w:rsidRPr="002665A7" w:rsidRDefault="002665A7" w:rsidP="002665A7">
      <w:pPr>
        <w:pStyle w:val="Heading2"/>
        <w:numPr>
          <w:ilvl w:val="0"/>
          <w:numId w:val="0"/>
        </w:numPr>
        <w:spacing w:after="0"/>
        <w:ind w:left="709"/>
        <w:contextualSpacing/>
        <w:rPr>
          <w:ins w:id="29" w:author="DSNR" w:date="2018-08-21T19:18:00Z"/>
          <w:rFonts w:eastAsia="Times New Roman"/>
          <w:i/>
          <w:rPrChange w:id="30" w:author="DSNR" w:date="2018-08-21T19:18:00Z">
            <w:rPr>
              <w:ins w:id="31" w:author="DSNR" w:date="2018-08-21T19:18:00Z"/>
              <w:rFonts w:eastAsia="Times New Roman"/>
            </w:rPr>
          </w:rPrChange>
        </w:rPr>
      </w:pPr>
      <w:ins w:id="32" w:author="DSNR" w:date="2018-08-21T19:18:00Z">
        <w:r w:rsidRPr="002665A7">
          <w:rPr>
            <w:rFonts w:eastAsia="Times New Roman"/>
            <w:i/>
            <w:rPrChange w:id="33" w:author="DSNR" w:date="2018-08-21T19:18:00Z">
              <w:rPr>
                <w:rFonts w:eastAsia="Times New Roman"/>
              </w:rPr>
            </w:rPrChange>
          </w:rPr>
          <w:t>“</w:t>
        </w:r>
        <w:r>
          <w:rPr>
            <w:rFonts w:eastAsia="Times New Roman"/>
            <w:i/>
          </w:rPr>
          <w:t>On and subject to the terms and conditions contained in this Agreement,</w:t>
        </w:r>
      </w:ins>
      <w:ins w:id="34" w:author="DSNR" w:date="2018-08-21T19:19:00Z">
        <w:r>
          <w:rPr>
            <w:rFonts w:eastAsia="Times New Roman"/>
            <w:i/>
          </w:rPr>
          <w:t xml:space="preserve"> the Applicable Laws and upon </w:t>
        </w:r>
      </w:ins>
      <w:ins w:id="35" w:author="DSNR" w:date="2018-08-21T19:25:00Z">
        <w:r w:rsidR="003B1879">
          <w:rPr>
            <w:rFonts w:eastAsia="Times New Roman"/>
            <w:i/>
          </w:rPr>
          <w:t>occurrence</w:t>
        </w:r>
      </w:ins>
      <w:ins w:id="36" w:author="DSNR" w:date="2018-08-21T19:19:00Z">
        <w:r>
          <w:rPr>
            <w:rFonts w:eastAsia="Times New Roman"/>
            <w:i/>
          </w:rPr>
          <w:t xml:space="preserve"> of Trigger Event, and on the Final Completion Date</w:t>
        </w:r>
        <w:r w:rsidR="003B1879">
          <w:rPr>
            <w:rFonts w:eastAsia="Times New Roman"/>
            <w:i/>
          </w:rPr>
          <w:t>, the Acquirer agrees to pur</w:t>
        </w:r>
      </w:ins>
      <w:ins w:id="37" w:author="DSNR" w:date="2018-08-21T19:20:00Z">
        <w:r w:rsidR="003B1879">
          <w:rPr>
            <w:rFonts w:eastAsia="Times New Roman"/>
            <w:i/>
          </w:rPr>
          <w:t xml:space="preserve">chase and the Seller No. 1 agrees to sell, transfer and deliver to the Acquirer, the Balance Sale Shares for the Balance Purchase Consideration, </w:t>
        </w:r>
      </w:ins>
      <w:ins w:id="38" w:author="DSNR" w:date="2018-08-21T19:21:00Z">
        <w:r w:rsidR="003B1879">
          <w:rPr>
            <w:rFonts w:eastAsia="Times New Roman"/>
            <w:i/>
          </w:rPr>
          <w:t>free and clear of all</w:t>
        </w:r>
      </w:ins>
      <w:ins w:id="39" w:author="DSNR" w:date="2018-08-21T19:20:00Z">
        <w:r w:rsidR="003B1879">
          <w:rPr>
            <w:rFonts w:eastAsia="Times New Roman"/>
            <w:i/>
          </w:rPr>
          <w:t xml:space="preserve"> </w:t>
        </w:r>
      </w:ins>
      <w:ins w:id="40" w:author="DSNR" w:date="2018-08-21T19:21:00Z">
        <w:r w:rsidR="003B1879">
          <w:rPr>
            <w:rFonts w:eastAsia="Times New Roman"/>
            <w:i/>
          </w:rPr>
          <w:t>Encumbrances and together with all rights and benefits then and thereafter attaching thereto inc</w:t>
        </w:r>
      </w:ins>
      <w:ins w:id="41" w:author="DSNR" w:date="2018-08-21T19:22:00Z">
        <w:r w:rsidR="003B1879">
          <w:rPr>
            <w:rFonts w:eastAsia="Times New Roman"/>
            <w:i/>
          </w:rPr>
          <w:t>luding, in particular, the right to receive all dividends and distributions declared, made or paid on or after the Final Completion Date. Payment of Balan</w:t>
        </w:r>
      </w:ins>
      <w:ins w:id="42" w:author="DSNR" w:date="2018-08-21T19:23:00Z">
        <w:r w:rsidR="003B1879">
          <w:rPr>
            <w:rFonts w:eastAsia="Times New Roman"/>
            <w:i/>
          </w:rPr>
          <w:t xml:space="preserve">ce Purchase Consideration shall be made subject to tax </w:t>
        </w:r>
      </w:ins>
      <w:ins w:id="43" w:author="DSNR" w:date="2018-08-21T19:26:00Z">
        <w:r w:rsidR="003B1879">
          <w:rPr>
            <w:rFonts w:eastAsia="Times New Roman"/>
            <w:i/>
          </w:rPr>
          <w:t>d</w:t>
        </w:r>
      </w:ins>
      <w:ins w:id="44" w:author="DSNR" w:date="2018-08-21T19:23:00Z">
        <w:r w:rsidR="003B1879">
          <w:rPr>
            <w:rFonts w:eastAsia="Times New Roman"/>
            <w:i/>
          </w:rPr>
          <w:t xml:space="preserve">eduction at source as required under the Applicable Laws, unless a certificate/ approval from the Indian Taxation authorities for </w:t>
        </w:r>
      </w:ins>
      <w:ins w:id="45" w:author="DSNR" w:date="2018-08-21T19:24:00Z">
        <w:r w:rsidR="003B1879">
          <w:rPr>
            <w:rFonts w:eastAsia="Times New Roman"/>
            <w:i/>
          </w:rPr>
          <w:t>nil or lower deduction or withholding of tax at source in connection with the payment of the Balance Purchase Consideration has been obtaine</w:t>
        </w:r>
      </w:ins>
      <w:ins w:id="46" w:author="DSNR" w:date="2018-08-21T19:25:00Z">
        <w:r w:rsidR="003B1879">
          <w:rPr>
            <w:rFonts w:eastAsia="Times New Roman"/>
            <w:i/>
          </w:rPr>
          <w:t>d by Seller No. 1, in accordance with Applicable Laws.”</w:t>
        </w:r>
      </w:ins>
    </w:p>
    <w:p w14:paraId="2827D9F6" w14:textId="77777777" w:rsidR="002665A7" w:rsidRPr="002665A7" w:rsidRDefault="002665A7">
      <w:pPr>
        <w:pStyle w:val="Heading2"/>
        <w:numPr>
          <w:ilvl w:val="0"/>
          <w:numId w:val="0"/>
        </w:numPr>
        <w:spacing w:after="0"/>
        <w:ind w:left="709"/>
        <w:contextualSpacing/>
        <w:rPr>
          <w:ins w:id="47" w:author="DSNR" w:date="2018-08-21T19:15:00Z"/>
          <w:rFonts w:eastAsia="Times New Roman"/>
          <w:rPrChange w:id="48" w:author="DSNR" w:date="2018-08-21T19:15:00Z">
            <w:rPr>
              <w:ins w:id="49" w:author="DSNR" w:date="2018-08-21T19:15:00Z"/>
            </w:rPr>
          </w:rPrChange>
        </w:rPr>
        <w:pPrChange w:id="50" w:author="DSNR" w:date="2018-08-21T19:18:00Z">
          <w:pPr>
            <w:pStyle w:val="Heading2"/>
            <w:numPr>
              <w:numId w:val="1"/>
            </w:numPr>
            <w:spacing w:after="0"/>
            <w:contextualSpacing/>
          </w:pPr>
        </w:pPrChange>
      </w:pPr>
    </w:p>
    <w:p w14:paraId="1BE187A3" w14:textId="77777777" w:rsidR="00106B4A" w:rsidRPr="009E2DFA" w:rsidRDefault="00106B4A" w:rsidP="00106B4A">
      <w:pPr>
        <w:pStyle w:val="Heading2"/>
        <w:numPr>
          <w:ilvl w:val="1"/>
          <w:numId w:val="1"/>
        </w:numPr>
        <w:spacing w:after="0"/>
        <w:contextualSpacing/>
        <w:rPr>
          <w:rFonts w:eastAsia="Times New Roman"/>
        </w:rPr>
      </w:pPr>
      <w:r w:rsidRPr="009E2DFA">
        <w:t xml:space="preserve">Clause 3.2.1(f) of </w:t>
      </w:r>
      <w:r w:rsidRPr="009E2DFA">
        <w:rPr>
          <w:rFonts w:eastAsia="Times New Roman"/>
        </w:rPr>
        <w:t>the</w:t>
      </w:r>
      <w:r w:rsidRPr="009E2DFA">
        <w:t xml:space="preserve"> Gujarat SPA is deleted in its entirety. </w:t>
      </w:r>
    </w:p>
    <w:p w14:paraId="361D46D1" w14:textId="77777777" w:rsidR="00F7630D" w:rsidRPr="009E2DFA" w:rsidRDefault="00F7630D" w:rsidP="001F2CE1">
      <w:pPr>
        <w:pStyle w:val="Heading2"/>
        <w:numPr>
          <w:ilvl w:val="0"/>
          <w:numId w:val="0"/>
        </w:numPr>
        <w:spacing w:after="0"/>
        <w:ind w:left="709"/>
        <w:contextualSpacing/>
        <w:rPr>
          <w:rFonts w:eastAsia="Times New Roman"/>
        </w:rPr>
      </w:pPr>
    </w:p>
    <w:p w14:paraId="1C328829" w14:textId="77777777" w:rsidR="00D437A2" w:rsidRPr="009E2DFA" w:rsidRDefault="00F7630D" w:rsidP="00FF63E7">
      <w:pPr>
        <w:pStyle w:val="Heading2"/>
        <w:numPr>
          <w:ilvl w:val="1"/>
          <w:numId w:val="1"/>
        </w:numPr>
        <w:spacing w:after="0"/>
        <w:contextualSpacing/>
        <w:rPr>
          <w:b/>
        </w:rPr>
      </w:pPr>
      <w:r w:rsidRPr="009E2DFA">
        <w:rPr>
          <w:rFonts w:eastAsia="Times New Roman"/>
        </w:rPr>
        <w:t xml:space="preserve">Pursuant to the deletion of Clause </w:t>
      </w:r>
      <w:r w:rsidRPr="009E2DFA">
        <w:t>3.2.1(f)</w:t>
      </w:r>
      <w:r w:rsidRPr="009E2DFA">
        <w:rPr>
          <w:rFonts w:eastAsia="Times New Roman"/>
        </w:rPr>
        <w:t xml:space="preserve">, erstwhile Clause </w:t>
      </w:r>
      <w:r w:rsidRPr="009E2DFA">
        <w:t>3.2.1(g) and 3.2.1(</w:t>
      </w:r>
      <w:r w:rsidR="00454A94" w:rsidRPr="009E2DFA">
        <w:t>h</w:t>
      </w:r>
      <w:r w:rsidRPr="009E2DFA">
        <w:t>)</w:t>
      </w:r>
      <w:r w:rsidRPr="009E2DFA">
        <w:rPr>
          <w:rFonts w:eastAsia="Times New Roman"/>
        </w:rPr>
        <w:t xml:space="preserve"> of the Gujarat SPA shall stand renumbered as Clause </w:t>
      </w:r>
      <w:r w:rsidRPr="009E2DFA">
        <w:t>3.2.1(f)</w:t>
      </w:r>
      <w:r w:rsidR="00454A94" w:rsidRPr="009E2DFA">
        <w:t xml:space="preserve"> and 3.2.1(g)</w:t>
      </w:r>
      <w:r w:rsidR="002E6422" w:rsidRPr="009E2DFA">
        <w:t xml:space="preserve"> respectively</w:t>
      </w:r>
      <w:r w:rsidR="009E7EAC" w:rsidRPr="009E2DFA">
        <w:t>. Accordingly</w:t>
      </w:r>
      <w:ins w:id="51" w:author="DSNR" w:date="2018-08-21T16:02:00Z">
        <w:r w:rsidR="00E47DB1">
          <w:t>,</w:t>
        </w:r>
      </w:ins>
      <w:r w:rsidR="009E7EAC" w:rsidRPr="009E2DFA">
        <w:t xml:space="preserve"> t</w:t>
      </w:r>
      <w:r w:rsidR="0067189B" w:rsidRPr="009E2DFA">
        <w:t>he reference to clause 3.2.1(h) appearing in Schedule VI (</w:t>
      </w:r>
      <w:r w:rsidR="0067189B" w:rsidRPr="009E2DFA">
        <w:rPr>
          <w:i/>
        </w:rPr>
        <w:t>Sellers’ CP Fulfilment Notice Format</w:t>
      </w:r>
      <w:r w:rsidR="00241A46" w:rsidRPr="009E2DFA">
        <w:t>)</w:t>
      </w:r>
      <w:r w:rsidR="00722910" w:rsidRPr="009E2DFA">
        <w:t xml:space="preserve"> shall</w:t>
      </w:r>
      <w:r w:rsidR="00373722" w:rsidRPr="009E2DFA">
        <w:t xml:space="preserve"> </w:t>
      </w:r>
      <w:r w:rsidR="00722910" w:rsidRPr="009E2DFA">
        <w:t>be read to mean 3.2.1(g).</w:t>
      </w:r>
    </w:p>
    <w:p w14:paraId="599E4444" w14:textId="77777777" w:rsidR="0067189B" w:rsidRPr="009E2DFA" w:rsidRDefault="0067189B" w:rsidP="001F2CE1">
      <w:pPr>
        <w:pStyle w:val="Heading2"/>
        <w:numPr>
          <w:ilvl w:val="0"/>
          <w:numId w:val="0"/>
        </w:numPr>
        <w:spacing w:after="0"/>
        <w:ind w:left="709" w:hanging="709"/>
        <w:contextualSpacing/>
        <w:rPr>
          <w:rFonts w:eastAsia="Times New Roman"/>
        </w:rPr>
      </w:pPr>
    </w:p>
    <w:p w14:paraId="27ADC776" w14:textId="77777777" w:rsidR="00D437A2" w:rsidRPr="009E2DFA" w:rsidRDefault="00D437A2" w:rsidP="00D437A2">
      <w:pPr>
        <w:pStyle w:val="Heading2"/>
        <w:numPr>
          <w:ilvl w:val="1"/>
          <w:numId w:val="1"/>
        </w:numPr>
        <w:spacing w:after="0"/>
        <w:contextualSpacing/>
        <w:rPr>
          <w:rFonts w:eastAsia="Times New Roman"/>
        </w:rPr>
      </w:pPr>
      <w:r w:rsidRPr="009E2DFA">
        <w:t xml:space="preserve">Clause 3.2.1(i) of </w:t>
      </w:r>
      <w:r w:rsidRPr="009E2DFA">
        <w:rPr>
          <w:rFonts w:eastAsia="Times New Roman"/>
        </w:rPr>
        <w:t>the</w:t>
      </w:r>
      <w:r w:rsidRPr="009E2DFA">
        <w:t xml:space="preserve"> Gujarat SPA is deleted in its entirety. </w:t>
      </w:r>
    </w:p>
    <w:p w14:paraId="5791FBCD" w14:textId="77777777" w:rsidR="009C6963" w:rsidRDefault="009C6963" w:rsidP="009C6963">
      <w:pPr>
        <w:pStyle w:val="Heading2"/>
        <w:numPr>
          <w:ilvl w:val="0"/>
          <w:numId w:val="0"/>
        </w:numPr>
        <w:spacing w:after="0"/>
        <w:ind w:left="709"/>
        <w:contextualSpacing/>
      </w:pPr>
    </w:p>
    <w:p w14:paraId="665BFFFF" w14:textId="4507CEB6" w:rsidR="00851D49" w:rsidRPr="009E2DFA" w:rsidRDefault="00851D49" w:rsidP="00851D49">
      <w:pPr>
        <w:pStyle w:val="Heading2"/>
        <w:numPr>
          <w:ilvl w:val="1"/>
          <w:numId w:val="1"/>
        </w:numPr>
        <w:spacing w:after="0"/>
        <w:contextualSpacing/>
      </w:pPr>
      <w:r w:rsidRPr="009E2DFA">
        <w:t xml:space="preserve">Clause 3.3.1(b) </w:t>
      </w:r>
      <w:r w:rsidR="00DC44F9" w:rsidRPr="009E2DFA">
        <w:t xml:space="preserve">of </w:t>
      </w:r>
      <w:r w:rsidR="00DC44F9" w:rsidRPr="009E2DFA">
        <w:rPr>
          <w:rFonts w:eastAsia="Times New Roman"/>
        </w:rPr>
        <w:t>the</w:t>
      </w:r>
      <w:r w:rsidR="00DC44F9" w:rsidRPr="009E2DFA">
        <w:t xml:space="preserve"> Gujarat SPA is deleted in its entirety.</w:t>
      </w:r>
    </w:p>
    <w:p w14:paraId="7278D471" w14:textId="77777777" w:rsidR="00DB07A1" w:rsidRPr="009E2DFA" w:rsidRDefault="00DB07A1" w:rsidP="00B33E41">
      <w:pPr>
        <w:pStyle w:val="Heading2"/>
        <w:numPr>
          <w:ilvl w:val="0"/>
          <w:numId w:val="0"/>
        </w:numPr>
        <w:spacing w:after="0"/>
        <w:ind w:left="709"/>
        <w:contextualSpacing/>
      </w:pPr>
    </w:p>
    <w:p w14:paraId="249A27B0" w14:textId="40B93DE6" w:rsidR="004E5BC3" w:rsidRDefault="004E5BC3" w:rsidP="001244AC">
      <w:pPr>
        <w:pStyle w:val="Heading2"/>
        <w:numPr>
          <w:ilvl w:val="1"/>
          <w:numId w:val="1"/>
        </w:numPr>
        <w:spacing w:after="0"/>
        <w:contextualSpacing/>
        <w:rPr>
          <w:ins w:id="52" w:author="DSNR" w:date="2018-08-22T10:46:00Z"/>
        </w:rPr>
      </w:pPr>
      <w:ins w:id="53" w:author="DSNR" w:date="2018-08-22T10:45:00Z">
        <w:r>
          <w:t>Clause 4.5.1 of the Gujarat SPA is hereby amend</w:t>
        </w:r>
      </w:ins>
      <w:ins w:id="54" w:author="DSNR" w:date="2018-08-22T10:46:00Z">
        <w:r>
          <w:t>ed and restated in its entirety as follows:</w:t>
        </w:r>
      </w:ins>
    </w:p>
    <w:p w14:paraId="192AF697" w14:textId="77777777" w:rsidR="009C6963" w:rsidRDefault="009C6963">
      <w:pPr>
        <w:pStyle w:val="ListParagraph"/>
        <w:rPr>
          <w:ins w:id="55" w:author="DSNR" w:date="2018-08-22T10:46:00Z"/>
        </w:rPr>
        <w:pPrChange w:id="56" w:author="DSNR" w:date="2018-08-22T10:46:00Z">
          <w:pPr>
            <w:pStyle w:val="Heading2"/>
            <w:numPr>
              <w:numId w:val="1"/>
            </w:numPr>
            <w:spacing w:after="0"/>
            <w:contextualSpacing/>
          </w:pPr>
        </w:pPrChange>
      </w:pPr>
    </w:p>
    <w:p w14:paraId="1D88838A" w14:textId="5F9ECA9B" w:rsidR="009C6963" w:rsidRDefault="009C6963" w:rsidP="009C6963">
      <w:pPr>
        <w:pStyle w:val="Heading2"/>
        <w:numPr>
          <w:ilvl w:val="0"/>
          <w:numId w:val="0"/>
        </w:numPr>
        <w:spacing w:after="0"/>
        <w:ind w:left="709"/>
        <w:contextualSpacing/>
        <w:rPr>
          <w:ins w:id="57" w:author="DSNR" w:date="2018-08-22T10:54:00Z"/>
          <w:i/>
        </w:rPr>
      </w:pPr>
      <w:ins w:id="58" w:author="DSNR" w:date="2018-08-22T10:46:00Z">
        <w:r w:rsidRPr="009C6963">
          <w:rPr>
            <w:i/>
            <w:rPrChange w:id="59" w:author="DSNR" w:date="2018-08-22T10:46:00Z">
              <w:rPr/>
            </w:rPrChange>
          </w:rPr>
          <w:t>“</w:t>
        </w:r>
      </w:ins>
      <w:ins w:id="60" w:author="DSNR" w:date="2018-08-22T10:47:00Z">
        <w:r>
          <w:rPr>
            <w:i/>
          </w:rPr>
          <w:t>The Parties agree that the</w:t>
        </w:r>
      </w:ins>
      <w:ins w:id="61" w:author="DSNR" w:date="2018-08-22T10:50:00Z">
        <w:r>
          <w:rPr>
            <w:i/>
          </w:rPr>
          <w:t xml:space="preserve"> Acquirer shall </w:t>
        </w:r>
      </w:ins>
      <w:ins w:id="62" w:author="DSNR" w:date="2018-08-22T10:51:00Z">
        <w:r>
          <w:rPr>
            <w:i/>
          </w:rPr>
          <w:t>collect</w:t>
        </w:r>
      </w:ins>
      <w:ins w:id="63" w:author="DSNR" w:date="2018-08-22T10:50:00Z">
        <w:r>
          <w:rPr>
            <w:i/>
          </w:rPr>
          <w:t xml:space="preserve"> </w:t>
        </w:r>
      </w:ins>
      <w:ins w:id="64" w:author="DSNR" w:date="2018-08-22T10:52:00Z">
        <w:r>
          <w:rPr>
            <w:i/>
          </w:rPr>
          <w:t>the</w:t>
        </w:r>
      </w:ins>
      <w:ins w:id="65" w:author="DSNR" w:date="2018-08-22T10:47:00Z">
        <w:r>
          <w:rPr>
            <w:i/>
          </w:rPr>
          <w:t xml:space="preserve"> Income Tax Refund</w:t>
        </w:r>
      </w:ins>
      <w:ins w:id="66" w:author="DSNR" w:date="2018-08-22T10:48:00Z">
        <w:r>
          <w:rPr>
            <w:i/>
          </w:rPr>
          <w:t xml:space="preserve"> Amount received</w:t>
        </w:r>
      </w:ins>
      <w:ins w:id="67" w:author="DSNR" w:date="2018-08-22T10:49:00Z">
        <w:r>
          <w:rPr>
            <w:i/>
          </w:rPr>
          <w:t xml:space="preserve"> by the Company</w:t>
        </w:r>
      </w:ins>
      <w:ins w:id="68" w:author="DSNR" w:date="2018-08-22T10:48:00Z">
        <w:r>
          <w:rPr>
            <w:i/>
          </w:rPr>
          <w:t xml:space="preserve"> from any Governmental Authority</w:t>
        </w:r>
      </w:ins>
      <w:ins w:id="69" w:author="DSNR" w:date="2018-08-22T10:49:00Z">
        <w:r>
          <w:rPr>
            <w:i/>
          </w:rPr>
          <w:t>, and</w:t>
        </w:r>
      </w:ins>
      <w:ins w:id="70" w:author="DSNR" w:date="2018-08-22T11:44:00Z">
        <w:r w:rsidR="00775F92">
          <w:rPr>
            <w:i/>
          </w:rPr>
          <w:t xml:space="preserve"> that</w:t>
        </w:r>
      </w:ins>
      <w:ins w:id="71" w:author="DSNR" w:date="2018-08-22T10:49:00Z">
        <w:r>
          <w:rPr>
            <w:i/>
          </w:rPr>
          <w:t xml:space="preserve"> the </w:t>
        </w:r>
      </w:ins>
      <w:ins w:id="72" w:author="DSNR" w:date="2018-08-22T10:51:00Z">
        <w:r>
          <w:rPr>
            <w:i/>
          </w:rPr>
          <w:t xml:space="preserve">Sellers </w:t>
        </w:r>
      </w:ins>
      <w:ins w:id="73" w:author="DSNR" w:date="2018-08-22T10:49:00Z">
        <w:r>
          <w:rPr>
            <w:i/>
          </w:rPr>
          <w:t>shall</w:t>
        </w:r>
      </w:ins>
      <w:ins w:id="74" w:author="DSNR" w:date="2018-08-22T10:51:00Z">
        <w:r>
          <w:rPr>
            <w:i/>
          </w:rPr>
          <w:t xml:space="preserve"> have no righ</w:t>
        </w:r>
      </w:ins>
      <w:ins w:id="75" w:author="DSNR" w:date="2018-08-22T10:52:00Z">
        <w:r>
          <w:rPr>
            <w:i/>
          </w:rPr>
          <w:t>t to</w:t>
        </w:r>
      </w:ins>
      <w:ins w:id="76" w:author="DSNR" w:date="2018-08-22T10:53:00Z">
        <w:r>
          <w:rPr>
            <w:i/>
          </w:rPr>
          <w:t xml:space="preserve"> the </w:t>
        </w:r>
      </w:ins>
      <w:ins w:id="77" w:author="DSNR" w:date="2018-08-22T10:55:00Z">
        <w:r>
          <w:rPr>
            <w:i/>
          </w:rPr>
          <w:t>Income Tax Refund Amount</w:t>
        </w:r>
      </w:ins>
      <w:ins w:id="78" w:author="DSNR" w:date="2018-08-22T10:53:00Z">
        <w:r>
          <w:rPr>
            <w:i/>
          </w:rPr>
          <w:t>, either in whole or in part.”</w:t>
        </w:r>
      </w:ins>
      <w:ins w:id="79" w:author="DSNR" w:date="2018-08-22T10:52:00Z">
        <w:r>
          <w:rPr>
            <w:i/>
          </w:rPr>
          <w:t xml:space="preserve"> </w:t>
        </w:r>
      </w:ins>
      <w:ins w:id="80" w:author="DSNR" w:date="2018-08-22T10:49:00Z">
        <w:r>
          <w:rPr>
            <w:i/>
          </w:rPr>
          <w:t xml:space="preserve"> </w:t>
        </w:r>
      </w:ins>
      <w:ins w:id="81" w:author="DSNR" w:date="2018-08-22T10:48:00Z">
        <w:r>
          <w:rPr>
            <w:i/>
          </w:rPr>
          <w:t xml:space="preserve"> </w:t>
        </w:r>
      </w:ins>
    </w:p>
    <w:p w14:paraId="48F162FA" w14:textId="77777777" w:rsidR="004E5BC3" w:rsidRDefault="004E5BC3">
      <w:pPr>
        <w:pStyle w:val="ListParagraph"/>
        <w:rPr>
          <w:ins w:id="82" w:author="DSNR" w:date="2018-08-22T10:45:00Z"/>
        </w:rPr>
        <w:pPrChange w:id="83" w:author="DSNR" w:date="2018-08-22T10:45:00Z">
          <w:pPr>
            <w:pStyle w:val="Heading2"/>
            <w:numPr>
              <w:numId w:val="1"/>
            </w:numPr>
            <w:spacing w:after="0"/>
            <w:contextualSpacing/>
          </w:pPr>
        </w:pPrChange>
      </w:pPr>
    </w:p>
    <w:p w14:paraId="4B9BAECF" w14:textId="4A4D46AA" w:rsidR="009C6963" w:rsidRDefault="009C6963" w:rsidP="001244AC">
      <w:pPr>
        <w:pStyle w:val="Heading2"/>
        <w:numPr>
          <w:ilvl w:val="1"/>
          <w:numId w:val="1"/>
        </w:numPr>
        <w:spacing w:after="0"/>
        <w:contextualSpacing/>
        <w:rPr>
          <w:ins w:id="84" w:author="DSNR" w:date="2018-08-22T10:54:00Z"/>
        </w:rPr>
      </w:pPr>
      <w:ins w:id="85" w:author="DSNR" w:date="2018-08-22T10:54:00Z">
        <w:r>
          <w:t>Clause 4.5.2 of the Gujarat SPA is hereby deleted in its entirety.</w:t>
        </w:r>
      </w:ins>
    </w:p>
    <w:p w14:paraId="119CC4D2" w14:textId="77777777" w:rsidR="009C6963" w:rsidRDefault="009C6963">
      <w:pPr>
        <w:pStyle w:val="Heading2"/>
        <w:numPr>
          <w:ilvl w:val="0"/>
          <w:numId w:val="0"/>
        </w:numPr>
        <w:spacing w:after="0"/>
        <w:ind w:left="709"/>
        <w:contextualSpacing/>
        <w:rPr>
          <w:ins w:id="86" w:author="DSNR" w:date="2018-08-22T10:54:00Z"/>
        </w:rPr>
        <w:pPrChange w:id="87" w:author="DSNR" w:date="2018-08-22T10:54:00Z">
          <w:pPr>
            <w:pStyle w:val="Heading2"/>
            <w:numPr>
              <w:numId w:val="1"/>
            </w:numPr>
            <w:spacing w:after="0"/>
            <w:contextualSpacing/>
          </w:pPr>
        </w:pPrChange>
      </w:pPr>
    </w:p>
    <w:p w14:paraId="682F5430" w14:textId="1B233431" w:rsidR="00063539" w:rsidRPr="009E2DFA" w:rsidRDefault="00F43B5F" w:rsidP="001244AC">
      <w:pPr>
        <w:pStyle w:val="Heading2"/>
        <w:numPr>
          <w:ilvl w:val="1"/>
          <w:numId w:val="1"/>
        </w:numPr>
        <w:spacing w:after="0"/>
        <w:contextualSpacing/>
      </w:pPr>
      <w:r w:rsidRPr="009E2DFA">
        <w:t xml:space="preserve">The heading to </w:t>
      </w:r>
      <w:r w:rsidR="00EF3DAB" w:rsidRPr="009E2DFA">
        <w:t xml:space="preserve">Clause </w:t>
      </w:r>
      <w:r w:rsidR="00106B4A" w:rsidRPr="009E2DFA">
        <w:t>4.6</w:t>
      </w:r>
      <w:r w:rsidR="00B7152C" w:rsidRPr="009E2DFA">
        <w:rPr>
          <w:rFonts w:eastAsia="Calibri"/>
          <w:bCs/>
          <w:iCs/>
        </w:rPr>
        <w:t xml:space="preserve"> </w:t>
      </w:r>
      <w:r w:rsidR="00EF3DAB" w:rsidRPr="009E2DFA">
        <w:t>of the Gujarat SPA is hereby amended and restated in its entirety as follows:</w:t>
      </w:r>
    </w:p>
    <w:p w14:paraId="7ABDA1DC" w14:textId="77777777" w:rsidR="00063539" w:rsidRPr="009E2DFA" w:rsidRDefault="00063539" w:rsidP="001A75B3">
      <w:pPr>
        <w:pStyle w:val="Heading2"/>
        <w:numPr>
          <w:ilvl w:val="0"/>
          <w:numId w:val="0"/>
        </w:numPr>
        <w:spacing w:after="0"/>
        <w:ind w:left="709"/>
        <w:contextualSpacing/>
      </w:pPr>
    </w:p>
    <w:p w14:paraId="57F75F65" w14:textId="77777777" w:rsidR="00063539" w:rsidRPr="007804B4" w:rsidRDefault="009A3593" w:rsidP="001A75B3">
      <w:pPr>
        <w:pStyle w:val="Heading2"/>
        <w:numPr>
          <w:ilvl w:val="0"/>
          <w:numId w:val="0"/>
        </w:numPr>
        <w:spacing w:after="0"/>
        <w:ind w:left="709"/>
        <w:contextualSpacing/>
        <w:rPr>
          <w:i/>
          <w:highlight w:val="green"/>
          <w:rPrChange w:id="88" w:author="sushmit mishra" w:date="2018-08-20T16:11:00Z">
            <w:rPr>
              <w:i/>
            </w:rPr>
          </w:rPrChange>
        </w:rPr>
      </w:pPr>
      <w:r w:rsidRPr="009A3593">
        <w:rPr>
          <w:i/>
          <w:highlight w:val="green"/>
          <w:rPrChange w:id="89" w:author="sushmit mishra" w:date="2018-08-20T16:11:00Z">
            <w:rPr>
              <w:i/>
            </w:rPr>
          </w:rPrChange>
        </w:rPr>
        <w:t>“</w:t>
      </w:r>
      <w:r w:rsidRPr="009A3593">
        <w:rPr>
          <w:b/>
          <w:i/>
          <w:highlight w:val="green"/>
          <w:rPrChange w:id="90" w:author="sushmit mishra" w:date="2018-08-20T16:11:00Z">
            <w:rPr>
              <w:b/>
              <w:i/>
            </w:rPr>
          </w:rPrChange>
        </w:rPr>
        <w:t>Deposit with Customs Department</w:t>
      </w:r>
      <w:r w:rsidRPr="009A3593">
        <w:rPr>
          <w:i/>
          <w:highlight w:val="green"/>
          <w:rPrChange w:id="91" w:author="sushmit mishra" w:date="2018-08-20T16:11:00Z">
            <w:rPr>
              <w:i/>
            </w:rPr>
          </w:rPrChange>
        </w:rPr>
        <w:t>”</w:t>
      </w:r>
    </w:p>
    <w:p w14:paraId="481383E0" w14:textId="77777777" w:rsidR="00063539" w:rsidRPr="007804B4" w:rsidRDefault="00063539" w:rsidP="001A75B3">
      <w:pPr>
        <w:pStyle w:val="Heading2"/>
        <w:numPr>
          <w:ilvl w:val="0"/>
          <w:numId w:val="0"/>
        </w:numPr>
        <w:spacing w:after="0"/>
        <w:ind w:left="709"/>
        <w:contextualSpacing/>
        <w:rPr>
          <w:highlight w:val="green"/>
          <w:rPrChange w:id="92" w:author="sushmit mishra" w:date="2018-08-20T16:11:00Z">
            <w:rPr/>
          </w:rPrChange>
        </w:rPr>
      </w:pPr>
    </w:p>
    <w:p w14:paraId="2FB70E94" w14:textId="1BEA3000" w:rsidR="00D12A6F" w:rsidRDefault="00D12A6F" w:rsidP="001244AC">
      <w:pPr>
        <w:pStyle w:val="Heading2"/>
        <w:numPr>
          <w:ilvl w:val="1"/>
          <w:numId w:val="1"/>
        </w:numPr>
        <w:spacing w:after="0"/>
        <w:contextualSpacing/>
        <w:rPr>
          <w:ins w:id="93" w:author="DSNR" w:date="2018-08-22T10:55:00Z"/>
        </w:rPr>
      </w:pPr>
      <w:ins w:id="94" w:author="DSNR" w:date="2018-08-21T19:34:00Z">
        <w:r w:rsidRPr="00D12A6F">
          <w:rPr>
            <w:rPrChange w:id="95" w:author="DSNR" w:date="2018-08-21T19:35:00Z">
              <w:rPr>
                <w:highlight w:val="green"/>
              </w:rPr>
            </w:rPrChange>
          </w:rPr>
          <w:lastRenderedPageBreak/>
          <w:t xml:space="preserve">Clause 4.6.1 of the Gujarat SPA is hereby </w:t>
        </w:r>
      </w:ins>
      <w:ins w:id="96" w:author="DSNR" w:date="2018-08-22T10:55:00Z">
        <w:r w:rsidR="009C6963">
          <w:t>amended and restated</w:t>
        </w:r>
      </w:ins>
      <w:ins w:id="97" w:author="DSNR" w:date="2018-08-21T19:34:00Z">
        <w:r w:rsidRPr="00D12A6F">
          <w:rPr>
            <w:rPrChange w:id="98" w:author="DSNR" w:date="2018-08-21T19:35:00Z">
              <w:rPr>
                <w:highlight w:val="green"/>
              </w:rPr>
            </w:rPrChange>
          </w:rPr>
          <w:t xml:space="preserve"> in its entirety</w:t>
        </w:r>
      </w:ins>
      <w:ins w:id="99" w:author="DSNR" w:date="2018-08-22T10:55:00Z">
        <w:r w:rsidR="009C6963">
          <w:t xml:space="preserve"> as follows:</w:t>
        </w:r>
      </w:ins>
    </w:p>
    <w:p w14:paraId="02404067" w14:textId="75F35F12" w:rsidR="009C6963" w:rsidRDefault="009C6963" w:rsidP="009C6963">
      <w:pPr>
        <w:pStyle w:val="Heading2"/>
        <w:numPr>
          <w:ilvl w:val="0"/>
          <w:numId w:val="0"/>
        </w:numPr>
        <w:spacing w:after="0"/>
        <w:ind w:left="709"/>
        <w:contextualSpacing/>
        <w:rPr>
          <w:ins w:id="100" w:author="DSNR" w:date="2018-08-22T10:55:00Z"/>
        </w:rPr>
      </w:pPr>
    </w:p>
    <w:p w14:paraId="14932377" w14:textId="45A5B07D" w:rsidR="009C6963" w:rsidRPr="009C6963" w:rsidRDefault="009C6963" w:rsidP="009C6963">
      <w:pPr>
        <w:pStyle w:val="Heading2"/>
        <w:numPr>
          <w:ilvl w:val="0"/>
          <w:numId w:val="0"/>
        </w:numPr>
        <w:spacing w:after="0"/>
        <w:ind w:left="709"/>
        <w:contextualSpacing/>
        <w:rPr>
          <w:ins w:id="101" w:author="DSNR" w:date="2018-08-22T10:55:00Z"/>
          <w:i/>
          <w:rPrChange w:id="102" w:author="DSNR" w:date="2018-08-22T10:56:00Z">
            <w:rPr>
              <w:ins w:id="103" w:author="DSNR" w:date="2018-08-22T10:55:00Z"/>
            </w:rPr>
          </w:rPrChange>
        </w:rPr>
      </w:pPr>
      <w:ins w:id="104" w:author="DSNR" w:date="2018-08-22T10:56:00Z">
        <w:r>
          <w:rPr>
            <w:i/>
          </w:rPr>
          <w:t>“</w:t>
        </w:r>
        <w:r w:rsidR="00DC5D22">
          <w:rPr>
            <w:i/>
          </w:rPr>
          <w:t xml:space="preserve">The Parties agree that the Acquirer shall collect the </w:t>
        </w:r>
      </w:ins>
      <w:ins w:id="105" w:author="DSNR" w:date="2018-08-22T10:57:00Z">
        <w:r w:rsidR="00DC5D22">
          <w:rPr>
            <w:i/>
          </w:rPr>
          <w:t>Customs Department</w:t>
        </w:r>
      </w:ins>
      <w:ins w:id="106" w:author="DSNR" w:date="2018-08-22T10:56:00Z">
        <w:r w:rsidR="00DC5D22">
          <w:rPr>
            <w:i/>
          </w:rPr>
          <w:t xml:space="preserve"> Refund Amount received by the Company from any Governmental Authority, and the Sellers shall have no right to the </w:t>
        </w:r>
      </w:ins>
      <w:ins w:id="107" w:author="DSNR" w:date="2018-08-22T10:57:00Z">
        <w:r w:rsidR="00DC5D22">
          <w:rPr>
            <w:i/>
          </w:rPr>
          <w:t>Customs Department</w:t>
        </w:r>
      </w:ins>
      <w:ins w:id="108" w:author="DSNR" w:date="2018-08-22T10:56:00Z">
        <w:r w:rsidR="00DC5D22">
          <w:rPr>
            <w:i/>
          </w:rPr>
          <w:t xml:space="preserve"> Refund Amount, either in whole or in part.</w:t>
        </w:r>
      </w:ins>
      <w:ins w:id="109" w:author="DSNR" w:date="2018-08-22T10:57:00Z">
        <w:r w:rsidR="00DC5D22">
          <w:rPr>
            <w:i/>
          </w:rPr>
          <w:t>”</w:t>
        </w:r>
      </w:ins>
    </w:p>
    <w:p w14:paraId="632E9007" w14:textId="77777777" w:rsidR="009C6963" w:rsidRPr="00D12A6F" w:rsidRDefault="009C6963">
      <w:pPr>
        <w:pStyle w:val="Heading2"/>
        <w:numPr>
          <w:ilvl w:val="0"/>
          <w:numId w:val="0"/>
        </w:numPr>
        <w:spacing w:after="0"/>
        <w:ind w:left="709"/>
        <w:contextualSpacing/>
        <w:rPr>
          <w:ins w:id="110" w:author="DSNR" w:date="2018-08-21T19:34:00Z"/>
          <w:rPrChange w:id="111" w:author="DSNR" w:date="2018-08-21T19:35:00Z">
            <w:rPr>
              <w:ins w:id="112" w:author="DSNR" w:date="2018-08-21T19:34:00Z"/>
              <w:highlight w:val="green"/>
            </w:rPr>
          </w:rPrChange>
        </w:rPr>
        <w:pPrChange w:id="113" w:author="DSNR" w:date="2018-08-22T10:55:00Z">
          <w:pPr>
            <w:pStyle w:val="Heading2"/>
            <w:numPr>
              <w:numId w:val="1"/>
            </w:numPr>
            <w:spacing w:after="0"/>
            <w:contextualSpacing/>
          </w:pPr>
        </w:pPrChange>
      </w:pPr>
    </w:p>
    <w:p w14:paraId="1CB71451" w14:textId="77777777" w:rsidR="001244AC" w:rsidRPr="007804B4" w:rsidRDefault="009A3593" w:rsidP="001244AC">
      <w:pPr>
        <w:pStyle w:val="Heading2"/>
        <w:numPr>
          <w:ilvl w:val="1"/>
          <w:numId w:val="1"/>
        </w:numPr>
        <w:spacing w:after="0"/>
        <w:contextualSpacing/>
        <w:rPr>
          <w:highlight w:val="green"/>
          <w:rPrChange w:id="114" w:author="sushmit mishra" w:date="2018-08-20T16:11:00Z">
            <w:rPr/>
          </w:rPrChange>
        </w:rPr>
      </w:pPr>
      <w:r w:rsidRPr="009A3593">
        <w:rPr>
          <w:highlight w:val="green"/>
          <w:rPrChange w:id="115" w:author="sushmit mishra" w:date="2018-08-20T16:11:00Z">
            <w:rPr/>
          </w:rPrChange>
        </w:rPr>
        <w:t>Clause 4.6.2 of the Gujarat SPA is hereby deleted in its entirety.</w:t>
      </w:r>
    </w:p>
    <w:p w14:paraId="36932505" w14:textId="77777777" w:rsidR="00656458" w:rsidRPr="009E2DFA" w:rsidRDefault="00656458" w:rsidP="001F2CE1">
      <w:pPr>
        <w:pStyle w:val="Heading2"/>
        <w:numPr>
          <w:ilvl w:val="0"/>
          <w:numId w:val="0"/>
        </w:numPr>
        <w:spacing w:after="0"/>
        <w:ind w:left="709"/>
        <w:contextualSpacing/>
        <w:rPr>
          <w:rFonts w:eastAsia="Times New Roman"/>
        </w:rPr>
      </w:pPr>
    </w:p>
    <w:p w14:paraId="45FFF021" w14:textId="77777777" w:rsidR="009F6272" w:rsidRPr="009E2DFA" w:rsidRDefault="009F6272" w:rsidP="009F6272">
      <w:pPr>
        <w:pStyle w:val="Heading2"/>
        <w:numPr>
          <w:ilvl w:val="1"/>
          <w:numId w:val="1"/>
        </w:numPr>
        <w:spacing w:after="0"/>
        <w:contextualSpacing/>
      </w:pPr>
      <w:r w:rsidRPr="009E2DFA">
        <w:t>Clause 5.4.1 of the Gujarat SPA is hereby amended and restated in its entirety as follows:</w:t>
      </w:r>
    </w:p>
    <w:p w14:paraId="06AC0E7D" w14:textId="77777777" w:rsidR="009F6272" w:rsidRPr="009E2DFA" w:rsidRDefault="009F6272" w:rsidP="002A6B78">
      <w:pPr>
        <w:pStyle w:val="Heading2"/>
        <w:numPr>
          <w:ilvl w:val="0"/>
          <w:numId w:val="0"/>
        </w:numPr>
        <w:spacing w:after="0"/>
        <w:ind w:left="709"/>
        <w:contextualSpacing/>
      </w:pPr>
    </w:p>
    <w:p w14:paraId="11B4857D" w14:textId="77777777" w:rsidR="009F6272" w:rsidRPr="009E2DFA" w:rsidRDefault="009F6272" w:rsidP="001F2CE1">
      <w:pPr>
        <w:spacing w:after="0"/>
        <w:ind w:left="709"/>
      </w:pPr>
      <w:r w:rsidRPr="009E2DFA">
        <w:t>“</w:t>
      </w:r>
      <w:r w:rsidRPr="009E2DFA">
        <w:rPr>
          <w:i/>
        </w:rPr>
        <w:t>Subject to Applicable Laws,</w:t>
      </w:r>
      <w:r w:rsidR="00170D28" w:rsidRPr="009E2DFA">
        <w:rPr>
          <w:i/>
        </w:rPr>
        <w:t xml:space="preserve"> </w:t>
      </w:r>
      <w:r w:rsidRPr="009E2DFA">
        <w:rPr>
          <w:i/>
        </w:rPr>
        <w:t>upon occurrence of the Trigger Event and the terms and conditions set forth in this Agreement, Final Completion shall take place at such</w:t>
      </w:r>
      <w:r w:rsidRPr="009E2DFA">
        <w:rPr>
          <w:bCs/>
          <w:i/>
        </w:rPr>
        <w:t xml:space="preserve"> place as Seller No. 1 and the Acquirer may mutually agree, on the date (the “</w:t>
      </w:r>
      <w:r w:rsidRPr="009E2DFA">
        <w:rPr>
          <w:b/>
          <w:bCs/>
          <w:i/>
        </w:rPr>
        <w:t xml:space="preserve">Final </w:t>
      </w:r>
      <w:r w:rsidRPr="009E2DFA">
        <w:rPr>
          <w:b/>
          <w:i/>
        </w:rPr>
        <w:t>Completion Date</w:t>
      </w:r>
      <w:r w:rsidRPr="009E2DFA">
        <w:rPr>
          <w:bCs/>
          <w:i/>
        </w:rPr>
        <w:t>”) which is the 5</w:t>
      </w:r>
      <w:r w:rsidRPr="009E2DFA">
        <w:rPr>
          <w:bCs/>
          <w:i/>
          <w:vertAlign w:val="superscript"/>
        </w:rPr>
        <w:t>th</w:t>
      </w:r>
      <w:r w:rsidRPr="009E2DFA">
        <w:rPr>
          <w:bCs/>
          <w:i/>
        </w:rPr>
        <w:t xml:space="preserve"> Business Day immediately following the date of issuance of the </w:t>
      </w:r>
      <w:r w:rsidRPr="009E2DFA">
        <w:rPr>
          <w:i/>
        </w:rPr>
        <w:t>Seller No. 1 Balance Sale Shares CP Fulfilment Notice</w:t>
      </w:r>
      <w:r w:rsidRPr="009E2DFA">
        <w:rPr>
          <w:bCs/>
          <w:i/>
        </w:rPr>
        <w:t xml:space="preserve"> </w:t>
      </w:r>
      <w:r w:rsidR="00170D28" w:rsidRPr="009E2DFA">
        <w:rPr>
          <w:bCs/>
          <w:i/>
        </w:rPr>
        <w:t xml:space="preserve">unless </w:t>
      </w:r>
      <w:r w:rsidRPr="009E2DFA">
        <w:rPr>
          <w:bCs/>
          <w:i/>
        </w:rPr>
        <w:t>the Acquirer and Seller No. 1 mutually decide</w:t>
      </w:r>
      <w:r w:rsidR="00170D28" w:rsidRPr="009E2DFA">
        <w:rPr>
          <w:bCs/>
          <w:i/>
        </w:rPr>
        <w:t xml:space="preserve"> on any other date</w:t>
      </w:r>
      <w:r w:rsidRPr="009E2DFA">
        <w:rPr>
          <w:i/>
        </w:rPr>
        <w:t xml:space="preserve">, provided that the Final Completion Date shall not be later than </w:t>
      </w:r>
      <w:r w:rsidRPr="009E2DFA">
        <w:rPr>
          <w:rFonts w:eastAsia="Calibri"/>
          <w:bCs/>
          <w:iCs/>
          <w:highlight w:val="yellow"/>
        </w:rPr>
        <w:t>[</w:t>
      </w:r>
      <w:r w:rsidRPr="009E2DFA">
        <w:rPr>
          <w:rFonts w:eastAsia="Calibri"/>
          <w:bCs/>
          <w:i/>
          <w:iCs/>
          <w:highlight w:val="yellow"/>
        </w:rPr>
        <w:t>insert the proposed final completion date</w:t>
      </w:r>
      <w:r w:rsidRPr="009E2DFA">
        <w:rPr>
          <w:rFonts w:eastAsia="Calibri"/>
          <w:bCs/>
          <w:iCs/>
          <w:highlight w:val="yellow"/>
        </w:rPr>
        <w:t>]</w:t>
      </w:r>
      <w:r w:rsidRPr="009E2DFA">
        <w:rPr>
          <w:i/>
        </w:rPr>
        <w:t>, 2018, unless otherwise extended upon mutual agreement between the Acquirer and Seller No. 1. Final Completion shall not be deemed to have occurred unless all of the obligations set out in Clause 5.5 below are complied with and are fully effective.</w:t>
      </w:r>
      <w:r w:rsidRPr="009E2DFA">
        <w:t>”</w:t>
      </w:r>
      <w:del w:id="116" w:author="sushmit mishra" w:date="2018-08-20T16:16:00Z">
        <w:r w:rsidR="003025ED" w:rsidRPr="009E2DFA" w:rsidDel="007804B4">
          <w:delText xml:space="preserve"> </w:delText>
        </w:r>
        <w:r w:rsidR="003025ED" w:rsidRPr="009E2DFA" w:rsidDel="007804B4">
          <w:rPr>
            <w:highlight w:val="yellow"/>
          </w:rPr>
          <w:delText>[</w:delText>
        </w:r>
        <w:r w:rsidR="003025ED" w:rsidRPr="009E2DFA" w:rsidDel="007804B4">
          <w:rPr>
            <w:b/>
            <w:i/>
            <w:highlight w:val="yellow"/>
          </w:rPr>
          <w:delText xml:space="preserve">D&amp;D Comment: </w:delText>
        </w:r>
        <w:r w:rsidR="003025ED" w:rsidRPr="009E2DFA" w:rsidDel="007804B4">
          <w:rPr>
            <w:i/>
            <w:highlight w:val="yellow"/>
          </w:rPr>
          <w:delText>The proposed final completion date should be</w:delText>
        </w:r>
        <w:r w:rsidR="00123445" w:rsidRPr="009E2DFA" w:rsidDel="007804B4">
          <w:rPr>
            <w:i/>
            <w:highlight w:val="yellow"/>
          </w:rPr>
          <w:delText xml:space="preserve"> [15] [(Fifteen)] days from date of execution of this Third Amendment Agreement, </w:delText>
        </w:r>
        <w:r w:rsidR="009E7EAC" w:rsidRPr="009E2DFA" w:rsidDel="007804B4">
          <w:rPr>
            <w:i/>
            <w:highlight w:val="yellow"/>
          </w:rPr>
          <w:delText xml:space="preserve">such that it is </w:delText>
        </w:r>
        <w:r w:rsidR="00123445" w:rsidRPr="009E2DFA" w:rsidDel="007804B4">
          <w:rPr>
            <w:i/>
            <w:highlight w:val="yellow"/>
          </w:rPr>
          <w:delText>align</w:delText>
        </w:r>
        <w:r w:rsidR="009E7EAC" w:rsidRPr="009E2DFA" w:rsidDel="007804B4">
          <w:rPr>
            <w:i/>
            <w:highlight w:val="yellow"/>
          </w:rPr>
          <w:delText>ed</w:delText>
        </w:r>
        <w:r w:rsidR="00123445" w:rsidRPr="009E2DFA" w:rsidDel="007804B4">
          <w:rPr>
            <w:i/>
            <w:highlight w:val="yellow"/>
          </w:rPr>
          <w:delText xml:space="preserve"> </w:delText>
        </w:r>
        <w:r w:rsidR="009E7EAC" w:rsidRPr="009E2DFA" w:rsidDel="007804B4">
          <w:rPr>
            <w:i/>
            <w:highlight w:val="yellow"/>
          </w:rPr>
          <w:delText xml:space="preserve">with </w:delText>
        </w:r>
        <w:r w:rsidR="00123445" w:rsidRPr="009E2DFA" w:rsidDel="007804B4">
          <w:rPr>
            <w:i/>
            <w:highlight w:val="yellow"/>
          </w:rPr>
          <w:delText>clause 3 (Term and Terminati</w:delText>
        </w:r>
        <w:r w:rsidR="00B8206E" w:rsidRPr="009E2DFA" w:rsidDel="007804B4">
          <w:rPr>
            <w:i/>
            <w:highlight w:val="yellow"/>
          </w:rPr>
          <w:delText>o</w:delText>
        </w:r>
        <w:r w:rsidR="00123445" w:rsidRPr="009E2DFA" w:rsidDel="007804B4">
          <w:rPr>
            <w:i/>
            <w:highlight w:val="yellow"/>
          </w:rPr>
          <w:delText>n) below</w:delText>
        </w:r>
        <w:r w:rsidR="003025ED" w:rsidRPr="009E2DFA" w:rsidDel="007804B4">
          <w:rPr>
            <w:b/>
            <w:i/>
            <w:highlight w:val="yellow"/>
          </w:rPr>
          <w:delText>]</w:delText>
        </w:r>
      </w:del>
      <w:ins w:id="117" w:author="sushmit mishra" w:date="2018-08-20T16:16:00Z">
        <w:r w:rsidR="007804B4">
          <w:rPr>
            <w:b/>
            <w:i/>
          </w:rPr>
          <w:t>[</w:t>
        </w:r>
        <w:r w:rsidR="009A3593" w:rsidRPr="009A3593">
          <w:rPr>
            <w:b/>
            <w:i/>
            <w:rPrChange w:id="118" w:author="sushmit mishra" w:date="2018-08-20T17:34:00Z">
              <w:rPr>
                <w:i/>
              </w:rPr>
            </w:rPrChange>
          </w:rPr>
          <w:t>DSNR Comment:</w:t>
        </w:r>
        <w:r w:rsidR="007804B4">
          <w:rPr>
            <w:b/>
            <w:i/>
          </w:rPr>
          <w:t xml:space="preserve"> </w:t>
        </w:r>
        <w:r w:rsidR="009A3593" w:rsidRPr="009A3593">
          <w:rPr>
            <w:i/>
            <w:rPrChange w:id="119" w:author="sushmit mishra" w:date="2018-08-20T17:34:00Z">
              <w:rPr>
                <w:b/>
                <w:i/>
              </w:rPr>
            </w:rPrChange>
          </w:rPr>
          <w:t>There is currently no understanding amongst the Parties</w:t>
        </w:r>
      </w:ins>
      <w:ins w:id="120" w:author="sushmit mishra" w:date="2018-08-20T16:17:00Z">
        <w:r w:rsidR="009A3593" w:rsidRPr="009A3593">
          <w:rPr>
            <w:i/>
            <w:rPrChange w:id="121" w:author="sushmit mishra" w:date="2018-08-20T17:34:00Z">
              <w:rPr>
                <w:b/>
                <w:i/>
              </w:rPr>
            </w:rPrChange>
          </w:rPr>
          <w:t xml:space="preserve"> in this regard. The language of the Clause must be maintained as earlier except for the date which needs </w:t>
        </w:r>
      </w:ins>
      <w:ins w:id="122" w:author="sushmit mishra" w:date="2018-08-20T16:18:00Z">
        <w:r w:rsidR="009A3593" w:rsidRPr="009A3593">
          <w:rPr>
            <w:i/>
            <w:rPrChange w:id="123" w:author="sushmit mishra" w:date="2018-08-20T17:34:00Z">
              <w:rPr>
                <w:b/>
                <w:i/>
              </w:rPr>
            </w:rPrChange>
          </w:rPr>
          <w:t>to be mentioned in light of the fact that the previously mentioned date has elapsed.</w:t>
        </w:r>
      </w:ins>
      <w:ins w:id="124" w:author="sushmit mishra" w:date="2018-08-20T16:19:00Z">
        <w:r w:rsidR="007804B4">
          <w:rPr>
            <w:b/>
            <w:i/>
          </w:rPr>
          <w:t>]</w:t>
        </w:r>
      </w:ins>
    </w:p>
    <w:p w14:paraId="5571C91A" w14:textId="77777777" w:rsidR="00106B4A" w:rsidRPr="009E2DFA" w:rsidRDefault="00106B4A" w:rsidP="007B1107">
      <w:pPr>
        <w:pStyle w:val="Heading2"/>
        <w:numPr>
          <w:ilvl w:val="0"/>
          <w:numId w:val="0"/>
        </w:numPr>
        <w:spacing w:after="0"/>
        <w:ind w:left="709"/>
        <w:contextualSpacing/>
      </w:pPr>
    </w:p>
    <w:p w14:paraId="093CC93C" w14:textId="77777777" w:rsidR="00106B4A" w:rsidRPr="009E2DFA" w:rsidRDefault="00106B4A" w:rsidP="001244AC">
      <w:pPr>
        <w:pStyle w:val="Heading2"/>
        <w:numPr>
          <w:ilvl w:val="1"/>
          <w:numId w:val="1"/>
        </w:numPr>
        <w:spacing w:after="0"/>
        <w:contextualSpacing/>
      </w:pPr>
      <w:r w:rsidRPr="009E2DFA">
        <w:t>Clause 7.1.2(a) of the Gujarat SPA is hereby deleted in its entirety.</w:t>
      </w:r>
    </w:p>
    <w:p w14:paraId="7C00ADA7" w14:textId="77777777" w:rsidR="00D437A2" w:rsidRPr="009E2DFA" w:rsidRDefault="00D437A2" w:rsidP="001F2CE1">
      <w:pPr>
        <w:pStyle w:val="Heading2"/>
        <w:numPr>
          <w:ilvl w:val="0"/>
          <w:numId w:val="0"/>
        </w:numPr>
        <w:spacing w:after="0"/>
        <w:ind w:left="709"/>
        <w:contextualSpacing/>
      </w:pPr>
    </w:p>
    <w:p w14:paraId="4112DBF9" w14:textId="77777777" w:rsidR="00D437A2" w:rsidRPr="009E2DFA" w:rsidRDefault="00D437A2" w:rsidP="00D437A2">
      <w:pPr>
        <w:pStyle w:val="Heading2"/>
        <w:numPr>
          <w:ilvl w:val="1"/>
          <w:numId w:val="1"/>
        </w:numPr>
        <w:spacing w:after="0"/>
        <w:contextualSpacing/>
      </w:pPr>
      <w:r w:rsidRPr="009E2DFA">
        <w:t>Clause 7.1.2(c) of the Gujarat SPA is hereby deleted in its entirety.</w:t>
      </w:r>
    </w:p>
    <w:p w14:paraId="0B8DC67D" w14:textId="77777777" w:rsidR="00063F18" w:rsidRPr="009E2DFA" w:rsidRDefault="00063F18" w:rsidP="0029064A">
      <w:pPr>
        <w:pStyle w:val="ListParagraph"/>
        <w:spacing w:after="0"/>
      </w:pPr>
    </w:p>
    <w:p w14:paraId="59045385" w14:textId="083B666D" w:rsidR="00C74804" w:rsidRDefault="00C74804" w:rsidP="00C74804">
      <w:pPr>
        <w:pStyle w:val="Heading2"/>
        <w:numPr>
          <w:ilvl w:val="1"/>
          <w:numId w:val="1"/>
        </w:numPr>
        <w:spacing w:after="0"/>
        <w:contextualSpacing/>
        <w:rPr>
          <w:ins w:id="125" w:author="DSNR" w:date="2018-08-21T19:43:00Z"/>
        </w:rPr>
      </w:pPr>
      <w:r w:rsidRPr="009E2DFA">
        <w:t>Clause 7.1.2(</w:t>
      </w:r>
      <w:r w:rsidR="009C0119" w:rsidRPr="009E2DFA">
        <w:t>d</w:t>
      </w:r>
      <w:r w:rsidRPr="009E2DFA">
        <w:t xml:space="preserve">) of the Gujarat SPA is hereby </w:t>
      </w:r>
      <w:del w:id="126" w:author="DSNR" w:date="2018-08-21T19:42:00Z">
        <w:r w:rsidRPr="009E2DFA" w:rsidDel="00AF7309">
          <w:delText>deleted in its entirety.</w:delText>
        </w:r>
      </w:del>
      <w:ins w:id="127" w:author="DSNR" w:date="2018-08-22T11:49:00Z">
        <w:r w:rsidR="00C11246">
          <w:t xml:space="preserve"> a</w:t>
        </w:r>
      </w:ins>
      <w:ins w:id="128" w:author="DSNR" w:date="2018-08-21T19:43:00Z">
        <w:r w:rsidR="00AF7309">
          <w:t>mended and restated in its entirety:</w:t>
        </w:r>
      </w:ins>
    </w:p>
    <w:p w14:paraId="1604F24E" w14:textId="77777777" w:rsidR="00AF7309" w:rsidRDefault="00AF7309" w:rsidP="00AF7309">
      <w:pPr>
        <w:pStyle w:val="Heading2"/>
        <w:numPr>
          <w:ilvl w:val="0"/>
          <w:numId w:val="0"/>
        </w:numPr>
        <w:spacing w:after="0"/>
        <w:contextualSpacing/>
        <w:rPr>
          <w:ins w:id="129" w:author="DSNR" w:date="2018-08-21T19:43:00Z"/>
        </w:rPr>
      </w:pPr>
    </w:p>
    <w:p w14:paraId="68762596" w14:textId="0EDC8E79" w:rsidR="00AC2DE8" w:rsidRPr="00AC2DE8" w:rsidRDefault="00AF7309" w:rsidP="00AC2DE8">
      <w:pPr>
        <w:pStyle w:val="Heading2"/>
        <w:spacing w:after="0"/>
        <w:contextualSpacing/>
        <w:rPr>
          <w:ins w:id="130" w:author="DSNR" w:date="2018-08-22T10:11:00Z"/>
          <w:i/>
          <w:rPrChange w:id="131" w:author="DSNR" w:date="2018-08-22T10:12:00Z">
            <w:rPr>
              <w:ins w:id="132" w:author="DSNR" w:date="2018-08-22T10:11:00Z"/>
            </w:rPr>
          </w:rPrChange>
        </w:rPr>
      </w:pPr>
      <w:ins w:id="133" w:author="DSNR" w:date="2018-08-21T19:43:00Z">
        <w:r w:rsidRPr="00AC2DE8">
          <w:rPr>
            <w:i/>
            <w:rPrChange w:id="134" w:author="DSNR" w:date="2018-08-22T10:12:00Z">
              <w:rPr/>
            </w:rPrChange>
          </w:rPr>
          <w:t>“</w:t>
        </w:r>
      </w:ins>
      <w:ins w:id="135" w:author="DSNR" w:date="2018-08-22T10:11:00Z">
        <w:r w:rsidR="00AC2DE8" w:rsidRPr="00AC2DE8">
          <w:rPr>
            <w:i/>
            <w:rPrChange w:id="136" w:author="DSNR" w:date="2018-08-22T10:12:00Z">
              <w:rPr/>
            </w:rPrChange>
          </w:rPr>
          <w:t>Notwithstanding the Disclosures and the limitations</w:t>
        </w:r>
      </w:ins>
      <w:ins w:id="137" w:author="DSNR" w:date="2018-08-22T11:08:00Z">
        <w:r w:rsidR="00F64745">
          <w:rPr>
            <w:i/>
          </w:rPr>
          <w:t xml:space="preserve"> as</w:t>
        </w:r>
      </w:ins>
      <w:ins w:id="138" w:author="DSNR" w:date="2018-08-22T10:11:00Z">
        <w:r w:rsidR="00AC2DE8" w:rsidRPr="00AC2DE8">
          <w:rPr>
            <w:i/>
            <w:rPrChange w:id="139" w:author="DSNR" w:date="2018-08-22T10:12:00Z">
              <w:rPr/>
            </w:rPrChange>
          </w:rPr>
          <w:t xml:space="preserve"> stated in Clauses 7.2.2 (a), 7.2.3, 7.2.7 (c), and 7.2.9 (a), the Sellers jointly and severally agree to indemnify, defend and hold harmless the Indemnified Party against any and all Losses suffered by such Indemnified Party arising out of, or in connection with any Tax liability of the Company</w:t>
        </w:r>
      </w:ins>
      <w:ins w:id="140" w:author="DSNR" w:date="2018-08-22T10:12:00Z">
        <w:r w:rsidR="00AC2DE8">
          <w:rPr>
            <w:i/>
          </w:rPr>
          <w:t xml:space="preserve"> </w:t>
        </w:r>
      </w:ins>
      <w:ins w:id="141" w:author="DSNR" w:date="2018-08-22T10:11:00Z">
        <w:r w:rsidR="00AC2DE8" w:rsidRPr="00AC2DE8">
          <w:rPr>
            <w:i/>
            <w:rPrChange w:id="142" w:author="DSNR" w:date="2018-08-22T10:12:00Z">
              <w:rPr/>
            </w:rPrChange>
          </w:rPr>
          <w:t>arising in respect of the period any time prior to the First Completion Date</w:t>
        </w:r>
      </w:ins>
      <w:ins w:id="143" w:author="DSNR" w:date="2018-08-22T10:14:00Z">
        <w:r w:rsidR="00972DC9">
          <w:rPr>
            <w:i/>
          </w:rPr>
          <w:t>,</w:t>
        </w:r>
        <w:r w:rsidR="00972DC9" w:rsidRPr="00972DC9">
          <w:rPr>
            <w:i/>
          </w:rPr>
          <w:t xml:space="preserve"> </w:t>
        </w:r>
      </w:ins>
      <w:ins w:id="144" w:author="DSNR" w:date="2018-08-22T11:07:00Z">
        <w:r w:rsidR="00F64745">
          <w:rPr>
            <w:i/>
          </w:rPr>
          <w:t>other than</w:t>
        </w:r>
      </w:ins>
      <w:ins w:id="145" w:author="DSNR" w:date="2018-08-22T10:14:00Z">
        <w:r w:rsidR="00972DC9">
          <w:rPr>
            <w:i/>
          </w:rPr>
          <w:t xml:space="preserve"> any</w:t>
        </w:r>
      </w:ins>
      <w:ins w:id="146" w:author="DSNR" w:date="2018-08-22T11:07:00Z">
        <w:r w:rsidR="00F64745">
          <w:rPr>
            <w:i/>
          </w:rPr>
          <w:t xml:space="preserve"> </w:t>
        </w:r>
      </w:ins>
      <w:ins w:id="147" w:author="pranav kanchan" w:date="2018-08-22T12:58:00Z">
        <w:r w:rsidR="00DF4C77">
          <w:rPr>
            <w:i/>
          </w:rPr>
          <w:t>T</w:t>
        </w:r>
      </w:ins>
      <w:bookmarkStart w:id="148" w:name="_GoBack"/>
      <w:bookmarkEnd w:id="148"/>
      <w:ins w:id="149" w:author="DSNR" w:date="2018-08-22T11:07:00Z">
        <w:del w:id="150" w:author="pranav kanchan" w:date="2018-08-22T12:58:00Z">
          <w:r w:rsidR="00F64745" w:rsidDel="00DF4C77">
            <w:rPr>
              <w:i/>
            </w:rPr>
            <w:delText>t</w:delText>
          </w:r>
        </w:del>
        <w:r w:rsidR="00F64745">
          <w:rPr>
            <w:i/>
          </w:rPr>
          <w:t>ax</w:t>
        </w:r>
      </w:ins>
      <w:ins w:id="151" w:author="DSNR" w:date="2018-08-22T10:14:00Z">
        <w:r w:rsidR="00972DC9">
          <w:rPr>
            <w:i/>
          </w:rPr>
          <w:t xml:space="preserve"> liability arising out of the IT Notice or Tax Demand FY 13 - 14</w:t>
        </w:r>
      </w:ins>
      <w:ins w:id="152" w:author="DSNR" w:date="2018-08-22T10:11:00Z">
        <w:r w:rsidR="00AC2DE8" w:rsidRPr="00AC2DE8">
          <w:rPr>
            <w:i/>
            <w:rPrChange w:id="153" w:author="DSNR" w:date="2018-08-22T10:12:00Z">
              <w:rPr/>
            </w:rPrChange>
          </w:rPr>
          <w:t>.</w:t>
        </w:r>
      </w:ins>
      <w:ins w:id="154" w:author="DSNR" w:date="2018-08-22T10:12:00Z">
        <w:r w:rsidR="00AC2DE8" w:rsidRPr="00AC2DE8">
          <w:rPr>
            <w:i/>
            <w:rPrChange w:id="155" w:author="DSNR" w:date="2018-08-22T10:12:00Z">
              <w:rPr/>
            </w:rPrChange>
          </w:rPr>
          <w:t>”</w:t>
        </w:r>
      </w:ins>
      <w:ins w:id="156" w:author="DSNR" w:date="2018-08-22T10:11:00Z">
        <w:r w:rsidR="00AC2DE8" w:rsidRPr="00AC2DE8">
          <w:rPr>
            <w:i/>
            <w:rPrChange w:id="157" w:author="DSNR" w:date="2018-08-22T10:12:00Z">
              <w:rPr/>
            </w:rPrChange>
          </w:rPr>
          <w:t xml:space="preserve">  </w:t>
        </w:r>
      </w:ins>
    </w:p>
    <w:p w14:paraId="56D05DC5" w14:textId="77777777" w:rsidR="00AF7309" w:rsidRPr="009E2DFA" w:rsidRDefault="00AF7309">
      <w:pPr>
        <w:pStyle w:val="Heading2"/>
        <w:numPr>
          <w:ilvl w:val="0"/>
          <w:numId w:val="0"/>
        </w:numPr>
        <w:spacing w:after="0"/>
        <w:contextualSpacing/>
        <w:pPrChange w:id="158" w:author="DSNR" w:date="2018-08-21T19:43:00Z">
          <w:pPr>
            <w:pStyle w:val="Heading2"/>
            <w:numPr>
              <w:numId w:val="1"/>
            </w:numPr>
            <w:spacing w:after="0"/>
            <w:contextualSpacing/>
          </w:pPr>
        </w:pPrChange>
      </w:pPr>
    </w:p>
    <w:p w14:paraId="12AA3AB1" w14:textId="77777777" w:rsidR="00C74804" w:rsidRPr="009E2DFA" w:rsidRDefault="00C74804" w:rsidP="001F2CE1">
      <w:pPr>
        <w:pStyle w:val="Heading2"/>
        <w:numPr>
          <w:ilvl w:val="0"/>
          <w:numId w:val="0"/>
        </w:numPr>
        <w:spacing w:after="0"/>
        <w:ind w:left="709"/>
        <w:contextualSpacing/>
      </w:pPr>
    </w:p>
    <w:p w14:paraId="279A4FE6" w14:textId="77777777" w:rsidR="009D5647" w:rsidRPr="009E2DFA" w:rsidRDefault="009D5647" w:rsidP="009D5647">
      <w:pPr>
        <w:pStyle w:val="Heading2"/>
        <w:numPr>
          <w:ilvl w:val="1"/>
          <w:numId w:val="1"/>
        </w:numPr>
        <w:spacing w:after="0"/>
        <w:contextualSpacing/>
      </w:pPr>
      <w:r w:rsidRPr="009E2DFA">
        <w:t>Clause 7.1.2(g) of the Gujarat SPA is hereby deleted in its entirety.</w:t>
      </w:r>
    </w:p>
    <w:p w14:paraId="65F7FBDA" w14:textId="77777777" w:rsidR="00CD051A" w:rsidRPr="009E2DFA" w:rsidRDefault="00CD051A" w:rsidP="001F2CE1">
      <w:pPr>
        <w:pStyle w:val="Heading2"/>
        <w:numPr>
          <w:ilvl w:val="0"/>
          <w:numId w:val="0"/>
        </w:numPr>
        <w:spacing w:after="0"/>
        <w:ind w:left="709"/>
        <w:contextualSpacing/>
      </w:pPr>
    </w:p>
    <w:p w14:paraId="7585B71A" w14:textId="4D798D05" w:rsidR="00CD051A" w:rsidRDefault="00CD051A" w:rsidP="009D5647">
      <w:pPr>
        <w:pStyle w:val="Heading2"/>
        <w:numPr>
          <w:ilvl w:val="1"/>
          <w:numId w:val="1"/>
        </w:numPr>
        <w:spacing w:after="0"/>
        <w:contextualSpacing/>
        <w:rPr>
          <w:ins w:id="159" w:author="DSNR" w:date="2018-08-22T10:16:00Z"/>
        </w:rPr>
      </w:pPr>
      <w:r w:rsidRPr="009E2DFA">
        <w:t xml:space="preserve">Clause 7.1.2(h) of the Gujarat SPA is hereby </w:t>
      </w:r>
      <w:ins w:id="160" w:author="DSNR" w:date="2018-08-22T10:16:00Z">
        <w:r w:rsidR="00972DC9">
          <w:t>amended and restated in its entirety</w:t>
        </w:r>
      </w:ins>
      <w:ins w:id="161" w:author="DSNR" w:date="2018-08-22T11:11:00Z">
        <w:r w:rsidR="00F64745">
          <w:t xml:space="preserve"> as follows</w:t>
        </w:r>
      </w:ins>
      <w:ins w:id="162" w:author="DSNR" w:date="2018-08-22T10:16:00Z">
        <w:r w:rsidR="00972DC9">
          <w:t>:</w:t>
        </w:r>
      </w:ins>
      <w:del w:id="163" w:author="DSNR" w:date="2018-08-22T10:16:00Z">
        <w:r w:rsidRPr="009E2DFA" w:rsidDel="00972DC9">
          <w:delText>deleted</w:delText>
        </w:r>
      </w:del>
      <w:del w:id="164" w:author="DSNR" w:date="2018-08-22T10:15:00Z">
        <w:r w:rsidRPr="009E2DFA" w:rsidDel="00972DC9">
          <w:delText xml:space="preserve"> in its entirety.</w:delText>
        </w:r>
      </w:del>
    </w:p>
    <w:p w14:paraId="346B02F4" w14:textId="77777777" w:rsidR="00972DC9" w:rsidRDefault="00972DC9">
      <w:pPr>
        <w:pStyle w:val="ListParagraph"/>
        <w:rPr>
          <w:ins w:id="165" w:author="DSNR" w:date="2018-08-22T10:16:00Z"/>
        </w:rPr>
        <w:pPrChange w:id="166" w:author="DSNR" w:date="2018-08-22T10:16:00Z">
          <w:pPr>
            <w:pStyle w:val="Heading2"/>
            <w:numPr>
              <w:numId w:val="1"/>
            </w:numPr>
            <w:spacing w:after="0"/>
            <w:contextualSpacing/>
          </w:pPr>
        </w:pPrChange>
      </w:pPr>
    </w:p>
    <w:p w14:paraId="00F79064" w14:textId="2032A775" w:rsidR="00972DC9" w:rsidRPr="00972DC9" w:rsidRDefault="00972DC9">
      <w:pPr>
        <w:pStyle w:val="Heading2"/>
        <w:numPr>
          <w:ilvl w:val="0"/>
          <w:numId w:val="0"/>
        </w:numPr>
        <w:spacing w:after="0"/>
        <w:ind w:left="709" w:hanging="709"/>
        <w:contextualSpacing/>
        <w:rPr>
          <w:i/>
          <w:rPrChange w:id="167" w:author="DSNR" w:date="2018-08-22T10:17:00Z">
            <w:rPr/>
          </w:rPrChange>
        </w:rPr>
        <w:pPrChange w:id="168" w:author="DSNR" w:date="2018-08-22T11:13:00Z">
          <w:pPr>
            <w:pStyle w:val="Heading2"/>
            <w:numPr>
              <w:numId w:val="1"/>
            </w:numPr>
            <w:spacing w:after="0"/>
            <w:contextualSpacing/>
          </w:pPr>
        </w:pPrChange>
      </w:pPr>
      <w:ins w:id="169" w:author="DSNR" w:date="2018-08-22T10:17:00Z">
        <w:r w:rsidRPr="00972DC9">
          <w:rPr>
            <w:i/>
            <w:rPrChange w:id="170" w:author="DSNR" w:date="2018-08-22T10:17:00Z">
              <w:rPr/>
            </w:rPrChange>
          </w:rPr>
          <w:t>“</w:t>
        </w:r>
      </w:ins>
      <w:ins w:id="171" w:author="DSNR" w:date="2018-08-22T11:13:00Z">
        <w:r w:rsidR="00F64745" w:rsidRPr="00F64745">
          <w:rPr>
            <w:i/>
          </w:rPr>
          <w:t>“Notwithstanding the Disclosures and the limitations stated in Clauses 7.2.2 (a), 7.2.3, 7.2.7 (c), and 7.2.9 (a), the Sellers, jointly and severally, agree to indemnify, defend and hold harmless the Indemnified Party against any and all Losses suffered by such Indemnified Party arising out of, or in connection with any Tax liability of the Subsidiary arising in respect of the period any time prior to the First Completion Date</w:t>
        </w:r>
      </w:ins>
      <w:ins w:id="172" w:author="DSNR" w:date="2018-08-22T11:11:00Z">
        <w:r w:rsidR="00F64745">
          <w:rPr>
            <w:i/>
          </w:rPr>
          <w:t>,</w:t>
        </w:r>
      </w:ins>
      <w:ins w:id="173" w:author="DSNR" w:date="2018-08-22T10:17:00Z">
        <w:r>
          <w:rPr>
            <w:i/>
          </w:rPr>
          <w:t xml:space="preserve"> </w:t>
        </w:r>
      </w:ins>
      <w:ins w:id="174" w:author="DSNR" w:date="2018-08-22T11:11:00Z">
        <w:r w:rsidR="00F64745">
          <w:rPr>
            <w:i/>
          </w:rPr>
          <w:t>other than</w:t>
        </w:r>
      </w:ins>
      <w:ins w:id="175" w:author="DSNR" w:date="2018-08-22T10:17:00Z">
        <w:r>
          <w:rPr>
            <w:i/>
          </w:rPr>
          <w:t xml:space="preserve"> any </w:t>
        </w:r>
      </w:ins>
      <w:ins w:id="176" w:author="DSNR" w:date="2018-08-22T11:11:00Z">
        <w:r w:rsidR="00F64745">
          <w:rPr>
            <w:i/>
          </w:rPr>
          <w:t xml:space="preserve">Tax </w:t>
        </w:r>
      </w:ins>
      <w:ins w:id="177" w:author="DSNR" w:date="2018-08-22T10:17:00Z">
        <w:r>
          <w:rPr>
            <w:i/>
          </w:rPr>
          <w:t>liability arising out of Subsidiary Tax Demand FY 13 - 14</w:t>
        </w:r>
      </w:ins>
      <w:ins w:id="178" w:author="DSNR" w:date="2018-08-22T10:16:00Z">
        <w:r w:rsidRPr="00972DC9">
          <w:rPr>
            <w:i/>
            <w:rPrChange w:id="179" w:author="DSNR" w:date="2018-08-22T10:17:00Z">
              <w:rPr/>
            </w:rPrChange>
          </w:rPr>
          <w:t>.</w:t>
        </w:r>
      </w:ins>
      <w:ins w:id="180" w:author="DSNR" w:date="2018-08-22T10:17:00Z">
        <w:r w:rsidRPr="00972DC9">
          <w:rPr>
            <w:i/>
            <w:rPrChange w:id="181" w:author="DSNR" w:date="2018-08-22T10:17:00Z">
              <w:rPr/>
            </w:rPrChange>
          </w:rPr>
          <w:t>”</w:t>
        </w:r>
      </w:ins>
      <w:ins w:id="182" w:author="DSNR" w:date="2018-08-22T10:16:00Z">
        <w:r w:rsidRPr="00972DC9">
          <w:rPr>
            <w:i/>
            <w:rPrChange w:id="183" w:author="DSNR" w:date="2018-08-22T10:17:00Z">
              <w:rPr/>
            </w:rPrChange>
          </w:rPr>
          <w:t xml:space="preserve">  </w:t>
        </w:r>
      </w:ins>
    </w:p>
    <w:p w14:paraId="25CE69A4" w14:textId="77777777" w:rsidR="008C7539" w:rsidRPr="009E2DFA" w:rsidRDefault="008C7539" w:rsidP="001F2CE1">
      <w:pPr>
        <w:pStyle w:val="Heading2"/>
        <w:numPr>
          <w:ilvl w:val="0"/>
          <w:numId w:val="0"/>
        </w:numPr>
        <w:spacing w:after="0"/>
        <w:ind w:left="709"/>
        <w:contextualSpacing/>
        <w:rPr>
          <w:rFonts w:eastAsia="Times New Roman"/>
        </w:rPr>
      </w:pPr>
    </w:p>
    <w:p w14:paraId="7AB78287" w14:textId="5A39D042" w:rsidR="008C7539" w:rsidRPr="009E2DFA" w:rsidRDefault="008C7539" w:rsidP="008C7539">
      <w:pPr>
        <w:pStyle w:val="Heading2"/>
        <w:numPr>
          <w:ilvl w:val="1"/>
          <w:numId w:val="1"/>
        </w:numPr>
        <w:spacing w:after="0"/>
        <w:contextualSpacing/>
        <w:rPr>
          <w:rFonts w:eastAsia="Times New Roman"/>
        </w:rPr>
      </w:pPr>
      <w:r w:rsidRPr="009E2DFA">
        <w:rPr>
          <w:rFonts w:eastAsia="Times New Roman"/>
        </w:rPr>
        <w:t xml:space="preserve">Pursuant to the deletion of Clauses </w:t>
      </w:r>
      <w:r w:rsidRPr="009E2DFA">
        <w:t xml:space="preserve">7.1.2(a), 7.1.2(c), </w:t>
      </w:r>
      <w:del w:id="184" w:author="DSNR" w:date="2018-08-22T11:49:00Z">
        <w:r w:rsidR="00CD110E" w:rsidRPr="009E2DFA" w:rsidDel="00C11246">
          <w:delText>7.1.2(d),</w:delText>
        </w:r>
      </w:del>
      <w:ins w:id="185" w:author="sushmit mishra" w:date="2018-08-20T16:54:00Z">
        <w:r w:rsidR="00BF628C">
          <w:t xml:space="preserve"> </w:t>
        </w:r>
      </w:ins>
      <w:r w:rsidRPr="009E2DFA">
        <w:t xml:space="preserve">7.1.2(g) </w:t>
      </w:r>
      <w:del w:id="186" w:author="DSNR" w:date="2018-08-22T11:50:00Z">
        <w:r w:rsidRPr="009E2DFA" w:rsidDel="00C11246">
          <w:delText xml:space="preserve">and 7.1.2(h) </w:delText>
        </w:r>
      </w:del>
      <w:r w:rsidRPr="009E2DFA">
        <w:t>of the Gujarat SPA</w:t>
      </w:r>
      <w:r w:rsidRPr="009E2DFA">
        <w:rPr>
          <w:rFonts w:eastAsia="Times New Roman"/>
        </w:rPr>
        <w:t xml:space="preserve">, erstwhile Clause </w:t>
      </w:r>
      <w:r w:rsidRPr="009E2DFA">
        <w:t xml:space="preserve">7.1.2(b) </w:t>
      </w:r>
      <w:r w:rsidRPr="009E2DFA">
        <w:rPr>
          <w:rFonts w:eastAsia="Times New Roman"/>
        </w:rPr>
        <w:t xml:space="preserve">shall stand renumbered as Clause </w:t>
      </w:r>
      <w:r w:rsidRPr="009E2DFA">
        <w:t>7.1.2(a);</w:t>
      </w:r>
      <w:r w:rsidRPr="009E2DFA">
        <w:rPr>
          <w:rFonts w:eastAsia="Times New Roman"/>
        </w:rPr>
        <w:t xml:space="preserve"> </w:t>
      </w:r>
      <w:ins w:id="187" w:author="DSNR" w:date="2018-08-22T11:54:00Z">
        <w:r w:rsidR="00C11246">
          <w:rPr>
            <w:rFonts w:eastAsia="Times New Roman"/>
          </w:rPr>
          <w:t xml:space="preserve">erstwhile Clause 7.1.2(d) shall </w:t>
        </w:r>
        <w:r w:rsidR="00C11246">
          <w:rPr>
            <w:rFonts w:eastAsia="Times New Roman"/>
          </w:rPr>
          <w:lastRenderedPageBreak/>
          <w:t xml:space="preserve">stand renumbered as Clause 7.1.2(b); </w:t>
        </w:r>
      </w:ins>
      <w:r w:rsidRPr="009E2DFA">
        <w:rPr>
          <w:rFonts w:eastAsia="Times New Roman"/>
        </w:rPr>
        <w:t xml:space="preserve">erstwhile Clause </w:t>
      </w:r>
      <w:r w:rsidRPr="009E2DFA">
        <w:t>7.1.2(</w:t>
      </w:r>
      <w:r w:rsidR="002D3EA8" w:rsidRPr="009E2DFA">
        <w:t>e</w:t>
      </w:r>
      <w:r w:rsidRPr="009E2DFA">
        <w:t xml:space="preserve">) </w:t>
      </w:r>
      <w:r w:rsidRPr="009E2DFA">
        <w:rPr>
          <w:rFonts w:eastAsia="Times New Roman"/>
        </w:rPr>
        <w:t xml:space="preserve">shall stand renumbered as Clause </w:t>
      </w:r>
      <w:r w:rsidRPr="009E2DFA">
        <w:t>7.1.2(</w:t>
      </w:r>
      <w:ins w:id="188" w:author="DSNR" w:date="2018-08-22T11:55:00Z">
        <w:r w:rsidR="00014D1F">
          <w:t>c</w:t>
        </w:r>
      </w:ins>
      <w:del w:id="189" w:author="DSNR" w:date="2018-08-22T11:55:00Z">
        <w:r w:rsidR="002D3EA8" w:rsidRPr="009E2DFA" w:rsidDel="00014D1F">
          <w:delText>b</w:delText>
        </w:r>
      </w:del>
      <w:r w:rsidRPr="009E2DFA">
        <w:t>)</w:t>
      </w:r>
      <w:r w:rsidR="002D3EA8" w:rsidRPr="009E2DFA">
        <w:t>;</w:t>
      </w:r>
      <w:r w:rsidR="00E470DF" w:rsidRPr="009E2DFA">
        <w:rPr>
          <w:rFonts w:eastAsia="Times New Roman"/>
        </w:rPr>
        <w:t xml:space="preserve"> erstwhile Clause </w:t>
      </w:r>
      <w:r w:rsidR="00E470DF" w:rsidRPr="009E2DFA">
        <w:t xml:space="preserve">7.1.2(f) </w:t>
      </w:r>
      <w:r w:rsidR="00E470DF" w:rsidRPr="009E2DFA">
        <w:rPr>
          <w:rFonts w:eastAsia="Times New Roman"/>
        </w:rPr>
        <w:t xml:space="preserve">shall stand renumbered as Clause </w:t>
      </w:r>
      <w:r w:rsidR="00E470DF" w:rsidRPr="009E2DFA">
        <w:t>7.1.2(</w:t>
      </w:r>
      <w:ins w:id="190" w:author="DSNR" w:date="2018-08-22T11:55:00Z">
        <w:r w:rsidR="00014D1F">
          <w:t>d</w:t>
        </w:r>
      </w:ins>
      <w:del w:id="191" w:author="DSNR" w:date="2018-08-22T11:55:00Z">
        <w:r w:rsidR="00E470DF" w:rsidRPr="009E2DFA" w:rsidDel="00014D1F">
          <w:delText>c</w:delText>
        </w:r>
      </w:del>
      <w:r w:rsidR="00E470DF" w:rsidRPr="009E2DFA">
        <w:t>);</w:t>
      </w:r>
      <w:ins w:id="192" w:author="DSNR" w:date="2018-08-22T11:55:00Z">
        <w:r w:rsidR="00014D1F">
          <w:t xml:space="preserve"> erstwhile Clause 7.1.2(h) shall stand renumbered as Clause 7.1.2</w:t>
        </w:r>
      </w:ins>
      <w:ins w:id="193" w:author="DSNR" w:date="2018-08-22T11:56:00Z">
        <w:r w:rsidR="00014D1F">
          <w:t>(e);</w:t>
        </w:r>
      </w:ins>
      <w:r w:rsidR="00E470DF" w:rsidRPr="009E2DFA">
        <w:t xml:space="preserve"> and </w:t>
      </w:r>
      <w:r w:rsidR="00E470DF" w:rsidRPr="009E2DFA">
        <w:rPr>
          <w:rFonts w:eastAsia="Times New Roman"/>
        </w:rPr>
        <w:t xml:space="preserve">erstwhile Clause </w:t>
      </w:r>
      <w:r w:rsidR="00E470DF" w:rsidRPr="009E2DFA">
        <w:t xml:space="preserve">7.1.2(i) </w:t>
      </w:r>
      <w:r w:rsidR="00E470DF" w:rsidRPr="009E2DFA">
        <w:rPr>
          <w:rFonts w:eastAsia="Times New Roman"/>
        </w:rPr>
        <w:t xml:space="preserve">shall stand renumbered as Clause </w:t>
      </w:r>
      <w:r w:rsidR="00E470DF" w:rsidRPr="009E2DFA">
        <w:t>7.1.2(</w:t>
      </w:r>
      <w:ins w:id="194" w:author="DSNR" w:date="2018-08-22T11:56:00Z">
        <w:r w:rsidR="00014D1F">
          <w:t>f</w:t>
        </w:r>
      </w:ins>
      <w:del w:id="195" w:author="DSNR" w:date="2018-08-22T11:56:00Z">
        <w:r w:rsidR="00E470DF" w:rsidRPr="009E2DFA" w:rsidDel="00014D1F">
          <w:delText>d</w:delText>
        </w:r>
      </w:del>
      <w:r w:rsidR="00E470DF" w:rsidRPr="009E2DFA">
        <w:t>)</w:t>
      </w:r>
      <w:r w:rsidRPr="009E2DFA">
        <w:t>.</w:t>
      </w:r>
    </w:p>
    <w:p w14:paraId="6D177FF5" w14:textId="77777777" w:rsidR="001639D4" w:rsidRPr="009E2DFA" w:rsidRDefault="001639D4" w:rsidP="001639D4">
      <w:pPr>
        <w:pStyle w:val="Heading2"/>
        <w:numPr>
          <w:ilvl w:val="0"/>
          <w:numId w:val="0"/>
        </w:numPr>
        <w:spacing w:after="0"/>
        <w:ind w:left="709" w:hanging="709"/>
        <w:contextualSpacing/>
      </w:pPr>
    </w:p>
    <w:p w14:paraId="3994D137" w14:textId="76F765B7" w:rsidR="001639D4" w:rsidRPr="009E2DFA" w:rsidRDefault="00757CF5">
      <w:pPr>
        <w:pStyle w:val="Heading2"/>
        <w:numPr>
          <w:ilvl w:val="1"/>
          <w:numId w:val="1"/>
        </w:numPr>
        <w:spacing w:after="0"/>
        <w:contextualSpacing/>
      </w:pPr>
      <w:r w:rsidRPr="009E2DFA">
        <w:t>The</w:t>
      </w:r>
      <w:r w:rsidR="001639D4" w:rsidRPr="009E2DFA">
        <w:t xml:space="preserve"> </w:t>
      </w:r>
      <w:r w:rsidRPr="009E2DFA">
        <w:t>erstwhile</w:t>
      </w:r>
      <w:r w:rsidR="001639D4" w:rsidRPr="009E2DFA">
        <w:t xml:space="preserve"> </w:t>
      </w:r>
      <w:ins w:id="196" w:author="sushmit mishra" w:date="2018-08-20T17:15:00Z">
        <w:r w:rsidR="005702A5">
          <w:t>C</w:t>
        </w:r>
      </w:ins>
      <w:del w:id="197" w:author="sushmit mishra" w:date="2018-08-20T17:15:00Z">
        <w:r w:rsidR="001639D4" w:rsidRPr="009E2DFA" w:rsidDel="005702A5">
          <w:delText>c</w:delText>
        </w:r>
      </w:del>
      <w:r w:rsidR="001639D4" w:rsidRPr="009E2DFA">
        <w:t>lause 7.1.2(i)</w:t>
      </w:r>
      <w:r w:rsidRPr="009E2DFA">
        <w:t>, which is renumbered as ‘</w:t>
      </w:r>
      <w:ins w:id="198" w:author="sushmit mishra" w:date="2018-08-20T17:15:00Z">
        <w:r w:rsidR="005702A5">
          <w:t>C</w:t>
        </w:r>
      </w:ins>
      <w:del w:id="199" w:author="sushmit mishra" w:date="2018-08-20T17:15:00Z">
        <w:r w:rsidRPr="009E2DFA" w:rsidDel="005702A5">
          <w:delText>c</w:delText>
        </w:r>
      </w:del>
      <w:r w:rsidRPr="009E2DFA">
        <w:t>lause 7.1.2(</w:t>
      </w:r>
      <w:ins w:id="200" w:author="DSNR" w:date="2018-08-22T11:56:00Z">
        <w:r w:rsidR="00014D1F">
          <w:t>f</w:t>
        </w:r>
      </w:ins>
      <w:del w:id="201" w:author="DSNR" w:date="2018-08-22T11:56:00Z">
        <w:r w:rsidRPr="009E2DFA" w:rsidDel="00014D1F">
          <w:delText>d</w:delText>
        </w:r>
      </w:del>
      <w:r w:rsidRPr="009E2DFA">
        <w:t xml:space="preserve">)’ </w:t>
      </w:r>
      <w:r w:rsidR="001639D4" w:rsidRPr="009E2DFA">
        <w:t>of the Gujarat SPA is hereby amended and restated in its entirety as follows:</w:t>
      </w:r>
    </w:p>
    <w:p w14:paraId="1D2B0486" w14:textId="77777777" w:rsidR="00605A82" w:rsidRPr="009E2DFA" w:rsidRDefault="001639D4" w:rsidP="001F2CE1">
      <w:pPr>
        <w:pStyle w:val="Heading2"/>
        <w:numPr>
          <w:ilvl w:val="0"/>
          <w:numId w:val="0"/>
        </w:numPr>
        <w:spacing w:after="0"/>
        <w:ind w:left="709"/>
      </w:pPr>
      <w:r w:rsidRPr="009E2DFA">
        <w:t xml:space="preserve"> </w:t>
      </w:r>
    </w:p>
    <w:p w14:paraId="16593E7B" w14:textId="0C061359" w:rsidR="001639D4" w:rsidRPr="009E2DFA" w:rsidRDefault="001639D4" w:rsidP="00605A82">
      <w:pPr>
        <w:pStyle w:val="Heading2"/>
        <w:numPr>
          <w:ilvl w:val="0"/>
          <w:numId w:val="0"/>
        </w:numPr>
        <w:spacing w:after="0"/>
        <w:ind w:left="709"/>
        <w:rPr>
          <w:i/>
          <w:iCs/>
        </w:rPr>
      </w:pPr>
      <w:r w:rsidRPr="009E2DFA">
        <w:t>“</w:t>
      </w:r>
      <w:r w:rsidRPr="009E2DFA">
        <w:rPr>
          <w:i/>
        </w:rPr>
        <w:t>Notwithstanding the Disclosures and the limitations stated in Clauses 7.2.1, 7.2.2, 7.2.3, 7.2.7(c)</w:t>
      </w:r>
      <w:r w:rsidR="00695C03" w:rsidRPr="009E2DFA">
        <w:rPr>
          <w:i/>
        </w:rPr>
        <w:t xml:space="preserve"> </w:t>
      </w:r>
      <w:r w:rsidRPr="009E2DFA">
        <w:rPr>
          <w:i/>
        </w:rPr>
        <w:t xml:space="preserve">and 7.2.9(a), the Sellers, jointly and severally, agree to indemnify, defend and hold harmless the Indemnified Party against any and all Losses suffered by such Indemnified Party arising out of, or in connection with the purchase of Subsidiary Shares under the AES Rajasthan Share Acquisition Agreement including, without limitation, in respect of the compliance required under the </w:t>
      </w:r>
      <w:r w:rsidR="00C446D3" w:rsidRPr="009E2DFA">
        <w:rPr>
          <w:i/>
        </w:rPr>
        <w:t>Companies Act, Foreign Exchange Management Act</w:t>
      </w:r>
      <w:ins w:id="202" w:author="sushmit mishra" w:date="2018-08-20T16:46:00Z">
        <w:r w:rsidR="00BF628C">
          <w:rPr>
            <w:i/>
          </w:rPr>
          <w:t>,</w:t>
        </w:r>
      </w:ins>
      <w:r w:rsidR="00C446D3" w:rsidRPr="009E2DFA">
        <w:rPr>
          <w:i/>
        </w:rPr>
        <w:t xml:space="preserve"> 1999</w:t>
      </w:r>
      <w:r w:rsidR="00D51486" w:rsidRPr="009E2DFA">
        <w:rPr>
          <w:i/>
        </w:rPr>
        <w:t xml:space="preserve"> and</w:t>
      </w:r>
      <w:r w:rsidR="002E654F" w:rsidRPr="009E2DFA">
        <w:rPr>
          <w:i/>
        </w:rPr>
        <w:t xml:space="preserve"> </w:t>
      </w:r>
      <w:r w:rsidR="00C446D3" w:rsidRPr="009E2DFA">
        <w:rPr>
          <w:i/>
        </w:rPr>
        <w:t xml:space="preserve">Consolidated FDI Policy Circular </w:t>
      </w:r>
      <w:ins w:id="203" w:author="sushmit mishra" w:date="2018-08-20T16:46:00Z">
        <w:r w:rsidR="00BF628C">
          <w:rPr>
            <w:i/>
          </w:rPr>
          <w:t xml:space="preserve">of </w:t>
        </w:r>
      </w:ins>
      <w:r w:rsidR="00C446D3" w:rsidRPr="009E2DFA">
        <w:rPr>
          <w:i/>
        </w:rPr>
        <w:t>2016 issued by the Government of India,</w:t>
      </w:r>
      <w:ins w:id="204" w:author="DSNR" w:date="2018-08-21T19:45:00Z">
        <w:r w:rsidR="00AF7309">
          <w:rPr>
            <w:i/>
          </w:rPr>
          <w:t xml:space="preserve"> and Income Tax Act, 1961,</w:t>
        </w:r>
      </w:ins>
      <w:r w:rsidR="00C446D3" w:rsidRPr="009E2DFA">
        <w:rPr>
          <w:i/>
        </w:rPr>
        <w:t xml:space="preserve"> </w:t>
      </w:r>
      <w:r w:rsidRPr="009E2DFA">
        <w:rPr>
          <w:i/>
          <w:iCs/>
        </w:rPr>
        <w:t>it being agreed amongst the Parties that the maximum aggregate liability of the Sellers arising under Clause 7.1.2(</w:t>
      </w:r>
      <w:ins w:id="205" w:author="DSNR" w:date="2018-08-22T11:57:00Z">
        <w:r w:rsidR="00014D1F">
          <w:rPr>
            <w:i/>
            <w:iCs/>
          </w:rPr>
          <w:t>f</w:t>
        </w:r>
      </w:ins>
      <w:del w:id="206" w:author="DSNR" w:date="2018-08-22T11:57:00Z">
        <w:r w:rsidR="00757CF5" w:rsidRPr="009E2DFA" w:rsidDel="00014D1F">
          <w:rPr>
            <w:i/>
            <w:iCs/>
          </w:rPr>
          <w:delText>d</w:delText>
        </w:r>
      </w:del>
      <w:r w:rsidRPr="009E2DFA">
        <w:rPr>
          <w:i/>
          <w:iCs/>
        </w:rPr>
        <w:t xml:space="preserve">) shall be capped at and shall not exceed </w:t>
      </w:r>
      <w:r w:rsidRPr="009E2DFA">
        <w:t>17</w:t>
      </w:r>
      <w:r w:rsidRPr="009E2DFA">
        <w:rPr>
          <w:i/>
          <w:iCs/>
        </w:rPr>
        <w:t>% (</w:t>
      </w:r>
      <w:r w:rsidRPr="009E2DFA">
        <w:rPr>
          <w:i/>
        </w:rPr>
        <w:t xml:space="preserve">Seventeen </w:t>
      </w:r>
      <w:r w:rsidRPr="009E2DFA">
        <w:rPr>
          <w:i/>
          <w:iCs/>
        </w:rPr>
        <w:t>Per cent) of the Purchase Consideration.</w:t>
      </w:r>
      <w:r w:rsidR="00114FEB" w:rsidRPr="009E2DFA">
        <w:rPr>
          <w:i/>
          <w:iCs/>
        </w:rPr>
        <w:t>”</w:t>
      </w:r>
    </w:p>
    <w:p w14:paraId="78BEB831" w14:textId="77777777" w:rsidR="00114FEB" w:rsidRPr="009E2DFA" w:rsidRDefault="00114FEB" w:rsidP="001F2CE1">
      <w:pPr>
        <w:pStyle w:val="Heading2"/>
        <w:numPr>
          <w:ilvl w:val="0"/>
          <w:numId w:val="0"/>
        </w:numPr>
        <w:spacing w:after="0"/>
        <w:ind w:left="709"/>
      </w:pPr>
    </w:p>
    <w:p w14:paraId="47AD22E4" w14:textId="77777777" w:rsidR="00021CFA" w:rsidRPr="009E2DFA" w:rsidRDefault="00021CFA" w:rsidP="00021CFA">
      <w:pPr>
        <w:pStyle w:val="Heading2"/>
        <w:numPr>
          <w:ilvl w:val="1"/>
          <w:numId w:val="1"/>
        </w:numPr>
        <w:spacing w:after="0"/>
        <w:contextualSpacing/>
      </w:pPr>
      <w:r w:rsidRPr="009E2DFA">
        <w:t>Clause 7.1.5 of the Gujarat SPA is hereby amended and restated in its entirety as follows:</w:t>
      </w:r>
    </w:p>
    <w:p w14:paraId="58205EAA" w14:textId="77777777" w:rsidR="00021CFA" w:rsidRPr="009E2DFA" w:rsidRDefault="00021CFA" w:rsidP="00021CFA">
      <w:pPr>
        <w:pStyle w:val="Heading2"/>
        <w:numPr>
          <w:ilvl w:val="0"/>
          <w:numId w:val="0"/>
        </w:numPr>
        <w:spacing w:after="0"/>
        <w:ind w:left="709"/>
        <w:contextualSpacing/>
      </w:pPr>
    </w:p>
    <w:p w14:paraId="6CDC97CA" w14:textId="6020E62B" w:rsidR="00021CFA" w:rsidRPr="009E2DFA" w:rsidRDefault="00021CFA" w:rsidP="00021CFA">
      <w:pPr>
        <w:pStyle w:val="Default"/>
        <w:ind w:left="709"/>
        <w:jc w:val="both"/>
        <w:rPr>
          <w:i/>
          <w:color w:val="auto"/>
          <w:sz w:val="22"/>
          <w:szCs w:val="22"/>
        </w:rPr>
      </w:pPr>
      <w:r w:rsidRPr="009E2DFA">
        <w:rPr>
          <w:i/>
          <w:color w:val="auto"/>
          <w:sz w:val="22"/>
          <w:szCs w:val="22"/>
        </w:rPr>
        <w:t>“Subject to Clause 7.1.6 below, in the event that the Indemnified Party becomes aware of any matter that operates/may operate as a breach of the Warranties and/or Balance Sale Shares Title Warranties and such matter involves:</w:t>
      </w:r>
      <w:r w:rsidR="003B5D6E" w:rsidRPr="009E2DFA">
        <w:rPr>
          <w:i/>
          <w:color w:val="auto"/>
          <w:sz w:val="22"/>
          <w:szCs w:val="22"/>
        </w:rPr>
        <w:t xml:space="preserve"> (</w:t>
      </w:r>
      <w:r w:rsidRPr="009E2DFA">
        <w:rPr>
          <w:i/>
          <w:color w:val="auto"/>
          <w:sz w:val="22"/>
          <w:szCs w:val="22"/>
        </w:rPr>
        <w:t>i) any claim made against the Indemnified Party or the Company or the Subsidiary by any Person, or (ii) the commencement of any action, suit, investigation, arbitration or similar proceeding against the Indemnified Party or the Company by any Person ((i) and (ii) being hereafter collectively referred to as a “</w:t>
      </w:r>
      <w:r w:rsidRPr="009E2DFA">
        <w:rPr>
          <w:b/>
          <w:bCs/>
          <w:i/>
          <w:color w:val="auto"/>
          <w:sz w:val="22"/>
          <w:szCs w:val="22"/>
        </w:rPr>
        <w:t>Third Party Claim</w:t>
      </w:r>
      <w:r w:rsidRPr="009E2DFA">
        <w:rPr>
          <w:i/>
          <w:color w:val="auto"/>
          <w:sz w:val="22"/>
          <w:szCs w:val="22"/>
        </w:rPr>
        <w:t>”), the Indemnified Party shall promptly and in no event later than 15 (Fifteen) calendar days after the Indemnified Party becomes aware of such matter, notify in writing to the Sellers of such claim. Save and except as otherwise expressly provided under Clause 7.1.2(</w:t>
      </w:r>
      <w:ins w:id="207" w:author="DSNR" w:date="2018-08-22T11:59:00Z">
        <w:r w:rsidR="00014D1F">
          <w:rPr>
            <w:i/>
            <w:color w:val="auto"/>
            <w:sz w:val="22"/>
            <w:szCs w:val="22"/>
          </w:rPr>
          <w:t>c</w:t>
        </w:r>
      </w:ins>
      <w:del w:id="208" w:author="DSNR" w:date="2018-08-22T11:59:00Z">
        <w:r w:rsidR="00E470DF" w:rsidRPr="009E2DFA" w:rsidDel="00014D1F">
          <w:rPr>
            <w:i/>
            <w:color w:val="auto"/>
            <w:sz w:val="22"/>
            <w:szCs w:val="22"/>
          </w:rPr>
          <w:delText>b</w:delText>
        </w:r>
      </w:del>
      <w:r w:rsidRPr="009E2DFA">
        <w:rPr>
          <w:i/>
          <w:color w:val="auto"/>
          <w:sz w:val="22"/>
          <w:szCs w:val="22"/>
        </w:rPr>
        <w:t>) above, the Sellers shall, in respect of each Third Party Claim, and at their option, seek the consent of the Acquirers to defend the Third Party Claim and to control the defense, negotiation or settlement thereof in the manner specified hereunder at their own cost and expense, which consent shall not be unreasonably withheld.”</w:t>
      </w:r>
      <w:r w:rsidR="00D0575A" w:rsidRPr="009E2DFA">
        <w:rPr>
          <w:i/>
          <w:color w:val="auto"/>
          <w:sz w:val="22"/>
          <w:szCs w:val="22"/>
        </w:rPr>
        <w:t xml:space="preserve"> </w:t>
      </w:r>
    </w:p>
    <w:p w14:paraId="65B82022" w14:textId="77777777" w:rsidR="00CC0A18" w:rsidRPr="009E2DFA" w:rsidRDefault="00CC0A18" w:rsidP="00021CFA">
      <w:pPr>
        <w:pStyle w:val="Default"/>
        <w:ind w:left="709"/>
        <w:jc w:val="both"/>
        <w:rPr>
          <w:i/>
          <w:color w:val="auto"/>
          <w:sz w:val="22"/>
          <w:szCs w:val="22"/>
        </w:rPr>
      </w:pPr>
    </w:p>
    <w:p w14:paraId="63B5AD03" w14:textId="1E3C61E7" w:rsidR="00CC0A18" w:rsidRPr="009E2DFA" w:rsidDel="00EF74A0" w:rsidRDefault="00CC0A18" w:rsidP="00CC0A18">
      <w:pPr>
        <w:pStyle w:val="Heading2"/>
        <w:numPr>
          <w:ilvl w:val="1"/>
          <w:numId w:val="1"/>
        </w:numPr>
        <w:spacing w:after="0"/>
        <w:contextualSpacing/>
        <w:rPr>
          <w:del w:id="209" w:author="DSNR" w:date="2018-08-21T19:46:00Z"/>
          <w:rFonts w:eastAsia="Times New Roman"/>
          <w:bCs/>
        </w:rPr>
      </w:pPr>
      <w:del w:id="210" w:author="DSNR" w:date="2018-08-21T19:46:00Z">
        <w:r w:rsidRPr="009E2DFA" w:rsidDel="00EF74A0">
          <w:delText>A new Clause 7.1.8 shall be added after Clause 7.1.7 of the Gujarat SPA and the same shall read as follows:</w:delText>
        </w:r>
      </w:del>
    </w:p>
    <w:p w14:paraId="4BBB452C" w14:textId="0D84AB2B" w:rsidR="00CC0A18" w:rsidRPr="009E2DFA" w:rsidDel="00EF74A0" w:rsidRDefault="00CC0A18" w:rsidP="00CC0A18">
      <w:pPr>
        <w:pStyle w:val="Heading2"/>
        <w:numPr>
          <w:ilvl w:val="0"/>
          <w:numId w:val="0"/>
        </w:numPr>
        <w:spacing w:after="0"/>
        <w:ind w:left="709"/>
        <w:contextualSpacing/>
        <w:rPr>
          <w:del w:id="211" w:author="DSNR" w:date="2018-08-21T19:46:00Z"/>
          <w:rFonts w:eastAsia="Times New Roman"/>
          <w:bCs/>
        </w:rPr>
      </w:pPr>
    </w:p>
    <w:p w14:paraId="6A599734" w14:textId="278A7EF2" w:rsidR="00CC0A18" w:rsidRPr="009E2DFA" w:rsidDel="00EF74A0" w:rsidRDefault="00CC0A18" w:rsidP="00B33E41">
      <w:pPr>
        <w:pStyle w:val="Heading2"/>
        <w:numPr>
          <w:ilvl w:val="0"/>
          <w:numId w:val="0"/>
        </w:numPr>
        <w:spacing w:after="0"/>
        <w:ind w:left="709"/>
        <w:contextualSpacing/>
        <w:rPr>
          <w:del w:id="212" w:author="DSNR" w:date="2018-08-21T19:46:00Z"/>
          <w:i/>
        </w:rPr>
      </w:pPr>
      <w:del w:id="213" w:author="DSNR" w:date="2018-08-21T19:46:00Z">
        <w:r w:rsidRPr="009E2DFA" w:rsidDel="00EF74A0">
          <w:delText>7.1.8</w:delText>
        </w:r>
        <w:r w:rsidRPr="009E2DFA" w:rsidDel="00EF74A0">
          <w:rPr>
            <w:i/>
          </w:rPr>
          <w:delText xml:space="preserve"> “</w:delText>
        </w:r>
        <w:r w:rsidR="00C30DEF" w:rsidRPr="009E2DFA" w:rsidDel="00EF74A0">
          <w:rPr>
            <w:i/>
          </w:rPr>
          <w:delText xml:space="preserve">Notwithstanding anything to the contrary contained in this Agreement, the Parties acknowledge and agree that the </w:delText>
        </w:r>
        <w:r w:rsidR="004B3D45" w:rsidRPr="009E2DFA" w:rsidDel="00EF74A0">
          <w:rPr>
            <w:i/>
          </w:rPr>
          <w:delText xml:space="preserve">Sellers </w:delText>
        </w:r>
        <w:r w:rsidR="005C7415" w:rsidRPr="009E2DFA" w:rsidDel="00EF74A0">
          <w:rPr>
            <w:i/>
          </w:rPr>
          <w:delText xml:space="preserve">shall not provide </w:delText>
        </w:r>
        <w:r w:rsidR="00384962" w:rsidRPr="009E2DFA" w:rsidDel="00EF74A0">
          <w:rPr>
            <w:i/>
          </w:rPr>
          <w:delText xml:space="preserve">any representation </w:delText>
        </w:r>
        <w:r w:rsidR="00170D28" w:rsidRPr="009E2DFA" w:rsidDel="00EF74A0">
          <w:rPr>
            <w:i/>
          </w:rPr>
          <w:delText xml:space="preserve">or </w:delText>
        </w:r>
        <w:r w:rsidR="000D2060" w:rsidRPr="009E2DFA" w:rsidDel="00EF74A0">
          <w:rPr>
            <w:i/>
          </w:rPr>
          <w:delText>w</w:delText>
        </w:r>
        <w:r w:rsidR="005C7415" w:rsidRPr="009E2DFA" w:rsidDel="00EF74A0">
          <w:rPr>
            <w:i/>
          </w:rPr>
          <w:delText>arrant</w:delText>
        </w:r>
        <w:r w:rsidR="00170D28" w:rsidRPr="009E2DFA" w:rsidDel="00EF74A0">
          <w:rPr>
            <w:i/>
          </w:rPr>
          <w:delText>y</w:delText>
        </w:r>
        <w:r w:rsidR="005C7415" w:rsidRPr="009E2DFA" w:rsidDel="00EF74A0">
          <w:rPr>
            <w:i/>
          </w:rPr>
          <w:delText xml:space="preserve"> in relation to any Taxation matter</w:delText>
        </w:r>
        <w:r w:rsidR="00192BE6" w:rsidRPr="009E2DFA" w:rsidDel="00EF74A0">
          <w:rPr>
            <w:i/>
          </w:rPr>
          <w:delText xml:space="preserve"> </w:delText>
        </w:r>
        <w:r w:rsidR="00170D28" w:rsidRPr="009E2DFA" w:rsidDel="00EF74A0">
          <w:rPr>
            <w:i/>
          </w:rPr>
          <w:delText>to the Acquirers</w:delText>
        </w:r>
        <w:r w:rsidR="003C5F09" w:rsidRPr="009E2DFA" w:rsidDel="00EF74A0">
          <w:rPr>
            <w:i/>
          </w:rPr>
          <w:delText>,</w:delText>
        </w:r>
        <w:r w:rsidR="00170D28" w:rsidRPr="009E2DFA" w:rsidDel="00EF74A0">
          <w:rPr>
            <w:i/>
          </w:rPr>
          <w:delText xml:space="preserve"> nor shall the Sellers </w:delText>
        </w:r>
        <w:r w:rsidR="007454BF" w:rsidRPr="009E2DFA" w:rsidDel="00EF74A0">
          <w:rPr>
            <w:i/>
          </w:rPr>
          <w:delText>have any liability whatsoever to indemnify</w:delText>
        </w:r>
        <w:r w:rsidR="00170D28" w:rsidRPr="009E2DFA" w:rsidDel="00EF74A0">
          <w:rPr>
            <w:i/>
          </w:rPr>
          <w:delText xml:space="preserve">, defend </w:delText>
        </w:r>
        <w:r w:rsidR="007454BF" w:rsidRPr="009E2DFA" w:rsidDel="00EF74A0">
          <w:rPr>
            <w:i/>
          </w:rPr>
          <w:delText>or</w:delText>
        </w:r>
        <w:r w:rsidR="00170D28" w:rsidRPr="009E2DFA" w:rsidDel="00EF74A0">
          <w:rPr>
            <w:i/>
          </w:rPr>
          <w:delText xml:space="preserve"> hold harmless the Indemnified Parties against any Tax or Tax related claims. Further, the Sellers shall </w:delText>
        </w:r>
        <w:r w:rsidR="007454BF" w:rsidRPr="009E2DFA" w:rsidDel="00EF74A0">
          <w:rPr>
            <w:i/>
          </w:rPr>
          <w:delText xml:space="preserve">not have any obligation whatsoever to any </w:delText>
        </w:r>
        <w:r w:rsidR="00C309A5" w:rsidRPr="009E2DFA" w:rsidDel="00EF74A0">
          <w:rPr>
            <w:i/>
          </w:rPr>
          <w:delText>third p</w:delText>
        </w:r>
        <w:r w:rsidR="007454BF" w:rsidRPr="009E2DFA" w:rsidDel="00EF74A0">
          <w:rPr>
            <w:i/>
          </w:rPr>
          <w:delText xml:space="preserve">arty in relation to </w:delText>
        </w:r>
        <w:r w:rsidR="00192BE6" w:rsidRPr="009E2DFA" w:rsidDel="00EF74A0">
          <w:rPr>
            <w:i/>
          </w:rPr>
          <w:delText>Taxation</w:delText>
        </w:r>
        <w:r w:rsidR="007454BF" w:rsidRPr="009E2DFA" w:rsidDel="00EF74A0">
          <w:rPr>
            <w:i/>
          </w:rPr>
          <w:delText xml:space="preserve"> and shall not be required to undertake any actions or refrain from undertaking any actions in relation to Tax.</w:delText>
        </w:r>
        <w:r w:rsidRPr="009E2DFA" w:rsidDel="00EF74A0">
          <w:rPr>
            <w:i/>
          </w:rPr>
          <w:delText>”</w:delText>
        </w:r>
        <w:r w:rsidR="00D66BEB" w:rsidRPr="009E2DFA" w:rsidDel="00EF74A0">
          <w:rPr>
            <w:i/>
            <w:iCs/>
          </w:rPr>
          <w:delText xml:space="preserve"> </w:delText>
        </w:r>
        <w:r w:rsidR="00D66BEB" w:rsidRPr="009E2DFA" w:rsidDel="00EF74A0">
          <w:rPr>
            <w:i/>
            <w:iCs/>
            <w:highlight w:val="yellow"/>
          </w:rPr>
          <w:delText>[</w:delText>
        </w:r>
        <w:r w:rsidR="00D66BEB" w:rsidRPr="009E2DFA" w:rsidDel="00EF74A0">
          <w:rPr>
            <w:b/>
            <w:i/>
            <w:iCs/>
            <w:highlight w:val="yellow"/>
          </w:rPr>
          <w:delText>D&amp;D Comment</w:delText>
        </w:r>
        <w:r w:rsidR="00D66BEB" w:rsidRPr="009E2DFA" w:rsidDel="00EF74A0">
          <w:rPr>
            <w:i/>
            <w:iCs/>
            <w:highlight w:val="yellow"/>
          </w:rPr>
          <w:delText>: Since the instant provision primarily deals with the Tax related obligations, it will be advisable to have this and other taxation related provisions reviewed by EY</w:delText>
        </w:r>
        <w:r w:rsidR="00D66BEB" w:rsidRPr="009E2DFA" w:rsidDel="00EF74A0">
          <w:rPr>
            <w:i/>
            <w:highlight w:val="yellow"/>
          </w:rPr>
          <w:delText>.]</w:delText>
        </w:r>
      </w:del>
    </w:p>
    <w:p w14:paraId="0A0A8727" w14:textId="77777777" w:rsidR="00021CFA" w:rsidRPr="009E2DFA" w:rsidRDefault="00021CFA" w:rsidP="007B1107">
      <w:pPr>
        <w:pStyle w:val="Heading2"/>
        <w:numPr>
          <w:ilvl w:val="0"/>
          <w:numId w:val="0"/>
        </w:numPr>
        <w:spacing w:after="0"/>
        <w:ind w:left="709"/>
        <w:contextualSpacing/>
      </w:pPr>
    </w:p>
    <w:p w14:paraId="50EF8DCD" w14:textId="77777777" w:rsidR="001255A9" w:rsidRPr="009E2DFA" w:rsidRDefault="000E2C6C" w:rsidP="002A6B78">
      <w:pPr>
        <w:pStyle w:val="Heading2"/>
        <w:numPr>
          <w:ilvl w:val="1"/>
          <w:numId w:val="1"/>
        </w:numPr>
        <w:spacing w:after="0"/>
        <w:contextualSpacing/>
      </w:pPr>
      <w:r w:rsidRPr="009E2DFA">
        <w:t xml:space="preserve">The opening paragraph of </w:t>
      </w:r>
      <w:r w:rsidR="00021CFA" w:rsidRPr="009E2DFA">
        <w:t>Clause 7.2.1 of the Gujarat SPA</w:t>
      </w:r>
      <w:r w:rsidR="00A41C1F" w:rsidRPr="009E2DFA">
        <w:t xml:space="preserve"> commencing with the following words </w:t>
      </w:r>
      <w:r w:rsidR="00A41C1F" w:rsidRPr="009E2DFA">
        <w:rPr>
          <w:i/>
        </w:rPr>
        <w:t>“</w:t>
      </w:r>
      <w:r w:rsidR="00A41C1F" w:rsidRPr="009E2DFA">
        <w:rPr>
          <w:i/>
          <w:w w:val="0"/>
        </w:rPr>
        <w:t>Save and except as otherwise provided under Clauses</w:t>
      </w:r>
      <w:r w:rsidR="00A41C1F" w:rsidRPr="009E2DFA">
        <w:rPr>
          <w:i/>
        </w:rPr>
        <w:t xml:space="preserve"> …</w:t>
      </w:r>
      <w:ins w:id="214" w:author="sushmit mishra" w:date="2018-08-20T17:13:00Z">
        <w:r w:rsidR="005702A5">
          <w:rPr>
            <w:i/>
          </w:rPr>
          <w:t>"</w:t>
        </w:r>
      </w:ins>
      <w:del w:id="215" w:author="sushmit mishra" w:date="2018-08-20T17:13:00Z">
        <w:r w:rsidR="00A41C1F" w:rsidRPr="009E2DFA" w:rsidDel="005702A5">
          <w:rPr>
            <w:i/>
          </w:rPr>
          <w:delText>…</w:delText>
        </w:r>
      </w:del>
      <w:ins w:id="216" w:author="sushmit mishra" w:date="2018-08-20T17:12:00Z">
        <w:r w:rsidR="009A3593" w:rsidRPr="009A3593">
          <w:rPr>
            <w:rPrChange w:id="217" w:author="sushmit mishra" w:date="2018-08-20T17:13:00Z">
              <w:rPr>
                <w:i/>
              </w:rPr>
            </w:rPrChange>
          </w:rPr>
          <w:t xml:space="preserve">and ending at </w:t>
        </w:r>
      </w:ins>
      <w:ins w:id="218" w:author="sushmit mishra" w:date="2018-08-20T17:14:00Z">
        <w:r w:rsidR="005702A5">
          <w:t>"</w:t>
        </w:r>
      </w:ins>
      <w:ins w:id="219" w:author="sushmit mishra" w:date="2018-08-20T17:13:00Z">
        <w:r w:rsidR="005702A5">
          <w:t>...</w:t>
        </w:r>
      </w:ins>
      <w:ins w:id="220" w:author="sushmit mishra" w:date="2018-08-20T17:14:00Z">
        <w:r w:rsidR="005702A5" w:rsidRPr="005702A5">
          <w:rPr>
            <w:i/>
          </w:rPr>
          <w:t xml:space="preserve"> </w:t>
        </w:r>
        <w:r w:rsidR="005702A5" w:rsidRPr="009E2DFA">
          <w:rPr>
            <w:i/>
          </w:rPr>
          <w:t>on or prior to the expiry of the periods of limitation mentioned herein below:”</w:t>
        </w:r>
      </w:ins>
      <w:r w:rsidR="00A41C1F" w:rsidRPr="009E2DFA">
        <w:rPr>
          <w:i/>
        </w:rPr>
        <w:t>”</w:t>
      </w:r>
      <w:r w:rsidR="00021CFA" w:rsidRPr="009E2DFA">
        <w:t xml:space="preserve"> is hereby amended and restated in its entirety as follows:</w:t>
      </w:r>
    </w:p>
    <w:p w14:paraId="111FD8E0" w14:textId="77777777" w:rsidR="00021CFA" w:rsidRPr="009E2DFA" w:rsidRDefault="00021CFA" w:rsidP="00021CFA">
      <w:pPr>
        <w:pStyle w:val="Heading2"/>
        <w:numPr>
          <w:ilvl w:val="0"/>
          <w:numId w:val="0"/>
        </w:numPr>
        <w:spacing w:after="0"/>
        <w:ind w:left="709"/>
        <w:contextualSpacing/>
      </w:pPr>
    </w:p>
    <w:p w14:paraId="0DCFD654" w14:textId="2BDCB5EE" w:rsidR="00021CFA" w:rsidRPr="009E2DFA" w:rsidRDefault="00021CFA" w:rsidP="00021CFA">
      <w:pPr>
        <w:pStyle w:val="Heading2"/>
        <w:numPr>
          <w:ilvl w:val="0"/>
          <w:numId w:val="0"/>
        </w:numPr>
        <w:spacing w:after="0"/>
        <w:ind w:left="709"/>
        <w:contextualSpacing/>
        <w:rPr>
          <w:i/>
        </w:rPr>
      </w:pPr>
      <w:r w:rsidRPr="009E2DFA">
        <w:t>“</w:t>
      </w:r>
      <w:r w:rsidRPr="009E2DFA">
        <w:rPr>
          <w:i/>
          <w:w w:val="0"/>
        </w:rPr>
        <w:t>Save and except as otherwise provided under Clauses 7.1.2(</w:t>
      </w:r>
      <w:ins w:id="221" w:author="DSNR" w:date="2018-08-22T12:00:00Z">
        <w:r w:rsidR="00014D1F">
          <w:rPr>
            <w:i/>
            <w:w w:val="0"/>
          </w:rPr>
          <w:t>c</w:t>
        </w:r>
      </w:ins>
      <w:del w:id="222" w:author="DSNR" w:date="2018-08-22T12:00:00Z">
        <w:r w:rsidR="00E470DF" w:rsidRPr="009E2DFA" w:rsidDel="00014D1F">
          <w:rPr>
            <w:i/>
            <w:w w:val="0"/>
          </w:rPr>
          <w:delText>b</w:delText>
        </w:r>
      </w:del>
      <w:r w:rsidRPr="009E2DFA">
        <w:rPr>
          <w:i/>
          <w:w w:val="0"/>
        </w:rPr>
        <w:t xml:space="preserve">) and </w:t>
      </w:r>
      <w:r w:rsidRPr="009E2DFA">
        <w:rPr>
          <w:i/>
        </w:rPr>
        <w:t>7.1.2(</w:t>
      </w:r>
      <w:ins w:id="223" w:author="DSNR" w:date="2018-08-22T12:01:00Z">
        <w:r w:rsidR="00014D1F">
          <w:rPr>
            <w:i/>
          </w:rPr>
          <w:t>f</w:t>
        </w:r>
      </w:ins>
      <w:del w:id="224" w:author="DSNR" w:date="2018-08-22T12:01:00Z">
        <w:r w:rsidR="00E470DF" w:rsidRPr="009E2DFA" w:rsidDel="00014D1F">
          <w:rPr>
            <w:i/>
          </w:rPr>
          <w:delText>d</w:delText>
        </w:r>
      </w:del>
      <w:r w:rsidRPr="009E2DFA">
        <w:rPr>
          <w:i/>
        </w:rPr>
        <w:t>)</w:t>
      </w:r>
      <w:r w:rsidRPr="009E2DFA">
        <w:t xml:space="preserve"> </w:t>
      </w:r>
      <w:r w:rsidRPr="009E2DFA">
        <w:rPr>
          <w:i/>
          <w:w w:val="0"/>
        </w:rPr>
        <w:t xml:space="preserve">of this Agreement, the Sellers </w:t>
      </w:r>
      <w:r w:rsidRPr="009E2DFA">
        <w:rPr>
          <w:i/>
        </w:rPr>
        <w:t>shall be liable to indemnify the Indemnified Party for a breach of any Warranties and/or Balance Sale Shares Title Warranties only if a Claims Notice in respect of a relevant claim has been given in accordance with Clause 7.1 on or prior to the expiry of the periods of limitation mentioned herein below:</w:t>
      </w:r>
      <w:r w:rsidR="000E2C6C" w:rsidRPr="009E2DFA">
        <w:rPr>
          <w:i/>
        </w:rPr>
        <w:t>”</w:t>
      </w:r>
    </w:p>
    <w:p w14:paraId="795E1CE5" w14:textId="77777777" w:rsidR="004B0A8A" w:rsidRPr="009E2DFA" w:rsidRDefault="004B0A8A" w:rsidP="00021CFA">
      <w:pPr>
        <w:pStyle w:val="Heading2"/>
        <w:numPr>
          <w:ilvl w:val="0"/>
          <w:numId w:val="0"/>
        </w:numPr>
        <w:spacing w:after="0"/>
        <w:ind w:left="709"/>
        <w:contextualSpacing/>
        <w:rPr>
          <w:i/>
        </w:rPr>
      </w:pPr>
    </w:p>
    <w:p w14:paraId="2A8768DD" w14:textId="77777777" w:rsidR="004B0A8A" w:rsidRPr="009E2DFA" w:rsidRDefault="004B0A8A" w:rsidP="004B0A8A">
      <w:pPr>
        <w:pStyle w:val="Heading2"/>
        <w:numPr>
          <w:ilvl w:val="1"/>
          <w:numId w:val="1"/>
        </w:numPr>
        <w:spacing w:after="0"/>
        <w:contextualSpacing/>
      </w:pPr>
      <w:r w:rsidRPr="009E2DFA">
        <w:t>Clause 7.2.</w:t>
      </w:r>
      <w:r w:rsidR="00DD7299" w:rsidRPr="009E2DFA">
        <w:t>1</w:t>
      </w:r>
      <w:r w:rsidRPr="009E2DFA">
        <w:t>(</w:t>
      </w:r>
      <w:r w:rsidR="00D0575A" w:rsidRPr="009E2DFA">
        <w:t>c</w:t>
      </w:r>
      <w:r w:rsidRPr="009E2DFA">
        <w:t>) of the Gujarat SPA is hereby amended and restated in its entirety as follows:</w:t>
      </w:r>
    </w:p>
    <w:p w14:paraId="27CEC0E0" w14:textId="77777777" w:rsidR="004B0A8A" w:rsidRPr="009E2DFA" w:rsidRDefault="004B0A8A" w:rsidP="004B0A8A">
      <w:pPr>
        <w:autoSpaceDE w:val="0"/>
        <w:autoSpaceDN w:val="0"/>
        <w:adjustRightInd w:val="0"/>
        <w:spacing w:after="0"/>
        <w:jc w:val="left"/>
      </w:pPr>
    </w:p>
    <w:p w14:paraId="41CA1C01" w14:textId="4D3C2ADA" w:rsidR="00700500" w:rsidRPr="009E2DFA" w:rsidRDefault="00DD7299" w:rsidP="001F2CE1">
      <w:pPr>
        <w:spacing w:after="0"/>
        <w:ind w:left="709" w:firstLine="11"/>
        <w:rPr>
          <w:i/>
        </w:rPr>
      </w:pPr>
      <w:r w:rsidRPr="009E2DFA">
        <w:t>“</w:t>
      </w:r>
      <w:r w:rsidR="00700500" w:rsidRPr="009E2DFA">
        <w:rPr>
          <w:i/>
        </w:rPr>
        <w:t>All claims pertaining to the indemnity under Clause 7.1.2(</w:t>
      </w:r>
      <w:ins w:id="225" w:author="DSNR" w:date="2018-08-22T12:01:00Z">
        <w:r w:rsidR="00014D1F">
          <w:rPr>
            <w:i/>
          </w:rPr>
          <w:t>f</w:t>
        </w:r>
      </w:ins>
      <w:del w:id="226" w:author="DSNR" w:date="2018-08-22T12:01:00Z">
        <w:r w:rsidR="00700500" w:rsidRPr="009E2DFA" w:rsidDel="00014D1F">
          <w:rPr>
            <w:i/>
          </w:rPr>
          <w:delText>d</w:delText>
        </w:r>
      </w:del>
      <w:r w:rsidR="00700500" w:rsidRPr="009E2DFA">
        <w:rPr>
          <w:i/>
        </w:rPr>
        <w:t>)</w:t>
      </w:r>
      <w:ins w:id="227" w:author="DSNR" w:date="2018-08-22T10:20:00Z">
        <w:r w:rsidR="00972DC9">
          <w:rPr>
            <w:i/>
          </w:rPr>
          <w:t xml:space="preserve"> and a breach of Warranties pertaining to Taxes,</w:t>
        </w:r>
      </w:ins>
      <w:r w:rsidR="00700500" w:rsidRPr="009E2DFA">
        <w:rPr>
          <w:i/>
        </w:rPr>
        <w:t xml:space="preserve"> shall be made prior to the expiry of 8 (Eight) years from the relevant Financial Year; and” </w:t>
      </w:r>
    </w:p>
    <w:p w14:paraId="01A128E9" w14:textId="77777777" w:rsidR="004B0A8A" w:rsidRPr="009E2DFA" w:rsidRDefault="004B0A8A" w:rsidP="00021CFA">
      <w:pPr>
        <w:pStyle w:val="Heading2"/>
        <w:numPr>
          <w:ilvl w:val="0"/>
          <w:numId w:val="0"/>
        </w:numPr>
        <w:spacing w:after="0"/>
        <w:ind w:left="709"/>
        <w:contextualSpacing/>
        <w:rPr>
          <w:i/>
        </w:rPr>
      </w:pPr>
    </w:p>
    <w:p w14:paraId="1EAB1E41" w14:textId="77777777" w:rsidR="00021CFA" w:rsidRPr="009E2DFA" w:rsidRDefault="00021CFA" w:rsidP="00021CFA">
      <w:pPr>
        <w:pStyle w:val="Heading2"/>
        <w:numPr>
          <w:ilvl w:val="1"/>
          <w:numId w:val="1"/>
        </w:numPr>
        <w:spacing w:after="0"/>
        <w:contextualSpacing/>
      </w:pPr>
      <w:r w:rsidRPr="009E2DFA">
        <w:t>Clause 7.2.2(b) of the Gujarat SPA is hereby amended and restated in its entirety as follows:</w:t>
      </w:r>
    </w:p>
    <w:p w14:paraId="25B47284" w14:textId="77777777" w:rsidR="00021CFA" w:rsidRPr="009E2DFA" w:rsidRDefault="00021CFA" w:rsidP="00021CFA">
      <w:pPr>
        <w:pStyle w:val="Heading2"/>
        <w:numPr>
          <w:ilvl w:val="0"/>
          <w:numId w:val="0"/>
        </w:numPr>
        <w:spacing w:after="0"/>
        <w:ind w:left="709"/>
        <w:contextualSpacing/>
      </w:pPr>
    </w:p>
    <w:p w14:paraId="1699FB33" w14:textId="1D7DE293" w:rsidR="00021CFA" w:rsidRPr="009E2DFA" w:rsidRDefault="002E654F" w:rsidP="007B1107">
      <w:pPr>
        <w:pStyle w:val="Heading4"/>
        <w:numPr>
          <w:ilvl w:val="0"/>
          <w:numId w:val="0"/>
        </w:numPr>
        <w:ind w:left="709"/>
        <w:rPr>
          <w:szCs w:val="22"/>
        </w:rPr>
      </w:pPr>
      <w:r w:rsidRPr="009E2DFA">
        <w:rPr>
          <w:i/>
          <w:szCs w:val="22"/>
        </w:rPr>
        <w:t>“</w:t>
      </w:r>
      <w:r w:rsidR="00021CFA" w:rsidRPr="009E2DFA">
        <w:rPr>
          <w:i/>
          <w:szCs w:val="22"/>
        </w:rPr>
        <w:t xml:space="preserve">Except in case of fraud or in relation to title to the Sale Shares and Subsidiary Shares and </w:t>
      </w:r>
      <w:r w:rsidR="00021CFA" w:rsidRPr="009E2DFA">
        <w:rPr>
          <w:i/>
          <w:w w:val="0"/>
          <w:szCs w:val="22"/>
        </w:rPr>
        <w:t>except as otherwise provided under Clauses</w:t>
      </w:r>
      <w:r w:rsidR="00F66D14" w:rsidRPr="009E2DFA">
        <w:rPr>
          <w:i/>
          <w:w w:val="0"/>
          <w:szCs w:val="22"/>
        </w:rPr>
        <w:t xml:space="preserve"> </w:t>
      </w:r>
      <w:r w:rsidR="00021CFA" w:rsidRPr="009E2DFA">
        <w:rPr>
          <w:i/>
          <w:w w:val="0"/>
          <w:szCs w:val="22"/>
        </w:rPr>
        <w:t>7.1.2</w:t>
      </w:r>
      <w:r w:rsidR="003B5D6E" w:rsidRPr="009E2DFA">
        <w:rPr>
          <w:i/>
          <w:w w:val="0"/>
          <w:szCs w:val="22"/>
        </w:rPr>
        <w:t>(</w:t>
      </w:r>
      <w:ins w:id="228" w:author="DSNR" w:date="2018-08-22T12:04:00Z">
        <w:r w:rsidR="00BE7863">
          <w:rPr>
            <w:i/>
            <w:w w:val="0"/>
            <w:szCs w:val="22"/>
          </w:rPr>
          <w:t>c</w:t>
        </w:r>
      </w:ins>
      <w:del w:id="229" w:author="DSNR" w:date="2018-08-22T12:04:00Z">
        <w:r w:rsidR="00E470DF" w:rsidRPr="009E2DFA" w:rsidDel="00BE7863">
          <w:rPr>
            <w:i/>
            <w:w w:val="0"/>
            <w:szCs w:val="22"/>
          </w:rPr>
          <w:delText>b</w:delText>
        </w:r>
      </w:del>
      <w:r w:rsidR="00021CFA" w:rsidRPr="009E2DFA">
        <w:rPr>
          <w:i/>
          <w:w w:val="0"/>
          <w:szCs w:val="22"/>
        </w:rPr>
        <w:t>)</w:t>
      </w:r>
      <w:r w:rsidR="00695C03" w:rsidRPr="009E2DFA">
        <w:rPr>
          <w:i/>
          <w:w w:val="0"/>
          <w:szCs w:val="22"/>
        </w:rPr>
        <w:t xml:space="preserve"> </w:t>
      </w:r>
      <w:r w:rsidR="00021CFA" w:rsidRPr="009E2DFA">
        <w:rPr>
          <w:i/>
          <w:w w:val="0"/>
          <w:szCs w:val="22"/>
        </w:rPr>
        <w:t>and 7.1.2</w:t>
      </w:r>
      <w:r w:rsidR="003B5D6E" w:rsidRPr="009E2DFA">
        <w:rPr>
          <w:i/>
          <w:w w:val="0"/>
          <w:szCs w:val="22"/>
        </w:rPr>
        <w:t>(</w:t>
      </w:r>
      <w:ins w:id="230" w:author="DSNR" w:date="2018-08-22T12:04:00Z">
        <w:r w:rsidR="00BE7863">
          <w:rPr>
            <w:i/>
            <w:w w:val="0"/>
            <w:szCs w:val="22"/>
          </w:rPr>
          <w:t>f</w:t>
        </w:r>
      </w:ins>
      <w:del w:id="231" w:author="DSNR" w:date="2018-08-22T12:04:00Z">
        <w:r w:rsidR="003E7D8A" w:rsidRPr="009E2DFA" w:rsidDel="00BE7863">
          <w:rPr>
            <w:i/>
            <w:w w:val="0"/>
            <w:szCs w:val="22"/>
          </w:rPr>
          <w:delText>d</w:delText>
        </w:r>
      </w:del>
      <w:r w:rsidR="00021CFA" w:rsidRPr="009E2DFA">
        <w:rPr>
          <w:i/>
          <w:w w:val="0"/>
          <w:szCs w:val="22"/>
        </w:rPr>
        <w:t>) of this Agreement</w:t>
      </w:r>
      <w:r w:rsidR="00021CFA" w:rsidRPr="009E2DFA">
        <w:rPr>
          <w:i/>
          <w:szCs w:val="22"/>
        </w:rPr>
        <w:t xml:space="preserve">, the maximum aggregate liability of </w:t>
      </w:r>
      <w:r w:rsidR="00021CFA" w:rsidRPr="009E2DFA">
        <w:rPr>
          <w:i/>
          <w:w w:val="0"/>
          <w:szCs w:val="22"/>
        </w:rPr>
        <w:t xml:space="preserve">the Sellers </w:t>
      </w:r>
      <w:r w:rsidR="00021CFA" w:rsidRPr="009E2DFA">
        <w:rPr>
          <w:i/>
          <w:szCs w:val="22"/>
        </w:rPr>
        <w:t xml:space="preserve">arising under, or in connection with, or relating to, or otherwise with respect to this Clause 7 or the transactions contemplated by this Clause 7 shall be capped at and shall not exceed </w:t>
      </w:r>
      <w:r w:rsidR="00021CFA" w:rsidRPr="009E2DFA">
        <w:rPr>
          <w:rFonts w:eastAsia="Times New Roman"/>
          <w:i/>
          <w:szCs w:val="22"/>
        </w:rPr>
        <w:t>17</w:t>
      </w:r>
      <w:r w:rsidR="00021CFA" w:rsidRPr="009E2DFA">
        <w:rPr>
          <w:i/>
          <w:szCs w:val="22"/>
        </w:rPr>
        <w:t>% (Seventeen Per cent) of Purchase Consideration.</w:t>
      </w:r>
      <w:r w:rsidR="00021CFA" w:rsidRPr="009E2DFA">
        <w:rPr>
          <w:szCs w:val="22"/>
        </w:rPr>
        <w:t>”</w:t>
      </w:r>
    </w:p>
    <w:p w14:paraId="2C468911" w14:textId="77777777" w:rsidR="00021CFA" w:rsidRPr="009E2DFA" w:rsidRDefault="00021CFA" w:rsidP="00021CFA">
      <w:pPr>
        <w:pStyle w:val="Heading2"/>
        <w:numPr>
          <w:ilvl w:val="1"/>
          <w:numId w:val="1"/>
        </w:numPr>
        <w:spacing w:after="0"/>
        <w:contextualSpacing/>
      </w:pPr>
      <w:r w:rsidRPr="009E2DFA">
        <w:t>Clause 7.2.7(c) of the Gujarat SPA is hereby amended and restated in its entirety as follows:</w:t>
      </w:r>
    </w:p>
    <w:p w14:paraId="29050F7B" w14:textId="77777777" w:rsidR="00021CFA" w:rsidRPr="009E2DFA" w:rsidRDefault="00021CFA" w:rsidP="00021CFA">
      <w:pPr>
        <w:pStyle w:val="Heading2"/>
        <w:numPr>
          <w:ilvl w:val="0"/>
          <w:numId w:val="0"/>
        </w:numPr>
        <w:spacing w:after="0"/>
        <w:ind w:left="709"/>
        <w:contextualSpacing/>
      </w:pPr>
    </w:p>
    <w:p w14:paraId="422FA9A7" w14:textId="570BDBA4" w:rsidR="00021CFA" w:rsidRPr="009E2DFA" w:rsidRDefault="00021CFA" w:rsidP="007B1107">
      <w:pPr>
        <w:pStyle w:val="Default"/>
        <w:ind w:left="709"/>
        <w:jc w:val="both"/>
        <w:rPr>
          <w:i/>
          <w:color w:val="auto"/>
          <w:sz w:val="22"/>
          <w:szCs w:val="22"/>
        </w:rPr>
      </w:pPr>
      <w:r w:rsidRPr="009E2DFA">
        <w:rPr>
          <w:i/>
          <w:color w:val="auto"/>
          <w:sz w:val="22"/>
          <w:szCs w:val="22"/>
        </w:rPr>
        <w:t>“which arises from matters/informed Disclosed under the Disclosure Letter except in respect of the indemnity provided under Clauses 7.1.2(</w:t>
      </w:r>
      <w:r w:rsidR="00E470DF" w:rsidRPr="009E2DFA">
        <w:rPr>
          <w:i/>
          <w:color w:val="auto"/>
          <w:sz w:val="22"/>
          <w:szCs w:val="22"/>
        </w:rPr>
        <w:t>a</w:t>
      </w:r>
      <w:r w:rsidRPr="009E2DFA">
        <w:rPr>
          <w:i/>
          <w:color w:val="auto"/>
          <w:sz w:val="22"/>
          <w:szCs w:val="22"/>
        </w:rPr>
        <w:t>)</w:t>
      </w:r>
      <w:r w:rsidR="00D437A2" w:rsidRPr="009E2DFA">
        <w:rPr>
          <w:i/>
          <w:color w:val="auto"/>
          <w:sz w:val="22"/>
          <w:szCs w:val="22"/>
        </w:rPr>
        <w:t>,</w:t>
      </w:r>
      <w:r w:rsidRPr="009E2DFA">
        <w:rPr>
          <w:i/>
          <w:color w:val="auto"/>
          <w:sz w:val="22"/>
          <w:szCs w:val="22"/>
        </w:rPr>
        <w:t xml:space="preserve"> 7.1.2</w:t>
      </w:r>
      <w:r w:rsidR="003B5D6E" w:rsidRPr="009E2DFA">
        <w:rPr>
          <w:i/>
          <w:color w:val="auto"/>
          <w:sz w:val="22"/>
          <w:szCs w:val="22"/>
        </w:rPr>
        <w:t>(</w:t>
      </w:r>
      <w:r w:rsidR="00E470DF" w:rsidRPr="009E2DFA">
        <w:rPr>
          <w:i/>
          <w:color w:val="auto"/>
          <w:sz w:val="22"/>
          <w:szCs w:val="22"/>
        </w:rPr>
        <w:t>b</w:t>
      </w:r>
      <w:r w:rsidRPr="009E2DFA">
        <w:rPr>
          <w:i/>
          <w:color w:val="auto"/>
          <w:sz w:val="22"/>
          <w:szCs w:val="22"/>
        </w:rPr>
        <w:t>), 7.1.2</w:t>
      </w:r>
      <w:r w:rsidR="003B5D6E" w:rsidRPr="009E2DFA">
        <w:rPr>
          <w:i/>
          <w:color w:val="auto"/>
          <w:sz w:val="22"/>
          <w:szCs w:val="22"/>
        </w:rPr>
        <w:t>(</w:t>
      </w:r>
      <w:r w:rsidR="00E470DF" w:rsidRPr="009E2DFA">
        <w:rPr>
          <w:i/>
          <w:color w:val="auto"/>
          <w:sz w:val="22"/>
          <w:szCs w:val="22"/>
        </w:rPr>
        <w:t>c</w:t>
      </w:r>
      <w:r w:rsidRPr="009E2DFA">
        <w:rPr>
          <w:i/>
          <w:color w:val="auto"/>
          <w:sz w:val="22"/>
          <w:szCs w:val="22"/>
        </w:rPr>
        <w:t>)</w:t>
      </w:r>
      <w:ins w:id="232" w:author="DSNR" w:date="2018-08-22T12:05:00Z">
        <w:r w:rsidR="00341453">
          <w:rPr>
            <w:i/>
            <w:color w:val="auto"/>
            <w:sz w:val="22"/>
            <w:szCs w:val="22"/>
          </w:rPr>
          <w:t xml:space="preserve">, </w:t>
        </w:r>
      </w:ins>
      <w:ins w:id="233" w:author="DSNR" w:date="2018-08-22T12:06:00Z">
        <w:r w:rsidR="00341453">
          <w:rPr>
            <w:i/>
            <w:color w:val="auto"/>
            <w:sz w:val="22"/>
            <w:szCs w:val="22"/>
          </w:rPr>
          <w:t>7.1.2(d), 7.1.2(e)</w:t>
        </w:r>
      </w:ins>
      <w:r w:rsidRPr="009E2DFA">
        <w:rPr>
          <w:i/>
          <w:color w:val="auto"/>
          <w:sz w:val="22"/>
          <w:szCs w:val="22"/>
        </w:rPr>
        <w:t xml:space="preserve"> and </w:t>
      </w:r>
      <w:r w:rsidRPr="009E2DFA">
        <w:rPr>
          <w:i/>
          <w:color w:val="auto"/>
          <w:sz w:val="22"/>
          <w:szCs w:val="22"/>
          <w:lang w:val="en-IN"/>
        </w:rPr>
        <w:t>7.1.2(</w:t>
      </w:r>
      <w:ins w:id="234" w:author="DSNR" w:date="2018-08-22T12:06:00Z">
        <w:r w:rsidR="00341453">
          <w:rPr>
            <w:i/>
            <w:color w:val="auto"/>
            <w:sz w:val="22"/>
            <w:szCs w:val="22"/>
            <w:lang w:val="en-IN"/>
          </w:rPr>
          <w:t>f</w:t>
        </w:r>
      </w:ins>
      <w:del w:id="235" w:author="DSNR" w:date="2018-08-22T12:06:00Z">
        <w:r w:rsidR="00E470DF" w:rsidRPr="009E2DFA" w:rsidDel="00341453">
          <w:rPr>
            <w:i/>
            <w:color w:val="auto"/>
            <w:sz w:val="22"/>
            <w:szCs w:val="22"/>
            <w:lang w:val="en-IN"/>
          </w:rPr>
          <w:delText>d</w:delText>
        </w:r>
      </w:del>
      <w:r w:rsidRPr="009E2DFA">
        <w:rPr>
          <w:i/>
          <w:color w:val="auto"/>
          <w:sz w:val="22"/>
          <w:szCs w:val="22"/>
          <w:lang w:val="en-IN"/>
        </w:rPr>
        <w:t>)</w:t>
      </w:r>
      <w:r w:rsidRPr="009E2DFA">
        <w:rPr>
          <w:i/>
          <w:color w:val="auto"/>
          <w:sz w:val="22"/>
          <w:szCs w:val="22"/>
        </w:rPr>
        <w:t>.”</w:t>
      </w:r>
    </w:p>
    <w:p w14:paraId="398C4432" w14:textId="77777777" w:rsidR="002D6337" w:rsidRPr="009E2DFA" w:rsidRDefault="002D6337" w:rsidP="001369E4">
      <w:pPr>
        <w:pStyle w:val="Heading2"/>
        <w:numPr>
          <w:ilvl w:val="0"/>
          <w:numId w:val="0"/>
        </w:numPr>
        <w:spacing w:after="0"/>
        <w:ind w:left="709"/>
        <w:contextualSpacing/>
        <w:rPr>
          <w:i/>
        </w:rPr>
      </w:pPr>
    </w:p>
    <w:p w14:paraId="55211020" w14:textId="1422F17C" w:rsidR="00C23C35" w:rsidRPr="009E2DFA" w:rsidDel="00864BFA" w:rsidRDefault="00EF3DAB" w:rsidP="00C23C35">
      <w:pPr>
        <w:pStyle w:val="Heading2"/>
        <w:numPr>
          <w:ilvl w:val="1"/>
          <w:numId w:val="1"/>
        </w:numPr>
        <w:spacing w:after="0"/>
        <w:contextualSpacing/>
        <w:rPr>
          <w:del w:id="236" w:author="DSNR" w:date="2018-08-22T11:17:00Z"/>
        </w:rPr>
      </w:pPr>
      <w:del w:id="237" w:author="DSNR" w:date="2018-08-22T11:17:00Z">
        <w:r w:rsidRPr="009E2DFA" w:rsidDel="00864BFA">
          <w:rPr>
            <w:rFonts w:eastAsia="Times New Roman"/>
          </w:rPr>
          <w:delText xml:space="preserve">Paragraph </w:delText>
        </w:r>
        <w:r w:rsidR="00EC3592" w:rsidRPr="009E2DFA" w:rsidDel="00864BFA">
          <w:rPr>
            <w:rFonts w:eastAsia="Times New Roman"/>
          </w:rPr>
          <w:delText xml:space="preserve">4.2 </w:delText>
        </w:r>
        <w:r w:rsidRPr="009E2DFA" w:rsidDel="00864BFA">
          <w:rPr>
            <w:rFonts w:eastAsia="Times New Roman"/>
          </w:rPr>
          <w:delText xml:space="preserve">of </w:delText>
        </w:r>
        <w:r w:rsidRPr="009E2DFA" w:rsidDel="00864BFA">
          <w:rPr>
            <w:rFonts w:eastAsia="Times New Roman"/>
            <w:b/>
          </w:rPr>
          <w:delText>Schedule</w:delText>
        </w:r>
        <w:r w:rsidR="00EC3592" w:rsidRPr="009E2DFA" w:rsidDel="00864BFA">
          <w:rPr>
            <w:rFonts w:eastAsia="Times New Roman"/>
            <w:b/>
          </w:rPr>
          <w:delText xml:space="preserve"> 2</w:delText>
        </w:r>
        <w:r w:rsidR="00361C4D" w:rsidRPr="009E2DFA" w:rsidDel="00864BFA">
          <w:rPr>
            <w:rFonts w:eastAsia="Times New Roman"/>
            <w:b/>
          </w:rPr>
          <w:delText xml:space="preserve"> </w:delText>
        </w:r>
        <w:r w:rsidR="00361C4D" w:rsidRPr="009E2DFA" w:rsidDel="00864BFA">
          <w:rPr>
            <w:rFonts w:eastAsia="Times New Roman"/>
          </w:rPr>
          <w:delText>(</w:delText>
        </w:r>
        <w:r w:rsidR="007166F2" w:rsidRPr="009E2DFA" w:rsidDel="00864BFA">
          <w:rPr>
            <w:rFonts w:eastAsia="Times New Roman"/>
            <w:i/>
          </w:rPr>
          <w:delText xml:space="preserve">Company </w:delText>
        </w:r>
        <w:r w:rsidR="00361C4D" w:rsidRPr="009E2DFA" w:rsidDel="00864BFA">
          <w:rPr>
            <w:rFonts w:eastAsia="Times New Roman"/>
            <w:i/>
          </w:rPr>
          <w:delText>Warranties</w:delText>
        </w:r>
        <w:r w:rsidR="00361C4D" w:rsidRPr="009E2DFA" w:rsidDel="00864BFA">
          <w:rPr>
            <w:rFonts w:eastAsia="Times New Roman"/>
          </w:rPr>
          <w:delText>)</w:delText>
        </w:r>
        <w:r w:rsidR="00EC3592" w:rsidRPr="009E2DFA" w:rsidDel="00864BFA">
          <w:rPr>
            <w:rFonts w:eastAsia="Calibri"/>
            <w:b/>
            <w:bCs/>
            <w:iCs/>
          </w:rPr>
          <w:delText xml:space="preserve"> </w:delText>
        </w:r>
        <w:r w:rsidRPr="009E2DFA" w:rsidDel="00864BFA">
          <w:rPr>
            <w:rFonts w:eastAsia="Times New Roman"/>
          </w:rPr>
          <w:delText>to Gujarat SPA</w:delText>
        </w:r>
        <w:r w:rsidR="00C23C35" w:rsidRPr="009E2DFA" w:rsidDel="00864BFA">
          <w:delText xml:space="preserve"> is hereby deleted in its entirety.</w:delText>
        </w:r>
      </w:del>
    </w:p>
    <w:p w14:paraId="70746CEB" w14:textId="77777777" w:rsidR="003A39ED" w:rsidRPr="009E2DFA" w:rsidRDefault="003A39ED" w:rsidP="001F2CE1">
      <w:pPr>
        <w:pStyle w:val="Heading2"/>
        <w:numPr>
          <w:ilvl w:val="0"/>
          <w:numId w:val="0"/>
        </w:numPr>
        <w:spacing w:after="0"/>
        <w:ind w:left="709"/>
        <w:contextualSpacing/>
      </w:pPr>
    </w:p>
    <w:p w14:paraId="3D8376A5" w14:textId="152FF47A" w:rsidR="003A39ED" w:rsidRPr="009E2DFA" w:rsidDel="00EF74A0" w:rsidRDefault="003A39ED" w:rsidP="003A39ED">
      <w:pPr>
        <w:pStyle w:val="Heading2"/>
        <w:numPr>
          <w:ilvl w:val="1"/>
          <w:numId w:val="1"/>
        </w:numPr>
        <w:spacing w:after="0"/>
        <w:contextualSpacing/>
        <w:rPr>
          <w:del w:id="238" w:author="DSNR" w:date="2018-08-21T19:47:00Z"/>
        </w:rPr>
      </w:pPr>
      <w:del w:id="239" w:author="DSNR" w:date="2018-08-21T19:47:00Z">
        <w:r w:rsidRPr="009E2DFA" w:rsidDel="00EF74A0">
          <w:rPr>
            <w:rFonts w:eastAsia="Times New Roman"/>
          </w:rPr>
          <w:delText xml:space="preserve">Paragraph 4.2 of </w:delText>
        </w:r>
        <w:r w:rsidRPr="009E2DFA" w:rsidDel="00EF74A0">
          <w:rPr>
            <w:rFonts w:eastAsia="Times New Roman"/>
            <w:b/>
          </w:rPr>
          <w:delText xml:space="preserve">Schedule 2A </w:delText>
        </w:r>
        <w:r w:rsidRPr="009E2DFA" w:rsidDel="00EF74A0">
          <w:rPr>
            <w:rFonts w:eastAsia="Times New Roman"/>
          </w:rPr>
          <w:delText>(</w:delText>
        </w:r>
        <w:r w:rsidRPr="009E2DFA" w:rsidDel="00EF74A0">
          <w:rPr>
            <w:rFonts w:eastAsia="Times New Roman"/>
            <w:i/>
          </w:rPr>
          <w:delText>Subsidiary Warranties</w:delText>
        </w:r>
        <w:r w:rsidRPr="009E2DFA" w:rsidDel="00EF74A0">
          <w:rPr>
            <w:rFonts w:eastAsia="Times New Roman"/>
          </w:rPr>
          <w:delText>)</w:delText>
        </w:r>
        <w:r w:rsidRPr="009E2DFA" w:rsidDel="00EF74A0">
          <w:rPr>
            <w:rFonts w:eastAsia="Calibri"/>
            <w:b/>
            <w:bCs/>
            <w:iCs/>
          </w:rPr>
          <w:delText xml:space="preserve"> </w:delText>
        </w:r>
        <w:r w:rsidRPr="009E2DFA" w:rsidDel="00EF74A0">
          <w:rPr>
            <w:rFonts w:eastAsia="Times New Roman"/>
          </w:rPr>
          <w:delText>to Gujarat SPA</w:delText>
        </w:r>
        <w:r w:rsidRPr="009E2DFA" w:rsidDel="00EF74A0">
          <w:delText xml:space="preserve"> is hereby deleted in its entirety.</w:delText>
        </w:r>
      </w:del>
    </w:p>
    <w:p w14:paraId="776B7AC5" w14:textId="77777777" w:rsidR="00955989" w:rsidRPr="009E2DFA" w:rsidRDefault="00955989" w:rsidP="00B33E41">
      <w:pPr>
        <w:pStyle w:val="Heading2"/>
        <w:numPr>
          <w:ilvl w:val="0"/>
          <w:numId w:val="0"/>
        </w:numPr>
        <w:spacing w:after="0"/>
        <w:ind w:left="709"/>
        <w:contextualSpacing/>
      </w:pPr>
    </w:p>
    <w:p w14:paraId="7151C7CE" w14:textId="77777777" w:rsidR="00955989" w:rsidRPr="009E2DFA" w:rsidRDefault="00955989" w:rsidP="00955989">
      <w:pPr>
        <w:pStyle w:val="Heading2"/>
        <w:numPr>
          <w:ilvl w:val="1"/>
          <w:numId w:val="1"/>
        </w:numPr>
        <w:spacing w:after="0"/>
        <w:contextualSpacing/>
      </w:pPr>
      <w:r w:rsidRPr="009E2DFA">
        <w:rPr>
          <w:b/>
        </w:rPr>
        <w:t>Schedule 7</w:t>
      </w:r>
      <w:r w:rsidRPr="009E2DFA">
        <w:t xml:space="preserve"> (</w:t>
      </w:r>
      <w:r w:rsidRPr="009E2DFA">
        <w:rPr>
          <w:i/>
        </w:rPr>
        <w:t>Balance Sale Shares CP Fulfilment Notice Format</w:t>
      </w:r>
      <w:r w:rsidRPr="009E2DFA">
        <w:t xml:space="preserve">) of Gujarat SPA is hereby amended and restated in its entirety in the form attached as </w:t>
      </w:r>
      <w:r w:rsidRPr="009E2DFA">
        <w:rPr>
          <w:b/>
          <w:u w:val="single"/>
        </w:rPr>
        <w:t>Annexure I</w:t>
      </w:r>
      <w:r w:rsidRPr="009E2DFA">
        <w:t xml:space="preserve"> hereto.</w:t>
      </w:r>
    </w:p>
    <w:p w14:paraId="696B2DEF" w14:textId="77777777" w:rsidR="00955989" w:rsidRPr="009E2DFA" w:rsidRDefault="00955989" w:rsidP="00955989">
      <w:pPr>
        <w:pStyle w:val="Heading2"/>
        <w:numPr>
          <w:ilvl w:val="0"/>
          <w:numId w:val="0"/>
        </w:numPr>
        <w:spacing w:after="0"/>
        <w:contextualSpacing/>
      </w:pPr>
    </w:p>
    <w:p w14:paraId="4FCE0CA7" w14:textId="77777777" w:rsidR="00955989" w:rsidRPr="009E2DFA" w:rsidRDefault="00955989" w:rsidP="00955989">
      <w:pPr>
        <w:pStyle w:val="Heading2"/>
        <w:numPr>
          <w:ilvl w:val="1"/>
          <w:numId w:val="1"/>
        </w:numPr>
        <w:spacing w:after="0"/>
        <w:contextualSpacing/>
      </w:pPr>
      <w:r w:rsidRPr="009E2DFA">
        <w:rPr>
          <w:b/>
        </w:rPr>
        <w:t>Schedule 8</w:t>
      </w:r>
      <w:r w:rsidRPr="009E2DFA">
        <w:t xml:space="preserve"> (</w:t>
      </w:r>
      <w:r w:rsidRPr="009E2DFA">
        <w:rPr>
          <w:i/>
        </w:rPr>
        <w:t>Acquirers’ Balance Sale Shares CP Fulfilment Notice Format</w:t>
      </w:r>
      <w:r w:rsidRPr="009E2DFA">
        <w:t xml:space="preserve">) of Gujarat SPA is hereby amended and restated in its entirety in the form attached as </w:t>
      </w:r>
      <w:r w:rsidRPr="009E2DFA">
        <w:rPr>
          <w:b/>
          <w:u w:val="single"/>
        </w:rPr>
        <w:t>Annexure II</w:t>
      </w:r>
      <w:r w:rsidRPr="009E2DFA">
        <w:t xml:space="preserve"> hereto.</w:t>
      </w:r>
    </w:p>
    <w:p w14:paraId="2EC852E9" w14:textId="77777777" w:rsidR="00955989" w:rsidRPr="009E2DFA" w:rsidRDefault="00955989" w:rsidP="00955989">
      <w:pPr>
        <w:pStyle w:val="Heading2"/>
        <w:numPr>
          <w:ilvl w:val="0"/>
          <w:numId w:val="0"/>
        </w:numPr>
        <w:spacing w:after="0"/>
        <w:contextualSpacing/>
      </w:pPr>
    </w:p>
    <w:p w14:paraId="5621923B" w14:textId="77777777" w:rsidR="00955989" w:rsidRPr="009E2DFA" w:rsidRDefault="00955989" w:rsidP="00955989">
      <w:pPr>
        <w:pStyle w:val="Heading2"/>
        <w:numPr>
          <w:ilvl w:val="1"/>
          <w:numId w:val="1"/>
        </w:numPr>
        <w:spacing w:after="0"/>
        <w:contextualSpacing/>
      </w:pPr>
      <w:r w:rsidRPr="009E2DFA">
        <w:rPr>
          <w:b/>
        </w:rPr>
        <w:t>Schedule 9</w:t>
      </w:r>
      <w:r w:rsidRPr="009E2DFA">
        <w:t xml:space="preserve"> (</w:t>
      </w:r>
      <w:r w:rsidRPr="009E2DFA">
        <w:rPr>
          <w:i/>
        </w:rPr>
        <w:t>Seller No.1 Balance Sale Shares CP Fulfilment Notice Format</w:t>
      </w:r>
      <w:r w:rsidRPr="009E2DFA">
        <w:t xml:space="preserve">) of Gujarat SPA is hereby amended and restated in its entirety in the form attached as </w:t>
      </w:r>
      <w:r w:rsidRPr="009E2DFA">
        <w:rPr>
          <w:b/>
          <w:u w:val="single"/>
        </w:rPr>
        <w:t>Annexure III</w:t>
      </w:r>
      <w:r w:rsidRPr="009E2DFA">
        <w:t xml:space="preserve"> hereto.</w:t>
      </w:r>
    </w:p>
    <w:p w14:paraId="60F3B640" w14:textId="77777777" w:rsidR="003A39ED" w:rsidRPr="009E2DFA" w:rsidDel="00024F01" w:rsidRDefault="003A39ED" w:rsidP="003A39ED">
      <w:pPr>
        <w:pStyle w:val="Heading2"/>
        <w:numPr>
          <w:ilvl w:val="0"/>
          <w:numId w:val="0"/>
        </w:numPr>
        <w:spacing w:after="0"/>
        <w:ind w:left="709"/>
        <w:contextualSpacing/>
        <w:rPr>
          <w:del w:id="240" w:author="sushmit mishra" w:date="2018-08-20T17:33:00Z"/>
        </w:rPr>
      </w:pPr>
    </w:p>
    <w:p w14:paraId="00A3A6C5" w14:textId="77777777" w:rsidR="00B65C98" w:rsidRPr="009E2DFA" w:rsidDel="00024F01" w:rsidRDefault="00B65C98" w:rsidP="00B65C98">
      <w:pPr>
        <w:pStyle w:val="Heading2"/>
        <w:numPr>
          <w:ilvl w:val="0"/>
          <w:numId w:val="1"/>
        </w:numPr>
        <w:spacing w:after="0"/>
        <w:contextualSpacing/>
        <w:rPr>
          <w:del w:id="241" w:author="sushmit mishra" w:date="2018-08-20T17:33:00Z"/>
          <w:b/>
          <w:smallCaps/>
        </w:rPr>
      </w:pPr>
      <w:del w:id="242" w:author="sushmit mishra" w:date="2018-08-20T17:33:00Z">
        <w:r w:rsidRPr="009E2DFA" w:rsidDel="00024F01">
          <w:rPr>
            <w:b/>
            <w:smallCaps/>
          </w:rPr>
          <w:delText xml:space="preserve">Term </w:delText>
        </w:r>
        <w:r w:rsidR="00F76697" w:rsidRPr="009E2DFA" w:rsidDel="00024F01">
          <w:rPr>
            <w:b/>
            <w:smallCaps/>
          </w:rPr>
          <w:delText xml:space="preserve">&amp; Termination </w:delText>
        </w:r>
      </w:del>
    </w:p>
    <w:p w14:paraId="21418E2A" w14:textId="77777777" w:rsidR="00B65C98" w:rsidRPr="009E2DFA" w:rsidDel="00024F01" w:rsidRDefault="00B65C98" w:rsidP="001F2CE1">
      <w:pPr>
        <w:pStyle w:val="Heading2"/>
        <w:numPr>
          <w:ilvl w:val="0"/>
          <w:numId w:val="0"/>
        </w:numPr>
        <w:spacing w:after="0"/>
        <w:ind w:left="709"/>
        <w:contextualSpacing/>
        <w:rPr>
          <w:del w:id="243" w:author="sushmit mishra" w:date="2018-08-20T17:33:00Z"/>
          <w:b/>
          <w:smallCaps/>
        </w:rPr>
      </w:pPr>
    </w:p>
    <w:p w14:paraId="6AF79661" w14:textId="77777777" w:rsidR="00CF4858" w:rsidRPr="009E2DFA" w:rsidRDefault="00B65C98" w:rsidP="00B33E41">
      <w:pPr>
        <w:pStyle w:val="Heading2"/>
        <w:ind w:hanging="720"/>
      </w:pPr>
      <w:del w:id="244" w:author="sushmit mishra" w:date="2018-08-20T17:33:00Z">
        <w:r w:rsidRPr="009E2DFA" w:rsidDel="00024F01">
          <w:delText xml:space="preserve">Notwithstanding anything contained hereunder or in the Gujarat SPA, it is agreed between the </w:delText>
        </w:r>
        <w:r w:rsidR="003C56A3" w:rsidRPr="009E2DFA" w:rsidDel="00024F01">
          <w:delText>P</w:delText>
        </w:r>
        <w:r w:rsidRPr="009E2DFA" w:rsidDel="00024F01">
          <w:delText xml:space="preserve">arties that </w:delText>
        </w:r>
        <w:r w:rsidR="003C56A3" w:rsidRPr="009E2DFA" w:rsidDel="00024F01">
          <w:delText xml:space="preserve">this </w:delText>
        </w:r>
        <w:r w:rsidR="00BA348D" w:rsidRPr="009E2DFA" w:rsidDel="00024F01">
          <w:delText xml:space="preserve">Third Amendment </w:delText>
        </w:r>
        <w:r w:rsidR="003C56A3" w:rsidRPr="009E2DFA" w:rsidDel="00024F01">
          <w:delText xml:space="preserve">Agreement has been executed </w:delText>
        </w:r>
        <w:r w:rsidR="00B470BC" w:rsidRPr="009E2DFA" w:rsidDel="00024F01">
          <w:delText xml:space="preserve">by the Sellers </w:delText>
        </w:r>
        <w:r w:rsidR="00C4072B" w:rsidRPr="009E2DFA" w:rsidDel="00024F01">
          <w:delText>with the sole intent of undertaking the Final Completion immediately and based on the undertaking of the Acquirer</w:delText>
        </w:r>
        <w:r w:rsidR="002E654F" w:rsidRPr="009E2DFA" w:rsidDel="00024F01">
          <w:delText xml:space="preserve"> </w:delText>
        </w:r>
        <w:r w:rsidR="00C4072B" w:rsidRPr="009E2DFA" w:rsidDel="00024F01">
          <w:delText xml:space="preserve">to consummate the purchase of the Balance Sale Shares within a period of </w:delText>
        </w:r>
        <w:r w:rsidR="00C4072B" w:rsidRPr="009E2DFA" w:rsidDel="00024F01">
          <w:rPr>
            <w:highlight w:val="yellow"/>
          </w:rPr>
          <w:delText>[15] [(Fifteen)]</w:delText>
        </w:r>
        <w:r w:rsidR="00C4072B" w:rsidRPr="009E2DFA" w:rsidDel="00024F01">
          <w:delText xml:space="preserve"> days from date of execution of this Third Amendment Agreement.</w:delText>
        </w:r>
        <w:r w:rsidR="00402081" w:rsidRPr="009E2DFA" w:rsidDel="00024F01">
          <w:delText xml:space="preserve"> It being understood that in the event the Final Completion does not take place within a period of </w:delText>
        </w:r>
        <w:r w:rsidR="00402081" w:rsidRPr="009E2DFA" w:rsidDel="00024F01">
          <w:rPr>
            <w:highlight w:val="yellow"/>
          </w:rPr>
          <w:delText>[15] [(Fifteen)]</w:delText>
        </w:r>
        <w:r w:rsidR="00402081" w:rsidRPr="009E2DFA" w:rsidDel="00024F01">
          <w:delText xml:space="preserve"> days from the date of execution of the Third Amendment</w:delText>
        </w:r>
        <w:r w:rsidR="00935A55" w:rsidRPr="009E2DFA" w:rsidDel="00024F01">
          <w:delText xml:space="preserve"> Agreement</w:delText>
        </w:r>
        <w:r w:rsidR="00402081" w:rsidRPr="009E2DFA" w:rsidDel="00024F01">
          <w:delText>, th</w:delText>
        </w:r>
        <w:r w:rsidR="00935A55" w:rsidRPr="009E2DFA" w:rsidDel="00024F01">
          <w:delText>is</w:delText>
        </w:r>
        <w:r w:rsidR="00402081" w:rsidRPr="009E2DFA" w:rsidDel="00024F01">
          <w:delText xml:space="preserve"> Third Amendment</w:delText>
        </w:r>
        <w:r w:rsidR="00935A55" w:rsidRPr="009E2DFA" w:rsidDel="00024F01">
          <w:delText xml:space="preserve"> Agreement</w:delText>
        </w:r>
        <w:r w:rsidR="00402081" w:rsidRPr="009E2DFA" w:rsidDel="00024F01">
          <w:delText xml:space="preserve"> shall automatically terminate and terms and covenants </w:delText>
        </w:r>
        <w:r w:rsidR="00935A55" w:rsidRPr="009E2DFA" w:rsidDel="00024F01">
          <w:delText>contained herein</w:delText>
        </w:r>
        <w:r w:rsidR="00402081" w:rsidRPr="009E2DFA" w:rsidDel="00024F01">
          <w:delText xml:space="preserve"> shall no longer be applicable and shall immediately fall away without any further action on part of any of the Party(ies)</w:delText>
        </w:r>
        <w:r w:rsidR="00F4237C" w:rsidRPr="009E2DFA" w:rsidDel="00024F01">
          <w:delText xml:space="preserve"> and the terms and conditions as applicable prior to date of execution of the Third Amendment Agreement shall stand re-instated.</w:delText>
        </w:r>
      </w:del>
      <w:ins w:id="245" w:author="sushmit mishra" w:date="2018-08-20T17:33:00Z">
        <w:r w:rsidR="00024F01">
          <w:t>[</w:t>
        </w:r>
        <w:r w:rsidR="00024F01" w:rsidRPr="00024F01">
          <w:rPr>
            <w:b/>
          </w:rPr>
          <w:t>DSNR Comment:</w:t>
        </w:r>
        <w:r w:rsidR="00024F01">
          <w:t xml:space="preserve"> There i</w:t>
        </w:r>
        <w:r w:rsidR="00B53635">
          <w:t xml:space="preserve">s no understanding amongst the </w:t>
        </w:r>
      </w:ins>
      <w:ins w:id="246" w:author="sushmit mishra" w:date="2018-08-20T19:39:00Z">
        <w:r w:rsidR="00B53635">
          <w:t>P</w:t>
        </w:r>
      </w:ins>
      <w:ins w:id="247" w:author="sushmit mishra" w:date="2018-08-20T17:33:00Z">
        <w:r w:rsidR="00024F01">
          <w:t>arties in this regard]</w:t>
        </w:r>
      </w:ins>
      <w:r w:rsidR="00710F44" w:rsidRPr="009E2DFA">
        <w:t xml:space="preserve"> </w:t>
      </w:r>
    </w:p>
    <w:p w14:paraId="37510AA0" w14:textId="77777777" w:rsidR="00E66D2F" w:rsidRPr="009E2DFA" w:rsidRDefault="00EF3DAB" w:rsidP="003A3D26">
      <w:pPr>
        <w:pStyle w:val="Heading2"/>
        <w:numPr>
          <w:ilvl w:val="0"/>
          <w:numId w:val="1"/>
        </w:numPr>
        <w:spacing w:after="0"/>
        <w:contextualSpacing/>
        <w:rPr>
          <w:b/>
          <w:smallCaps/>
        </w:rPr>
      </w:pPr>
      <w:r w:rsidRPr="009E2DFA">
        <w:rPr>
          <w:b/>
          <w:smallCaps/>
        </w:rPr>
        <w:t>Miscellaneous Provisions</w:t>
      </w:r>
    </w:p>
    <w:p w14:paraId="3B117644" w14:textId="77777777" w:rsidR="00E66D2F" w:rsidRPr="009E2DFA" w:rsidRDefault="00E66D2F" w:rsidP="003A3D26">
      <w:pPr>
        <w:pStyle w:val="Heading2"/>
        <w:numPr>
          <w:ilvl w:val="0"/>
          <w:numId w:val="0"/>
        </w:numPr>
        <w:spacing w:after="0"/>
        <w:ind w:left="709"/>
        <w:contextualSpacing/>
      </w:pPr>
    </w:p>
    <w:p w14:paraId="27F2D5E3" w14:textId="77777777" w:rsidR="00E66D2F" w:rsidRPr="009E2DFA" w:rsidRDefault="00EF3DAB" w:rsidP="00E66D2F">
      <w:pPr>
        <w:pStyle w:val="Heading2"/>
      </w:pPr>
      <w:r w:rsidRPr="009E2DFA">
        <w:t xml:space="preserve">It is hereby agreed by and amongst the Parties hereto that any specific provisions or contents of the Gujarat SPA that are required to be modified by virtue of the amendments agreed in this </w:t>
      </w:r>
      <w:r w:rsidR="00175655" w:rsidRPr="009E2DFA">
        <w:t xml:space="preserve">Third </w:t>
      </w:r>
      <w:r w:rsidRPr="009E2DFA">
        <w:t>Amendment Agreement, shall stand modified to the extent contained herein.</w:t>
      </w:r>
    </w:p>
    <w:p w14:paraId="2A042E5F" w14:textId="77777777" w:rsidR="00F728AF" w:rsidRPr="009E2DFA" w:rsidRDefault="00EF3DAB" w:rsidP="00F728AF">
      <w:pPr>
        <w:pStyle w:val="Heading2"/>
      </w:pPr>
      <w:r w:rsidRPr="009E2DFA">
        <w:t xml:space="preserve">Each reference to the Gujarat SPA contained in any document delivered under or pursuant to the Gujarat SPA shall be construed as a reference to the Gujarat SPA as amended by this </w:t>
      </w:r>
      <w:r w:rsidR="00175655" w:rsidRPr="009E2DFA">
        <w:t xml:space="preserve">Third </w:t>
      </w:r>
      <w:r w:rsidRPr="009E2DFA">
        <w:t xml:space="preserve">Amendment Agreement. In the event of any conflict with respect to the interpretation of any provisions of the Gujarat SPA and this </w:t>
      </w:r>
      <w:r w:rsidR="00175655" w:rsidRPr="009E2DFA">
        <w:t xml:space="preserve">Third </w:t>
      </w:r>
      <w:r w:rsidRPr="009E2DFA">
        <w:t xml:space="preserve">Amendment Agreement, the provisions of this </w:t>
      </w:r>
      <w:r w:rsidR="00175655" w:rsidRPr="009E2DFA">
        <w:t xml:space="preserve">Third </w:t>
      </w:r>
      <w:r w:rsidRPr="009E2DFA">
        <w:t>Amendment Agreement shall prevail to the extent specifically contained herein. The provisions of the Gujarat SPA, shall, save as amended by this</w:t>
      </w:r>
      <w:r w:rsidR="00175655" w:rsidRPr="009E2DFA">
        <w:t xml:space="preserve"> Third</w:t>
      </w:r>
      <w:r w:rsidRPr="009E2DFA">
        <w:t xml:space="preserve"> Amendment Agreement, continue to remain in full force and effect.</w:t>
      </w:r>
    </w:p>
    <w:p w14:paraId="7D73C23B" w14:textId="77777777" w:rsidR="003A3D26" w:rsidRPr="009E2DFA" w:rsidRDefault="00EF3DAB" w:rsidP="00F728AF">
      <w:pPr>
        <w:pStyle w:val="Heading2"/>
      </w:pPr>
      <w:r w:rsidRPr="009E2DFA">
        <w:t xml:space="preserve">The provisions of Clause 9 of the Gujarat SPA shall be incorporated into this </w:t>
      </w:r>
      <w:r w:rsidR="00175655" w:rsidRPr="009E2DFA">
        <w:t xml:space="preserve">Third </w:t>
      </w:r>
      <w:r w:rsidRPr="009E2DFA">
        <w:t xml:space="preserve">Amendment Agreement as if set out in full in this </w:t>
      </w:r>
      <w:r w:rsidR="00175655" w:rsidRPr="009E2DFA">
        <w:t xml:space="preserve">Third </w:t>
      </w:r>
      <w:r w:rsidRPr="009E2DFA">
        <w:t xml:space="preserve">Amendment Agreement and as if references in that </w:t>
      </w:r>
      <w:ins w:id="248" w:author="sushmit mishra" w:date="2018-08-20T17:38:00Z">
        <w:r w:rsidR="00024F01">
          <w:t>C</w:t>
        </w:r>
      </w:ins>
      <w:del w:id="249" w:author="sushmit mishra" w:date="2018-08-20T17:38:00Z">
        <w:r w:rsidRPr="009E2DFA" w:rsidDel="00024F01">
          <w:delText>c</w:delText>
        </w:r>
      </w:del>
      <w:r w:rsidRPr="009E2DFA">
        <w:t xml:space="preserve">lause to “this Agreement” are references to this </w:t>
      </w:r>
      <w:r w:rsidR="00175655" w:rsidRPr="009E2DFA">
        <w:t xml:space="preserve">Third </w:t>
      </w:r>
      <w:r w:rsidRPr="009E2DFA">
        <w:t>Amendment Agreement.</w:t>
      </w:r>
    </w:p>
    <w:p w14:paraId="5CEF5BD3" w14:textId="77777777" w:rsidR="00E5109D" w:rsidRPr="009E2DFA" w:rsidRDefault="00EF3DAB" w:rsidP="00E5109D">
      <w:pPr>
        <w:spacing w:after="160" w:line="259" w:lineRule="auto"/>
        <w:jc w:val="center"/>
        <w:rPr>
          <w:rFonts w:eastAsia="MS Mincho"/>
          <w:b/>
          <w:smallCaps/>
          <w:lang w:val="en-US"/>
        </w:rPr>
      </w:pPr>
      <w:r w:rsidRPr="009E2DFA">
        <w:rPr>
          <w:rFonts w:eastAsia="Times New Roman"/>
          <w:b/>
          <w:bCs/>
          <w:smallCaps/>
          <w:kern w:val="32"/>
          <w:lang w:val="en-US"/>
        </w:rPr>
        <w:br w:type="page"/>
      </w:r>
      <w:r w:rsidR="00E5109D" w:rsidRPr="009E2DFA">
        <w:rPr>
          <w:rFonts w:eastAsia="MS Mincho"/>
          <w:b/>
          <w:smallCaps/>
          <w:lang w:val="en-US"/>
        </w:rPr>
        <w:lastRenderedPageBreak/>
        <w:t>Annexure-</w:t>
      </w:r>
      <w:r w:rsidR="00513C53" w:rsidRPr="009E2DFA">
        <w:rPr>
          <w:rFonts w:eastAsia="MS Mincho"/>
          <w:b/>
          <w:smallCaps/>
          <w:lang w:val="en-US"/>
        </w:rPr>
        <w:t>I</w:t>
      </w:r>
    </w:p>
    <w:p w14:paraId="65A29A5F" w14:textId="77777777" w:rsidR="00E5109D" w:rsidRPr="009E2DFA" w:rsidRDefault="00E5109D" w:rsidP="00E5109D">
      <w:pPr>
        <w:pStyle w:val="Heading1"/>
        <w:rPr>
          <w:b/>
          <w:caps/>
        </w:rPr>
      </w:pPr>
      <w:bookmarkStart w:id="250" w:name="_Toc423112210"/>
      <w:bookmarkStart w:id="251" w:name="_Toc434256795"/>
      <w:bookmarkStart w:id="252" w:name="_Toc433234479"/>
      <w:bookmarkStart w:id="253" w:name="_Toc423112211"/>
      <w:r w:rsidRPr="009E2DFA">
        <w:rPr>
          <w:b/>
        </w:rPr>
        <w:t xml:space="preserve">Schedule 7 </w:t>
      </w:r>
      <w:bookmarkEnd w:id="250"/>
      <w:r w:rsidRPr="009E2DFA">
        <w:rPr>
          <w:b/>
        </w:rPr>
        <w:t>- Balance Sale Shares CP Fulfillment Notice Format</w:t>
      </w:r>
      <w:bookmarkEnd w:id="251"/>
      <w:bookmarkEnd w:id="252"/>
    </w:p>
    <w:p w14:paraId="2A091DDB" w14:textId="77777777" w:rsidR="00E5109D" w:rsidRPr="009E2DFA" w:rsidRDefault="00E5109D" w:rsidP="00E5109D">
      <w:pPr>
        <w:contextualSpacing/>
      </w:pPr>
    </w:p>
    <w:p w14:paraId="3ACB3140" w14:textId="77777777" w:rsidR="00E5109D" w:rsidRPr="009E2DFA" w:rsidRDefault="00E5109D" w:rsidP="00E5109D">
      <w:pPr>
        <w:contextualSpacing/>
      </w:pPr>
      <w:r w:rsidRPr="009E2DFA">
        <w:t>Date: [●] 201</w:t>
      </w:r>
      <w:r w:rsidR="00BD43FB" w:rsidRPr="009E2DFA">
        <w:t>8</w:t>
      </w:r>
    </w:p>
    <w:p w14:paraId="202D4429" w14:textId="77777777" w:rsidR="00E5109D" w:rsidRPr="009E2DFA" w:rsidRDefault="00E5109D" w:rsidP="00E5109D">
      <w:pPr>
        <w:contextualSpacing/>
      </w:pPr>
    </w:p>
    <w:p w14:paraId="039C9F8E" w14:textId="77777777" w:rsidR="00E5109D" w:rsidRPr="009E2DFA" w:rsidRDefault="00E5109D" w:rsidP="00E5109D">
      <w:pPr>
        <w:contextualSpacing/>
      </w:pPr>
      <w:r w:rsidRPr="009E2DFA">
        <w:t>Dear Sirs,</w:t>
      </w:r>
    </w:p>
    <w:p w14:paraId="2AA1C914" w14:textId="77777777" w:rsidR="00E5109D" w:rsidRPr="009E2DFA" w:rsidRDefault="00E5109D" w:rsidP="00E5109D">
      <w:pPr>
        <w:contextualSpacing/>
        <w:rPr>
          <w:lang w:val="fr-FR"/>
        </w:rPr>
      </w:pPr>
    </w:p>
    <w:p w14:paraId="1BABCA7A" w14:textId="77777777" w:rsidR="00E5109D" w:rsidRPr="009E2DFA" w:rsidRDefault="00E5109D" w:rsidP="00E5109D">
      <w:pPr>
        <w:contextualSpacing/>
        <w:jc w:val="center"/>
        <w:rPr>
          <w:b/>
          <w:lang w:val="fr-FR"/>
        </w:rPr>
      </w:pPr>
      <w:r w:rsidRPr="009E2DFA">
        <w:rPr>
          <w:b/>
          <w:lang w:val="fr-FR"/>
        </w:rPr>
        <w:t>Subject:</w:t>
      </w:r>
      <w:r w:rsidRPr="009E2DFA">
        <w:rPr>
          <w:b/>
          <w:lang w:val="fr-FR"/>
        </w:rPr>
        <w:tab/>
        <w:t>Balance Sale Shares CP Fulfillment Notice</w:t>
      </w:r>
    </w:p>
    <w:p w14:paraId="2883655E" w14:textId="77777777" w:rsidR="00E5109D" w:rsidRPr="009E2DFA" w:rsidRDefault="00E5109D" w:rsidP="00E5109D">
      <w:pPr>
        <w:contextualSpacing/>
        <w:rPr>
          <w:rFonts w:eastAsia="SimSun"/>
          <w:lang w:eastAsia="zh-CN" w:bidi="he-IL"/>
        </w:rPr>
      </w:pPr>
    </w:p>
    <w:p w14:paraId="53D47FB8" w14:textId="77777777" w:rsidR="00E5109D" w:rsidRPr="009E2DFA" w:rsidRDefault="00E5109D" w:rsidP="00E5109D">
      <w:pPr>
        <w:contextualSpacing/>
        <w:rPr>
          <w:rFonts w:eastAsia="SimSun"/>
          <w:lang w:eastAsia="zh-CN" w:bidi="he-IL"/>
        </w:rPr>
      </w:pPr>
      <w:r w:rsidRPr="009E2DFA">
        <w:rPr>
          <w:rFonts w:eastAsia="SimSun"/>
          <w:lang w:eastAsia="zh-CN" w:bidi="he-IL"/>
        </w:rPr>
        <w:t>We refer to the Share Purchase Agreement dated November 11,</w:t>
      </w:r>
      <w:r w:rsidR="009E7EAC" w:rsidRPr="009E2DFA">
        <w:rPr>
          <w:rFonts w:eastAsia="SimSun"/>
          <w:lang w:eastAsia="zh-CN" w:bidi="he-IL"/>
        </w:rPr>
        <w:t xml:space="preserve"> </w:t>
      </w:r>
      <w:r w:rsidRPr="009E2DFA">
        <w:rPr>
          <w:rFonts w:eastAsia="SimSun"/>
          <w:lang w:eastAsia="zh-CN" w:bidi="he-IL"/>
        </w:rPr>
        <w:t>2015 as amended by the Amendment Agreement</w:t>
      </w:r>
      <w:r w:rsidR="00283346" w:rsidRPr="009E2DFA">
        <w:rPr>
          <w:rFonts w:eastAsia="SimSun"/>
          <w:lang w:eastAsia="zh-CN" w:bidi="he-IL"/>
        </w:rPr>
        <w:t>s</w:t>
      </w:r>
      <w:r w:rsidRPr="009E2DFA">
        <w:rPr>
          <w:rFonts w:eastAsia="SimSun"/>
          <w:lang w:eastAsia="zh-CN" w:bidi="he-IL"/>
        </w:rPr>
        <w:t xml:space="preserve"> dated </w:t>
      </w:r>
      <w:r w:rsidRPr="009E2DFA">
        <w:rPr>
          <w:lang w:eastAsia="ja-JP"/>
        </w:rPr>
        <w:t>October 31, 2016</w:t>
      </w:r>
      <w:r w:rsidR="00283346" w:rsidRPr="009E2DFA">
        <w:rPr>
          <w:lang w:eastAsia="ja-JP"/>
        </w:rPr>
        <w:t>,</w:t>
      </w:r>
      <w:r w:rsidR="00283346" w:rsidRPr="009E2DFA">
        <w:t xml:space="preserve"> </w:t>
      </w:r>
      <w:r w:rsidR="00283346" w:rsidRPr="009E2DFA">
        <w:rPr>
          <w:rFonts w:eastAsia="Calibri"/>
          <w:bCs/>
          <w:iCs/>
        </w:rPr>
        <w:t>December 5, 2016</w:t>
      </w:r>
      <w:r w:rsidR="00283346" w:rsidRPr="009E2DFA">
        <w:t xml:space="preserve"> and [</w:t>
      </w:r>
      <w:r w:rsidR="003834EC" w:rsidRPr="009E2DFA">
        <w:rPr>
          <w:i/>
          <w:highlight w:val="yellow"/>
        </w:rPr>
        <w:t xml:space="preserve">the date of </w:t>
      </w:r>
      <w:r w:rsidR="008F65A3" w:rsidRPr="009E2DFA">
        <w:rPr>
          <w:i/>
          <w:highlight w:val="yellow"/>
        </w:rPr>
        <w:t>this third amendment agreement to be inserted</w:t>
      </w:r>
      <w:r w:rsidR="00283346" w:rsidRPr="009E2DFA">
        <w:t>]</w:t>
      </w:r>
      <w:r w:rsidR="00283346"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w:t>
      </w:r>
      <w:r w:rsidR="008F65A3" w:rsidRPr="009E2DFA">
        <w:rPr>
          <w:rFonts w:eastAsia="SimSun"/>
          <w:lang w:eastAsia="zh-CN" w:bidi="he-IL"/>
        </w:rPr>
        <w:t xml:space="preserve">Sindicatum </w:t>
      </w:r>
      <w:r w:rsidRPr="009E2DFA">
        <w:rPr>
          <w:rFonts w:eastAsia="SimSun"/>
          <w:lang w:eastAsia="zh-CN" w:bidi="he-IL"/>
        </w:rPr>
        <w:t>Solar Energy Gujarat Private Limited</w:t>
      </w:r>
      <w:r w:rsidR="008F65A3" w:rsidRPr="009E2DFA">
        <w:rPr>
          <w:rFonts w:eastAsia="SimSun"/>
          <w:lang w:eastAsia="zh-CN" w:bidi="he-IL"/>
        </w:rPr>
        <w:t xml:space="preserve"> </w:t>
      </w:r>
      <w:r w:rsidR="008F65A3" w:rsidRPr="009E2DFA">
        <w:t>(formerly AES Solar Energy Gujarat Private Limited</w:t>
      </w:r>
      <w:r w:rsidR="008F65A3" w:rsidRPr="009E2DFA">
        <w:rPr>
          <w:b/>
          <w:caps/>
        </w:rPr>
        <w:t>)</w:t>
      </w:r>
      <w:r w:rsidRPr="009E2DFA">
        <w:rPr>
          <w:rFonts w:eastAsia="SimSun"/>
          <w:lang w:eastAsia="zh-CN" w:bidi="he-IL"/>
        </w:rPr>
        <w:t xml:space="preserve"> (“</w:t>
      </w:r>
      <w:r w:rsidRPr="009E2DFA">
        <w:rPr>
          <w:rFonts w:eastAsia="SimSun"/>
          <w:b/>
          <w:lang w:eastAsia="zh-CN" w:bidi="he-IL"/>
        </w:rPr>
        <w:t>Company</w:t>
      </w:r>
      <w:r w:rsidRPr="009E2DFA">
        <w:rPr>
          <w:rFonts w:eastAsia="SimSun"/>
          <w:lang w:eastAsia="zh-CN" w:bidi="he-IL"/>
        </w:rPr>
        <w:t>”), AES Solar Energy Holdings Mauritius Private Limited, Silver Ridge Power B.V. (collectively, the “</w:t>
      </w:r>
      <w:r w:rsidRPr="009E2DFA">
        <w:rPr>
          <w:rFonts w:eastAsia="SimSun"/>
          <w:b/>
          <w:lang w:eastAsia="zh-CN" w:bidi="he-IL"/>
        </w:rPr>
        <w:t>Sellers</w:t>
      </w:r>
      <w:r w:rsidRPr="009E2DFA">
        <w:rPr>
          <w:rFonts w:eastAsia="SimSun"/>
          <w:lang w:eastAsia="zh-CN" w:bidi="he-IL"/>
        </w:rPr>
        <w:t>”), Sindicatum Captive Energy Singapore Pte. Limited</w:t>
      </w:r>
      <w:r w:rsidRPr="009E2DFA">
        <w:t xml:space="preserve"> (“</w:t>
      </w:r>
      <w:r w:rsidRPr="009E2DFA">
        <w:rPr>
          <w:b/>
        </w:rPr>
        <w:t>Acquirer</w:t>
      </w:r>
      <w:r w:rsidRPr="009E2DFA">
        <w:t>”) and Sindicatum Renewable Energy Company Pte. Limited (“</w:t>
      </w:r>
      <w:r w:rsidRPr="009E2DFA">
        <w:rPr>
          <w:b/>
        </w:rPr>
        <w:t>Acquirer Nominee</w:t>
      </w:r>
      <w:r w:rsidRPr="009E2DFA">
        <w:t>”)</w:t>
      </w:r>
      <w:r w:rsidRPr="009E2DFA">
        <w:rPr>
          <w:rFonts w:eastAsia="SimSun"/>
          <w:bCs/>
          <w:lang w:eastAsia="zh-CN" w:bidi="he-IL"/>
        </w:rPr>
        <w:t>.</w:t>
      </w:r>
    </w:p>
    <w:p w14:paraId="1A349501" w14:textId="77777777" w:rsidR="00E5109D" w:rsidRPr="009E2DFA" w:rsidRDefault="00E5109D" w:rsidP="00E5109D">
      <w:pPr>
        <w:contextualSpacing/>
        <w:rPr>
          <w:rFonts w:eastAsia="SimSun"/>
          <w:lang w:eastAsia="zh-CN" w:bidi="he-IL"/>
        </w:rPr>
      </w:pPr>
    </w:p>
    <w:p w14:paraId="6E451510" w14:textId="7AF12963" w:rsidR="00E5109D" w:rsidRPr="009E2DFA" w:rsidRDefault="00E5109D" w:rsidP="00E5109D">
      <w:pPr>
        <w:autoSpaceDE w:val="0"/>
        <w:autoSpaceDN w:val="0"/>
        <w:adjustRightInd w:val="0"/>
      </w:pPr>
      <w:commentRangeStart w:id="254"/>
      <w:r w:rsidRPr="009E2DFA">
        <w:t>Pursuant to Clause 3.5.2 of the Agreement, we the undersigned hereby confirm, declare and certify to each other that, as of the date hereof, each of the Balance Sale Shares Conditions Precedent specified in Clause 3.4.3 of the Agreement required to be fulfilled by us</w:t>
      </w:r>
      <w:ins w:id="255" w:author="DSNR" w:date="2018-08-22T12:10:00Z">
        <w:r w:rsidR="001B07A4">
          <w:t xml:space="preserve"> </w:t>
        </w:r>
      </w:ins>
      <w:ins w:id="256" w:author="DSNR" w:date="2018-08-22T12:11:00Z">
        <w:r w:rsidR="001B07A4">
          <w:t>ceases to be</w:t>
        </w:r>
      </w:ins>
      <w:ins w:id="257" w:author="DSNR" w:date="2018-08-22T12:10:00Z">
        <w:r w:rsidR="001B07A4">
          <w:t xml:space="preserve"> applicable and accordingly</w:t>
        </w:r>
      </w:ins>
      <w:ins w:id="258" w:author="DSNR" w:date="2018-08-22T12:12:00Z">
        <w:r w:rsidR="001B07A4">
          <w:t>,</w:t>
        </w:r>
      </w:ins>
      <w:ins w:id="259" w:author="DSNR" w:date="2018-08-22T12:10:00Z">
        <w:r w:rsidR="001B07A4">
          <w:t xml:space="preserve"> </w:t>
        </w:r>
      </w:ins>
      <w:ins w:id="260" w:author="DSNR" w:date="2018-08-22T12:12:00Z">
        <w:r w:rsidR="001B07A4">
          <w:t>has</w:t>
        </w:r>
      </w:ins>
      <w:ins w:id="261" w:author="DSNR" w:date="2018-08-22T12:10:00Z">
        <w:r w:rsidR="001B07A4">
          <w:t xml:space="preserve"> been deemed to be waived by the Sellers.</w:t>
        </w:r>
      </w:ins>
      <w:r w:rsidRPr="009E2DFA">
        <w:t xml:space="preserve"> </w:t>
      </w:r>
      <w:commentRangeEnd w:id="254"/>
      <w:r w:rsidR="001B07A4">
        <w:rPr>
          <w:rStyle w:val="CommentReference"/>
        </w:rPr>
        <w:commentReference w:id="254"/>
      </w:r>
      <w:ins w:id="262" w:author="DSNR" w:date="2018-08-22T12:13:00Z">
        <w:r w:rsidR="001B07A4" w:rsidRPr="009E2DFA" w:rsidDel="001B07A4">
          <w:t xml:space="preserve"> </w:t>
        </w:r>
      </w:ins>
      <w:del w:id="263" w:author="DSNR" w:date="2018-08-22T12:13:00Z">
        <w:r w:rsidRPr="009E2DFA" w:rsidDel="001B07A4">
          <w:delText xml:space="preserve">has been satisfied or waived by the other Party in accordance with the Agreement. Enclose please find documents evidencing such compliance. </w:delText>
        </w:r>
      </w:del>
    </w:p>
    <w:p w14:paraId="6B45EE83" w14:textId="77777777" w:rsidR="00E5109D" w:rsidRPr="009E2DFA" w:rsidRDefault="00E5109D">
      <w:pPr>
        <w:autoSpaceDE w:val="0"/>
        <w:autoSpaceDN w:val="0"/>
        <w:adjustRightInd w:val="0"/>
        <w:rPr>
          <w:rFonts w:eastAsia="SimSun"/>
          <w:lang w:eastAsia="zh-CN" w:bidi="he-IL"/>
        </w:rPr>
        <w:pPrChange w:id="264" w:author="DSNR" w:date="2018-08-22T12:13:00Z">
          <w:pPr>
            <w:contextualSpacing/>
          </w:pPr>
        </w:pPrChange>
      </w:pPr>
      <w:r w:rsidRPr="009E2DFA">
        <w:rPr>
          <w:rFonts w:eastAsia="SimSun"/>
          <w:lang w:eastAsia="zh-CN" w:bidi="he-IL"/>
        </w:rPr>
        <w:t>Capitalized words and expressions used in this letter but not defined herein shall have the same meaning as assigned to them in the Agreement.</w:t>
      </w:r>
    </w:p>
    <w:p w14:paraId="74DC0069" w14:textId="77777777" w:rsidR="00E5109D" w:rsidRPr="009E2DFA" w:rsidRDefault="00E5109D" w:rsidP="00E5109D">
      <w:pPr>
        <w:contextualSpacing/>
        <w:rPr>
          <w:rFonts w:eastAsia="SimSun"/>
          <w:lang w:eastAsia="zh-CN" w:bidi="he-IL"/>
        </w:rPr>
      </w:pPr>
    </w:p>
    <w:p w14:paraId="3708C0D8"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65DAEC51" w14:textId="77777777" w:rsidR="00E5109D" w:rsidRPr="009E2DFA" w:rsidRDefault="00E5109D" w:rsidP="00E5109D">
      <w:pPr>
        <w:contextualSpacing/>
        <w:rPr>
          <w:rFonts w:eastAsia="SimSun"/>
          <w:lang w:eastAsia="zh-CN" w:bidi="he-IL"/>
        </w:rPr>
      </w:pPr>
    </w:p>
    <w:p w14:paraId="1AA8D511" w14:textId="77777777" w:rsidR="00E5109D" w:rsidRPr="009E2DFA" w:rsidRDefault="00E5109D" w:rsidP="00E5109D">
      <w:pPr>
        <w:contextualSpacing/>
      </w:pPr>
      <w:r w:rsidRPr="009E2DFA">
        <w:rPr>
          <w:rFonts w:eastAsia="SimSun"/>
          <w:lang w:eastAsia="zh-CN" w:bidi="he-IL"/>
        </w:rPr>
        <w:t xml:space="preserve">For </w:t>
      </w:r>
      <w:r w:rsidR="00C92EF4" w:rsidRPr="009E2DFA">
        <w:rPr>
          <w:b/>
          <w:caps/>
        </w:rPr>
        <w:t>SINDICATUM</w:t>
      </w:r>
      <w:r w:rsidRPr="009E2DFA">
        <w:rPr>
          <w:b/>
          <w:caps/>
        </w:rPr>
        <w:t xml:space="preserve"> Solar Energy Gujarat Private Limited</w:t>
      </w:r>
    </w:p>
    <w:p w14:paraId="5A02A765" w14:textId="77777777" w:rsidR="00E5109D" w:rsidRPr="009E2DFA" w:rsidRDefault="00E5109D" w:rsidP="00E5109D">
      <w:pPr>
        <w:contextualSpacing/>
        <w:rPr>
          <w:rFonts w:eastAsia="SimSun"/>
          <w:lang w:eastAsia="zh-CN" w:bidi="he-IL"/>
        </w:rPr>
      </w:pPr>
    </w:p>
    <w:p w14:paraId="32DCACB4" w14:textId="77777777" w:rsidR="00E5109D" w:rsidRPr="009E2DFA" w:rsidRDefault="00E5109D" w:rsidP="00E5109D">
      <w:pPr>
        <w:contextualSpacing/>
        <w:rPr>
          <w:rFonts w:eastAsia="SimSun"/>
          <w:lang w:eastAsia="zh-CN" w:bidi="he-IL"/>
        </w:rPr>
      </w:pPr>
    </w:p>
    <w:p w14:paraId="56DA3527"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0C36091D"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10085F40"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2C3AD931" w14:textId="77777777" w:rsidR="00E5109D" w:rsidRPr="009E2DFA" w:rsidRDefault="00E5109D" w:rsidP="00E5109D"/>
    <w:p w14:paraId="68AAF674" w14:textId="77777777" w:rsidR="00E5109D" w:rsidRPr="009E2DFA" w:rsidRDefault="00E5109D" w:rsidP="00E5109D">
      <w:pPr>
        <w:rPr>
          <w:b/>
        </w:rPr>
      </w:pPr>
      <w:r w:rsidRPr="009E2DFA">
        <w:rPr>
          <w:rFonts w:eastAsia="SimSun"/>
          <w:b/>
          <w:bCs/>
          <w:lang w:eastAsia="zh-CN" w:bidi="he-IL"/>
        </w:rPr>
        <w:t xml:space="preserve">For </w:t>
      </w:r>
      <w:r w:rsidRPr="009E2DFA">
        <w:rPr>
          <w:rFonts w:eastAsia="SimSun"/>
          <w:b/>
          <w:caps/>
          <w:lang w:eastAsia="zh-CN" w:bidi="he-IL"/>
        </w:rPr>
        <w:t>Sindicatum Captive Energy Singapore Pte. Limited</w:t>
      </w:r>
    </w:p>
    <w:p w14:paraId="01BDAF30" w14:textId="77777777" w:rsidR="002E654F" w:rsidRPr="009E2DFA" w:rsidRDefault="002E654F" w:rsidP="00E5109D">
      <w:pPr>
        <w:contextualSpacing/>
        <w:rPr>
          <w:rFonts w:eastAsia="SimSun"/>
          <w:lang w:eastAsia="zh-CN" w:bidi="he-IL"/>
        </w:rPr>
      </w:pPr>
    </w:p>
    <w:p w14:paraId="64F67F41"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F7CD102"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526B15E3" w14:textId="77777777" w:rsidR="00E5109D" w:rsidRPr="009E2DFA" w:rsidRDefault="00E5109D" w:rsidP="00E5109D">
      <w:r w:rsidRPr="009E2DFA">
        <w:t>Authorised Signatory</w:t>
      </w:r>
    </w:p>
    <w:p w14:paraId="71338F56" w14:textId="77777777" w:rsidR="00E5109D" w:rsidRPr="009E2DFA" w:rsidRDefault="00E5109D" w:rsidP="00E5109D">
      <w:pPr>
        <w:rPr>
          <w:rFonts w:eastAsia="SimSun"/>
          <w:b/>
          <w:lang w:eastAsia="zh-CN" w:bidi="he-IL"/>
        </w:rPr>
      </w:pPr>
    </w:p>
    <w:p w14:paraId="620EC955" w14:textId="77777777" w:rsidR="00E5109D" w:rsidRPr="009E2DFA" w:rsidRDefault="00E5109D" w:rsidP="00E5109D">
      <w:pPr>
        <w:contextualSpacing/>
        <w:rPr>
          <w:b/>
        </w:rPr>
      </w:pPr>
      <w:r w:rsidRPr="009E2DFA">
        <w:rPr>
          <w:rFonts w:eastAsia="SimSun"/>
          <w:b/>
          <w:bCs/>
          <w:lang w:eastAsia="zh-CN" w:bidi="he-IL"/>
        </w:rPr>
        <w:t xml:space="preserve">For </w:t>
      </w:r>
      <w:r w:rsidRPr="009E2DFA">
        <w:rPr>
          <w:b/>
        </w:rPr>
        <w:t xml:space="preserve">SINDICATUM RENEWABLE ENERGY COMPANY PTE. LIMITED </w:t>
      </w:r>
    </w:p>
    <w:p w14:paraId="6C4E9BB7" w14:textId="77777777" w:rsidR="00E5109D" w:rsidRPr="009E2DFA" w:rsidRDefault="00E5109D" w:rsidP="00E5109D">
      <w:pPr>
        <w:rPr>
          <w:b/>
        </w:rPr>
      </w:pPr>
    </w:p>
    <w:p w14:paraId="1EB8B385"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2ECBA87E"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560BC5EF" w14:textId="77777777" w:rsidR="00E5109D" w:rsidRPr="009E2DFA" w:rsidRDefault="00E5109D" w:rsidP="00E5109D">
      <w:pPr>
        <w:rPr>
          <w:lang w:eastAsia="zh-CN" w:bidi="he-IL"/>
        </w:rPr>
      </w:pPr>
      <w:r w:rsidRPr="009E2DFA">
        <w:rPr>
          <w:lang w:eastAsia="zh-CN" w:bidi="he-IL"/>
        </w:rPr>
        <w:t>Authorised Signatory</w:t>
      </w:r>
      <w:r w:rsidRPr="009E2DFA">
        <w:rPr>
          <w:lang w:eastAsia="zh-CN" w:bidi="he-IL"/>
        </w:rPr>
        <w:tab/>
      </w:r>
    </w:p>
    <w:p w14:paraId="1CB54BB3" w14:textId="77777777" w:rsidR="00E5109D" w:rsidRPr="009E2DFA" w:rsidRDefault="00E5109D" w:rsidP="00E5109D">
      <w:pPr>
        <w:pStyle w:val="Heading1"/>
        <w:rPr>
          <w:rFonts w:eastAsia="SimSun"/>
          <w:b/>
        </w:rPr>
      </w:pPr>
      <w:r w:rsidRPr="009E2DFA">
        <w:rPr>
          <w:rFonts w:eastAsia="SimSun"/>
          <w:b/>
        </w:rPr>
        <w:br w:type="page"/>
      </w:r>
      <w:bookmarkStart w:id="265" w:name="_Toc434256796"/>
      <w:bookmarkStart w:id="266" w:name="_Toc433234480"/>
      <w:r w:rsidRPr="009E2DFA">
        <w:rPr>
          <w:rFonts w:eastAsia="SimSun"/>
          <w:b/>
        </w:rPr>
        <w:lastRenderedPageBreak/>
        <w:t>Annexure-</w:t>
      </w:r>
      <w:r w:rsidR="00513C53" w:rsidRPr="009E2DFA">
        <w:rPr>
          <w:rFonts w:eastAsia="MS Mincho"/>
          <w:b/>
          <w:smallCaps w:val="0"/>
          <w:lang w:val="en-US"/>
        </w:rPr>
        <w:t>I</w:t>
      </w:r>
      <w:r w:rsidRPr="009E2DFA">
        <w:rPr>
          <w:rFonts w:eastAsia="SimSun"/>
          <w:b/>
        </w:rPr>
        <w:t>I</w:t>
      </w:r>
    </w:p>
    <w:p w14:paraId="7225DEC0" w14:textId="77777777" w:rsidR="00E5109D" w:rsidRPr="009E2DFA" w:rsidRDefault="00E5109D" w:rsidP="00E5109D">
      <w:pPr>
        <w:pStyle w:val="Heading1"/>
        <w:rPr>
          <w:rFonts w:eastAsia="SimSun"/>
          <w:b/>
        </w:rPr>
      </w:pPr>
    </w:p>
    <w:p w14:paraId="31DF6BF4" w14:textId="77777777" w:rsidR="00E5109D" w:rsidRPr="009E2DFA" w:rsidRDefault="00E5109D" w:rsidP="00E5109D">
      <w:pPr>
        <w:pStyle w:val="Heading1"/>
        <w:rPr>
          <w:rFonts w:eastAsia="SimSun"/>
          <w:b/>
        </w:rPr>
      </w:pPr>
      <w:r w:rsidRPr="009E2DFA">
        <w:rPr>
          <w:rFonts w:eastAsia="SimSun"/>
          <w:b/>
        </w:rPr>
        <w:t>Schedule 8 – Acquirers’ Balance Sale Shares CP Fulfillment Notice Format</w:t>
      </w:r>
      <w:bookmarkEnd w:id="253"/>
      <w:bookmarkEnd w:id="265"/>
      <w:bookmarkEnd w:id="266"/>
    </w:p>
    <w:p w14:paraId="633D4163" w14:textId="77777777" w:rsidR="00E5109D" w:rsidRPr="009E2DFA" w:rsidRDefault="00E5109D" w:rsidP="00E5109D">
      <w:pPr>
        <w:contextualSpacing/>
        <w:jc w:val="center"/>
      </w:pPr>
    </w:p>
    <w:p w14:paraId="40025353" w14:textId="77777777" w:rsidR="00E5109D" w:rsidRPr="009E2DFA" w:rsidRDefault="00E5109D" w:rsidP="00E5109D">
      <w:pPr>
        <w:contextualSpacing/>
        <w:jc w:val="center"/>
      </w:pPr>
      <w:r w:rsidRPr="009E2DFA">
        <w:t>[</w:t>
      </w:r>
      <w:r w:rsidRPr="009E2DFA">
        <w:rPr>
          <w:i/>
        </w:rPr>
        <w:t>On the letter head of the Acquirer</w:t>
      </w:r>
      <w:r w:rsidRPr="009E2DFA">
        <w:t>]</w:t>
      </w:r>
    </w:p>
    <w:p w14:paraId="34436142" w14:textId="77777777" w:rsidR="00E5109D" w:rsidRPr="009E2DFA" w:rsidRDefault="00E5109D" w:rsidP="00E5109D">
      <w:pPr>
        <w:contextualSpacing/>
        <w:jc w:val="center"/>
      </w:pPr>
    </w:p>
    <w:p w14:paraId="17F6ED1B" w14:textId="77777777" w:rsidR="00E5109D" w:rsidRPr="009E2DFA" w:rsidRDefault="00E5109D" w:rsidP="00E5109D">
      <w:pPr>
        <w:contextualSpacing/>
      </w:pPr>
      <w:r w:rsidRPr="009E2DFA">
        <w:t>Date: [●] 201</w:t>
      </w:r>
      <w:r w:rsidR="00BD43FB" w:rsidRPr="009E2DFA">
        <w:t>8</w:t>
      </w:r>
    </w:p>
    <w:p w14:paraId="76F2ED43" w14:textId="77777777" w:rsidR="00E5109D" w:rsidRPr="009E2DFA" w:rsidRDefault="00E5109D" w:rsidP="00E5109D">
      <w:pPr>
        <w:contextualSpacing/>
      </w:pPr>
    </w:p>
    <w:p w14:paraId="608515FA" w14:textId="77777777" w:rsidR="00E5109D" w:rsidRPr="009E2DFA" w:rsidRDefault="00A743D8" w:rsidP="00E5109D">
      <w:pPr>
        <w:contextualSpacing/>
        <w:rPr>
          <w:rFonts w:eastAsia="SimSun"/>
          <w:lang w:eastAsia="zh-CN" w:bidi="he-IL"/>
        </w:rPr>
      </w:pPr>
      <w:r w:rsidRPr="009E2DFA">
        <w:rPr>
          <w:b/>
          <w:caps/>
        </w:rPr>
        <w:t>SINDICATUM</w:t>
      </w:r>
      <w:r w:rsidR="002E654F" w:rsidRPr="009E2DFA">
        <w:rPr>
          <w:b/>
          <w:caps/>
        </w:rPr>
        <w:t xml:space="preserve"> </w:t>
      </w:r>
      <w:r w:rsidR="00E5109D" w:rsidRPr="009E2DFA">
        <w:rPr>
          <w:b/>
          <w:caps/>
        </w:rPr>
        <w:t>Solar Energy Gujarat Private Limited</w:t>
      </w:r>
    </w:p>
    <w:p w14:paraId="6CA914B9" w14:textId="77777777" w:rsidR="00444D00" w:rsidRPr="009E2DFA" w:rsidRDefault="00444D00" w:rsidP="00444D00">
      <w:pPr>
        <w:autoSpaceDE w:val="0"/>
        <w:autoSpaceDN w:val="0"/>
        <w:adjustRightInd w:val="0"/>
        <w:rPr>
          <w:rFonts w:eastAsia="TimesNewRoman"/>
        </w:rPr>
      </w:pPr>
      <w:r w:rsidRPr="009E2DFA">
        <w:rPr>
          <w:bCs/>
        </w:rPr>
        <w:t>[●]</w:t>
      </w:r>
    </w:p>
    <w:p w14:paraId="2D8CF58B" w14:textId="77777777" w:rsidR="00E5109D" w:rsidRPr="009E2DFA" w:rsidRDefault="00E5109D" w:rsidP="00E5109D">
      <w:pPr>
        <w:contextualSpacing/>
        <w:rPr>
          <w:lang w:val="fr-FR"/>
        </w:rPr>
      </w:pPr>
    </w:p>
    <w:p w14:paraId="13B4A48C" w14:textId="77777777" w:rsidR="00E5109D" w:rsidRPr="009E2DFA" w:rsidRDefault="00E5109D" w:rsidP="00E5109D">
      <w:pPr>
        <w:contextualSpacing/>
      </w:pPr>
      <w:r w:rsidRPr="009E2DFA">
        <w:rPr>
          <w:b/>
          <w:bCs/>
          <w:caps/>
        </w:rPr>
        <w:t>AES Solar Energy Holdings (Mauritius) Private Limited</w:t>
      </w:r>
    </w:p>
    <w:p w14:paraId="14195A8A" w14:textId="77777777" w:rsidR="00E5109D" w:rsidRPr="009E2DFA" w:rsidRDefault="00E5109D" w:rsidP="00E5109D">
      <w:pPr>
        <w:autoSpaceDE w:val="0"/>
        <w:autoSpaceDN w:val="0"/>
        <w:adjustRightInd w:val="0"/>
        <w:rPr>
          <w:rFonts w:eastAsia="TimesNewRoman"/>
        </w:rPr>
      </w:pPr>
      <w:r w:rsidRPr="009E2DFA">
        <w:rPr>
          <w:bCs/>
        </w:rPr>
        <w:t>[●]</w:t>
      </w:r>
    </w:p>
    <w:p w14:paraId="2BB32525" w14:textId="77777777" w:rsidR="00E5109D" w:rsidRPr="009E2DFA" w:rsidRDefault="00E5109D" w:rsidP="00E5109D">
      <w:pPr>
        <w:contextualSpacing/>
        <w:rPr>
          <w:lang w:val="fr-FR"/>
        </w:rPr>
      </w:pPr>
    </w:p>
    <w:p w14:paraId="12A4BB16" w14:textId="77777777" w:rsidR="00E5109D" w:rsidRPr="009E2DFA" w:rsidRDefault="00E5109D" w:rsidP="00E5109D">
      <w:pPr>
        <w:contextualSpacing/>
        <w:jc w:val="center"/>
        <w:rPr>
          <w:b/>
          <w:lang w:val="fr-FR"/>
        </w:rPr>
      </w:pPr>
      <w:r w:rsidRPr="009E2DFA">
        <w:rPr>
          <w:b/>
          <w:lang w:val="fr-FR"/>
        </w:rPr>
        <w:t>Subject:</w:t>
      </w:r>
      <w:r w:rsidRPr="009E2DFA">
        <w:rPr>
          <w:b/>
          <w:lang w:val="fr-FR"/>
        </w:rPr>
        <w:tab/>
        <w:t>Acquirers’ Balance Sale Shares CP Fulfillment Notice</w:t>
      </w:r>
    </w:p>
    <w:p w14:paraId="54A9E8C6" w14:textId="77777777" w:rsidR="00E5109D" w:rsidRPr="009E2DFA" w:rsidRDefault="00E5109D" w:rsidP="00E5109D">
      <w:pPr>
        <w:contextualSpacing/>
        <w:rPr>
          <w:rFonts w:eastAsia="SimSun"/>
          <w:lang w:eastAsia="zh-CN" w:bidi="he-IL"/>
        </w:rPr>
      </w:pPr>
    </w:p>
    <w:p w14:paraId="1553CD19" w14:textId="77777777" w:rsidR="00E5109D" w:rsidRPr="009E2DFA" w:rsidRDefault="00A743D8" w:rsidP="00E5109D">
      <w:pPr>
        <w:contextualSpacing/>
        <w:rPr>
          <w:rFonts w:eastAsia="SimSun"/>
          <w:lang w:eastAsia="zh-CN" w:bidi="he-IL"/>
        </w:rPr>
      </w:pPr>
      <w:r w:rsidRPr="009E2DFA">
        <w:rPr>
          <w:rFonts w:eastAsia="SimSun"/>
          <w:lang w:eastAsia="zh-CN" w:bidi="he-IL"/>
        </w:rPr>
        <w:t xml:space="preserve">We refer to the Share Purchase Agreement dated November 11,2015 as amended by the Amendment Agreements dated </w:t>
      </w:r>
      <w:r w:rsidRPr="009E2DFA">
        <w:rPr>
          <w:lang w:eastAsia="ja-JP"/>
        </w:rPr>
        <w:t>October 31, 2016,</w:t>
      </w:r>
      <w:r w:rsidRPr="009E2DFA">
        <w:t xml:space="preserve"> </w:t>
      </w:r>
      <w:r w:rsidRPr="009E2DFA">
        <w:rPr>
          <w:rFonts w:eastAsia="Calibri"/>
          <w:bCs/>
          <w:iCs/>
        </w:rPr>
        <w:t>December 5, 2016</w:t>
      </w:r>
      <w:r w:rsidRPr="009E2DFA">
        <w:t xml:space="preserve"> and [</w:t>
      </w:r>
      <w:r w:rsidRPr="009E2DFA">
        <w:rPr>
          <w:i/>
          <w:highlight w:val="yellow"/>
        </w:rPr>
        <w:t>the date of this third amendment agreement to be inserted</w:t>
      </w:r>
      <w:r w:rsidRPr="009E2DFA">
        <w:t>]</w:t>
      </w:r>
      <w:r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Sindicatum Solar Energy Gujarat Private Limited </w:t>
      </w:r>
      <w:r w:rsidRPr="009E2DFA">
        <w:t>(formerly AES Solar Energy Gujarat Private Limited</w:t>
      </w:r>
      <w:r w:rsidRPr="009E2DFA">
        <w:rPr>
          <w:b/>
          <w:caps/>
        </w:rPr>
        <w:t>)</w:t>
      </w:r>
      <w:r w:rsidRPr="009E2DFA">
        <w:rPr>
          <w:rFonts w:eastAsia="SimSun"/>
          <w:lang w:eastAsia="zh-CN" w:bidi="he-IL"/>
        </w:rPr>
        <w:t xml:space="preserve"> </w:t>
      </w:r>
      <w:r w:rsidR="00E5109D" w:rsidRPr="009E2DFA">
        <w:rPr>
          <w:rFonts w:eastAsia="SimSun"/>
          <w:lang w:eastAsia="zh-CN" w:bidi="he-IL"/>
        </w:rPr>
        <w:t>(“</w:t>
      </w:r>
      <w:r w:rsidR="00E5109D" w:rsidRPr="009E2DFA">
        <w:rPr>
          <w:rFonts w:eastAsia="SimSun"/>
          <w:b/>
          <w:lang w:eastAsia="zh-CN" w:bidi="he-IL"/>
        </w:rPr>
        <w:t>Company</w:t>
      </w:r>
      <w:r w:rsidR="00E5109D" w:rsidRPr="009E2DFA">
        <w:rPr>
          <w:rFonts w:eastAsia="SimSun"/>
          <w:lang w:eastAsia="zh-CN" w:bidi="he-IL"/>
        </w:rPr>
        <w:t>”), AES Solar Energy Holdings Mauritius Private Limited, Silver Ridge Power B.V. (collectively, the “</w:t>
      </w:r>
      <w:r w:rsidR="00E5109D" w:rsidRPr="009E2DFA">
        <w:rPr>
          <w:rFonts w:eastAsia="SimSun"/>
          <w:b/>
          <w:lang w:eastAsia="zh-CN" w:bidi="he-IL"/>
        </w:rPr>
        <w:t>Sellers</w:t>
      </w:r>
      <w:r w:rsidR="00E5109D" w:rsidRPr="009E2DFA">
        <w:rPr>
          <w:rFonts w:eastAsia="SimSun"/>
          <w:lang w:eastAsia="zh-CN" w:bidi="he-IL"/>
        </w:rPr>
        <w:t>”), Sindicatum Captive Energy Singapore Pte. Limited</w:t>
      </w:r>
      <w:r w:rsidR="00E5109D" w:rsidRPr="009E2DFA">
        <w:t xml:space="preserve"> (“</w:t>
      </w:r>
      <w:r w:rsidR="00E5109D" w:rsidRPr="009E2DFA">
        <w:rPr>
          <w:b/>
        </w:rPr>
        <w:t>Acquirer</w:t>
      </w:r>
      <w:r w:rsidR="00E5109D" w:rsidRPr="009E2DFA">
        <w:t>”) and Sindicatum Renewable Energy Company Pte. Limited (“</w:t>
      </w:r>
      <w:r w:rsidR="00E5109D" w:rsidRPr="009E2DFA">
        <w:rPr>
          <w:b/>
        </w:rPr>
        <w:t>Acquirer Nominee</w:t>
      </w:r>
      <w:r w:rsidR="00E5109D" w:rsidRPr="009E2DFA">
        <w:t>”)</w:t>
      </w:r>
      <w:r w:rsidR="00E5109D" w:rsidRPr="009E2DFA">
        <w:rPr>
          <w:rFonts w:eastAsia="SimSun"/>
          <w:bCs/>
          <w:lang w:eastAsia="zh-CN" w:bidi="he-IL"/>
        </w:rPr>
        <w:t>.</w:t>
      </w:r>
    </w:p>
    <w:p w14:paraId="4AEFF167" w14:textId="77777777" w:rsidR="00E5109D" w:rsidRPr="009E2DFA" w:rsidRDefault="00E5109D" w:rsidP="00E5109D">
      <w:pPr>
        <w:contextualSpacing/>
        <w:rPr>
          <w:rFonts w:eastAsia="SimSun"/>
          <w:lang w:eastAsia="zh-CN" w:bidi="he-IL"/>
        </w:rPr>
      </w:pPr>
    </w:p>
    <w:p w14:paraId="720CD488" w14:textId="77777777" w:rsidR="00E5109D" w:rsidRPr="009E2DFA" w:rsidRDefault="00E5109D" w:rsidP="00E5109D">
      <w:pPr>
        <w:contextualSpacing/>
        <w:rPr>
          <w:rFonts w:eastAsia="SimSun"/>
          <w:lang w:eastAsia="zh-CN" w:bidi="he-IL"/>
        </w:rPr>
      </w:pPr>
      <w:r w:rsidRPr="009E2DFA">
        <w:rPr>
          <w:rFonts w:eastAsia="SimSun"/>
          <w:lang w:eastAsia="zh-CN" w:bidi="he-IL"/>
        </w:rPr>
        <w:t>Pursuant to Clause 3.5.2 of the Agreement, we the undersigned hereby confirm, declare and certify that, as of the date hereof:</w:t>
      </w:r>
    </w:p>
    <w:p w14:paraId="7142569F" w14:textId="77777777" w:rsidR="00E5109D" w:rsidRPr="009E2DFA" w:rsidRDefault="00E5109D" w:rsidP="00E5109D">
      <w:pPr>
        <w:contextualSpacing/>
        <w:rPr>
          <w:rFonts w:eastAsia="SimSun"/>
          <w:lang w:eastAsia="zh-CN" w:bidi="he-IL"/>
        </w:rPr>
      </w:pPr>
      <w:bookmarkStart w:id="267" w:name="_Toc423112212"/>
    </w:p>
    <w:p w14:paraId="1901FD49" w14:textId="77777777" w:rsidR="00E5109D" w:rsidRPr="009E2DFA" w:rsidRDefault="00E5109D" w:rsidP="00E5109D">
      <w:pPr>
        <w:numPr>
          <w:ilvl w:val="0"/>
          <w:numId w:val="34"/>
        </w:numPr>
        <w:spacing w:after="0"/>
        <w:ind w:left="567" w:hanging="567"/>
        <w:contextualSpacing/>
        <w:rPr>
          <w:rFonts w:eastAsia="SimSun"/>
          <w:lang w:eastAsia="zh-CN" w:bidi="he-IL"/>
        </w:rPr>
      </w:pPr>
      <w:r w:rsidRPr="009E2DFA">
        <w:rPr>
          <w:rFonts w:eastAsia="SimSun"/>
          <w:lang w:eastAsia="zh-CN" w:bidi="he-IL"/>
        </w:rPr>
        <w:t>There is no breach of any of the representations and warranties or obligations of the Acquirers under the Agreement.</w:t>
      </w:r>
    </w:p>
    <w:p w14:paraId="7C5EA62B" w14:textId="77777777" w:rsidR="00E5109D" w:rsidRPr="009E2DFA" w:rsidRDefault="00E5109D" w:rsidP="00E5109D">
      <w:pPr>
        <w:contextualSpacing/>
        <w:rPr>
          <w:rFonts w:eastAsia="SimSun"/>
          <w:lang w:eastAsia="zh-CN" w:bidi="he-IL"/>
        </w:rPr>
      </w:pPr>
    </w:p>
    <w:p w14:paraId="5619B8DB" w14:textId="77777777" w:rsidR="00E5109D" w:rsidRPr="009E2DFA" w:rsidRDefault="00E5109D" w:rsidP="00E5109D">
      <w:pPr>
        <w:contextualSpacing/>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33D57F81" w14:textId="77777777" w:rsidR="00E5109D" w:rsidRPr="009E2DFA" w:rsidRDefault="00E5109D" w:rsidP="00E5109D">
      <w:pPr>
        <w:contextualSpacing/>
        <w:rPr>
          <w:rFonts w:eastAsia="SimSun"/>
          <w:lang w:eastAsia="zh-CN" w:bidi="he-IL"/>
        </w:rPr>
      </w:pPr>
    </w:p>
    <w:p w14:paraId="20893874"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4B4783A5" w14:textId="77777777" w:rsidR="00E5109D" w:rsidRPr="009E2DFA" w:rsidRDefault="00E5109D" w:rsidP="00E5109D">
      <w:pPr>
        <w:contextualSpacing/>
        <w:rPr>
          <w:rFonts w:eastAsia="SimSun"/>
          <w:lang w:eastAsia="zh-CN" w:bidi="he-IL"/>
        </w:rPr>
      </w:pPr>
    </w:p>
    <w:p w14:paraId="1192320D"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For </w:t>
      </w:r>
      <w:r w:rsidRPr="009E2DFA">
        <w:rPr>
          <w:rFonts w:eastAsia="SimSun"/>
          <w:b/>
          <w:caps/>
          <w:lang w:eastAsia="zh-CN" w:bidi="he-IL"/>
        </w:rPr>
        <w:t>Sindicatum Captive Energy Singapore Pte. Limited</w:t>
      </w:r>
      <w:r w:rsidRPr="009E2DFA">
        <w:rPr>
          <w:rFonts w:eastAsia="SimSun"/>
          <w:lang w:eastAsia="zh-CN" w:bidi="he-IL"/>
        </w:rPr>
        <w:tab/>
      </w:r>
      <w:r w:rsidRPr="009E2DFA">
        <w:rPr>
          <w:rFonts w:eastAsia="SimSun"/>
          <w:lang w:eastAsia="zh-CN" w:bidi="he-IL"/>
        </w:rPr>
        <w:tab/>
      </w:r>
    </w:p>
    <w:p w14:paraId="3096DFC9" w14:textId="77777777" w:rsidR="00E5109D" w:rsidRPr="009E2DFA" w:rsidRDefault="00E5109D" w:rsidP="00E5109D">
      <w:pPr>
        <w:contextualSpacing/>
        <w:rPr>
          <w:rFonts w:eastAsia="SimSun"/>
          <w:lang w:eastAsia="zh-CN" w:bidi="he-IL"/>
        </w:rPr>
      </w:pPr>
    </w:p>
    <w:p w14:paraId="2713EB4D" w14:textId="77777777" w:rsidR="00E5109D" w:rsidRPr="009E2DFA" w:rsidRDefault="00E5109D" w:rsidP="00E5109D">
      <w:pPr>
        <w:contextualSpacing/>
        <w:rPr>
          <w:rFonts w:eastAsia="SimSun"/>
          <w:lang w:eastAsia="zh-CN" w:bidi="he-IL"/>
        </w:rPr>
      </w:pPr>
    </w:p>
    <w:p w14:paraId="4236B52D"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47D14EC6"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43C7CA16"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62A084C2" w14:textId="77777777" w:rsidR="00E5109D" w:rsidRPr="009E2DFA" w:rsidRDefault="00E5109D" w:rsidP="00E5109D">
      <w:pPr>
        <w:contextualSpacing/>
        <w:rPr>
          <w:rFonts w:eastAsia="SimSun"/>
          <w:lang w:eastAsia="zh-CN" w:bidi="he-IL"/>
        </w:rPr>
      </w:pPr>
    </w:p>
    <w:p w14:paraId="4311ED5A"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For </w:t>
      </w:r>
      <w:r w:rsidRPr="009E2DFA">
        <w:rPr>
          <w:rFonts w:eastAsia="SimSun"/>
          <w:b/>
          <w:caps/>
          <w:lang w:eastAsia="zh-CN" w:bidi="he-IL"/>
        </w:rPr>
        <w:t>Sindicatum Renewable Energy Company Pte. Limited</w:t>
      </w:r>
      <w:r w:rsidRPr="009E2DFA">
        <w:rPr>
          <w:rFonts w:eastAsia="SimSun"/>
          <w:lang w:eastAsia="zh-CN" w:bidi="he-IL"/>
        </w:rPr>
        <w:tab/>
      </w:r>
      <w:r w:rsidRPr="009E2DFA">
        <w:rPr>
          <w:rFonts w:eastAsia="SimSun"/>
          <w:lang w:eastAsia="zh-CN" w:bidi="he-IL"/>
        </w:rPr>
        <w:tab/>
      </w:r>
    </w:p>
    <w:p w14:paraId="21CB7E99" w14:textId="77777777" w:rsidR="00E5109D" w:rsidRPr="009E2DFA" w:rsidRDefault="00E5109D" w:rsidP="00E5109D">
      <w:pPr>
        <w:contextualSpacing/>
        <w:rPr>
          <w:rFonts w:eastAsia="SimSun"/>
          <w:lang w:eastAsia="zh-CN" w:bidi="he-IL"/>
        </w:rPr>
      </w:pPr>
    </w:p>
    <w:p w14:paraId="16C47273" w14:textId="77777777" w:rsidR="00E5109D" w:rsidRPr="009E2DFA" w:rsidRDefault="00E5109D" w:rsidP="00E5109D">
      <w:pPr>
        <w:contextualSpacing/>
        <w:rPr>
          <w:rFonts w:eastAsia="SimSun"/>
          <w:lang w:eastAsia="zh-CN" w:bidi="he-IL"/>
        </w:rPr>
      </w:pPr>
    </w:p>
    <w:p w14:paraId="09676878"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F1F6A08"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533395B6" w14:textId="77777777" w:rsidR="00E5109D" w:rsidRPr="009E2DFA" w:rsidRDefault="00E5109D" w:rsidP="00E5109D">
      <w:pPr>
        <w:rPr>
          <w:b/>
          <w:bCs/>
          <w:lang w:eastAsia="en-IN"/>
        </w:rPr>
      </w:pPr>
      <w:r w:rsidRPr="009E2DFA">
        <w:rPr>
          <w:rFonts w:eastAsia="SimSun"/>
          <w:lang w:eastAsia="zh-CN" w:bidi="he-IL"/>
        </w:rPr>
        <w:t>Authorised Signatory</w:t>
      </w:r>
    </w:p>
    <w:p w14:paraId="7D035B07" w14:textId="77777777" w:rsidR="00E5109D" w:rsidRPr="009E2DFA" w:rsidRDefault="00E5109D" w:rsidP="00E5109D">
      <w:pPr>
        <w:rPr>
          <w:b/>
          <w:bCs/>
          <w:lang w:eastAsia="en-IN"/>
        </w:rPr>
      </w:pPr>
    </w:p>
    <w:p w14:paraId="04C81BAD" w14:textId="77777777" w:rsidR="00E5109D" w:rsidRPr="009E2DFA" w:rsidRDefault="00E5109D" w:rsidP="00E5109D">
      <w:pPr>
        <w:rPr>
          <w:b/>
          <w:bCs/>
          <w:lang w:eastAsia="en-IN"/>
        </w:rPr>
      </w:pPr>
    </w:p>
    <w:p w14:paraId="0BDA6057" w14:textId="77777777" w:rsidR="00E5109D" w:rsidRPr="009E2DFA" w:rsidRDefault="00E5109D" w:rsidP="00E5109D">
      <w:pPr>
        <w:rPr>
          <w:b/>
          <w:bCs/>
          <w:lang w:eastAsia="en-IN"/>
        </w:rPr>
      </w:pPr>
    </w:p>
    <w:p w14:paraId="53AEAEB0" w14:textId="77777777" w:rsidR="00E5109D" w:rsidRPr="009E2DFA" w:rsidRDefault="00E5109D" w:rsidP="00E5109D">
      <w:pPr>
        <w:rPr>
          <w:b/>
          <w:bCs/>
          <w:lang w:eastAsia="en-IN"/>
        </w:rPr>
      </w:pPr>
      <w:r w:rsidRPr="009E2DFA">
        <w:rPr>
          <w:b/>
          <w:bCs/>
          <w:lang w:eastAsia="en-IN"/>
        </w:rPr>
        <w:t xml:space="preserve">Received and Accepted </w:t>
      </w:r>
      <w:r w:rsidRPr="009E2DFA">
        <w:rPr>
          <w:bCs/>
          <w:lang w:eastAsia="en-IN"/>
        </w:rPr>
        <w:t xml:space="preserve">on </w:t>
      </w:r>
      <w:r w:rsidRPr="009E2DFA">
        <w:t>[●] 201</w:t>
      </w:r>
      <w:r w:rsidR="00BD43FB" w:rsidRPr="009E2DFA">
        <w:t>8</w:t>
      </w:r>
    </w:p>
    <w:p w14:paraId="6F7081E8" w14:textId="77777777" w:rsidR="00E5109D" w:rsidRPr="009E2DFA" w:rsidRDefault="00E5109D" w:rsidP="00E5109D">
      <w:pPr>
        <w:contextualSpacing/>
        <w:rPr>
          <w:rFonts w:eastAsia="SimSun"/>
          <w:lang w:eastAsia="zh-CN" w:bidi="he-IL"/>
        </w:rPr>
      </w:pPr>
    </w:p>
    <w:p w14:paraId="4A3497AB" w14:textId="77777777" w:rsidR="00E5109D" w:rsidRPr="009E2DFA" w:rsidRDefault="00E5109D" w:rsidP="00E5109D">
      <w:pPr>
        <w:contextualSpacing/>
      </w:pPr>
      <w:r w:rsidRPr="009E2DFA">
        <w:rPr>
          <w:rFonts w:eastAsia="SimSun"/>
          <w:lang w:eastAsia="zh-CN" w:bidi="he-IL"/>
        </w:rPr>
        <w:t xml:space="preserve">For </w:t>
      </w:r>
      <w:r w:rsidR="007B18ED" w:rsidRPr="009E2DFA">
        <w:rPr>
          <w:b/>
          <w:caps/>
        </w:rPr>
        <w:t>SINDICATUM</w:t>
      </w:r>
      <w:r w:rsidRPr="009E2DFA">
        <w:rPr>
          <w:b/>
          <w:caps/>
        </w:rPr>
        <w:t xml:space="preserve"> Solar Energy Gujarat Private Limited</w:t>
      </w:r>
    </w:p>
    <w:p w14:paraId="5EAB54A9" w14:textId="77777777" w:rsidR="00E5109D" w:rsidRPr="009E2DFA" w:rsidRDefault="00E5109D" w:rsidP="00E5109D">
      <w:pPr>
        <w:contextualSpacing/>
        <w:rPr>
          <w:rFonts w:eastAsia="SimSun"/>
          <w:lang w:eastAsia="zh-CN" w:bidi="he-IL"/>
        </w:rPr>
      </w:pPr>
    </w:p>
    <w:p w14:paraId="6DDBB38E" w14:textId="77777777" w:rsidR="00E5109D" w:rsidRPr="009E2DFA" w:rsidRDefault="00E5109D" w:rsidP="00E5109D">
      <w:pPr>
        <w:contextualSpacing/>
        <w:rPr>
          <w:rFonts w:eastAsia="SimSun"/>
          <w:lang w:eastAsia="zh-CN" w:bidi="he-IL"/>
        </w:rPr>
      </w:pPr>
    </w:p>
    <w:p w14:paraId="20843876"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0B76D3AC"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68A327ED"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p>
    <w:p w14:paraId="563FA303" w14:textId="77777777" w:rsidR="00E5109D" w:rsidRPr="009E2DFA" w:rsidRDefault="00E5109D" w:rsidP="00E5109D">
      <w:pPr>
        <w:rPr>
          <w:rFonts w:eastAsia="SimSun"/>
          <w:lang w:eastAsia="zh-CN" w:bidi="he-IL"/>
        </w:rPr>
      </w:pPr>
    </w:p>
    <w:p w14:paraId="625D83DA" w14:textId="77777777" w:rsidR="00E5109D" w:rsidRPr="009E2DFA" w:rsidRDefault="00E5109D" w:rsidP="00E5109D">
      <w:pPr>
        <w:contextualSpacing/>
        <w:rPr>
          <w:b/>
          <w:bCs/>
          <w:caps/>
        </w:rPr>
      </w:pPr>
      <w:r w:rsidRPr="009E2DFA">
        <w:rPr>
          <w:rFonts w:eastAsia="SimSun"/>
          <w:lang w:eastAsia="zh-CN" w:bidi="he-IL"/>
        </w:rPr>
        <w:t xml:space="preserve">For </w:t>
      </w:r>
      <w:r w:rsidRPr="009E2DFA">
        <w:rPr>
          <w:b/>
          <w:bCs/>
          <w:caps/>
        </w:rPr>
        <w:t>AES Solar Energy Holdings Mauritius Private Limited</w:t>
      </w:r>
    </w:p>
    <w:p w14:paraId="38983343" w14:textId="77777777" w:rsidR="00E5109D" w:rsidRPr="009E2DFA" w:rsidRDefault="00E5109D" w:rsidP="00E5109D">
      <w:pPr>
        <w:contextualSpacing/>
      </w:pPr>
    </w:p>
    <w:p w14:paraId="41F36EDA" w14:textId="77777777" w:rsidR="00E5109D" w:rsidRPr="009E2DFA" w:rsidRDefault="00E5109D" w:rsidP="00E5109D">
      <w:pPr>
        <w:contextualSpacing/>
        <w:rPr>
          <w:rFonts w:eastAsia="SimSun"/>
          <w:lang w:eastAsia="zh-CN" w:bidi="he-IL"/>
        </w:rPr>
      </w:pPr>
    </w:p>
    <w:p w14:paraId="32F06F0C"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4CE0EEA2"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6C2F9D6F"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p>
    <w:p w14:paraId="79B78A55" w14:textId="77777777" w:rsidR="00E5109D" w:rsidRPr="009E2DFA" w:rsidRDefault="00E5109D" w:rsidP="00E5109D">
      <w:pPr>
        <w:contextualSpacing/>
        <w:rPr>
          <w:rFonts w:eastAsia="SimSun"/>
          <w:lang w:eastAsia="zh-CN" w:bidi="he-IL"/>
        </w:rPr>
      </w:pPr>
    </w:p>
    <w:p w14:paraId="1142C502" w14:textId="77777777" w:rsidR="00E5109D" w:rsidRPr="009E2DFA" w:rsidRDefault="00E5109D" w:rsidP="00E5109D">
      <w:pPr>
        <w:pStyle w:val="Heading1"/>
        <w:rPr>
          <w:rFonts w:eastAsia="SimSun"/>
          <w:b/>
        </w:rPr>
      </w:pPr>
      <w:r w:rsidRPr="009E2DFA">
        <w:rPr>
          <w:rFonts w:eastAsia="SimSun"/>
        </w:rPr>
        <w:br w:type="page"/>
      </w:r>
      <w:bookmarkStart w:id="268" w:name="_Toc434256797"/>
      <w:bookmarkStart w:id="269" w:name="_Toc433234481"/>
      <w:r w:rsidRPr="009E2DFA">
        <w:rPr>
          <w:rFonts w:eastAsia="SimSun"/>
          <w:b/>
        </w:rPr>
        <w:lastRenderedPageBreak/>
        <w:t>Annexure-</w:t>
      </w:r>
      <w:r w:rsidR="00680B08" w:rsidRPr="009E2DFA">
        <w:rPr>
          <w:rFonts w:eastAsia="MS Mincho"/>
          <w:b/>
          <w:smallCaps w:val="0"/>
          <w:lang w:val="en-US"/>
        </w:rPr>
        <w:t>I</w:t>
      </w:r>
      <w:r w:rsidRPr="009E2DFA">
        <w:rPr>
          <w:rFonts w:eastAsia="SimSun"/>
          <w:b/>
        </w:rPr>
        <w:t>II</w:t>
      </w:r>
    </w:p>
    <w:p w14:paraId="498CA761" w14:textId="77777777" w:rsidR="00E5109D" w:rsidRPr="009E2DFA" w:rsidRDefault="00E5109D" w:rsidP="00E5109D">
      <w:pPr>
        <w:pStyle w:val="Heading1"/>
        <w:rPr>
          <w:rFonts w:eastAsia="SimSun"/>
          <w:b/>
        </w:rPr>
      </w:pPr>
    </w:p>
    <w:p w14:paraId="33FE2348" w14:textId="77777777" w:rsidR="00E5109D" w:rsidRPr="009E2DFA" w:rsidRDefault="00E5109D" w:rsidP="00E5109D">
      <w:pPr>
        <w:pStyle w:val="Heading1"/>
        <w:rPr>
          <w:b/>
          <w:caps/>
        </w:rPr>
      </w:pPr>
      <w:r w:rsidRPr="009E2DFA">
        <w:rPr>
          <w:b/>
        </w:rPr>
        <w:t>Schedule 9 – Seller No. 1 Balance Sale Shares CP Fulfillment Notice Format</w:t>
      </w:r>
      <w:bookmarkEnd w:id="267"/>
      <w:bookmarkEnd w:id="268"/>
      <w:bookmarkEnd w:id="269"/>
    </w:p>
    <w:p w14:paraId="379C6257" w14:textId="77777777" w:rsidR="00E5109D" w:rsidRPr="009E2DFA" w:rsidRDefault="00E5109D" w:rsidP="00E5109D">
      <w:pPr>
        <w:contextualSpacing/>
      </w:pPr>
    </w:p>
    <w:p w14:paraId="05756DA3" w14:textId="77777777" w:rsidR="00E5109D" w:rsidRPr="009E2DFA" w:rsidRDefault="00E5109D" w:rsidP="00E5109D">
      <w:pPr>
        <w:contextualSpacing/>
      </w:pPr>
      <w:r w:rsidRPr="009E2DFA">
        <w:t>Date: [●] 201</w:t>
      </w:r>
      <w:r w:rsidR="00BD43FB" w:rsidRPr="009E2DFA">
        <w:t>8</w:t>
      </w:r>
    </w:p>
    <w:p w14:paraId="04FBCB61" w14:textId="77777777" w:rsidR="00E5109D" w:rsidRPr="009E2DFA" w:rsidRDefault="00E5109D" w:rsidP="00E5109D">
      <w:pPr>
        <w:contextualSpacing/>
      </w:pPr>
    </w:p>
    <w:p w14:paraId="4AB5EE74" w14:textId="77777777" w:rsidR="00E5109D" w:rsidRPr="009E2DFA" w:rsidRDefault="00E5109D" w:rsidP="00E5109D">
      <w:pPr>
        <w:contextualSpacing/>
        <w:rPr>
          <w:rFonts w:eastAsia="SimSun"/>
          <w:b/>
          <w:caps/>
          <w:lang w:eastAsia="zh-CN" w:bidi="he-IL"/>
        </w:rPr>
      </w:pPr>
      <w:r w:rsidRPr="009E2DFA">
        <w:rPr>
          <w:rFonts w:eastAsia="SimSun"/>
          <w:b/>
          <w:caps/>
          <w:lang w:eastAsia="zh-CN" w:bidi="he-IL"/>
        </w:rPr>
        <w:t>Sindicatum Captive Energy Singapore Pte. Limited</w:t>
      </w:r>
    </w:p>
    <w:p w14:paraId="4089A40B" w14:textId="77777777" w:rsidR="00E5109D" w:rsidRPr="009E2DFA" w:rsidRDefault="00E5109D" w:rsidP="00E5109D">
      <w:pPr>
        <w:contextualSpacing/>
      </w:pPr>
      <w:r w:rsidRPr="009E2DFA">
        <w:t>[</w:t>
      </w:r>
      <w:r w:rsidRPr="009E2DFA">
        <w:rPr>
          <w:i/>
        </w:rPr>
        <w:t>insert name and address of the Acquirer</w:t>
      </w:r>
      <w:r w:rsidRPr="009E2DFA">
        <w:t>]</w:t>
      </w:r>
    </w:p>
    <w:p w14:paraId="7B6713E8" w14:textId="77777777" w:rsidR="00E5109D" w:rsidRPr="009E2DFA" w:rsidRDefault="00E5109D" w:rsidP="00E5109D">
      <w:pPr>
        <w:contextualSpacing/>
        <w:rPr>
          <w:lang w:val="fr-FR"/>
        </w:rPr>
      </w:pPr>
    </w:p>
    <w:p w14:paraId="3C73AA49" w14:textId="77777777" w:rsidR="00E5109D" w:rsidRPr="009E2DFA" w:rsidRDefault="00E5109D" w:rsidP="00E5109D">
      <w:pPr>
        <w:contextualSpacing/>
        <w:rPr>
          <w:rFonts w:eastAsia="SimSun"/>
          <w:b/>
          <w:caps/>
          <w:lang w:eastAsia="zh-CN" w:bidi="he-IL"/>
        </w:rPr>
      </w:pPr>
      <w:r w:rsidRPr="009E2DFA">
        <w:rPr>
          <w:rFonts w:eastAsia="SimSun"/>
          <w:b/>
          <w:caps/>
          <w:lang w:eastAsia="zh-CN" w:bidi="he-IL"/>
        </w:rPr>
        <w:t>Sindicatum Renewable Energy Company Pte. Limited</w:t>
      </w:r>
    </w:p>
    <w:p w14:paraId="3C5887DD" w14:textId="77777777" w:rsidR="00E5109D" w:rsidRPr="009E2DFA" w:rsidRDefault="00E5109D" w:rsidP="00E5109D">
      <w:pPr>
        <w:contextualSpacing/>
      </w:pPr>
      <w:r w:rsidRPr="009E2DFA">
        <w:t>[</w:t>
      </w:r>
      <w:r w:rsidRPr="009E2DFA">
        <w:rPr>
          <w:i/>
        </w:rPr>
        <w:t>insert name and address of the Acquirer</w:t>
      </w:r>
      <w:r w:rsidRPr="009E2DFA">
        <w:t>]</w:t>
      </w:r>
    </w:p>
    <w:p w14:paraId="2B60FEDB" w14:textId="77777777" w:rsidR="00E5109D" w:rsidRPr="009E2DFA" w:rsidRDefault="00E5109D" w:rsidP="00E5109D">
      <w:pPr>
        <w:contextualSpacing/>
        <w:rPr>
          <w:lang w:val="fr-FR"/>
        </w:rPr>
      </w:pPr>
      <w:r w:rsidRPr="009E2DFA">
        <w:rPr>
          <w:rFonts w:eastAsia="SimSun"/>
          <w:lang w:eastAsia="zh-CN" w:bidi="he-IL"/>
        </w:rPr>
        <w:tab/>
      </w:r>
    </w:p>
    <w:p w14:paraId="431DDBAB" w14:textId="77777777" w:rsidR="00E5109D" w:rsidRPr="009E2DFA" w:rsidRDefault="00E5109D" w:rsidP="00E5109D">
      <w:pPr>
        <w:contextualSpacing/>
        <w:jc w:val="center"/>
        <w:rPr>
          <w:b/>
          <w:lang w:val="fr-FR"/>
        </w:rPr>
      </w:pPr>
      <w:r w:rsidRPr="009E2DFA">
        <w:rPr>
          <w:b/>
          <w:lang w:val="fr-FR"/>
        </w:rPr>
        <w:t>Subject:</w:t>
      </w:r>
      <w:r w:rsidRPr="009E2DFA">
        <w:rPr>
          <w:b/>
          <w:lang w:val="fr-FR"/>
        </w:rPr>
        <w:tab/>
        <w:t>Seller No. 1 Balance Sale Shares CP Fulfillment Notice</w:t>
      </w:r>
    </w:p>
    <w:p w14:paraId="6B810D3B" w14:textId="77777777" w:rsidR="00E5109D" w:rsidRPr="009E2DFA" w:rsidRDefault="00E5109D" w:rsidP="00E5109D">
      <w:pPr>
        <w:contextualSpacing/>
        <w:rPr>
          <w:rFonts w:eastAsia="SimSun"/>
          <w:lang w:eastAsia="zh-CN" w:bidi="he-IL"/>
        </w:rPr>
      </w:pPr>
    </w:p>
    <w:p w14:paraId="50E56FAB" w14:textId="77777777" w:rsidR="00E5109D" w:rsidRPr="009E2DFA" w:rsidRDefault="007B18ED" w:rsidP="00E5109D">
      <w:pPr>
        <w:contextualSpacing/>
        <w:rPr>
          <w:rFonts w:eastAsia="SimSun"/>
          <w:lang w:eastAsia="zh-CN" w:bidi="he-IL"/>
        </w:rPr>
      </w:pPr>
      <w:r w:rsidRPr="009E2DFA">
        <w:rPr>
          <w:rFonts w:eastAsia="SimSun"/>
          <w:lang w:eastAsia="zh-CN" w:bidi="he-IL"/>
        </w:rPr>
        <w:t xml:space="preserve">We refer to the Share Purchase Agreement dated November 11,2015 as amended by the Amendment Agreements dated </w:t>
      </w:r>
      <w:r w:rsidRPr="009E2DFA">
        <w:rPr>
          <w:lang w:eastAsia="ja-JP"/>
        </w:rPr>
        <w:t>October 31, 2016,</w:t>
      </w:r>
      <w:r w:rsidRPr="009E2DFA">
        <w:t xml:space="preserve"> </w:t>
      </w:r>
      <w:r w:rsidRPr="009E2DFA">
        <w:rPr>
          <w:rFonts w:eastAsia="Calibri"/>
          <w:bCs/>
          <w:iCs/>
        </w:rPr>
        <w:t>December 5, 2016</w:t>
      </w:r>
      <w:r w:rsidRPr="009E2DFA">
        <w:t xml:space="preserve"> and [</w:t>
      </w:r>
      <w:r w:rsidRPr="009E2DFA">
        <w:rPr>
          <w:i/>
          <w:highlight w:val="yellow"/>
        </w:rPr>
        <w:t>the date of this third amendment agreement to be inserted</w:t>
      </w:r>
      <w:r w:rsidRPr="009E2DFA">
        <w:t>]</w:t>
      </w:r>
      <w:r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Sindicatum Solar Energy Gujarat Private Limited </w:t>
      </w:r>
      <w:r w:rsidRPr="009E2DFA">
        <w:t>(formerly AES Solar Energy Gujarat Private Limited</w:t>
      </w:r>
      <w:r w:rsidRPr="009E2DFA">
        <w:rPr>
          <w:b/>
          <w:caps/>
        </w:rPr>
        <w:t>)</w:t>
      </w:r>
      <w:r w:rsidRPr="009E2DFA">
        <w:rPr>
          <w:rFonts w:eastAsia="SimSun"/>
          <w:lang w:eastAsia="zh-CN" w:bidi="he-IL"/>
        </w:rPr>
        <w:t xml:space="preserve"> `</w:t>
      </w:r>
      <w:r w:rsidR="00E5109D" w:rsidRPr="009E2DFA">
        <w:rPr>
          <w:rFonts w:eastAsia="SimSun"/>
          <w:lang w:eastAsia="zh-CN" w:bidi="he-IL"/>
        </w:rPr>
        <w:t>(“</w:t>
      </w:r>
      <w:r w:rsidR="00E5109D" w:rsidRPr="009E2DFA">
        <w:rPr>
          <w:rFonts w:eastAsia="SimSun"/>
          <w:b/>
          <w:lang w:eastAsia="zh-CN" w:bidi="he-IL"/>
        </w:rPr>
        <w:t>Company</w:t>
      </w:r>
      <w:r w:rsidR="00E5109D" w:rsidRPr="009E2DFA">
        <w:rPr>
          <w:rFonts w:eastAsia="SimSun"/>
          <w:lang w:eastAsia="zh-CN" w:bidi="he-IL"/>
        </w:rPr>
        <w:t>”),</w:t>
      </w:r>
      <w:r w:rsidR="002E654F" w:rsidRPr="009E2DFA">
        <w:rPr>
          <w:rFonts w:eastAsia="SimSun"/>
          <w:lang w:eastAsia="zh-CN" w:bidi="he-IL"/>
        </w:rPr>
        <w:t xml:space="preserve"> </w:t>
      </w:r>
      <w:r w:rsidR="00E5109D" w:rsidRPr="009E2DFA">
        <w:rPr>
          <w:rFonts w:eastAsia="SimSun"/>
          <w:lang w:eastAsia="zh-CN" w:bidi="he-IL"/>
        </w:rPr>
        <w:t>AES Solar Energy Holdings Mauritius Private Limited, Silver Ridge Power B.V. (collectively, the “</w:t>
      </w:r>
      <w:r w:rsidR="00E5109D" w:rsidRPr="009E2DFA">
        <w:rPr>
          <w:rFonts w:eastAsia="SimSun"/>
          <w:b/>
          <w:lang w:eastAsia="zh-CN" w:bidi="he-IL"/>
        </w:rPr>
        <w:t>Sellers</w:t>
      </w:r>
      <w:r w:rsidR="00E5109D" w:rsidRPr="009E2DFA">
        <w:rPr>
          <w:rFonts w:eastAsia="SimSun"/>
          <w:lang w:eastAsia="zh-CN" w:bidi="he-IL"/>
        </w:rPr>
        <w:t>”), Sindicatum Captive Energy Singapore Pte. Limited</w:t>
      </w:r>
      <w:r w:rsidR="00E5109D" w:rsidRPr="009E2DFA">
        <w:t xml:space="preserve"> (</w:t>
      </w:r>
      <w:r w:rsidR="00E5109D" w:rsidRPr="009E2DFA">
        <w:rPr>
          <w:b/>
        </w:rPr>
        <w:t>Acquirer</w:t>
      </w:r>
      <w:r w:rsidR="00E5109D" w:rsidRPr="009E2DFA">
        <w:t>”) and Sindicatum Renewable Energy Company Pte. Limited (“</w:t>
      </w:r>
      <w:r w:rsidR="00E5109D" w:rsidRPr="009E2DFA">
        <w:rPr>
          <w:b/>
        </w:rPr>
        <w:t>Acquirer Nominee</w:t>
      </w:r>
      <w:r w:rsidR="00E5109D" w:rsidRPr="009E2DFA">
        <w:t>”)</w:t>
      </w:r>
      <w:r w:rsidR="00E5109D" w:rsidRPr="009E2DFA">
        <w:rPr>
          <w:rFonts w:eastAsia="SimSun"/>
          <w:bCs/>
          <w:lang w:eastAsia="zh-CN" w:bidi="he-IL"/>
        </w:rPr>
        <w:t>.</w:t>
      </w:r>
    </w:p>
    <w:p w14:paraId="0CF9C7DE" w14:textId="77777777" w:rsidR="00E5109D" w:rsidRPr="009E2DFA" w:rsidRDefault="00E5109D" w:rsidP="00E5109D">
      <w:pPr>
        <w:contextualSpacing/>
        <w:rPr>
          <w:rFonts w:eastAsia="SimSun"/>
          <w:lang w:eastAsia="zh-CN" w:bidi="he-IL"/>
        </w:rPr>
      </w:pPr>
    </w:p>
    <w:p w14:paraId="657553D5" w14:textId="77777777" w:rsidR="00E5109D" w:rsidRPr="009E2DFA" w:rsidRDefault="00E5109D" w:rsidP="00E5109D">
      <w:pPr>
        <w:contextualSpacing/>
        <w:rPr>
          <w:rFonts w:eastAsia="SimSun"/>
          <w:lang w:eastAsia="zh-CN" w:bidi="he-IL"/>
        </w:rPr>
      </w:pPr>
      <w:r w:rsidRPr="009E2DFA">
        <w:rPr>
          <w:rFonts w:eastAsia="SimSun"/>
          <w:lang w:eastAsia="zh-CN" w:bidi="he-IL"/>
        </w:rPr>
        <w:t>Pursuant to Clause 3.5.2, we the undersigned hereby confirm, declare and certify that, as of the date hereof:</w:t>
      </w:r>
    </w:p>
    <w:p w14:paraId="611DF775" w14:textId="77777777" w:rsidR="00E5109D" w:rsidRPr="009E2DFA" w:rsidRDefault="00E5109D" w:rsidP="00E5109D">
      <w:pPr>
        <w:contextualSpacing/>
        <w:rPr>
          <w:rFonts w:eastAsia="SimSun"/>
          <w:lang w:eastAsia="zh-CN" w:bidi="he-IL"/>
        </w:rPr>
      </w:pPr>
    </w:p>
    <w:p w14:paraId="55AB1E9E" w14:textId="77777777" w:rsidR="00E5109D" w:rsidRPr="009E2DFA" w:rsidRDefault="00E5109D" w:rsidP="00E5109D">
      <w:pPr>
        <w:numPr>
          <w:ilvl w:val="0"/>
          <w:numId w:val="35"/>
        </w:numPr>
        <w:autoSpaceDE w:val="0"/>
        <w:autoSpaceDN w:val="0"/>
        <w:adjustRightInd w:val="0"/>
        <w:spacing w:after="0"/>
        <w:ind w:left="567" w:hanging="567"/>
      </w:pPr>
      <w:r w:rsidRPr="009E2DFA">
        <w:rPr>
          <w:rFonts w:eastAsia="TimesNewRoman"/>
        </w:rPr>
        <w:t>There</w:t>
      </w:r>
      <w:r w:rsidRPr="009E2DFA">
        <w:t xml:space="preserve"> is no breach of the Balance Sale Shares Title Warranties. </w:t>
      </w:r>
    </w:p>
    <w:p w14:paraId="20C26872" w14:textId="77777777" w:rsidR="00E5109D" w:rsidRPr="009E2DFA" w:rsidRDefault="00E5109D" w:rsidP="00E5109D">
      <w:pPr>
        <w:autoSpaceDE w:val="0"/>
        <w:autoSpaceDN w:val="0"/>
        <w:adjustRightInd w:val="0"/>
        <w:spacing w:after="0"/>
        <w:ind w:left="567"/>
      </w:pPr>
    </w:p>
    <w:p w14:paraId="5D2D971B" w14:textId="77777777" w:rsidR="00E5109D" w:rsidRPr="009E2DFA" w:rsidRDefault="00E5109D" w:rsidP="00E5109D">
      <w:pPr>
        <w:numPr>
          <w:ilvl w:val="0"/>
          <w:numId w:val="35"/>
        </w:numPr>
        <w:autoSpaceDE w:val="0"/>
        <w:autoSpaceDN w:val="0"/>
        <w:adjustRightInd w:val="0"/>
        <w:spacing w:after="0"/>
        <w:ind w:left="567" w:hanging="567"/>
      </w:pPr>
      <w:r w:rsidRPr="009E2DFA">
        <w:t xml:space="preserve">The Seller </w:t>
      </w:r>
      <w:r w:rsidRPr="00B53635">
        <w:rPr>
          <w:highlight w:val="green"/>
          <w:rPrChange w:id="270" w:author="sushmit mishra" w:date="2018-08-20T19:39:00Z">
            <w:rPr/>
          </w:rPrChange>
        </w:rPr>
        <w:t>No. 1 Balance Sale Shares Conditions Precedent specified in Clause 3.4.1(b) and Clause 3.4.1(c) of the Agreement required to be fulfilled by Seller No.1 have been satisfied. Enclosed p</w:t>
      </w:r>
      <w:r w:rsidRPr="009E2DFA">
        <w:t>lease find documents evidencing such compliance.</w:t>
      </w:r>
    </w:p>
    <w:p w14:paraId="390AE1C4" w14:textId="77777777" w:rsidR="00E5109D" w:rsidRPr="009E2DFA" w:rsidRDefault="00E5109D" w:rsidP="00E5109D">
      <w:pPr>
        <w:contextualSpacing/>
        <w:rPr>
          <w:rFonts w:eastAsia="SimSun"/>
          <w:lang w:eastAsia="zh-CN" w:bidi="he-IL"/>
        </w:rPr>
      </w:pPr>
    </w:p>
    <w:p w14:paraId="7183F8D0" w14:textId="77777777" w:rsidR="00E5109D" w:rsidRPr="009E2DFA" w:rsidRDefault="00E5109D" w:rsidP="00E5109D">
      <w:pPr>
        <w:contextualSpacing/>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6EED30E1" w14:textId="77777777" w:rsidR="00E5109D" w:rsidRPr="009E2DFA" w:rsidRDefault="00E5109D" w:rsidP="00E5109D">
      <w:pPr>
        <w:contextualSpacing/>
        <w:rPr>
          <w:rFonts w:eastAsia="SimSun"/>
          <w:lang w:eastAsia="zh-CN" w:bidi="he-IL"/>
        </w:rPr>
      </w:pPr>
    </w:p>
    <w:p w14:paraId="1C79288B"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6F151943" w14:textId="77777777" w:rsidR="00E5109D" w:rsidRPr="009E2DFA" w:rsidRDefault="00E5109D" w:rsidP="00E5109D">
      <w:pPr>
        <w:contextualSpacing/>
        <w:rPr>
          <w:rFonts w:eastAsia="SimSun"/>
          <w:lang w:eastAsia="zh-CN" w:bidi="he-IL"/>
        </w:rPr>
      </w:pPr>
    </w:p>
    <w:p w14:paraId="17770518" w14:textId="77777777" w:rsidR="00E5109D" w:rsidRPr="009E2DFA" w:rsidRDefault="00E5109D" w:rsidP="00E5109D">
      <w:pPr>
        <w:contextualSpacing/>
      </w:pPr>
      <w:r w:rsidRPr="009E2DFA">
        <w:rPr>
          <w:rFonts w:eastAsia="SimSun"/>
          <w:lang w:eastAsia="zh-CN" w:bidi="he-IL"/>
        </w:rPr>
        <w:t xml:space="preserve">For </w:t>
      </w:r>
      <w:r w:rsidRPr="009E2DFA">
        <w:rPr>
          <w:b/>
          <w:bCs/>
          <w:caps/>
        </w:rPr>
        <w:t>AES Solar Energy Holdings Mauritius Private Limited</w:t>
      </w:r>
    </w:p>
    <w:p w14:paraId="4C0B36F8" w14:textId="77777777" w:rsidR="00E5109D" w:rsidRPr="009E2DFA" w:rsidRDefault="00E5109D" w:rsidP="00E5109D">
      <w:pPr>
        <w:contextualSpacing/>
      </w:pPr>
    </w:p>
    <w:p w14:paraId="6548AC59" w14:textId="77777777" w:rsidR="00E5109D" w:rsidRPr="009E2DFA" w:rsidRDefault="00E5109D" w:rsidP="00E5109D">
      <w:pPr>
        <w:contextualSpacing/>
        <w:rPr>
          <w:rFonts w:eastAsia="SimSun"/>
          <w:lang w:eastAsia="zh-CN" w:bidi="he-IL"/>
        </w:rPr>
      </w:pPr>
    </w:p>
    <w:p w14:paraId="3008AD85"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7F5A354"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0587A975"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p>
    <w:p w14:paraId="407C9C1C" w14:textId="77777777" w:rsidR="00E5109D" w:rsidRPr="009E2DFA" w:rsidRDefault="00E5109D" w:rsidP="00E5109D">
      <w:pPr>
        <w:contextualSpacing/>
        <w:rPr>
          <w:rFonts w:eastAsia="SimSun"/>
          <w:lang w:eastAsia="zh-CN" w:bidi="he-IL"/>
        </w:rPr>
      </w:pPr>
    </w:p>
    <w:p w14:paraId="077DB744" w14:textId="77777777" w:rsidR="00E5109D" w:rsidRPr="009E2DFA" w:rsidRDefault="00E5109D" w:rsidP="00E5109D">
      <w:pPr>
        <w:rPr>
          <w:b/>
          <w:bCs/>
          <w:lang w:eastAsia="en-IN"/>
        </w:rPr>
      </w:pPr>
    </w:p>
    <w:p w14:paraId="7CEC5E0D" w14:textId="77777777" w:rsidR="00E5109D" w:rsidRPr="009E2DFA" w:rsidRDefault="00E5109D" w:rsidP="00E5109D">
      <w:pPr>
        <w:rPr>
          <w:b/>
          <w:bCs/>
          <w:lang w:eastAsia="en-IN"/>
        </w:rPr>
      </w:pPr>
      <w:r w:rsidRPr="009E2DFA">
        <w:rPr>
          <w:b/>
          <w:bCs/>
          <w:lang w:eastAsia="en-IN"/>
        </w:rPr>
        <w:t xml:space="preserve">Received and Accepted </w:t>
      </w:r>
      <w:r w:rsidRPr="009E2DFA">
        <w:rPr>
          <w:bCs/>
          <w:lang w:eastAsia="en-IN"/>
        </w:rPr>
        <w:t xml:space="preserve">on </w:t>
      </w:r>
      <w:r w:rsidRPr="009E2DFA">
        <w:t>[●] 201</w:t>
      </w:r>
      <w:r w:rsidR="00BD43FB" w:rsidRPr="009E2DFA">
        <w:t>8</w:t>
      </w:r>
    </w:p>
    <w:p w14:paraId="12E11B53" w14:textId="77777777" w:rsidR="00E5109D" w:rsidRPr="009E2DFA" w:rsidRDefault="00E5109D" w:rsidP="00E5109D">
      <w:pPr>
        <w:contextualSpacing/>
        <w:rPr>
          <w:rFonts w:eastAsia="SimSun"/>
          <w:lang w:eastAsia="zh-CN" w:bidi="he-IL"/>
        </w:rPr>
      </w:pPr>
    </w:p>
    <w:p w14:paraId="60E209B4" w14:textId="77777777" w:rsidR="00E5109D" w:rsidRPr="009E2DFA" w:rsidRDefault="00E5109D" w:rsidP="00E5109D">
      <w:pPr>
        <w:contextualSpacing/>
      </w:pPr>
      <w:r w:rsidRPr="009E2DFA">
        <w:rPr>
          <w:rFonts w:eastAsia="SimSun"/>
          <w:lang w:eastAsia="zh-CN" w:bidi="he-IL"/>
        </w:rPr>
        <w:t xml:space="preserve">For </w:t>
      </w:r>
      <w:r w:rsidRPr="009E2DFA">
        <w:rPr>
          <w:rFonts w:eastAsia="SimSun"/>
          <w:b/>
          <w:caps/>
          <w:lang w:eastAsia="zh-CN" w:bidi="he-IL"/>
        </w:rPr>
        <w:t>Sindicatum Captive Energy Singapore Pte. Limited</w:t>
      </w:r>
    </w:p>
    <w:p w14:paraId="5A9B3454" w14:textId="77777777" w:rsidR="00E5109D" w:rsidRPr="009E2DFA" w:rsidRDefault="00E5109D" w:rsidP="00E5109D">
      <w:pPr>
        <w:rPr>
          <w:b/>
          <w:bCs/>
          <w:lang w:eastAsia="en-IN"/>
        </w:rPr>
      </w:pPr>
    </w:p>
    <w:p w14:paraId="0F33509D"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3EA83F32" w14:textId="77777777" w:rsidR="00E5109D" w:rsidRPr="009E2DFA" w:rsidRDefault="00E5109D" w:rsidP="00E5109D">
      <w:pPr>
        <w:contextualSpacing/>
        <w:rPr>
          <w:rFonts w:eastAsia="SimSun"/>
          <w:lang w:eastAsia="zh-CN" w:bidi="he-IL"/>
        </w:rPr>
      </w:pPr>
      <w:r w:rsidRPr="009E2DFA">
        <w:rPr>
          <w:rFonts w:eastAsia="SimSun"/>
          <w:lang w:eastAsia="zh-CN" w:bidi="he-IL"/>
        </w:rPr>
        <w:lastRenderedPageBreak/>
        <w:t xml:space="preserve">Mr. </w:t>
      </w:r>
      <w:r w:rsidRPr="009E2DFA">
        <w:t>[●]</w:t>
      </w:r>
    </w:p>
    <w:p w14:paraId="578D48CA" w14:textId="77777777" w:rsidR="00E5109D" w:rsidRPr="009E2DFA" w:rsidRDefault="00E5109D" w:rsidP="00E5109D">
      <w:pPr>
        <w:rPr>
          <w:rFonts w:eastAsia="SimSun"/>
          <w:lang w:eastAsia="zh-CN" w:bidi="he-IL"/>
        </w:rPr>
      </w:pPr>
      <w:r w:rsidRPr="009E2DFA">
        <w:rPr>
          <w:rFonts w:eastAsia="SimSun"/>
          <w:lang w:eastAsia="zh-CN" w:bidi="he-IL"/>
        </w:rPr>
        <w:t>Authorised Signatory</w:t>
      </w:r>
    </w:p>
    <w:p w14:paraId="622E4F3D" w14:textId="77777777" w:rsidR="00E5109D" w:rsidRPr="009E2DFA" w:rsidRDefault="00E5109D" w:rsidP="00E5109D">
      <w:pPr>
        <w:contextualSpacing/>
        <w:rPr>
          <w:rFonts w:eastAsia="SimSun"/>
          <w:lang w:eastAsia="zh-CN" w:bidi="he-IL"/>
        </w:rPr>
      </w:pPr>
    </w:p>
    <w:p w14:paraId="25A2B98B" w14:textId="77777777" w:rsidR="00E5109D" w:rsidRPr="009E2DFA" w:rsidRDefault="00E5109D" w:rsidP="00E5109D">
      <w:pPr>
        <w:contextualSpacing/>
        <w:rPr>
          <w:rFonts w:eastAsia="SimSun"/>
          <w:lang w:eastAsia="zh-CN" w:bidi="he-IL"/>
        </w:rPr>
      </w:pPr>
    </w:p>
    <w:p w14:paraId="6EB4CFED" w14:textId="77777777" w:rsidR="00E5109D" w:rsidRPr="009E2DFA" w:rsidRDefault="00E5109D" w:rsidP="00E5109D">
      <w:pPr>
        <w:contextualSpacing/>
      </w:pPr>
      <w:r w:rsidRPr="009E2DFA">
        <w:rPr>
          <w:rFonts w:eastAsia="SimSun"/>
          <w:lang w:eastAsia="zh-CN" w:bidi="he-IL"/>
        </w:rPr>
        <w:t xml:space="preserve">For </w:t>
      </w:r>
      <w:r w:rsidRPr="009E2DFA">
        <w:rPr>
          <w:rFonts w:eastAsia="SimSun"/>
          <w:b/>
          <w:caps/>
          <w:lang w:eastAsia="zh-CN" w:bidi="he-IL"/>
        </w:rPr>
        <w:t>Sindicatum Renewable Energy Company Pte. Limited</w:t>
      </w:r>
    </w:p>
    <w:p w14:paraId="2999AD69" w14:textId="77777777" w:rsidR="00E5109D" w:rsidRPr="009E2DFA" w:rsidRDefault="00E5109D" w:rsidP="00E5109D">
      <w:pPr>
        <w:rPr>
          <w:b/>
          <w:bCs/>
          <w:lang w:eastAsia="en-IN"/>
        </w:rPr>
      </w:pPr>
    </w:p>
    <w:p w14:paraId="079E67CB"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630097A2"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28C6073B" w14:textId="77777777" w:rsidR="00E5109D" w:rsidRPr="009E2DFA" w:rsidRDefault="00E5109D" w:rsidP="00E5109D">
      <w:pPr>
        <w:rPr>
          <w:rFonts w:eastAsia="SimSun"/>
          <w:lang w:eastAsia="zh-CN" w:bidi="he-IL"/>
        </w:rPr>
      </w:pPr>
      <w:r w:rsidRPr="009E2DFA">
        <w:rPr>
          <w:rFonts w:eastAsia="SimSun"/>
          <w:lang w:eastAsia="zh-CN" w:bidi="he-IL"/>
        </w:rPr>
        <w:t>Authorised Signatory</w:t>
      </w:r>
    </w:p>
    <w:p w14:paraId="5010330E" w14:textId="77777777" w:rsidR="00E5109D" w:rsidRPr="009E2DFA" w:rsidRDefault="00E5109D" w:rsidP="00E5109D">
      <w:pPr>
        <w:spacing w:after="160" w:line="259" w:lineRule="auto"/>
        <w:jc w:val="left"/>
        <w:rPr>
          <w:rFonts w:eastAsia="MS Mincho"/>
          <w:b/>
          <w:lang w:val="en-US"/>
        </w:rPr>
      </w:pPr>
      <w:r w:rsidRPr="009E2DFA">
        <w:rPr>
          <w:rFonts w:eastAsia="MS Mincho"/>
          <w:b/>
          <w:lang w:val="en-US"/>
        </w:rPr>
        <w:br w:type="page"/>
      </w:r>
    </w:p>
    <w:p w14:paraId="18838B03" w14:textId="77777777" w:rsidR="00E0208D" w:rsidRPr="009E2DFA" w:rsidRDefault="00E0208D">
      <w:pPr>
        <w:spacing w:after="160" w:line="259" w:lineRule="auto"/>
        <w:jc w:val="left"/>
        <w:rPr>
          <w:rFonts w:eastAsia="Times New Roman"/>
          <w:b/>
          <w:bCs/>
          <w:smallCaps/>
          <w:kern w:val="32"/>
          <w:lang w:val="en-US"/>
        </w:rPr>
      </w:pPr>
    </w:p>
    <w:p w14:paraId="0978AD49" w14:textId="77777777" w:rsidR="00F313FB" w:rsidRPr="009E2DFA" w:rsidRDefault="00EF3DAB" w:rsidP="00F313FB">
      <w:pPr>
        <w:spacing w:after="0"/>
        <w:rPr>
          <w:rFonts w:eastAsia="MS Mincho"/>
          <w:lang w:val="en-US"/>
        </w:rPr>
      </w:pPr>
      <w:r w:rsidRPr="009E2DFA">
        <w:rPr>
          <w:rFonts w:eastAsia="MS Mincho"/>
          <w:b/>
          <w:lang w:val="en-US"/>
        </w:rPr>
        <w:t>IN WITNESS WHEREOF</w:t>
      </w:r>
      <w:r w:rsidRPr="009E2DFA">
        <w:rPr>
          <w:rFonts w:eastAsia="MS Mincho"/>
          <w:lang w:val="en-US"/>
        </w:rPr>
        <w:t>, the Parties have entered into this Agreement on the day and year first above written.</w:t>
      </w:r>
    </w:p>
    <w:p w14:paraId="759C9006" w14:textId="77777777" w:rsidR="00F313FB" w:rsidRPr="009E2DFA" w:rsidRDefault="00F313FB" w:rsidP="00F313FB">
      <w:pPr>
        <w:spacing w:after="0"/>
        <w:rPr>
          <w:rFonts w:eastAsia="MS Mincho"/>
          <w:lang w:val="en-US"/>
        </w:rPr>
      </w:pPr>
    </w:p>
    <w:p w14:paraId="124E3377" w14:textId="77777777" w:rsidR="00F313FB" w:rsidRPr="009E2DFA" w:rsidRDefault="00F313FB" w:rsidP="00F313FB">
      <w:pPr>
        <w:spacing w:after="0"/>
        <w:rPr>
          <w:rFonts w:eastAsia="MS Mincho"/>
        </w:rPr>
      </w:pPr>
    </w:p>
    <w:tbl>
      <w:tblPr>
        <w:tblW w:w="0" w:type="auto"/>
        <w:tblInd w:w="108" w:type="dxa"/>
        <w:tblLook w:val="0000" w:firstRow="0" w:lastRow="0" w:firstColumn="0" w:lastColumn="0" w:noHBand="0" w:noVBand="0"/>
      </w:tblPr>
      <w:tblGrid>
        <w:gridCol w:w="3927"/>
        <w:gridCol w:w="1210"/>
      </w:tblGrid>
      <w:tr w:rsidR="009E2DFA" w:rsidRPr="009E2DFA" w14:paraId="70BF8971" w14:textId="77777777" w:rsidTr="001F2CE1">
        <w:tc>
          <w:tcPr>
            <w:tcW w:w="3927" w:type="dxa"/>
          </w:tcPr>
          <w:p w14:paraId="5D190451"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29064A" w:rsidRPr="009E2DFA">
              <w:rPr>
                <w:rFonts w:eastAsia="Calibri"/>
                <w:bCs/>
                <w:iCs/>
                <w:highlight w:val="yellow"/>
              </w:rPr>
              <w:t>[●]</w:t>
            </w:r>
            <w:r w:rsidRPr="009E2DFA">
              <w:rPr>
                <w:rFonts w:eastAsia="MS Mincho"/>
              </w:rPr>
              <w:t xml:space="preserve">, the authorised representative of </w:t>
            </w:r>
            <w:r w:rsidR="0029064A" w:rsidRPr="009E2DFA">
              <w:rPr>
                <w:rFonts w:eastAsia="MS Mincho"/>
                <w:b/>
                <w:smallCaps/>
                <w:lang w:val="en-US"/>
              </w:rPr>
              <w:t xml:space="preserve">Sindicatum </w:t>
            </w:r>
            <w:r w:rsidRPr="009E2DFA">
              <w:rPr>
                <w:rFonts w:eastAsia="MS Mincho"/>
                <w:b/>
                <w:smallCaps/>
                <w:lang w:val="en-US"/>
              </w:rPr>
              <w:t xml:space="preserve">Solar Energy Gujarat Private Limited </w:t>
            </w:r>
            <w:r w:rsidRPr="009E2DFA">
              <w:rPr>
                <w:rFonts w:eastAsia="MS Mincho"/>
              </w:rPr>
              <w:t>the within named Party of the First Part</w:t>
            </w:r>
          </w:p>
        </w:tc>
        <w:tc>
          <w:tcPr>
            <w:tcW w:w="1210" w:type="dxa"/>
          </w:tcPr>
          <w:p w14:paraId="23C77816"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3656A39B"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34CF5351"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10BC1462"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1A66B1CB"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7BB40FDD" w14:textId="77777777" w:rsidTr="001F2CE1">
        <w:tc>
          <w:tcPr>
            <w:tcW w:w="3927" w:type="dxa"/>
          </w:tcPr>
          <w:p w14:paraId="7F08A5F0" w14:textId="77777777" w:rsidR="00F313FB" w:rsidRPr="009E2DFA" w:rsidRDefault="00F313FB" w:rsidP="00B80AFC">
            <w:pPr>
              <w:keepNext/>
              <w:spacing w:before="240" w:after="60"/>
              <w:outlineLvl w:val="1"/>
              <w:rPr>
                <w:rFonts w:eastAsia="MS Mincho"/>
                <w:b/>
                <w:smallCaps/>
              </w:rPr>
            </w:pPr>
          </w:p>
        </w:tc>
        <w:tc>
          <w:tcPr>
            <w:tcW w:w="1210" w:type="dxa"/>
          </w:tcPr>
          <w:p w14:paraId="09D2EBFD"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60FEB5FE" w14:textId="77777777" w:rsidTr="001F2CE1">
        <w:tc>
          <w:tcPr>
            <w:tcW w:w="3927" w:type="dxa"/>
          </w:tcPr>
          <w:p w14:paraId="45D19203" w14:textId="77777777" w:rsidR="00F313FB" w:rsidRPr="009E2DFA" w:rsidRDefault="00F313FB" w:rsidP="00B80AFC">
            <w:pPr>
              <w:keepNext/>
              <w:spacing w:before="240" w:after="60"/>
              <w:ind w:left="709"/>
              <w:outlineLvl w:val="1"/>
              <w:rPr>
                <w:rFonts w:eastAsia="MS Mincho"/>
                <w:b/>
                <w:smallCaps/>
              </w:rPr>
            </w:pPr>
          </w:p>
        </w:tc>
        <w:tc>
          <w:tcPr>
            <w:tcW w:w="1210" w:type="dxa"/>
          </w:tcPr>
          <w:p w14:paraId="13DB5954"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21B75E79" w14:textId="77777777" w:rsidTr="001F2CE1">
        <w:tc>
          <w:tcPr>
            <w:tcW w:w="3927" w:type="dxa"/>
          </w:tcPr>
          <w:p w14:paraId="2698C03E"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416871" w:rsidRPr="009E2DFA">
              <w:rPr>
                <w:rFonts w:eastAsia="MS Mincho"/>
              </w:rPr>
              <w:t>Ms. Aneli</w:t>
            </w:r>
            <w:r w:rsidR="00ED1612" w:rsidRPr="009E2DFA">
              <w:rPr>
                <w:rFonts w:eastAsia="MS Mincho"/>
              </w:rPr>
              <w:t>y</w:t>
            </w:r>
            <w:r w:rsidR="00416871" w:rsidRPr="009E2DFA">
              <w:rPr>
                <w:rFonts w:eastAsia="MS Mincho"/>
              </w:rPr>
              <w:t>a Erdly</w:t>
            </w:r>
            <w:r w:rsidRPr="009E2DFA">
              <w:rPr>
                <w:rFonts w:eastAsia="MS Mincho"/>
              </w:rPr>
              <w:t xml:space="preserve">, the authorised representative of </w:t>
            </w:r>
            <w:r w:rsidRPr="009E2DFA">
              <w:rPr>
                <w:rFonts w:eastAsia="MS Mincho"/>
                <w:b/>
                <w:smallCaps/>
                <w:lang w:val="en-US"/>
              </w:rPr>
              <w:t xml:space="preserve">AES Solar Energy Holdings Mauritius Private Limited </w:t>
            </w:r>
            <w:r w:rsidRPr="009E2DFA">
              <w:rPr>
                <w:rFonts w:eastAsia="MS Mincho"/>
              </w:rPr>
              <w:t>the within named Party of the Second Part</w:t>
            </w:r>
          </w:p>
        </w:tc>
        <w:tc>
          <w:tcPr>
            <w:tcW w:w="1210" w:type="dxa"/>
          </w:tcPr>
          <w:p w14:paraId="4D13E4BD"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0F3AF4D0"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63CE9458"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071DEA6F"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5AD8FCA6" w14:textId="77777777" w:rsidTr="001F2CE1">
        <w:tc>
          <w:tcPr>
            <w:tcW w:w="3927" w:type="dxa"/>
          </w:tcPr>
          <w:p w14:paraId="12AFF9A3" w14:textId="77777777" w:rsidR="00F313FB" w:rsidRPr="009E2DFA" w:rsidRDefault="00F313FB" w:rsidP="00B80AFC">
            <w:pPr>
              <w:keepNext/>
              <w:spacing w:before="240" w:after="60"/>
              <w:ind w:left="709"/>
              <w:outlineLvl w:val="1"/>
              <w:rPr>
                <w:rFonts w:eastAsia="MS Mincho"/>
                <w:b/>
                <w:smallCaps/>
              </w:rPr>
            </w:pPr>
          </w:p>
        </w:tc>
        <w:tc>
          <w:tcPr>
            <w:tcW w:w="1210" w:type="dxa"/>
          </w:tcPr>
          <w:p w14:paraId="0408A61B" w14:textId="77777777" w:rsidR="00F313FB" w:rsidRPr="009E2DFA" w:rsidRDefault="00F313FB" w:rsidP="00B80AFC">
            <w:pPr>
              <w:keepNext/>
              <w:autoSpaceDE w:val="0"/>
              <w:autoSpaceDN w:val="0"/>
              <w:adjustRightInd w:val="0"/>
              <w:spacing w:before="240" w:after="60"/>
              <w:jc w:val="center"/>
              <w:outlineLvl w:val="1"/>
              <w:rPr>
                <w:rFonts w:eastAsia="MS Mincho"/>
              </w:rPr>
            </w:pPr>
          </w:p>
        </w:tc>
      </w:tr>
      <w:tr w:rsidR="009E2DFA" w:rsidRPr="009E2DFA" w14:paraId="31C8F903" w14:textId="77777777" w:rsidTr="001F2CE1">
        <w:tc>
          <w:tcPr>
            <w:tcW w:w="3927" w:type="dxa"/>
          </w:tcPr>
          <w:p w14:paraId="516157E7" w14:textId="77777777" w:rsidR="00F313FB" w:rsidRPr="009E2DFA" w:rsidRDefault="00F313FB" w:rsidP="00B80AFC">
            <w:pPr>
              <w:keepNext/>
              <w:spacing w:before="240" w:after="60"/>
              <w:ind w:left="709"/>
              <w:outlineLvl w:val="1"/>
              <w:rPr>
                <w:rFonts w:eastAsia="MS Mincho"/>
                <w:b/>
                <w:smallCaps/>
              </w:rPr>
            </w:pPr>
          </w:p>
        </w:tc>
        <w:tc>
          <w:tcPr>
            <w:tcW w:w="1210" w:type="dxa"/>
          </w:tcPr>
          <w:p w14:paraId="1E760C77"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1B44D7C8" w14:textId="77777777" w:rsidTr="001F2CE1">
        <w:tc>
          <w:tcPr>
            <w:tcW w:w="3927" w:type="dxa"/>
          </w:tcPr>
          <w:p w14:paraId="0605C262"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lang w:val="en-US"/>
              </w:rPr>
              <w:t>Silver Ridge Power B.V.</w:t>
            </w:r>
            <w:r w:rsidRPr="009E2DFA">
              <w:rPr>
                <w:rFonts w:eastAsia="MS Mincho"/>
              </w:rPr>
              <w:t xml:space="preserve"> the within named Party of the Third Part</w:t>
            </w:r>
          </w:p>
        </w:tc>
        <w:tc>
          <w:tcPr>
            <w:tcW w:w="1210" w:type="dxa"/>
          </w:tcPr>
          <w:p w14:paraId="25FED85C"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3CBF0216"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06BFD678"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08937038"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6335EDE4" w14:textId="77777777" w:rsidTr="001F2CE1">
        <w:tc>
          <w:tcPr>
            <w:tcW w:w="3927" w:type="dxa"/>
          </w:tcPr>
          <w:p w14:paraId="3B16D96A" w14:textId="77777777" w:rsidR="00F313FB" w:rsidRPr="009E2DFA" w:rsidRDefault="00F313FB" w:rsidP="00B80AFC">
            <w:pPr>
              <w:keepNext/>
              <w:spacing w:before="240" w:after="60"/>
              <w:ind w:left="709"/>
              <w:outlineLvl w:val="1"/>
              <w:rPr>
                <w:rFonts w:eastAsia="MS Mincho"/>
                <w:b/>
                <w:smallCaps/>
              </w:rPr>
            </w:pPr>
          </w:p>
        </w:tc>
        <w:tc>
          <w:tcPr>
            <w:tcW w:w="1210" w:type="dxa"/>
          </w:tcPr>
          <w:p w14:paraId="769F9577"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3689768B" w14:textId="77777777" w:rsidTr="001F2CE1">
        <w:tc>
          <w:tcPr>
            <w:tcW w:w="3927" w:type="dxa"/>
          </w:tcPr>
          <w:p w14:paraId="26F420D1" w14:textId="77777777" w:rsidR="00F313FB" w:rsidRPr="009E2DFA" w:rsidRDefault="00F313FB" w:rsidP="00B80AFC">
            <w:pPr>
              <w:keepNext/>
              <w:spacing w:before="240" w:after="60"/>
              <w:outlineLvl w:val="1"/>
              <w:rPr>
                <w:rFonts w:eastAsia="MS Mincho"/>
                <w:b/>
                <w:smallCaps/>
              </w:rPr>
            </w:pPr>
          </w:p>
        </w:tc>
        <w:tc>
          <w:tcPr>
            <w:tcW w:w="1210" w:type="dxa"/>
          </w:tcPr>
          <w:p w14:paraId="7E9BB55C"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68CD6D5C" w14:textId="77777777" w:rsidTr="001F2CE1">
        <w:tc>
          <w:tcPr>
            <w:tcW w:w="3927" w:type="dxa"/>
          </w:tcPr>
          <w:p w14:paraId="52959088" w14:textId="77777777" w:rsidR="00F313FB" w:rsidRPr="009E2DFA" w:rsidRDefault="00EF3DAB" w:rsidP="00A252EC">
            <w:pPr>
              <w:spacing w:after="0"/>
              <w:rPr>
                <w:rFonts w:eastAsia="MS Mincho"/>
              </w:rPr>
            </w:pPr>
            <w:r w:rsidRPr="009E2DFA">
              <w:rPr>
                <w:rFonts w:eastAsia="MS Mincho"/>
                <w:b/>
                <w:smallCaps/>
              </w:rPr>
              <w:t>Signed and Delivered</w:t>
            </w:r>
            <w:r w:rsidRPr="009E2DFA">
              <w:rPr>
                <w:rFonts w:eastAsia="MS Mincho"/>
              </w:rPr>
              <w:t xml:space="preserve"> by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lang w:val="en-US"/>
              </w:rPr>
              <w:t xml:space="preserve">Sindicatum Captive Energy Singapore Pte. Limited </w:t>
            </w:r>
            <w:r w:rsidRPr="009E2DFA">
              <w:rPr>
                <w:rFonts w:eastAsia="MS Mincho"/>
              </w:rPr>
              <w:t>the within named Party of the Fourth Part</w:t>
            </w:r>
          </w:p>
          <w:p w14:paraId="4ED689AC" w14:textId="77777777" w:rsidR="0029064A" w:rsidRPr="009E2DFA" w:rsidRDefault="0029064A" w:rsidP="00A252EC">
            <w:pPr>
              <w:spacing w:after="0"/>
              <w:rPr>
                <w:rFonts w:eastAsia="MS Mincho"/>
                <w:b/>
                <w:smallCaps/>
              </w:rPr>
            </w:pPr>
          </w:p>
          <w:p w14:paraId="176C6447" w14:textId="77777777" w:rsidR="0029064A" w:rsidRPr="009E2DFA" w:rsidRDefault="0029064A" w:rsidP="00A252EC">
            <w:pPr>
              <w:spacing w:after="0"/>
              <w:rPr>
                <w:rFonts w:eastAsia="MS Mincho"/>
                <w:b/>
                <w:smallCaps/>
              </w:rPr>
            </w:pPr>
          </w:p>
          <w:p w14:paraId="344FB4A3" w14:textId="77777777" w:rsidR="0029064A" w:rsidRPr="009E2DFA" w:rsidRDefault="0029064A" w:rsidP="00A252EC">
            <w:pPr>
              <w:spacing w:after="0"/>
              <w:rPr>
                <w:rFonts w:eastAsia="MS Mincho"/>
                <w:b/>
                <w:smallCaps/>
              </w:rPr>
            </w:pPr>
          </w:p>
          <w:p w14:paraId="70D19792" w14:textId="77777777" w:rsidR="0029064A" w:rsidRPr="009E2DFA" w:rsidRDefault="0029064A" w:rsidP="00A252EC">
            <w:pPr>
              <w:spacing w:after="0"/>
              <w:rPr>
                <w:rFonts w:eastAsia="MS Mincho"/>
                <w:b/>
                <w:smallCaps/>
              </w:rPr>
            </w:pPr>
          </w:p>
        </w:tc>
        <w:tc>
          <w:tcPr>
            <w:tcW w:w="1210" w:type="dxa"/>
          </w:tcPr>
          <w:p w14:paraId="33B0AB62"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1BABA572"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2F6CDE6" w14:textId="77777777" w:rsidR="0029064A" w:rsidRPr="009E2DFA" w:rsidRDefault="0029064A" w:rsidP="00F313FB">
            <w:pPr>
              <w:autoSpaceDE w:val="0"/>
              <w:autoSpaceDN w:val="0"/>
              <w:adjustRightInd w:val="0"/>
              <w:spacing w:after="0"/>
              <w:jc w:val="right"/>
              <w:rPr>
                <w:rFonts w:eastAsia="MS Mincho"/>
              </w:rPr>
            </w:pPr>
            <w:r w:rsidRPr="009E2DFA">
              <w:rPr>
                <w:rFonts w:eastAsia="MS Mincho"/>
              </w:rPr>
              <w:t>)</w:t>
            </w:r>
          </w:p>
          <w:p w14:paraId="7145AEF8"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195645B3" w14:textId="77777777" w:rsidR="00F313FB" w:rsidRPr="009E2DFA" w:rsidRDefault="00F313FB" w:rsidP="00B80AFC">
            <w:pPr>
              <w:keepNext/>
              <w:autoSpaceDE w:val="0"/>
              <w:autoSpaceDN w:val="0"/>
              <w:adjustRightInd w:val="0"/>
              <w:spacing w:before="240" w:after="60"/>
              <w:jc w:val="right"/>
              <w:outlineLvl w:val="1"/>
              <w:rPr>
                <w:rFonts w:eastAsia="MS Mincho"/>
              </w:rPr>
            </w:pPr>
          </w:p>
          <w:p w14:paraId="1DBCA332"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F313FB" w:rsidRPr="009E2DFA" w14:paraId="636480D4" w14:textId="77777777" w:rsidTr="001F2CE1">
        <w:tc>
          <w:tcPr>
            <w:tcW w:w="3927" w:type="dxa"/>
          </w:tcPr>
          <w:p w14:paraId="2BE9451B" w14:textId="77777777" w:rsidR="00F313FB" w:rsidRPr="009E2DFA" w:rsidRDefault="00EF3DAB" w:rsidP="00A252EC">
            <w:pPr>
              <w:spacing w:after="0"/>
              <w:rPr>
                <w:rFonts w:eastAsia="MS Mincho"/>
                <w:b/>
                <w:smallCaps/>
              </w:rPr>
            </w:pPr>
            <w:r w:rsidRPr="009E2DFA">
              <w:rPr>
                <w:rFonts w:eastAsia="MS Mincho"/>
                <w:b/>
                <w:smallCaps/>
              </w:rPr>
              <w:t xml:space="preserve">Signed and Delivered </w:t>
            </w:r>
            <w:r w:rsidRPr="009E2DFA">
              <w:rPr>
                <w:rFonts w:eastAsia="MS Mincho"/>
              </w:rPr>
              <w:t xml:space="preserve">by </w:t>
            </w:r>
            <w:r w:rsidR="00D0168E" w:rsidRPr="009E2DFA">
              <w:rPr>
                <w:rFonts w:eastAsia="MS Mincho"/>
              </w:rPr>
              <w:t xml:space="preserve">Mr.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rPr>
              <w:t xml:space="preserve">Sindicatum Renewable Energy Company Pte. Limited </w:t>
            </w:r>
            <w:r w:rsidRPr="009E2DFA">
              <w:rPr>
                <w:rFonts w:eastAsia="MS Mincho"/>
              </w:rPr>
              <w:t>the within named Party of the Fifth Part</w:t>
            </w:r>
          </w:p>
        </w:tc>
        <w:tc>
          <w:tcPr>
            <w:tcW w:w="1210" w:type="dxa"/>
          </w:tcPr>
          <w:p w14:paraId="2F0CD8C1"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1AE42395"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3D35B8D6" w14:textId="77777777" w:rsidR="0029064A" w:rsidRPr="009E2DFA" w:rsidRDefault="00EF3DAB" w:rsidP="00F313FB">
            <w:pPr>
              <w:autoSpaceDE w:val="0"/>
              <w:autoSpaceDN w:val="0"/>
              <w:adjustRightInd w:val="0"/>
              <w:spacing w:after="0"/>
              <w:jc w:val="right"/>
              <w:rPr>
                <w:rFonts w:eastAsia="MS Mincho"/>
              </w:rPr>
            </w:pPr>
            <w:r w:rsidRPr="009E2DFA">
              <w:rPr>
                <w:rFonts w:eastAsia="MS Mincho"/>
              </w:rPr>
              <w:t>)</w:t>
            </w:r>
          </w:p>
          <w:p w14:paraId="5100BBF0" w14:textId="77777777" w:rsidR="00F313FB" w:rsidRPr="009E2DFA" w:rsidRDefault="0029064A" w:rsidP="00F313FB">
            <w:pPr>
              <w:autoSpaceDE w:val="0"/>
              <w:autoSpaceDN w:val="0"/>
              <w:adjustRightInd w:val="0"/>
              <w:spacing w:after="0"/>
              <w:jc w:val="right"/>
              <w:rPr>
                <w:rFonts w:eastAsia="MS Mincho"/>
              </w:rPr>
            </w:pPr>
            <w:r w:rsidRPr="009E2DFA">
              <w:rPr>
                <w:rFonts w:eastAsia="MS Mincho"/>
              </w:rPr>
              <w:t>)</w:t>
            </w:r>
          </w:p>
          <w:p w14:paraId="2436C9FE" w14:textId="77777777" w:rsidR="00F313FB" w:rsidRPr="009E2DFA" w:rsidRDefault="00F313FB" w:rsidP="00F313FB">
            <w:pPr>
              <w:keepNext/>
              <w:autoSpaceDE w:val="0"/>
              <w:autoSpaceDN w:val="0"/>
              <w:adjustRightInd w:val="0"/>
              <w:spacing w:before="240" w:after="60"/>
              <w:jc w:val="right"/>
              <w:outlineLvl w:val="1"/>
              <w:rPr>
                <w:rFonts w:eastAsia="MS Mincho"/>
              </w:rPr>
            </w:pPr>
          </w:p>
          <w:p w14:paraId="64EFED03" w14:textId="77777777" w:rsidR="00F313FB" w:rsidRPr="009E2DFA" w:rsidRDefault="00F313FB" w:rsidP="00F313FB">
            <w:pPr>
              <w:keepNext/>
              <w:autoSpaceDE w:val="0"/>
              <w:autoSpaceDN w:val="0"/>
              <w:adjustRightInd w:val="0"/>
              <w:spacing w:before="240" w:after="60"/>
              <w:jc w:val="right"/>
              <w:outlineLvl w:val="1"/>
              <w:rPr>
                <w:rFonts w:eastAsia="MS Mincho"/>
              </w:rPr>
            </w:pPr>
          </w:p>
        </w:tc>
      </w:tr>
    </w:tbl>
    <w:p w14:paraId="21AF1EB5" w14:textId="77777777" w:rsidR="00FA0092" w:rsidRPr="009E2DFA" w:rsidRDefault="00FA0092">
      <w:pPr>
        <w:pStyle w:val="Heading2"/>
        <w:numPr>
          <w:ilvl w:val="0"/>
          <w:numId w:val="0"/>
        </w:numPr>
        <w:spacing w:after="0"/>
        <w:contextualSpacing/>
      </w:pPr>
    </w:p>
    <w:sectPr w:rsidR="00FA0092" w:rsidRPr="009E2DFA" w:rsidSect="00CD42B6">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SNR" w:date="2018-08-21T19:10:00Z" w:initials="DSNR">
    <w:p w14:paraId="562147BE" w14:textId="5D23DEB2" w:rsidR="002665A7" w:rsidRDefault="002665A7">
      <w:pPr>
        <w:pStyle w:val="CommentText"/>
      </w:pPr>
      <w:r>
        <w:rPr>
          <w:rStyle w:val="CommentReference"/>
        </w:rPr>
        <w:annotationRef/>
      </w:r>
      <w:r>
        <w:t>Sindicatum: Final completion shall be done within XX no. of days of execution of this amendment.</w:t>
      </w:r>
    </w:p>
  </w:comment>
  <w:comment w:id="254" w:author="DSNR" w:date="2018-08-22T12:12:00Z" w:initials="DSNR">
    <w:p w14:paraId="02605458" w14:textId="1428E520" w:rsidR="001B07A4" w:rsidRDefault="001B07A4">
      <w:pPr>
        <w:pStyle w:val="CommentText"/>
      </w:pPr>
      <w:r>
        <w:rPr>
          <w:rStyle w:val="CommentReference"/>
        </w:rPr>
        <w:annotationRef/>
      </w:r>
      <w:r>
        <w:t>The Loan from IDFC no longer exists and there has been no pledge of shares by Seller No.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2147BE" w15:done="0"/>
  <w15:commentEx w15:paraId="026054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2147BE" w16cid:durableId="1F26E21B"/>
  <w16cid:commentId w16cid:paraId="02605458" w16cid:durableId="1F27D1B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65969" w14:textId="77777777" w:rsidR="00CA6143" w:rsidRDefault="00CA6143" w:rsidP="009A2B04">
      <w:r>
        <w:separator/>
      </w:r>
    </w:p>
  </w:endnote>
  <w:endnote w:type="continuationSeparator" w:id="0">
    <w:p w14:paraId="4F3F5D2B" w14:textId="77777777" w:rsidR="00CA6143" w:rsidRDefault="00CA6143" w:rsidP="009A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TimesNewRoman">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966309335"/>
      <w:docPartObj>
        <w:docPartGallery w:val="Page Numbers (Bottom of Page)"/>
        <w:docPartUnique/>
      </w:docPartObj>
    </w:sdtPr>
    <w:sdtEndPr>
      <w:rPr>
        <w:noProof/>
      </w:rPr>
    </w:sdtEndPr>
    <w:sdtContent>
      <w:p w14:paraId="73183791" w14:textId="77777777" w:rsidR="00710E97" w:rsidRPr="001F2CE1" w:rsidRDefault="009A3593">
        <w:pPr>
          <w:pStyle w:val="Footer"/>
          <w:jc w:val="center"/>
          <w:rPr>
            <w:sz w:val="20"/>
            <w:szCs w:val="20"/>
          </w:rPr>
        </w:pPr>
        <w:r w:rsidRPr="001F2CE1">
          <w:rPr>
            <w:sz w:val="20"/>
            <w:szCs w:val="20"/>
          </w:rPr>
          <w:fldChar w:fldCharType="begin"/>
        </w:r>
        <w:r w:rsidR="00710E97" w:rsidRPr="001F2CE1">
          <w:rPr>
            <w:sz w:val="20"/>
            <w:szCs w:val="20"/>
          </w:rPr>
          <w:instrText xml:space="preserve"> PAGE   \* MERGEFORMAT </w:instrText>
        </w:r>
        <w:r w:rsidRPr="001F2CE1">
          <w:rPr>
            <w:sz w:val="20"/>
            <w:szCs w:val="20"/>
          </w:rPr>
          <w:fldChar w:fldCharType="separate"/>
        </w:r>
        <w:r w:rsidR="00DF4C77">
          <w:rPr>
            <w:noProof/>
            <w:sz w:val="20"/>
            <w:szCs w:val="20"/>
          </w:rPr>
          <w:t>4</w:t>
        </w:r>
        <w:r w:rsidRPr="001F2CE1">
          <w:rPr>
            <w:noProof/>
            <w:sz w:val="20"/>
            <w:szCs w:val="20"/>
          </w:rPr>
          <w:fldChar w:fldCharType="end"/>
        </w:r>
      </w:p>
    </w:sdtContent>
  </w:sdt>
  <w:p w14:paraId="0318BD86" w14:textId="77777777" w:rsidR="00710E97" w:rsidRPr="001F2CE1" w:rsidRDefault="00710E97" w:rsidP="009A2B04">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00961" w14:textId="77777777" w:rsidR="00CA6143" w:rsidRDefault="00CA6143" w:rsidP="009A2B04">
      <w:r>
        <w:separator/>
      </w:r>
    </w:p>
  </w:footnote>
  <w:footnote w:type="continuationSeparator" w:id="0">
    <w:p w14:paraId="24C53419" w14:textId="77777777" w:rsidR="00CA6143" w:rsidRDefault="00CA6143" w:rsidP="009A2B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D71A7" w14:textId="77777777" w:rsidR="00710E97" w:rsidRPr="00B43D5D" w:rsidRDefault="00710E97" w:rsidP="007E7510">
    <w:pPr>
      <w:pStyle w:val="Header1"/>
      <w:jc w:val="right"/>
      <w:rPr>
        <w:b/>
        <w:bCs/>
      </w:rPr>
    </w:pPr>
    <w:r w:rsidRPr="00B43D5D">
      <w:rPr>
        <w:b/>
        <w:bCs/>
      </w:rPr>
      <w:t>Desai &amp; Diwanji</w:t>
    </w:r>
  </w:p>
  <w:p w14:paraId="23DDDFB9" w14:textId="77777777" w:rsidR="00710E97" w:rsidRPr="00B43D5D" w:rsidRDefault="00710E97" w:rsidP="007E7510">
    <w:pPr>
      <w:pStyle w:val="Header1"/>
      <w:jc w:val="right"/>
      <w:rPr>
        <w:lang w:val="en-US"/>
      </w:rPr>
    </w:pPr>
    <w:r w:rsidRPr="00B43D5D">
      <w:rPr>
        <w:lang w:val="en-US"/>
      </w:rPr>
      <w:t>Strictly Privileged &amp; Confidential</w:t>
    </w:r>
  </w:p>
  <w:p w14:paraId="11DC7DB3" w14:textId="77777777" w:rsidR="00710E97" w:rsidRPr="00B43D5D" w:rsidRDefault="00710E97" w:rsidP="007E7510">
    <w:pPr>
      <w:pStyle w:val="Header1"/>
      <w:jc w:val="right"/>
      <w:rPr>
        <w:lang w:val="en-US"/>
      </w:rPr>
    </w:pPr>
    <w:r w:rsidRPr="00B43D5D">
      <w:rPr>
        <w:lang w:val="en-US"/>
      </w:rPr>
      <w:t>Preliminary draft for discussions</w:t>
    </w:r>
  </w:p>
  <w:p w14:paraId="52CEE610" w14:textId="77777777" w:rsidR="00710E97" w:rsidRDefault="00710E97" w:rsidP="007E7510">
    <w:pPr>
      <w:pStyle w:val="Header1"/>
      <w:jc w:val="right"/>
      <w:rPr>
        <w:lang w:val="en-US"/>
      </w:rPr>
    </w:pPr>
    <w:r>
      <w:rPr>
        <w:lang w:val="en-US"/>
      </w:rPr>
      <w:t>25</w:t>
    </w:r>
    <w:r w:rsidRPr="00B43D5D">
      <w:rPr>
        <w:lang w:val="en-US"/>
      </w:rPr>
      <w:t xml:space="preserve"> </w:t>
    </w:r>
    <w:r>
      <w:rPr>
        <w:lang w:val="en-US"/>
      </w:rPr>
      <w:t xml:space="preserve">July </w:t>
    </w:r>
    <w:r w:rsidRPr="00B43D5D">
      <w:rPr>
        <w:lang w:val="en-US"/>
      </w:rPr>
      <w:t>2018</w:t>
    </w:r>
  </w:p>
  <w:p w14:paraId="665CC9D4" w14:textId="77777777" w:rsidR="00710E97" w:rsidRPr="00B43D5D" w:rsidRDefault="00710E97" w:rsidP="007E7510">
    <w:pPr>
      <w:pStyle w:val="Header1"/>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410"/>
    <w:multiLevelType w:val="hybridMultilevel"/>
    <w:tmpl w:val="39B8C054"/>
    <w:lvl w:ilvl="0" w:tplc="9836E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BE220F"/>
    <w:multiLevelType w:val="hybridMultilevel"/>
    <w:tmpl w:val="051A3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044528"/>
    <w:multiLevelType w:val="hybridMultilevel"/>
    <w:tmpl w:val="C986AAD6"/>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814CF7"/>
    <w:multiLevelType w:val="hybridMultilevel"/>
    <w:tmpl w:val="1722B96A"/>
    <w:lvl w:ilvl="0" w:tplc="8C82CFA4">
      <w:start w:val="1"/>
      <w:numFmt w:val="upperLetter"/>
      <w:pStyle w:val="Recit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A35BF0"/>
    <w:multiLevelType w:val="hybridMultilevel"/>
    <w:tmpl w:val="9CC0FC7E"/>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EB6FD1"/>
    <w:multiLevelType w:val="multilevel"/>
    <w:tmpl w:val="661465D2"/>
    <w:lvl w:ilvl="0">
      <w:start w:val="7"/>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b w:val="0"/>
        <w:i w:val="0"/>
        <w:sz w:val="22"/>
      </w:rPr>
    </w:lvl>
    <w:lvl w:ilvl="2">
      <w:start w:val="1"/>
      <w:numFmt w:val="decimal"/>
      <w:isLgl/>
      <w:lvlText w:val="%1.%2.%3"/>
      <w:lvlJc w:val="left"/>
      <w:pPr>
        <w:ind w:left="720" w:hanging="720"/>
      </w:pPr>
      <w:rPr>
        <w:rFonts w:hint="default"/>
        <w:b w:val="0"/>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5CB4BC2"/>
    <w:multiLevelType w:val="multilevel"/>
    <w:tmpl w:val="08F84C4A"/>
    <w:lvl w:ilvl="0">
      <w:start w:val="13"/>
      <w:numFmt w:val="decimal"/>
      <w:lvlText w:val="%1"/>
      <w:lvlJc w:val="left"/>
      <w:pPr>
        <w:ind w:left="420" w:hanging="420"/>
      </w:pPr>
      <w:rPr>
        <w:rFonts w:eastAsia="PMingLiU" w:hint="default"/>
      </w:rPr>
    </w:lvl>
    <w:lvl w:ilvl="1">
      <w:start w:val="1"/>
      <w:numFmt w:val="decimal"/>
      <w:lvlText w:val="%1.%2"/>
      <w:lvlJc w:val="left"/>
      <w:pPr>
        <w:ind w:left="420" w:hanging="420"/>
      </w:pPr>
      <w:rPr>
        <w:rFonts w:eastAsia="PMingLiU" w:hint="default"/>
      </w:rPr>
    </w:lvl>
    <w:lvl w:ilvl="2">
      <w:start w:val="1"/>
      <w:numFmt w:val="decimal"/>
      <w:lvlText w:val="%1.%2.%3"/>
      <w:lvlJc w:val="left"/>
      <w:pPr>
        <w:ind w:left="720" w:hanging="720"/>
      </w:pPr>
      <w:rPr>
        <w:rFonts w:eastAsia="PMingLiU" w:hint="default"/>
      </w:rPr>
    </w:lvl>
    <w:lvl w:ilvl="3">
      <w:start w:val="1"/>
      <w:numFmt w:val="decimal"/>
      <w:lvlText w:val="%1.%2.%3.%4"/>
      <w:lvlJc w:val="left"/>
      <w:pPr>
        <w:ind w:left="720" w:hanging="720"/>
      </w:pPr>
      <w:rPr>
        <w:rFonts w:eastAsia="PMingLiU" w:hint="default"/>
      </w:rPr>
    </w:lvl>
    <w:lvl w:ilvl="4">
      <w:start w:val="1"/>
      <w:numFmt w:val="decimal"/>
      <w:lvlText w:val="%1.%2.%3.%4.%5"/>
      <w:lvlJc w:val="left"/>
      <w:pPr>
        <w:ind w:left="1080" w:hanging="1080"/>
      </w:pPr>
      <w:rPr>
        <w:rFonts w:eastAsia="PMingLiU" w:hint="default"/>
      </w:rPr>
    </w:lvl>
    <w:lvl w:ilvl="5">
      <w:start w:val="1"/>
      <w:numFmt w:val="decimal"/>
      <w:lvlText w:val="%1.%2.%3.%4.%5.%6"/>
      <w:lvlJc w:val="left"/>
      <w:pPr>
        <w:ind w:left="1080" w:hanging="1080"/>
      </w:pPr>
      <w:rPr>
        <w:rFonts w:eastAsia="PMingLiU" w:hint="default"/>
      </w:rPr>
    </w:lvl>
    <w:lvl w:ilvl="6">
      <w:start w:val="1"/>
      <w:numFmt w:val="decimal"/>
      <w:lvlText w:val="%1.%2.%3.%4.%5.%6.%7"/>
      <w:lvlJc w:val="left"/>
      <w:pPr>
        <w:ind w:left="1440" w:hanging="1440"/>
      </w:pPr>
      <w:rPr>
        <w:rFonts w:eastAsia="PMingLiU" w:hint="default"/>
      </w:rPr>
    </w:lvl>
    <w:lvl w:ilvl="7">
      <w:start w:val="1"/>
      <w:numFmt w:val="decimal"/>
      <w:lvlText w:val="%1.%2.%3.%4.%5.%6.%7.%8"/>
      <w:lvlJc w:val="left"/>
      <w:pPr>
        <w:ind w:left="1440" w:hanging="1440"/>
      </w:pPr>
      <w:rPr>
        <w:rFonts w:eastAsia="PMingLiU" w:hint="default"/>
      </w:rPr>
    </w:lvl>
    <w:lvl w:ilvl="8">
      <w:start w:val="1"/>
      <w:numFmt w:val="decimal"/>
      <w:lvlText w:val="%1.%2.%3.%4.%5.%6.%7.%8.%9"/>
      <w:lvlJc w:val="left"/>
      <w:pPr>
        <w:ind w:left="1440" w:hanging="1440"/>
      </w:pPr>
      <w:rPr>
        <w:rFonts w:eastAsia="PMingLiU" w:hint="default"/>
      </w:rPr>
    </w:lvl>
  </w:abstractNum>
  <w:abstractNum w:abstractNumId="7">
    <w:nsid w:val="187C141F"/>
    <w:multiLevelType w:val="hybridMultilevel"/>
    <w:tmpl w:val="DF241E22"/>
    <w:lvl w:ilvl="0" w:tplc="4CB426E2">
      <w:start w:val="1"/>
      <w:numFmt w:val="decimal"/>
      <w:lvlText w:val="5.3.%1"/>
      <w:lvlJc w:val="left"/>
      <w:pPr>
        <w:ind w:left="720" w:hanging="360"/>
      </w:pPr>
      <w:rPr>
        <w:rFonts w:hint="default"/>
      </w:rPr>
    </w:lvl>
    <w:lvl w:ilvl="1" w:tplc="91E6B45C">
      <w:start w:val="1"/>
      <w:numFmt w:val="lowerRoman"/>
      <w:lvlText w:val="(%2)"/>
      <w:lvlJc w:val="left"/>
      <w:pPr>
        <w:ind w:left="1800" w:hanging="720"/>
      </w:pPr>
      <w:rPr>
        <w:rFonts w:hint="default"/>
        <w:w w:val="0"/>
      </w:rPr>
    </w:lvl>
    <w:lvl w:ilvl="2" w:tplc="4CB426E2">
      <w:start w:val="1"/>
      <w:numFmt w:val="decimal"/>
      <w:lvlText w:val="5.3.%3"/>
      <w:lvlJc w:val="left"/>
      <w:pPr>
        <w:ind w:left="2160" w:hanging="180"/>
      </w:pPr>
      <w:rPr>
        <w:rFonts w:hint="default"/>
      </w:rPr>
    </w:lvl>
    <w:lvl w:ilvl="3" w:tplc="60169456">
      <w:start w:val="1"/>
      <w:numFmt w:val="lowerLetter"/>
      <w:lvlText w:val="(%4)"/>
      <w:lvlJc w:val="left"/>
      <w:pPr>
        <w:ind w:left="10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25000"/>
    <w:multiLevelType w:val="hybridMultilevel"/>
    <w:tmpl w:val="79C6123A"/>
    <w:lvl w:ilvl="0" w:tplc="71C623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9196DAF"/>
    <w:multiLevelType w:val="hybridMultilevel"/>
    <w:tmpl w:val="6DC0BB8A"/>
    <w:lvl w:ilvl="0" w:tplc="D410E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015D1"/>
    <w:multiLevelType w:val="hybridMultilevel"/>
    <w:tmpl w:val="B12463C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56F57"/>
    <w:multiLevelType w:val="hybridMultilevel"/>
    <w:tmpl w:val="660AF14C"/>
    <w:lvl w:ilvl="0" w:tplc="76CAA512">
      <w:start w:val="1"/>
      <w:numFmt w:val="lowerLetter"/>
      <w:lvlText w:val="(%1)"/>
      <w:lvlJc w:val="left"/>
      <w:pPr>
        <w:tabs>
          <w:tab w:val="num" w:pos="1440"/>
        </w:tabs>
        <w:ind w:left="1440" w:hanging="720"/>
      </w:pPr>
      <w:rPr>
        <w:rFonts w:hint="default"/>
      </w:rPr>
    </w:lvl>
    <w:lvl w:ilvl="1" w:tplc="809C56E4">
      <w:start w:val="1"/>
      <w:numFmt w:val="lowerLetter"/>
      <w:lvlText w:val="(%2)"/>
      <w:lvlJc w:val="left"/>
      <w:pPr>
        <w:ind w:left="1800" w:hanging="360"/>
      </w:pPr>
      <w:rPr>
        <w:rFonts w:hint="default"/>
        <w:b w:val="0"/>
        <w:i w:val="0"/>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nsid w:val="2F2304FA"/>
    <w:multiLevelType w:val="multilevel"/>
    <w:tmpl w:val="BC14FA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val="0"/>
        <w:i w:val="0"/>
        <w:sz w:val="22"/>
        <w:szCs w:val="22"/>
      </w:rPr>
    </w:lvl>
    <w:lvl w:ilvl="2">
      <w:start w:val="1"/>
      <w:numFmt w:val="decimal"/>
      <w:isLgl/>
      <w:lvlText w:val="%1.%2.%3"/>
      <w:lvlJc w:val="left"/>
      <w:pPr>
        <w:ind w:left="1571" w:hanging="720"/>
      </w:pPr>
      <w:rPr>
        <w:rFonts w:ascii="Times New Roman" w:hAnsi="Times New Roman" w:cs="Times New Roman" w:hint="default"/>
        <w:b w:val="0"/>
        <w:i w:val="0"/>
      </w:rPr>
    </w:lvl>
    <w:lvl w:ilvl="3">
      <w:start w:val="1"/>
      <w:numFmt w:val="decimal"/>
      <w:isLgl/>
      <w:lvlText w:val="%1.%2.%3.%4"/>
      <w:lvlJc w:val="left"/>
      <w:pPr>
        <w:ind w:left="1080" w:hanging="720"/>
      </w:pPr>
      <w:rPr>
        <w:rFonts w:hint="default"/>
      </w:rPr>
    </w:lvl>
    <w:lvl w:ilvl="4">
      <w:start w:val="1"/>
      <w:numFmt w:val="decimal"/>
      <w:pStyle w:val="AOAltHead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8D161DB"/>
    <w:multiLevelType w:val="multilevel"/>
    <w:tmpl w:val="3C9ED8AA"/>
    <w:lvl w:ilvl="0">
      <w:start w:val="1"/>
      <w:numFmt w:val="decimal"/>
      <w:lvlText w:val="%1."/>
      <w:lvlJc w:val="left"/>
      <w:pPr>
        <w:ind w:left="709" w:hanging="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isLgl/>
      <w:lvlText w:val="%1.%2"/>
      <w:lvlJc w:val="left"/>
      <w:pPr>
        <w:ind w:left="709" w:hanging="709"/>
      </w:pPr>
      <w:rPr>
        <w:rFonts w:hint="default"/>
        <w:b w:val="0"/>
        <w:i w:val="0"/>
      </w:rPr>
    </w:lvl>
    <w:lvl w:ilvl="2">
      <w:start w:val="1"/>
      <w:numFmt w:val="decimal"/>
      <w:pStyle w:val="Heading3"/>
      <w:isLgl/>
      <w:lvlText w:val="%1.%2.%3"/>
      <w:lvlJc w:val="left"/>
      <w:pPr>
        <w:ind w:left="709" w:hanging="709"/>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rPr>
    </w:lvl>
    <w:lvl w:ilvl="3">
      <w:start w:val="1"/>
      <w:numFmt w:val="lowerLetter"/>
      <w:pStyle w:val="Heading4"/>
      <w:lvlText w:val="(%4)"/>
      <w:lvlJc w:val="left"/>
      <w:pPr>
        <w:ind w:left="1418" w:hanging="709"/>
      </w:pPr>
      <w:rPr>
        <w:rFonts w:ascii="Times New Roman" w:hAnsi="Times New Roman" w:cs="Times New Roman" w:hint="default"/>
        <w:b w:val="0"/>
        <w:bCs w:val="0"/>
        <w:i/>
        <w:iCs w:val="0"/>
        <w:caps w:val="0"/>
        <w:smallCaps w:val="0"/>
        <w:strike w:val="0"/>
        <w:dstrike w:val="0"/>
        <w:noProof w:val="0"/>
        <w:vanish w:val="0"/>
        <w:color w:val="000000"/>
        <w:spacing w:val="0"/>
        <w:kern w:val="0"/>
        <w:position w:val="0"/>
        <w:sz w:val="22"/>
        <w:u w:val="none"/>
        <w:effect w:val="none"/>
        <w:vertAlign w:val="baseline"/>
        <w:em w:val="none"/>
        <w:specVanish w:val="0"/>
      </w:rPr>
    </w:lvl>
    <w:lvl w:ilvl="4">
      <w:start w:val="1"/>
      <w:numFmt w:val="lowerRoman"/>
      <w:pStyle w:val="Heading5"/>
      <w:lvlText w:val="(%5)"/>
      <w:lvlJc w:val="left"/>
      <w:pPr>
        <w:ind w:left="2126" w:hanging="708"/>
      </w:pPr>
      <w:rPr>
        <w:rFonts w:hint="default"/>
      </w:rPr>
    </w:lvl>
    <w:lvl w:ilvl="5">
      <w:start w:val="1"/>
      <w:numFmt w:val="decimal"/>
      <w:isLgl/>
      <w:lvlText w:val="%1.%2.%3.%4.%5.%6"/>
      <w:lvlJc w:val="left"/>
      <w:pPr>
        <w:ind w:left="709" w:hanging="709"/>
      </w:pPr>
      <w:rPr>
        <w:rFonts w:hint="default"/>
      </w:rPr>
    </w:lvl>
    <w:lvl w:ilvl="6">
      <w:start w:val="1"/>
      <w:numFmt w:val="decimal"/>
      <w:isLgl/>
      <w:lvlText w:val="%1.%2.%3.%4.%5.%6.%7"/>
      <w:lvlJc w:val="left"/>
      <w:pPr>
        <w:ind w:left="709" w:hanging="709"/>
      </w:pPr>
      <w:rPr>
        <w:rFonts w:hint="default"/>
      </w:rPr>
    </w:lvl>
    <w:lvl w:ilvl="7">
      <w:start w:val="1"/>
      <w:numFmt w:val="decimal"/>
      <w:isLgl/>
      <w:lvlText w:val="%1.%2.%3.%4.%5.%6.%7.%8"/>
      <w:lvlJc w:val="left"/>
      <w:pPr>
        <w:ind w:left="709" w:hanging="709"/>
      </w:pPr>
      <w:rPr>
        <w:rFonts w:hint="default"/>
      </w:rPr>
    </w:lvl>
    <w:lvl w:ilvl="8">
      <w:start w:val="1"/>
      <w:numFmt w:val="decimal"/>
      <w:isLgl/>
      <w:lvlText w:val="%1.%2.%3.%4.%5.%6.%7.%8.%9"/>
      <w:lvlJc w:val="left"/>
      <w:pPr>
        <w:ind w:left="709" w:hanging="709"/>
      </w:pPr>
      <w:rPr>
        <w:rFonts w:hint="default"/>
      </w:rPr>
    </w:lvl>
  </w:abstractNum>
  <w:abstractNum w:abstractNumId="14">
    <w:nsid w:val="39B93CCD"/>
    <w:multiLevelType w:val="multilevel"/>
    <w:tmpl w:val="0AA01F04"/>
    <w:lvl w:ilvl="0">
      <w:start w:val="1"/>
      <w:numFmt w:val="decimal"/>
      <w:lvlText w:val="%1."/>
      <w:lvlJc w:val="left"/>
      <w:pPr>
        <w:ind w:left="360" w:hanging="360"/>
      </w:pPr>
      <w:rPr>
        <w:b/>
      </w:r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F61A8E"/>
    <w:multiLevelType w:val="hybridMultilevel"/>
    <w:tmpl w:val="BA2CD8FC"/>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46524D3"/>
    <w:multiLevelType w:val="multilevel"/>
    <w:tmpl w:val="34A4DBEE"/>
    <w:lvl w:ilvl="0">
      <w:start w:val="1"/>
      <w:numFmt w:val="decimal"/>
      <w:lvlText w:val="%1."/>
      <w:lvlJc w:val="left"/>
      <w:pPr>
        <w:tabs>
          <w:tab w:val="num" w:pos="1440"/>
        </w:tabs>
        <w:ind w:left="1440" w:hanging="720"/>
      </w:pPr>
      <w:rPr>
        <w:rFonts w:hint="default"/>
        <w:b w:val="0"/>
      </w:rPr>
    </w:lvl>
    <w:lvl w:ilvl="1">
      <w:start w:val="1"/>
      <w:numFmt w:val="decimal"/>
      <w:lvlText w:val="%1.%2"/>
      <w:lvlJc w:val="left"/>
      <w:pPr>
        <w:tabs>
          <w:tab w:val="num" w:pos="1440"/>
        </w:tabs>
        <w:ind w:left="1440" w:hanging="720"/>
      </w:pPr>
      <w:rPr>
        <w:rFonts w:hint="default"/>
        <w:b w:val="0"/>
        <w:i w:val="0"/>
      </w:rPr>
    </w:lvl>
    <w:lvl w:ilvl="2">
      <w:start w:val="1"/>
      <w:numFmt w:val="lowerRoman"/>
      <w:lvlText w:val="(%3)"/>
      <w:lvlJc w:val="left"/>
      <w:pPr>
        <w:tabs>
          <w:tab w:val="num" w:pos="2160"/>
        </w:tabs>
        <w:ind w:left="2160" w:hanging="720"/>
      </w:pPr>
      <w:rPr>
        <w:rFonts w:hint="default"/>
        <w:b w:val="0"/>
      </w:rPr>
    </w:lvl>
    <w:lvl w:ilvl="3">
      <w:start w:val="1"/>
      <w:numFmt w:val="lowerLetter"/>
      <w:lvlText w:val="(%4)"/>
      <w:lvlJc w:val="left"/>
      <w:pPr>
        <w:tabs>
          <w:tab w:val="num" w:pos="2160"/>
        </w:tabs>
        <w:ind w:left="2160" w:hanging="720"/>
      </w:pPr>
      <w:rPr>
        <w:rFonts w:hint="default"/>
        <w:b w:val="0"/>
      </w:rPr>
    </w:lvl>
    <w:lvl w:ilvl="4">
      <w:start w:val="1"/>
      <w:numFmt w:val="upperLetter"/>
      <w:lvlText w:val="(%5)"/>
      <w:lvlJc w:val="left"/>
      <w:pPr>
        <w:tabs>
          <w:tab w:val="num" w:pos="3600"/>
        </w:tabs>
        <w:ind w:left="3600" w:hanging="720"/>
      </w:pPr>
      <w:rPr>
        <w:rFonts w:hint="default"/>
        <w:b w:val="0"/>
      </w:rPr>
    </w:lvl>
    <w:lvl w:ilvl="5">
      <w:start w:val="1"/>
      <w:numFmt w:val="decimal"/>
      <w:lvlText w:val="(%6)"/>
      <w:lvlJc w:val="left"/>
      <w:pPr>
        <w:tabs>
          <w:tab w:val="num" w:pos="4320"/>
        </w:tabs>
        <w:ind w:left="4320" w:hanging="72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7">
    <w:nsid w:val="4BA54B58"/>
    <w:multiLevelType w:val="hybridMultilevel"/>
    <w:tmpl w:val="463265D8"/>
    <w:lvl w:ilvl="0" w:tplc="0409000F">
      <w:start w:val="1"/>
      <w:numFmt w:val="decimal"/>
      <w:lvlText w:val="%1."/>
      <w:lvlJc w:val="left"/>
      <w:pPr>
        <w:ind w:left="401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nsid w:val="4C6B5A92"/>
    <w:multiLevelType w:val="hybridMultilevel"/>
    <w:tmpl w:val="E16EF73A"/>
    <w:lvl w:ilvl="0" w:tplc="F82C7A40">
      <w:start w:val="1"/>
      <w:numFmt w:val="lowerLetter"/>
      <w:lvlText w:val="(%1)"/>
      <w:lvlJc w:val="left"/>
      <w:pPr>
        <w:ind w:left="1440" w:hanging="360"/>
      </w:pPr>
      <w:rPr>
        <w:rFonts w:hint="default"/>
        <w:b w:val="0"/>
        <w:i w:val="0"/>
        <w:caps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4B6FFC"/>
    <w:multiLevelType w:val="hybridMultilevel"/>
    <w:tmpl w:val="B12463C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B053F0"/>
    <w:multiLevelType w:val="hybridMultilevel"/>
    <w:tmpl w:val="5D2AA5CA"/>
    <w:lvl w:ilvl="0" w:tplc="B46C2CC8">
      <w:start w:val="1"/>
      <w:numFmt w:val="lowerLetter"/>
      <w:lvlText w:val="(%1)"/>
      <w:lvlJc w:val="left"/>
      <w:pPr>
        <w:ind w:left="1440" w:hanging="360"/>
      </w:pPr>
      <w:rPr>
        <w:rFonts w:hint="default"/>
        <w:b w:val="0"/>
        <w:i w:val="0"/>
        <w:caps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B4066BD"/>
    <w:multiLevelType w:val="hybridMultilevel"/>
    <w:tmpl w:val="3862745A"/>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CBA1D57"/>
    <w:multiLevelType w:val="hybridMultilevel"/>
    <w:tmpl w:val="B3900BBC"/>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CCF4D55"/>
    <w:multiLevelType w:val="hybridMultilevel"/>
    <w:tmpl w:val="177C6EFE"/>
    <w:lvl w:ilvl="0" w:tplc="A634C608">
      <w:start w:val="1"/>
      <w:numFmt w:val="upperLetter"/>
      <w:lvlText w:val="%1."/>
      <w:lvlJc w:val="left"/>
      <w:pPr>
        <w:ind w:left="731" w:hanging="360"/>
      </w:pPr>
      <w:rPr>
        <w:b/>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4">
    <w:nsid w:val="5F6F64FA"/>
    <w:multiLevelType w:val="hybridMultilevel"/>
    <w:tmpl w:val="36085EE6"/>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69A6F58"/>
    <w:multiLevelType w:val="hybridMultilevel"/>
    <w:tmpl w:val="80DCE490"/>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6E937D6"/>
    <w:multiLevelType w:val="hybridMultilevel"/>
    <w:tmpl w:val="A4DC2676"/>
    <w:lvl w:ilvl="0" w:tplc="FFFFFFFF">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68E7451B"/>
    <w:multiLevelType w:val="hybridMultilevel"/>
    <w:tmpl w:val="1D129016"/>
    <w:lvl w:ilvl="0" w:tplc="80164C86">
      <w:start w:val="1"/>
      <w:numFmt w:val="lowerRoman"/>
      <w:lvlText w:val="%1."/>
      <w:lvlJc w:val="right"/>
      <w:pPr>
        <w:ind w:left="1429" w:hanging="360"/>
      </w:pPr>
    </w:lvl>
    <w:lvl w:ilvl="1" w:tplc="40090019">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8">
    <w:nsid w:val="6C013597"/>
    <w:multiLevelType w:val="hybridMultilevel"/>
    <w:tmpl w:val="EC563FCC"/>
    <w:lvl w:ilvl="0" w:tplc="E914353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F4204"/>
    <w:multiLevelType w:val="hybridMultilevel"/>
    <w:tmpl w:val="B7049104"/>
    <w:lvl w:ilvl="0" w:tplc="7BCA8414">
      <w:start w:val="1"/>
      <w:numFmt w:val="lowerLetter"/>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1C1078"/>
    <w:multiLevelType w:val="hybridMultilevel"/>
    <w:tmpl w:val="051A3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67D6317"/>
    <w:multiLevelType w:val="hybridMultilevel"/>
    <w:tmpl w:val="8196D5B6"/>
    <w:lvl w:ilvl="0" w:tplc="C3F2A89A">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B1B1427"/>
    <w:multiLevelType w:val="hybridMultilevel"/>
    <w:tmpl w:val="8B9A0354"/>
    <w:lvl w:ilvl="0" w:tplc="D410E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3"/>
  </w:num>
  <w:num w:numId="8">
    <w:abstractNumId w:val="27"/>
  </w:num>
  <w:num w:numId="9">
    <w:abstractNumId w:val="9"/>
  </w:num>
  <w:num w:numId="10">
    <w:abstractNumId w:val="0"/>
  </w:num>
  <w:num w:numId="11">
    <w:abstractNumId w:val="13"/>
  </w:num>
  <w:num w:numId="12">
    <w:abstractNumId w:val="31"/>
  </w:num>
  <w:num w:numId="13">
    <w:abstractNumId w:val="11"/>
  </w:num>
  <w:num w:numId="14">
    <w:abstractNumId w:val="29"/>
  </w:num>
  <w:num w:numId="15">
    <w:abstractNumId w:val="19"/>
  </w:num>
  <w:num w:numId="16">
    <w:abstractNumId w:val="13"/>
  </w:num>
  <w:num w:numId="17">
    <w:abstractNumId w:val="13"/>
  </w:num>
  <w:num w:numId="18">
    <w:abstractNumId w:val="13"/>
  </w:num>
  <w:num w:numId="19">
    <w:abstractNumId w:val="13"/>
  </w:num>
  <w:num w:numId="20">
    <w:abstractNumId w:val="28"/>
  </w:num>
  <w:num w:numId="21">
    <w:abstractNumId w:val="13"/>
  </w:num>
  <w:num w:numId="22">
    <w:abstractNumId w:val="7"/>
  </w:num>
  <w:num w:numId="23">
    <w:abstractNumId w:val="13"/>
  </w:num>
  <w:num w:numId="24">
    <w:abstractNumId w:val="14"/>
  </w:num>
  <w:num w:numId="25">
    <w:abstractNumId w:val="30"/>
  </w:num>
  <w:num w:numId="26">
    <w:abstractNumId w:val="1"/>
  </w:num>
  <w:num w:numId="27">
    <w:abstractNumId w:val="13"/>
  </w:num>
  <w:num w:numId="28">
    <w:abstractNumId w:val="12"/>
  </w:num>
  <w:num w:numId="29">
    <w:abstractNumId w:val="13"/>
  </w:num>
  <w:num w:numId="30">
    <w:abstractNumId w:val="13"/>
  </w:num>
  <w:num w:numId="31">
    <w:abstractNumId w:val="13"/>
  </w:num>
  <w:num w:numId="32">
    <w:abstractNumId w:val="13"/>
  </w:num>
  <w:num w:numId="33">
    <w:abstractNumId w:val="13"/>
  </w:num>
  <w:num w:numId="34">
    <w:abstractNumId w:val="17"/>
  </w:num>
  <w:num w:numId="35">
    <w:abstractNumId w:val="10"/>
  </w:num>
  <w:num w:numId="36">
    <w:abstractNumId w:val="13"/>
  </w:num>
  <w:num w:numId="37">
    <w:abstractNumId w:val="13"/>
  </w:num>
  <w:num w:numId="38">
    <w:abstractNumId w:val="13"/>
  </w:num>
  <w:num w:numId="39">
    <w:abstractNumId w:val="13"/>
  </w:num>
  <w:num w:numId="40">
    <w:abstractNumId w:val="18"/>
  </w:num>
  <w:num w:numId="41">
    <w:abstractNumId w:val="20"/>
  </w:num>
  <w:num w:numId="42">
    <w:abstractNumId w:val="25"/>
  </w:num>
  <w:num w:numId="43">
    <w:abstractNumId w:val="4"/>
  </w:num>
  <w:num w:numId="44">
    <w:abstractNumId w:val="24"/>
  </w:num>
  <w:num w:numId="45">
    <w:abstractNumId w:val="2"/>
  </w:num>
  <w:num w:numId="46">
    <w:abstractNumId w:val="22"/>
  </w:num>
  <w:num w:numId="47">
    <w:abstractNumId w:val="21"/>
  </w:num>
  <w:num w:numId="48">
    <w:abstractNumId w:val="15"/>
  </w:num>
  <w:num w:numId="49">
    <w:abstractNumId w:val="16"/>
  </w:num>
  <w:num w:numId="50">
    <w:abstractNumId w:val="6"/>
  </w:num>
  <w:num w:numId="51">
    <w:abstractNumId w:val="5"/>
  </w:num>
  <w:num w:numId="52">
    <w:abstractNumId w:val="13"/>
  </w:num>
  <w:num w:numId="53">
    <w:abstractNumId w:val="13"/>
  </w:num>
  <w:num w:numId="54">
    <w:abstractNumId w:val="13"/>
  </w:num>
  <w:num w:numId="55">
    <w:abstractNumId w:val="8"/>
  </w:num>
  <w:num w:numId="5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 w:numId="58">
    <w:abstractNumId w:val="13"/>
  </w:num>
  <w:num w:numId="59">
    <w:abstractNumId w:val="13"/>
  </w:num>
  <w:num w:numId="60">
    <w:abstractNumId w:val="23"/>
  </w:num>
  <w:num w:numId="61">
    <w:abstractNumId w:val="3"/>
  </w:num>
  <w:num w:numId="62">
    <w:abstractNumId w:val="3"/>
  </w:num>
  <w:num w:numId="63">
    <w:abstractNumId w:val="13"/>
  </w:num>
  <w:num w:numId="64">
    <w:abstractNumId w:val="3"/>
  </w:num>
  <w:num w:numId="65">
    <w:abstractNumId w:val="13"/>
  </w:num>
  <w:num w:numId="66">
    <w:abstractNumId w:val="13"/>
  </w:num>
  <w:num w:numId="67">
    <w:abstractNumId w:val="13"/>
  </w:num>
  <w:num w:numId="68">
    <w:abstractNumId w:val="13"/>
  </w:num>
  <w:num w:numId="69">
    <w:abstractNumId w:val="3"/>
  </w:num>
  <w:num w:numId="70">
    <w:abstractNumId w:val="3"/>
  </w:num>
  <w:num w:numId="71">
    <w:abstractNumId w:val="3"/>
  </w:num>
  <w:num w:numId="72">
    <w:abstractNumId w:val="13"/>
  </w:num>
  <w:num w:numId="73">
    <w:abstractNumId w:val="13"/>
  </w:num>
  <w:numIdMacAtCleanup w:val="6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NR">
    <w15:presenceInfo w15:providerId="None" w15:userId="DSNR"/>
  </w15:person>
  <w15:person w15:author="pranav kanchan">
    <w15:presenceInfo w15:providerId="None" w15:userId="pranav kan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20B8"/>
    <w:rsid w:val="000003FE"/>
    <w:rsid w:val="000013F9"/>
    <w:rsid w:val="00003047"/>
    <w:rsid w:val="000043CB"/>
    <w:rsid w:val="00004F78"/>
    <w:rsid w:val="00005EB0"/>
    <w:rsid w:val="000074AA"/>
    <w:rsid w:val="00010585"/>
    <w:rsid w:val="00011CEB"/>
    <w:rsid w:val="00012C2D"/>
    <w:rsid w:val="00013804"/>
    <w:rsid w:val="00014D1F"/>
    <w:rsid w:val="00016565"/>
    <w:rsid w:val="000200D0"/>
    <w:rsid w:val="0002092C"/>
    <w:rsid w:val="00021CFA"/>
    <w:rsid w:val="00022812"/>
    <w:rsid w:val="000238CD"/>
    <w:rsid w:val="00024102"/>
    <w:rsid w:val="00024F01"/>
    <w:rsid w:val="00026796"/>
    <w:rsid w:val="00030D57"/>
    <w:rsid w:val="00032D53"/>
    <w:rsid w:val="00032F5A"/>
    <w:rsid w:val="00033023"/>
    <w:rsid w:val="00033515"/>
    <w:rsid w:val="00040F16"/>
    <w:rsid w:val="00041454"/>
    <w:rsid w:val="00042D2A"/>
    <w:rsid w:val="00043627"/>
    <w:rsid w:val="00046A61"/>
    <w:rsid w:val="00050950"/>
    <w:rsid w:val="00052F95"/>
    <w:rsid w:val="00054886"/>
    <w:rsid w:val="00055B5F"/>
    <w:rsid w:val="00055D3E"/>
    <w:rsid w:val="0005639A"/>
    <w:rsid w:val="00063539"/>
    <w:rsid w:val="00063F18"/>
    <w:rsid w:val="00063FB2"/>
    <w:rsid w:val="000652B4"/>
    <w:rsid w:val="000666F2"/>
    <w:rsid w:val="0006682A"/>
    <w:rsid w:val="0006686B"/>
    <w:rsid w:val="00070993"/>
    <w:rsid w:val="00070FAE"/>
    <w:rsid w:val="00073588"/>
    <w:rsid w:val="00076121"/>
    <w:rsid w:val="000801F7"/>
    <w:rsid w:val="00082422"/>
    <w:rsid w:val="00082423"/>
    <w:rsid w:val="0008243C"/>
    <w:rsid w:val="00083500"/>
    <w:rsid w:val="00090D04"/>
    <w:rsid w:val="00091BB6"/>
    <w:rsid w:val="00092A36"/>
    <w:rsid w:val="000934D3"/>
    <w:rsid w:val="00093A24"/>
    <w:rsid w:val="0009429A"/>
    <w:rsid w:val="00095D3E"/>
    <w:rsid w:val="000A4654"/>
    <w:rsid w:val="000A50EB"/>
    <w:rsid w:val="000A701B"/>
    <w:rsid w:val="000B6C93"/>
    <w:rsid w:val="000C10CB"/>
    <w:rsid w:val="000C1D19"/>
    <w:rsid w:val="000D021D"/>
    <w:rsid w:val="000D0D72"/>
    <w:rsid w:val="000D2060"/>
    <w:rsid w:val="000D26D9"/>
    <w:rsid w:val="000D3A40"/>
    <w:rsid w:val="000D41E0"/>
    <w:rsid w:val="000D5452"/>
    <w:rsid w:val="000D7C42"/>
    <w:rsid w:val="000E0D6B"/>
    <w:rsid w:val="000E2C6C"/>
    <w:rsid w:val="000E4757"/>
    <w:rsid w:val="000E4ECE"/>
    <w:rsid w:val="000E5710"/>
    <w:rsid w:val="000E58E8"/>
    <w:rsid w:val="000E649A"/>
    <w:rsid w:val="000E64E8"/>
    <w:rsid w:val="000E65EE"/>
    <w:rsid w:val="000E6D51"/>
    <w:rsid w:val="000E7062"/>
    <w:rsid w:val="000F02C8"/>
    <w:rsid w:val="000F3E04"/>
    <w:rsid w:val="000F48AC"/>
    <w:rsid w:val="000F5649"/>
    <w:rsid w:val="000F5ABB"/>
    <w:rsid w:val="001032BF"/>
    <w:rsid w:val="00103E8B"/>
    <w:rsid w:val="00103EEF"/>
    <w:rsid w:val="00104E83"/>
    <w:rsid w:val="00106B4A"/>
    <w:rsid w:val="0010704C"/>
    <w:rsid w:val="001072B7"/>
    <w:rsid w:val="00107D86"/>
    <w:rsid w:val="00110BE8"/>
    <w:rsid w:val="0011332D"/>
    <w:rsid w:val="00114FEB"/>
    <w:rsid w:val="00115A48"/>
    <w:rsid w:val="00115FB7"/>
    <w:rsid w:val="0011756E"/>
    <w:rsid w:val="00121366"/>
    <w:rsid w:val="00123445"/>
    <w:rsid w:val="0012347B"/>
    <w:rsid w:val="001244AC"/>
    <w:rsid w:val="00124943"/>
    <w:rsid w:val="001255A9"/>
    <w:rsid w:val="00133D17"/>
    <w:rsid w:val="001342F1"/>
    <w:rsid w:val="001344D2"/>
    <w:rsid w:val="001369E4"/>
    <w:rsid w:val="00142F84"/>
    <w:rsid w:val="001472E9"/>
    <w:rsid w:val="00147302"/>
    <w:rsid w:val="001507F7"/>
    <w:rsid w:val="00150DB6"/>
    <w:rsid w:val="00150E38"/>
    <w:rsid w:val="00152033"/>
    <w:rsid w:val="001535A1"/>
    <w:rsid w:val="0015385B"/>
    <w:rsid w:val="00161FBB"/>
    <w:rsid w:val="00162ACF"/>
    <w:rsid w:val="001639D4"/>
    <w:rsid w:val="001640E5"/>
    <w:rsid w:val="0016444E"/>
    <w:rsid w:val="001653BC"/>
    <w:rsid w:val="00166336"/>
    <w:rsid w:val="00166569"/>
    <w:rsid w:val="001673BD"/>
    <w:rsid w:val="001673CE"/>
    <w:rsid w:val="001676D5"/>
    <w:rsid w:val="00170D28"/>
    <w:rsid w:val="00175655"/>
    <w:rsid w:val="00177045"/>
    <w:rsid w:val="0018198D"/>
    <w:rsid w:val="0018290F"/>
    <w:rsid w:val="00183EBA"/>
    <w:rsid w:val="00186FEE"/>
    <w:rsid w:val="00190A64"/>
    <w:rsid w:val="001919A0"/>
    <w:rsid w:val="00192201"/>
    <w:rsid w:val="00192B96"/>
    <w:rsid w:val="00192BE6"/>
    <w:rsid w:val="00193391"/>
    <w:rsid w:val="0019548A"/>
    <w:rsid w:val="00197BB9"/>
    <w:rsid w:val="001A0F3F"/>
    <w:rsid w:val="001A191A"/>
    <w:rsid w:val="001A33EC"/>
    <w:rsid w:val="001A3526"/>
    <w:rsid w:val="001A46F7"/>
    <w:rsid w:val="001A56E2"/>
    <w:rsid w:val="001A75B3"/>
    <w:rsid w:val="001B07A4"/>
    <w:rsid w:val="001B08DF"/>
    <w:rsid w:val="001B0977"/>
    <w:rsid w:val="001B0D89"/>
    <w:rsid w:val="001B1DD3"/>
    <w:rsid w:val="001B3459"/>
    <w:rsid w:val="001B3787"/>
    <w:rsid w:val="001B46EB"/>
    <w:rsid w:val="001B4AF3"/>
    <w:rsid w:val="001B64A1"/>
    <w:rsid w:val="001C793D"/>
    <w:rsid w:val="001D00C5"/>
    <w:rsid w:val="001D05B0"/>
    <w:rsid w:val="001D12EF"/>
    <w:rsid w:val="001D258C"/>
    <w:rsid w:val="001D3C6F"/>
    <w:rsid w:val="001D5CDD"/>
    <w:rsid w:val="001D6443"/>
    <w:rsid w:val="001D6F8B"/>
    <w:rsid w:val="001D7488"/>
    <w:rsid w:val="001D7DB6"/>
    <w:rsid w:val="001E092D"/>
    <w:rsid w:val="001E1706"/>
    <w:rsid w:val="001E292A"/>
    <w:rsid w:val="001E2B4A"/>
    <w:rsid w:val="001E3E37"/>
    <w:rsid w:val="001E4580"/>
    <w:rsid w:val="001E5353"/>
    <w:rsid w:val="001E53EE"/>
    <w:rsid w:val="001E548E"/>
    <w:rsid w:val="001F0817"/>
    <w:rsid w:val="001F1B29"/>
    <w:rsid w:val="001F2CE1"/>
    <w:rsid w:val="001F2F31"/>
    <w:rsid w:val="001F3856"/>
    <w:rsid w:val="001F3CE7"/>
    <w:rsid w:val="001F5EFC"/>
    <w:rsid w:val="001F724B"/>
    <w:rsid w:val="0020225E"/>
    <w:rsid w:val="00202760"/>
    <w:rsid w:val="0020528B"/>
    <w:rsid w:val="00205E86"/>
    <w:rsid w:val="002106F1"/>
    <w:rsid w:val="0021171B"/>
    <w:rsid w:val="002145C8"/>
    <w:rsid w:val="002178F7"/>
    <w:rsid w:val="00221EDB"/>
    <w:rsid w:val="002236E0"/>
    <w:rsid w:val="002251BF"/>
    <w:rsid w:val="00226371"/>
    <w:rsid w:val="00226902"/>
    <w:rsid w:val="00227967"/>
    <w:rsid w:val="00230841"/>
    <w:rsid w:val="00230B91"/>
    <w:rsid w:val="0023234A"/>
    <w:rsid w:val="00232E75"/>
    <w:rsid w:val="00233B09"/>
    <w:rsid w:val="00234399"/>
    <w:rsid w:val="002403F7"/>
    <w:rsid w:val="00240996"/>
    <w:rsid w:val="00241A46"/>
    <w:rsid w:val="00246841"/>
    <w:rsid w:val="00250142"/>
    <w:rsid w:val="00250841"/>
    <w:rsid w:val="002518C8"/>
    <w:rsid w:val="00252759"/>
    <w:rsid w:val="0025334F"/>
    <w:rsid w:val="00253927"/>
    <w:rsid w:val="002542ED"/>
    <w:rsid w:val="0025449B"/>
    <w:rsid w:val="00255715"/>
    <w:rsid w:val="002559C1"/>
    <w:rsid w:val="00256B37"/>
    <w:rsid w:val="002606AE"/>
    <w:rsid w:val="0026085B"/>
    <w:rsid w:val="00260D95"/>
    <w:rsid w:val="00261796"/>
    <w:rsid w:val="00262110"/>
    <w:rsid w:val="00262124"/>
    <w:rsid w:val="002665A7"/>
    <w:rsid w:val="00267EE8"/>
    <w:rsid w:val="002702EF"/>
    <w:rsid w:val="00271357"/>
    <w:rsid w:val="00272E0E"/>
    <w:rsid w:val="00273974"/>
    <w:rsid w:val="00275017"/>
    <w:rsid w:val="002750A3"/>
    <w:rsid w:val="00276DB8"/>
    <w:rsid w:val="0028321C"/>
    <w:rsid w:val="00283346"/>
    <w:rsid w:val="0028501E"/>
    <w:rsid w:val="0028558A"/>
    <w:rsid w:val="002863A1"/>
    <w:rsid w:val="00286A46"/>
    <w:rsid w:val="00286E72"/>
    <w:rsid w:val="0029064A"/>
    <w:rsid w:val="00290E6B"/>
    <w:rsid w:val="00292307"/>
    <w:rsid w:val="0029460F"/>
    <w:rsid w:val="00295C8A"/>
    <w:rsid w:val="002973E8"/>
    <w:rsid w:val="002A0B5E"/>
    <w:rsid w:val="002A309E"/>
    <w:rsid w:val="002A572E"/>
    <w:rsid w:val="002A6B78"/>
    <w:rsid w:val="002B04F2"/>
    <w:rsid w:val="002B0D26"/>
    <w:rsid w:val="002B1EED"/>
    <w:rsid w:val="002B2B75"/>
    <w:rsid w:val="002B36A5"/>
    <w:rsid w:val="002B777B"/>
    <w:rsid w:val="002C0CDF"/>
    <w:rsid w:val="002C1DAD"/>
    <w:rsid w:val="002C223E"/>
    <w:rsid w:val="002C256C"/>
    <w:rsid w:val="002C27F8"/>
    <w:rsid w:val="002C422D"/>
    <w:rsid w:val="002C5278"/>
    <w:rsid w:val="002C5BBB"/>
    <w:rsid w:val="002D1233"/>
    <w:rsid w:val="002D209B"/>
    <w:rsid w:val="002D2ABD"/>
    <w:rsid w:val="002D35FA"/>
    <w:rsid w:val="002D3EA8"/>
    <w:rsid w:val="002D42D0"/>
    <w:rsid w:val="002D4541"/>
    <w:rsid w:val="002D466F"/>
    <w:rsid w:val="002D4A8C"/>
    <w:rsid w:val="002D533C"/>
    <w:rsid w:val="002D6337"/>
    <w:rsid w:val="002E0ECF"/>
    <w:rsid w:val="002E12A6"/>
    <w:rsid w:val="002E2392"/>
    <w:rsid w:val="002E2A6A"/>
    <w:rsid w:val="002E37A8"/>
    <w:rsid w:val="002E5650"/>
    <w:rsid w:val="002E6422"/>
    <w:rsid w:val="002E654F"/>
    <w:rsid w:val="002F1C3F"/>
    <w:rsid w:val="002F2D90"/>
    <w:rsid w:val="002F37A5"/>
    <w:rsid w:val="002F6969"/>
    <w:rsid w:val="003025ED"/>
    <w:rsid w:val="0030260B"/>
    <w:rsid w:val="00306704"/>
    <w:rsid w:val="00310861"/>
    <w:rsid w:val="003110A8"/>
    <w:rsid w:val="00313731"/>
    <w:rsid w:val="00321B7F"/>
    <w:rsid w:val="003220B1"/>
    <w:rsid w:val="00323993"/>
    <w:rsid w:val="003251D9"/>
    <w:rsid w:val="003278BA"/>
    <w:rsid w:val="00327C6D"/>
    <w:rsid w:val="00331BBA"/>
    <w:rsid w:val="00334AB4"/>
    <w:rsid w:val="00335F26"/>
    <w:rsid w:val="00336394"/>
    <w:rsid w:val="003369AA"/>
    <w:rsid w:val="00341453"/>
    <w:rsid w:val="00345B3E"/>
    <w:rsid w:val="00350A17"/>
    <w:rsid w:val="00353CCA"/>
    <w:rsid w:val="003556CC"/>
    <w:rsid w:val="00357E05"/>
    <w:rsid w:val="00361524"/>
    <w:rsid w:val="00361C4D"/>
    <w:rsid w:val="00361E13"/>
    <w:rsid w:val="00364075"/>
    <w:rsid w:val="00364C7A"/>
    <w:rsid w:val="00370BE5"/>
    <w:rsid w:val="00371950"/>
    <w:rsid w:val="003728C8"/>
    <w:rsid w:val="00373722"/>
    <w:rsid w:val="003739C8"/>
    <w:rsid w:val="00375247"/>
    <w:rsid w:val="003771BB"/>
    <w:rsid w:val="003816AE"/>
    <w:rsid w:val="00382612"/>
    <w:rsid w:val="003834EC"/>
    <w:rsid w:val="003842E8"/>
    <w:rsid w:val="00384962"/>
    <w:rsid w:val="00387390"/>
    <w:rsid w:val="00390BDC"/>
    <w:rsid w:val="00392F6B"/>
    <w:rsid w:val="00393C6F"/>
    <w:rsid w:val="00396065"/>
    <w:rsid w:val="0039679D"/>
    <w:rsid w:val="00396EE0"/>
    <w:rsid w:val="00396FB3"/>
    <w:rsid w:val="003A07B6"/>
    <w:rsid w:val="003A39ED"/>
    <w:rsid w:val="003A3D26"/>
    <w:rsid w:val="003B0B4B"/>
    <w:rsid w:val="003B1879"/>
    <w:rsid w:val="003B4FA0"/>
    <w:rsid w:val="003B5D6E"/>
    <w:rsid w:val="003C0BFE"/>
    <w:rsid w:val="003C1E10"/>
    <w:rsid w:val="003C1E7E"/>
    <w:rsid w:val="003C2085"/>
    <w:rsid w:val="003C2628"/>
    <w:rsid w:val="003C27CC"/>
    <w:rsid w:val="003C2A59"/>
    <w:rsid w:val="003C2AC4"/>
    <w:rsid w:val="003C3253"/>
    <w:rsid w:val="003C3FBE"/>
    <w:rsid w:val="003C5664"/>
    <w:rsid w:val="003C56A3"/>
    <w:rsid w:val="003C5F09"/>
    <w:rsid w:val="003C70B8"/>
    <w:rsid w:val="003D10E7"/>
    <w:rsid w:val="003D152C"/>
    <w:rsid w:val="003D4ADB"/>
    <w:rsid w:val="003D6C56"/>
    <w:rsid w:val="003E17B1"/>
    <w:rsid w:val="003E20F5"/>
    <w:rsid w:val="003E3518"/>
    <w:rsid w:val="003E3B6E"/>
    <w:rsid w:val="003E5A40"/>
    <w:rsid w:val="003E7CB4"/>
    <w:rsid w:val="003E7D8A"/>
    <w:rsid w:val="003F3681"/>
    <w:rsid w:val="003F3A0B"/>
    <w:rsid w:val="003F4041"/>
    <w:rsid w:val="003F4543"/>
    <w:rsid w:val="003F6567"/>
    <w:rsid w:val="003F6F7C"/>
    <w:rsid w:val="00401390"/>
    <w:rsid w:val="00401F70"/>
    <w:rsid w:val="00402081"/>
    <w:rsid w:val="004023B8"/>
    <w:rsid w:val="0040262A"/>
    <w:rsid w:val="004027AB"/>
    <w:rsid w:val="0040407A"/>
    <w:rsid w:val="004072F4"/>
    <w:rsid w:val="00410AEE"/>
    <w:rsid w:val="00410C42"/>
    <w:rsid w:val="00412EA0"/>
    <w:rsid w:val="00412EC8"/>
    <w:rsid w:val="00416871"/>
    <w:rsid w:val="00425FEB"/>
    <w:rsid w:val="004269DB"/>
    <w:rsid w:val="00431ABA"/>
    <w:rsid w:val="004327FB"/>
    <w:rsid w:val="00435755"/>
    <w:rsid w:val="004402F5"/>
    <w:rsid w:val="0044065C"/>
    <w:rsid w:val="00441728"/>
    <w:rsid w:val="00444D00"/>
    <w:rsid w:val="00445D5B"/>
    <w:rsid w:val="0045021A"/>
    <w:rsid w:val="004519B6"/>
    <w:rsid w:val="00453070"/>
    <w:rsid w:val="004530CC"/>
    <w:rsid w:val="00453B50"/>
    <w:rsid w:val="00454A94"/>
    <w:rsid w:val="00456883"/>
    <w:rsid w:val="00457A39"/>
    <w:rsid w:val="00460472"/>
    <w:rsid w:val="004606F0"/>
    <w:rsid w:val="004608DC"/>
    <w:rsid w:val="00462010"/>
    <w:rsid w:val="0046272A"/>
    <w:rsid w:val="00463695"/>
    <w:rsid w:val="004646D2"/>
    <w:rsid w:val="00465A59"/>
    <w:rsid w:val="00466CC5"/>
    <w:rsid w:val="0046762D"/>
    <w:rsid w:val="00474D03"/>
    <w:rsid w:val="00476A21"/>
    <w:rsid w:val="00477DCC"/>
    <w:rsid w:val="004821B5"/>
    <w:rsid w:val="00487D38"/>
    <w:rsid w:val="004929B3"/>
    <w:rsid w:val="00493AE1"/>
    <w:rsid w:val="00494174"/>
    <w:rsid w:val="00494978"/>
    <w:rsid w:val="004965F8"/>
    <w:rsid w:val="004A1621"/>
    <w:rsid w:val="004A2A39"/>
    <w:rsid w:val="004A42F1"/>
    <w:rsid w:val="004B0A8A"/>
    <w:rsid w:val="004B11FA"/>
    <w:rsid w:val="004B34A8"/>
    <w:rsid w:val="004B3D45"/>
    <w:rsid w:val="004B62D2"/>
    <w:rsid w:val="004B768E"/>
    <w:rsid w:val="004B7B6F"/>
    <w:rsid w:val="004C52B6"/>
    <w:rsid w:val="004D0565"/>
    <w:rsid w:val="004D10CB"/>
    <w:rsid w:val="004D2AFB"/>
    <w:rsid w:val="004D42A9"/>
    <w:rsid w:val="004D53D1"/>
    <w:rsid w:val="004D5FA1"/>
    <w:rsid w:val="004D70DE"/>
    <w:rsid w:val="004D786B"/>
    <w:rsid w:val="004D78AA"/>
    <w:rsid w:val="004E0A0C"/>
    <w:rsid w:val="004E110E"/>
    <w:rsid w:val="004E1661"/>
    <w:rsid w:val="004E3B4C"/>
    <w:rsid w:val="004E5BC3"/>
    <w:rsid w:val="004E6B4A"/>
    <w:rsid w:val="004E7617"/>
    <w:rsid w:val="004F1B88"/>
    <w:rsid w:val="004F2814"/>
    <w:rsid w:val="004F3334"/>
    <w:rsid w:val="004F5E9F"/>
    <w:rsid w:val="004F79BE"/>
    <w:rsid w:val="00500439"/>
    <w:rsid w:val="00501E9F"/>
    <w:rsid w:val="00505EDC"/>
    <w:rsid w:val="005062A0"/>
    <w:rsid w:val="00510EF1"/>
    <w:rsid w:val="00513C53"/>
    <w:rsid w:val="0051409D"/>
    <w:rsid w:val="00516FF6"/>
    <w:rsid w:val="005214CC"/>
    <w:rsid w:val="00521590"/>
    <w:rsid w:val="00521F46"/>
    <w:rsid w:val="00523546"/>
    <w:rsid w:val="00523D93"/>
    <w:rsid w:val="00525C3F"/>
    <w:rsid w:val="00525FDE"/>
    <w:rsid w:val="00526AE6"/>
    <w:rsid w:val="005306D8"/>
    <w:rsid w:val="00532DCF"/>
    <w:rsid w:val="00534121"/>
    <w:rsid w:val="00535EED"/>
    <w:rsid w:val="005405D8"/>
    <w:rsid w:val="00545278"/>
    <w:rsid w:val="0054652D"/>
    <w:rsid w:val="005505B4"/>
    <w:rsid w:val="00550721"/>
    <w:rsid w:val="00553727"/>
    <w:rsid w:val="005539B2"/>
    <w:rsid w:val="005570BF"/>
    <w:rsid w:val="00557CAD"/>
    <w:rsid w:val="0056439D"/>
    <w:rsid w:val="00565436"/>
    <w:rsid w:val="005675F2"/>
    <w:rsid w:val="005702A5"/>
    <w:rsid w:val="00570652"/>
    <w:rsid w:val="0057197F"/>
    <w:rsid w:val="00573BC4"/>
    <w:rsid w:val="00573E85"/>
    <w:rsid w:val="00574E16"/>
    <w:rsid w:val="00581BCD"/>
    <w:rsid w:val="00581DA2"/>
    <w:rsid w:val="00582DCC"/>
    <w:rsid w:val="005836C4"/>
    <w:rsid w:val="00585D58"/>
    <w:rsid w:val="00586105"/>
    <w:rsid w:val="00587E82"/>
    <w:rsid w:val="005935FE"/>
    <w:rsid w:val="00594095"/>
    <w:rsid w:val="005944CB"/>
    <w:rsid w:val="0059556B"/>
    <w:rsid w:val="005956A5"/>
    <w:rsid w:val="00596838"/>
    <w:rsid w:val="005A1C0E"/>
    <w:rsid w:val="005A209B"/>
    <w:rsid w:val="005A62F3"/>
    <w:rsid w:val="005A7566"/>
    <w:rsid w:val="005B0310"/>
    <w:rsid w:val="005B06A3"/>
    <w:rsid w:val="005B2927"/>
    <w:rsid w:val="005B2E27"/>
    <w:rsid w:val="005B31B6"/>
    <w:rsid w:val="005B4D76"/>
    <w:rsid w:val="005B5136"/>
    <w:rsid w:val="005B58DD"/>
    <w:rsid w:val="005B5918"/>
    <w:rsid w:val="005C1AA2"/>
    <w:rsid w:val="005C2C30"/>
    <w:rsid w:val="005C7415"/>
    <w:rsid w:val="005C7A22"/>
    <w:rsid w:val="005D2AD2"/>
    <w:rsid w:val="005D5A44"/>
    <w:rsid w:val="005E52E4"/>
    <w:rsid w:val="005E7575"/>
    <w:rsid w:val="005F0ECB"/>
    <w:rsid w:val="005F1587"/>
    <w:rsid w:val="005F2C57"/>
    <w:rsid w:val="005F3C8A"/>
    <w:rsid w:val="005F58FD"/>
    <w:rsid w:val="005F5B3C"/>
    <w:rsid w:val="0060041A"/>
    <w:rsid w:val="00602127"/>
    <w:rsid w:val="00602635"/>
    <w:rsid w:val="00604BAF"/>
    <w:rsid w:val="00605A82"/>
    <w:rsid w:val="00605DB4"/>
    <w:rsid w:val="00607C9D"/>
    <w:rsid w:val="00607FDC"/>
    <w:rsid w:val="00610490"/>
    <w:rsid w:val="00615818"/>
    <w:rsid w:val="00617312"/>
    <w:rsid w:val="00622EE0"/>
    <w:rsid w:val="006239DC"/>
    <w:rsid w:val="0062405F"/>
    <w:rsid w:val="006258D2"/>
    <w:rsid w:val="00626FDA"/>
    <w:rsid w:val="00627693"/>
    <w:rsid w:val="006319D3"/>
    <w:rsid w:val="006332E7"/>
    <w:rsid w:val="00636C13"/>
    <w:rsid w:val="00637670"/>
    <w:rsid w:val="00640DE0"/>
    <w:rsid w:val="0065025B"/>
    <w:rsid w:val="00651193"/>
    <w:rsid w:val="00654F1C"/>
    <w:rsid w:val="00655323"/>
    <w:rsid w:val="00656458"/>
    <w:rsid w:val="006615A9"/>
    <w:rsid w:val="0066448C"/>
    <w:rsid w:val="00667B61"/>
    <w:rsid w:val="0067189B"/>
    <w:rsid w:val="006740CE"/>
    <w:rsid w:val="0068092F"/>
    <w:rsid w:val="00680B08"/>
    <w:rsid w:val="0068163F"/>
    <w:rsid w:val="0068370D"/>
    <w:rsid w:val="0068404C"/>
    <w:rsid w:val="00684589"/>
    <w:rsid w:val="00684F64"/>
    <w:rsid w:val="00685749"/>
    <w:rsid w:val="0068588B"/>
    <w:rsid w:val="00685E16"/>
    <w:rsid w:val="006949B5"/>
    <w:rsid w:val="00694BA5"/>
    <w:rsid w:val="00694DCE"/>
    <w:rsid w:val="00695C03"/>
    <w:rsid w:val="006A0456"/>
    <w:rsid w:val="006A5359"/>
    <w:rsid w:val="006A6068"/>
    <w:rsid w:val="006A611A"/>
    <w:rsid w:val="006A75CE"/>
    <w:rsid w:val="006A7757"/>
    <w:rsid w:val="006B2013"/>
    <w:rsid w:val="006B42F9"/>
    <w:rsid w:val="006C11F0"/>
    <w:rsid w:val="006C41F4"/>
    <w:rsid w:val="006C5DCB"/>
    <w:rsid w:val="006C6433"/>
    <w:rsid w:val="006D6CAD"/>
    <w:rsid w:val="006E13A0"/>
    <w:rsid w:val="006E1856"/>
    <w:rsid w:val="006E1BF4"/>
    <w:rsid w:val="006E274B"/>
    <w:rsid w:val="006E7FA1"/>
    <w:rsid w:val="006F2AAF"/>
    <w:rsid w:val="006F4674"/>
    <w:rsid w:val="006F53B5"/>
    <w:rsid w:val="006F756C"/>
    <w:rsid w:val="00700500"/>
    <w:rsid w:val="00704503"/>
    <w:rsid w:val="00706351"/>
    <w:rsid w:val="00710D7A"/>
    <w:rsid w:val="00710E97"/>
    <w:rsid w:val="00710F44"/>
    <w:rsid w:val="00711C47"/>
    <w:rsid w:val="0071364D"/>
    <w:rsid w:val="00714E87"/>
    <w:rsid w:val="007150B6"/>
    <w:rsid w:val="007166F2"/>
    <w:rsid w:val="00716EE6"/>
    <w:rsid w:val="007200F4"/>
    <w:rsid w:val="00721538"/>
    <w:rsid w:val="00721E4C"/>
    <w:rsid w:val="00722745"/>
    <w:rsid w:val="00722910"/>
    <w:rsid w:val="00722DD5"/>
    <w:rsid w:val="00727248"/>
    <w:rsid w:val="00731F78"/>
    <w:rsid w:val="007320E4"/>
    <w:rsid w:val="00733B18"/>
    <w:rsid w:val="007360E6"/>
    <w:rsid w:val="007400AF"/>
    <w:rsid w:val="0074091C"/>
    <w:rsid w:val="00740C32"/>
    <w:rsid w:val="00741C66"/>
    <w:rsid w:val="00742970"/>
    <w:rsid w:val="00745130"/>
    <w:rsid w:val="007454BF"/>
    <w:rsid w:val="00746F28"/>
    <w:rsid w:val="007472F9"/>
    <w:rsid w:val="00747867"/>
    <w:rsid w:val="007530CE"/>
    <w:rsid w:val="00754642"/>
    <w:rsid w:val="00755C60"/>
    <w:rsid w:val="00756444"/>
    <w:rsid w:val="00757516"/>
    <w:rsid w:val="00757557"/>
    <w:rsid w:val="007575B2"/>
    <w:rsid w:val="00757CF5"/>
    <w:rsid w:val="007610DE"/>
    <w:rsid w:val="00765003"/>
    <w:rsid w:val="007665C7"/>
    <w:rsid w:val="00766D1B"/>
    <w:rsid w:val="00772937"/>
    <w:rsid w:val="00775F92"/>
    <w:rsid w:val="007779AD"/>
    <w:rsid w:val="007804B4"/>
    <w:rsid w:val="0078167A"/>
    <w:rsid w:val="0078267E"/>
    <w:rsid w:val="007870FF"/>
    <w:rsid w:val="007930A6"/>
    <w:rsid w:val="007964C3"/>
    <w:rsid w:val="00796F61"/>
    <w:rsid w:val="007973F9"/>
    <w:rsid w:val="007A18E5"/>
    <w:rsid w:val="007A6FA9"/>
    <w:rsid w:val="007B030E"/>
    <w:rsid w:val="007B1107"/>
    <w:rsid w:val="007B18ED"/>
    <w:rsid w:val="007B22BC"/>
    <w:rsid w:val="007C32DB"/>
    <w:rsid w:val="007C6505"/>
    <w:rsid w:val="007D0385"/>
    <w:rsid w:val="007D05D2"/>
    <w:rsid w:val="007D16BA"/>
    <w:rsid w:val="007D20F5"/>
    <w:rsid w:val="007D379F"/>
    <w:rsid w:val="007D429D"/>
    <w:rsid w:val="007D7E80"/>
    <w:rsid w:val="007E1031"/>
    <w:rsid w:val="007E115F"/>
    <w:rsid w:val="007E13AF"/>
    <w:rsid w:val="007E30E7"/>
    <w:rsid w:val="007E5330"/>
    <w:rsid w:val="007E6D44"/>
    <w:rsid w:val="007E71DA"/>
    <w:rsid w:val="007E7510"/>
    <w:rsid w:val="007E764B"/>
    <w:rsid w:val="007F0EF3"/>
    <w:rsid w:val="007F14BF"/>
    <w:rsid w:val="007F1E27"/>
    <w:rsid w:val="007F1EE7"/>
    <w:rsid w:val="007F3C2A"/>
    <w:rsid w:val="007F4A5B"/>
    <w:rsid w:val="007F4ACC"/>
    <w:rsid w:val="007F674F"/>
    <w:rsid w:val="007F71CB"/>
    <w:rsid w:val="007F747B"/>
    <w:rsid w:val="007F7D2D"/>
    <w:rsid w:val="00801D10"/>
    <w:rsid w:val="00801E75"/>
    <w:rsid w:val="00804884"/>
    <w:rsid w:val="0080555B"/>
    <w:rsid w:val="0080618D"/>
    <w:rsid w:val="008068DA"/>
    <w:rsid w:val="0081001A"/>
    <w:rsid w:val="00810CD5"/>
    <w:rsid w:val="008127CC"/>
    <w:rsid w:val="00815E13"/>
    <w:rsid w:val="00817369"/>
    <w:rsid w:val="00817602"/>
    <w:rsid w:val="00817674"/>
    <w:rsid w:val="00817791"/>
    <w:rsid w:val="00817FF0"/>
    <w:rsid w:val="00820129"/>
    <w:rsid w:val="00820500"/>
    <w:rsid w:val="00823796"/>
    <w:rsid w:val="00823E1E"/>
    <w:rsid w:val="0082467D"/>
    <w:rsid w:val="00825EA8"/>
    <w:rsid w:val="008265B0"/>
    <w:rsid w:val="00830557"/>
    <w:rsid w:val="00831387"/>
    <w:rsid w:val="00832802"/>
    <w:rsid w:val="00832E80"/>
    <w:rsid w:val="008343C1"/>
    <w:rsid w:val="00840809"/>
    <w:rsid w:val="008446BE"/>
    <w:rsid w:val="00845658"/>
    <w:rsid w:val="00847B1B"/>
    <w:rsid w:val="00847B96"/>
    <w:rsid w:val="00847D99"/>
    <w:rsid w:val="00851306"/>
    <w:rsid w:val="008519ED"/>
    <w:rsid w:val="00851D49"/>
    <w:rsid w:val="00851FE4"/>
    <w:rsid w:val="00852A93"/>
    <w:rsid w:val="0085564B"/>
    <w:rsid w:val="008558CA"/>
    <w:rsid w:val="00855F41"/>
    <w:rsid w:val="008574F3"/>
    <w:rsid w:val="008608B6"/>
    <w:rsid w:val="0086372C"/>
    <w:rsid w:val="00863FB3"/>
    <w:rsid w:val="00864BFA"/>
    <w:rsid w:val="00871182"/>
    <w:rsid w:val="00877B52"/>
    <w:rsid w:val="00880387"/>
    <w:rsid w:val="00883BE0"/>
    <w:rsid w:val="008844FE"/>
    <w:rsid w:val="00886907"/>
    <w:rsid w:val="00887114"/>
    <w:rsid w:val="008905A3"/>
    <w:rsid w:val="00891CC4"/>
    <w:rsid w:val="00892507"/>
    <w:rsid w:val="00893A6D"/>
    <w:rsid w:val="00896CAA"/>
    <w:rsid w:val="008A277E"/>
    <w:rsid w:val="008A7FAD"/>
    <w:rsid w:val="008B0F03"/>
    <w:rsid w:val="008B23B7"/>
    <w:rsid w:val="008B4375"/>
    <w:rsid w:val="008B7C48"/>
    <w:rsid w:val="008C19A2"/>
    <w:rsid w:val="008C240D"/>
    <w:rsid w:val="008C3AD5"/>
    <w:rsid w:val="008C4831"/>
    <w:rsid w:val="008C669E"/>
    <w:rsid w:val="008C7539"/>
    <w:rsid w:val="008D11A3"/>
    <w:rsid w:val="008D17B8"/>
    <w:rsid w:val="008D1E0D"/>
    <w:rsid w:val="008D243A"/>
    <w:rsid w:val="008D3FA8"/>
    <w:rsid w:val="008D5FCB"/>
    <w:rsid w:val="008D6D78"/>
    <w:rsid w:val="008D7611"/>
    <w:rsid w:val="008D7785"/>
    <w:rsid w:val="008E0A39"/>
    <w:rsid w:val="008E583A"/>
    <w:rsid w:val="008E7622"/>
    <w:rsid w:val="008E7B48"/>
    <w:rsid w:val="008F03BF"/>
    <w:rsid w:val="008F0EDC"/>
    <w:rsid w:val="008F2F54"/>
    <w:rsid w:val="008F40A1"/>
    <w:rsid w:val="008F65A3"/>
    <w:rsid w:val="00900454"/>
    <w:rsid w:val="00905762"/>
    <w:rsid w:val="00905CEE"/>
    <w:rsid w:val="00906302"/>
    <w:rsid w:val="009068DA"/>
    <w:rsid w:val="00907208"/>
    <w:rsid w:val="009113FD"/>
    <w:rsid w:val="00916520"/>
    <w:rsid w:val="00920677"/>
    <w:rsid w:val="009217C5"/>
    <w:rsid w:val="00921994"/>
    <w:rsid w:val="00923468"/>
    <w:rsid w:val="009239C3"/>
    <w:rsid w:val="00923AEB"/>
    <w:rsid w:val="00926338"/>
    <w:rsid w:val="009266E7"/>
    <w:rsid w:val="00931B07"/>
    <w:rsid w:val="009349F9"/>
    <w:rsid w:val="00935A55"/>
    <w:rsid w:val="00935C56"/>
    <w:rsid w:val="00936ADB"/>
    <w:rsid w:val="00940004"/>
    <w:rsid w:val="0094060F"/>
    <w:rsid w:val="009457BF"/>
    <w:rsid w:val="009547CF"/>
    <w:rsid w:val="00955989"/>
    <w:rsid w:val="00960F31"/>
    <w:rsid w:val="0096284D"/>
    <w:rsid w:val="009652FB"/>
    <w:rsid w:val="009665D1"/>
    <w:rsid w:val="00967F8F"/>
    <w:rsid w:val="0097125A"/>
    <w:rsid w:val="00972DC9"/>
    <w:rsid w:val="009734D8"/>
    <w:rsid w:val="00974362"/>
    <w:rsid w:val="00974CCD"/>
    <w:rsid w:val="00974CF9"/>
    <w:rsid w:val="0097529F"/>
    <w:rsid w:val="00976A9C"/>
    <w:rsid w:val="00977230"/>
    <w:rsid w:val="009802C3"/>
    <w:rsid w:val="00981DF8"/>
    <w:rsid w:val="00984126"/>
    <w:rsid w:val="009847B0"/>
    <w:rsid w:val="00985953"/>
    <w:rsid w:val="00985D0E"/>
    <w:rsid w:val="0098610E"/>
    <w:rsid w:val="00986204"/>
    <w:rsid w:val="00987D8D"/>
    <w:rsid w:val="009921AF"/>
    <w:rsid w:val="00997A06"/>
    <w:rsid w:val="009A069A"/>
    <w:rsid w:val="009A12E2"/>
    <w:rsid w:val="009A1C51"/>
    <w:rsid w:val="009A2037"/>
    <w:rsid w:val="009A2B04"/>
    <w:rsid w:val="009A3244"/>
    <w:rsid w:val="009A3593"/>
    <w:rsid w:val="009A38F3"/>
    <w:rsid w:val="009A67DC"/>
    <w:rsid w:val="009A7593"/>
    <w:rsid w:val="009B24CB"/>
    <w:rsid w:val="009B363E"/>
    <w:rsid w:val="009B4335"/>
    <w:rsid w:val="009B4BDA"/>
    <w:rsid w:val="009B4D03"/>
    <w:rsid w:val="009B63A3"/>
    <w:rsid w:val="009C00AE"/>
    <w:rsid w:val="009C0119"/>
    <w:rsid w:val="009C0C79"/>
    <w:rsid w:val="009C49D8"/>
    <w:rsid w:val="009C6963"/>
    <w:rsid w:val="009C79DC"/>
    <w:rsid w:val="009D5647"/>
    <w:rsid w:val="009D775E"/>
    <w:rsid w:val="009E1A23"/>
    <w:rsid w:val="009E2DFA"/>
    <w:rsid w:val="009E3D1C"/>
    <w:rsid w:val="009E512E"/>
    <w:rsid w:val="009E518D"/>
    <w:rsid w:val="009E7902"/>
    <w:rsid w:val="009E7EAC"/>
    <w:rsid w:val="009F0C07"/>
    <w:rsid w:val="009F1D21"/>
    <w:rsid w:val="009F2124"/>
    <w:rsid w:val="009F4A71"/>
    <w:rsid w:val="009F4CAF"/>
    <w:rsid w:val="009F6272"/>
    <w:rsid w:val="009F656C"/>
    <w:rsid w:val="009F7395"/>
    <w:rsid w:val="00A007BA"/>
    <w:rsid w:val="00A00C6D"/>
    <w:rsid w:val="00A04189"/>
    <w:rsid w:val="00A052EC"/>
    <w:rsid w:val="00A114EF"/>
    <w:rsid w:val="00A11986"/>
    <w:rsid w:val="00A12BBF"/>
    <w:rsid w:val="00A1314C"/>
    <w:rsid w:val="00A16B12"/>
    <w:rsid w:val="00A16C9E"/>
    <w:rsid w:val="00A21A4E"/>
    <w:rsid w:val="00A23FDA"/>
    <w:rsid w:val="00A24380"/>
    <w:rsid w:val="00A252EC"/>
    <w:rsid w:val="00A300E1"/>
    <w:rsid w:val="00A3058F"/>
    <w:rsid w:val="00A323B7"/>
    <w:rsid w:val="00A371F0"/>
    <w:rsid w:val="00A4039C"/>
    <w:rsid w:val="00A40850"/>
    <w:rsid w:val="00A416FB"/>
    <w:rsid w:val="00A41C1F"/>
    <w:rsid w:val="00A42314"/>
    <w:rsid w:val="00A4759A"/>
    <w:rsid w:val="00A511E2"/>
    <w:rsid w:val="00A548F9"/>
    <w:rsid w:val="00A5695D"/>
    <w:rsid w:val="00A605A1"/>
    <w:rsid w:val="00A61441"/>
    <w:rsid w:val="00A6171F"/>
    <w:rsid w:val="00A619E5"/>
    <w:rsid w:val="00A61A54"/>
    <w:rsid w:val="00A62C2B"/>
    <w:rsid w:val="00A66A1E"/>
    <w:rsid w:val="00A743D8"/>
    <w:rsid w:val="00A8180C"/>
    <w:rsid w:val="00A865A0"/>
    <w:rsid w:val="00A87CD1"/>
    <w:rsid w:val="00A9225C"/>
    <w:rsid w:val="00A9361F"/>
    <w:rsid w:val="00A9548E"/>
    <w:rsid w:val="00A9695D"/>
    <w:rsid w:val="00A96D0A"/>
    <w:rsid w:val="00AA03D4"/>
    <w:rsid w:val="00AA201E"/>
    <w:rsid w:val="00AA4D9F"/>
    <w:rsid w:val="00AA5673"/>
    <w:rsid w:val="00AB14C9"/>
    <w:rsid w:val="00AB1856"/>
    <w:rsid w:val="00AB1EF0"/>
    <w:rsid w:val="00AB268B"/>
    <w:rsid w:val="00AB4181"/>
    <w:rsid w:val="00AB485D"/>
    <w:rsid w:val="00AB579D"/>
    <w:rsid w:val="00AB5949"/>
    <w:rsid w:val="00AB5F7B"/>
    <w:rsid w:val="00AB665A"/>
    <w:rsid w:val="00AB7003"/>
    <w:rsid w:val="00AC0F91"/>
    <w:rsid w:val="00AC2DE8"/>
    <w:rsid w:val="00AC339E"/>
    <w:rsid w:val="00AC3FD1"/>
    <w:rsid w:val="00AC42FE"/>
    <w:rsid w:val="00AC4D85"/>
    <w:rsid w:val="00AC65A0"/>
    <w:rsid w:val="00AD02FB"/>
    <w:rsid w:val="00AD38B7"/>
    <w:rsid w:val="00AD42F2"/>
    <w:rsid w:val="00AE1085"/>
    <w:rsid w:val="00AE15A1"/>
    <w:rsid w:val="00AE38FE"/>
    <w:rsid w:val="00AE41F7"/>
    <w:rsid w:val="00AE712F"/>
    <w:rsid w:val="00AE7A5E"/>
    <w:rsid w:val="00AF493B"/>
    <w:rsid w:val="00AF4AA4"/>
    <w:rsid w:val="00AF4ED3"/>
    <w:rsid w:val="00AF50B8"/>
    <w:rsid w:val="00AF5862"/>
    <w:rsid w:val="00AF7063"/>
    <w:rsid w:val="00AF7309"/>
    <w:rsid w:val="00AF77DB"/>
    <w:rsid w:val="00B007DC"/>
    <w:rsid w:val="00B00B12"/>
    <w:rsid w:val="00B015B4"/>
    <w:rsid w:val="00B02117"/>
    <w:rsid w:val="00B0232D"/>
    <w:rsid w:val="00B041D0"/>
    <w:rsid w:val="00B06451"/>
    <w:rsid w:val="00B07338"/>
    <w:rsid w:val="00B104D9"/>
    <w:rsid w:val="00B14C3B"/>
    <w:rsid w:val="00B1503D"/>
    <w:rsid w:val="00B22317"/>
    <w:rsid w:val="00B22B24"/>
    <w:rsid w:val="00B24685"/>
    <w:rsid w:val="00B24A70"/>
    <w:rsid w:val="00B24A8D"/>
    <w:rsid w:val="00B24DCB"/>
    <w:rsid w:val="00B33040"/>
    <w:rsid w:val="00B33E41"/>
    <w:rsid w:val="00B36661"/>
    <w:rsid w:val="00B36F4F"/>
    <w:rsid w:val="00B37795"/>
    <w:rsid w:val="00B40978"/>
    <w:rsid w:val="00B4250F"/>
    <w:rsid w:val="00B45CCE"/>
    <w:rsid w:val="00B470BC"/>
    <w:rsid w:val="00B470F8"/>
    <w:rsid w:val="00B47F35"/>
    <w:rsid w:val="00B51BEF"/>
    <w:rsid w:val="00B52A45"/>
    <w:rsid w:val="00B52AF0"/>
    <w:rsid w:val="00B53635"/>
    <w:rsid w:val="00B54109"/>
    <w:rsid w:val="00B54408"/>
    <w:rsid w:val="00B55C04"/>
    <w:rsid w:val="00B60B19"/>
    <w:rsid w:val="00B65C98"/>
    <w:rsid w:val="00B67CAC"/>
    <w:rsid w:val="00B7152C"/>
    <w:rsid w:val="00B7411F"/>
    <w:rsid w:val="00B74553"/>
    <w:rsid w:val="00B75361"/>
    <w:rsid w:val="00B75CDC"/>
    <w:rsid w:val="00B80AFC"/>
    <w:rsid w:val="00B80EA0"/>
    <w:rsid w:val="00B8206E"/>
    <w:rsid w:val="00B8528B"/>
    <w:rsid w:val="00B92F67"/>
    <w:rsid w:val="00B9399C"/>
    <w:rsid w:val="00B95745"/>
    <w:rsid w:val="00B95EDD"/>
    <w:rsid w:val="00BA0598"/>
    <w:rsid w:val="00BA1C7A"/>
    <w:rsid w:val="00BA2B3A"/>
    <w:rsid w:val="00BA348D"/>
    <w:rsid w:val="00BA3EE8"/>
    <w:rsid w:val="00BA6435"/>
    <w:rsid w:val="00BA65F3"/>
    <w:rsid w:val="00BA7071"/>
    <w:rsid w:val="00BB03C8"/>
    <w:rsid w:val="00BB1248"/>
    <w:rsid w:val="00BC05D6"/>
    <w:rsid w:val="00BC151C"/>
    <w:rsid w:val="00BC5BE4"/>
    <w:rsid w:val="00BC5DC4"/>
    <w:rsid w:val="00BD0B64"/>
    <w:rsid w:val="00BD3612"/>
    <w:rsid w:val="00BD3EB5"/>
    <w:rsid w:val="00BD43FB"/>
    <w:rsid w:val="00BD47DD"/>
    <w:rsid w:val="00BD4960"/>
    <w:rsid w:val="00BD5274"/>
    <w:rsid w:val="00BD5D36"/>
    <w:rsid w:val="00BD6DC6"/>
    <w:rsid w:val="00BD76AB"/>
    <w:rsid w:val="00BE0050"/>
    <w:rsid w:val="00BE0909"/>
    <w:rsid w:val="00BE380B"/>
    <w:rsid w:val="00BE671E"/>
    <w:rsid w:val="00BE7863"/>
    <w:rsid w:val="00BF061F"/>
    <w:rsid w:val="00BF136E"/>
    <w:rsid w:val="00BF628C"/>
    <w:rsid w:val="00BF6BF6"/>
    <w:rsid w:val="00C01451"/>
    <w:rsid w:val="00C0150D"/>
    <w:rsid w:val="00C01537"/>
    <w:rsid w:val="00C01FF0"/>
    <w:rsid w:val="00C0446F"/>
    <w:rsid w:val="00C06BE5"/>
    <w:rsid w:val="00C072C2"/>
    <w:rsid w:val="00C11246"/>
    <w:rsid w:val="00C11AF2"/>
    <w:rsid w:val="00C15441"/>
    <w:rsid w:val="00C16EAD"/>
    <w:rsid w:val="00C17C3B"/>
    <w:rsid w:val="00C22377"/>
    <w:rsid w:val="00C23195"/>
    <w:rsid w:val="00C23C35"/>
    <w:rsid w:val="00C23E65"/>
    <w:rsid w:val="00C24156"/>
    <w:rsid w:val="00C24960"/>
    <w:rsid w:val="00C279BE"/>
    <w:rsid w:val="00C3019A"/>
    <w:rsid w:val="00C303DC"/>
    <w:rsid w:val="00C309A5"/>
    <w:rsid w:val="00C30DEF"/>
    <w:rsid w:val="00C33AC8"/>
    <w:rsid w:val="00C35F85"/>
    <w:rsid w:val="00C3704C"/>
    <w:rsid w:val="00C4072B"/>
    <w:rsid w:val="00C420B8"/>
    <w:rsid w:val="00C446D3"/>
    <w:rsid w:val="00C46686"/>
    <w:rsid w:val="00C50825"/>
    <w:rsid w:val="00C50A4C"/>
    <w:rsid w:val="00C5345A"/>
    <w:rsid w:val="00C538FA"/>
    <w:rsid w:val="00C53B72"/>
    <w:rsid w:val="00C54450"/>
    <w:rsid w:val="00C54608"/>
    <w:rsid w:val="00C553D8"/>
    <w:rsid w:val="00C57455"/>
    <w:rsid w:val="00C57B15"/>
    <w:rsid w:val="00C57CF5"/>
    <w:rsid w:val="00C60077"/>
    <w:rsid w:val="00C65CAA"/>
    <w:rsid w:val="00C66CA7"/>
    <w:rsid w:val="00C71496"/>
    <w:rsid w:val="00C71D53"/>
    <w:rsid w:val="00C727D8"/>
    <w:rsid w:val="00C72FEE"/>
    <w:rsid w:val="00C74804"/>
    <w:rsid w:val="00C74A91"/>
    <w:rsid w:val="00C764AC"/>
    <w:rsid w:val="00C76515"/>
    <w:rsid w:val="00C770A4"/>
    <w:rsid w:val="00C8194A"/>
    <w:rsid w:val="00C83E2E"/>
    <w:rsid w:val="00C83FC5"/>
    <w:rsid w:val="00C85D6A"/>
    <w:rsid w:val="00C86AA7"/>
    <w:rsid w:val="00C86F0A"/>
    <w:rsid w:val="00C90227"/>
    <w:rsid w:val="00C92EF4"/>
    <w:rsid w:val="00C968ED"/>
    <w:rsid w:val="00C96CF2"/>
    <w:rsid w:val="00C97213"/>
    <w:rsid w:val="00CA361D"/>
    <w:rsid w:val="00CA3916"/>
    <w:rsid w:val="00CA3DF0"/>
    <w:rsid w:val="00CA5DEC"/>
    <w:rsid w:val="00CA6143"/>
    <w:rsid w:val="00CA6CDD"/>
    <w:rsid w:val="00CA7102"/>
    <w:rsid w:val="00CA7167"/>
    <w:rsid w:val="00CB0010"/>
    <w:rsid w:val="00CB008D"/>
    <w:rsid w:val="00CB074F"/>
    <w:rsid w:val="00CB76DB"/>
    <w:rsid w:val="00CC0A18"/>
    <w:rsid w:val="00CC0B96"/>
    <w:rsid w:val="00CC3155"/>
    <w:rsid w:val="00CC3519"/>
    <w:rsid w:val="00CC4007"/>
    <w:rsid w:val="00CC453B"/>
    <w:rsid w:val="00CC4B08"/>
    <w:rsid w:val="00CC6036"/>
    <w:rsid w:val="00CC61B1"/>
    <w:rsid w:val="00CD051A"/>
    <w:rsid w:val="00CD0D5E"/>
    <w:rsid w:val="00CD110E"/>
    <w:rsid w:val="00CD235B"/>
    <w:rsid w:val="00CD29EF"/>
    <w:rsid w:val="00CD42B6"/>
    <w:rsid w:val="00CD4EE9"/>
    <w:rsid w:val="00CE1780"/>
    <w:rsid w:val="00CE1D5F"/>
    <w:rsid w:val="00CE2271"/>
    <w:rsid w:val="00CE266C"/>
    <w:rsid w:val="00CE5357"/>
    <w:rsid w:val="00CE56A9"/>
    <w:rsid w:val="00CE65C7"/>
    <w:rsid w:val="00CF00B6"/>
    <w:rsid w:val="00CF0EA7"/>
    <w:rsid w:val="00CF36B5"/>
    <w:rsid w:val="00CF41A1"/>
    <w:rsid w:val="00CF4858"/>
    <w:rsid w:val="00CF7EF7"/>
    <w:rsid w:val="00D0168E"/>
    <w:rsid w:val="00D02FFA"/>
    <w:rsid w:val="00D03673"/>
    <w:rsid w:val="00D03A95"/>
    <w:rsid w:val="00D04D50"/>
    <w:rsid w:val="00D0575A"/>
    <w:rsid w:val="00D0609A"/>
    <w:rsid w:val="00D0629E"/>
    <w:rsid w:val="00D06D62"/>
    <w:rsid w:val="00D07FE3"/>
    <w:rsid w:val="00D12A6F"/>
    <w:rsid w:val="00D13EB0"/>
    <w:rsid w:val="00D1697D"/>
    <w:rsid w:val="00D16DA1"/>
    <w:rsid w:val="00D175F4"/>
    <w:rsid w:val="00D205B6"/>
    <w:rsid w:val="00D21776"/>
    <w:rsid w:val="00D32FC2"/>
    <w:rsid w:val="00D3371F"/>
    <w:rsid w:val="00D34F38"/>
    <w:rsid w:val="00D35BB1"/>
    <w:rsid w:val="00D41D40"/>
    <w:rsid w:val="00D437A2"/>
    <w:rsid w:val="00D43A04"/>
    <w:rsid w:val="00D43E01"/>
    <w:rsid w:val="00D50697"/>
    <w:rsid w:val="00D509CF"/>
    <w:rsid w:val="00D51486"/>
    <w:rsid w:val="00D60793"/>
    <w:rsid w:val="00D63D57"/>
    <w:rsid w:val="00D655F0"/>
    <w:rsid w:val="00D66BEB"/>
    <w:rsid w:val="00D6702C"/>
    <w:rsid w:val="00D7075A"/>
    <w:rsid w:val="00D74990"/>
    <w:rsid w:val="00D8352B"/>
    <w:rsid w:val="00D8777F"/>
    <w:rsid w:val="00D9092A"/>
    <w:rsid w:val="00D90F65"/>
    <w:rsid w:val="00D9151B"/>
    <w:rsid w:val="00D91E86"/>
    <w:rsid w:val="00D928D9"/>
    <w:rsid w:val="00DA2B85"/>
    <w:rsid w:val="00DA2CF1"/>
    <w:rsid w:val="00DA6E09"/>
    <w:rsid w:val="00DA745A"/>
    <w:rsid w:val="00DA76BF"/>
    <w:rsid w:val="00DB07A1"/>
    <w:rsid w:val="00DB2FF9"/>
    <w:rsid w:val="00DB57A4"/>
    <w:rsid w:val="00DB711E"/>
    <w:rsid w:val="00DC01C6"/>
    <w:rsid w:val="00DC206C"/>
    <w:rsid w:val="00DC3948"/>
    <w:rsid w:val="00DC44F9"/>
    <w:rsid w:val="00DC5D22"/>
    <w:rsid w:val="00DC6860"/>
    <w:rsid w:val="00DD0955"/>
    <w:rsid w:val="00DD2B4E"/>
    <w:rsid w:val="00DD5027"/>
    <w:rsid w:val="00DD7299"/>
    <w:rsid w:val="00DE2A5A"/>
    <w:rsid w:val="00DE566F"/>
    <w:rsid w:val="00DE6B06"/>
    <w:rsid w:val="00DF0DF5"/>
    <w:rsid w:val="00DF1703"/>
    <w:rsid w:val="00DF1A8E"/>
    <w:rsid w:val="00DF4BB1"/>
    <w:rsid w:val="00DF4C77"/>
    <w:rsid w:val="00DF51BC"/>
    <w:rsid w:val="00E00640"/>
    <w:rsid w:val="00E0208D"/>
    <w:rsid w:val="00E02956"/>
    <w:rsid w:val="00E0554A"/>
    <w:rsid w:val="00E06F74"/>
    <w:rsid w:val="00E0725E"/>
    <w:rsid w:val="00E1567C"/>
    <w:rsid w:val="00E16186"/>
    <w:rsid w:val="00E1732E"/>
    <w:rsid w:val="00E201A4"/>
    <w:rsid w:val="00E20B1E"/>
    <w:rsid w:val="00E22459"/>
    <w:rsid w:val="00E25B5A"/>
    <w:rsid w:val="00E300B8"/>
    <w:rsid w:val="00E326B3"/>
    <w:rsid w:val="00E34F49"/>
    <w:rsid w:val="00E34F78"/>
    <w:rsid w:val="00E36743"/>
    <w:rsid w:val="00E36B41"/>
    <w:rsid w:val="00E40CFF"/>
    <w:rsid w:val="00E40E18"/>
    <w:rsid w:val="00E42394"/>
    <w:rsid w:val="00E43814"/>
    <w:rsid w:val="00E44102"/>
    <w:rsid w:val="00E455EF"/>
    <w:rsid w:val="00E4563B"/>
    <w:rsid w:val="00E45D54"/>
    <w:rsid w:val="00E470DF"/>
    <w:rsid w:val="00E4787D"/>
    <w:rsid w:val="00E47DB1"/>
    <w:rsid w:val="00E50ED1"/>
    <w:rsid w:val="00E5109D"/>
    <w:rsid w:val="00E515B8"/>
    <w:rsid w:val="00E524B3"/>
    <w:rsid w:val="00E535B3"/>
    <w:rsid w:val="00E53C1C"/>
    <w:rsid w:val="00E54AAC"/>
    <w:rsid w:val="00E54CF2"/>
    <w:rsid w:val="00E5533C"/>
    <w:rsid w:val="00E55EFC"/>
    <w:rsid w:val="00E61FCA"/>
    <w:rsid w:val="00E63EC2"/>
    <w:rsid w:val="00E643E9"/>
    <w:rsid w:val="00E64E77"/>
    <w:rsid w:val="00E66C4E"/>
    <w:rsid w:val="00E66D2F"/>
    <w:rsid w:val="00E679DD"/>
    <w:rsid w:val="00E725B2"/>
    <w:rsid w:val="00E72A4E"/>
    <w:rsid w:val="00E72AAD"/>
    <w:rsid w:val="00E72CD3"/>
    <w:rsid w:val="00E73FDC"/>
    <w:rsid w:val="00E75831"/>
    <w:rsid w:val="00E76D34"/>
    <w:rsid w:val="00E77ECF"/>
    <w:rsid w:val="00E81B62"/>
    <w:rsid w:val="00E83057"/>
    <w:rsid w:val="00E836BD"/>
    <w:rsid w:val="00E844B5"/>
    <w:rsid w:val="00E84E63"/>
    <w:rsid w:val="00E86522"/>
    <w:rsid w:val="00E86A3C"/>
    <w:rsid w:val="00E8762A"/>
    <w:rsid w:val="00E87CEA"/>
    <w:rsid w:val="00E90A79"/>
    <w:rsid w:val="00E91688"/>
    <w:rsid w:val="00E918D0"/>
    <w:rsid w:val="00E9375B"/>
    <w:rsid w:val="00EA019E"/>
    <w:rsid w:val="00EA142C"/>
    <w:rsid w:val="00EA1C88"/>
    <w:rsid w:val="00EA3F8D"/>
    <w:rsid w:val="00EA78D1"/>
    <w:rsid w:val="00EB04F5"/>
    <w:rsid w:val="00EB068B"/>
    <w:rsid w:val="00EB0966"/>
    <w:rsid w:val="00EB0CB5"/>
    <w:rsid w:val="00EB0EB0"/>
    <w:rsid w:val="00EB1CE4"/>
    <w:rsid w:val="00EB2342"/>
    <w:rsid w:val="00EB2856"/>
    <w:rsid w:val="00EB3C5E"/>
    <w:rsid w:val="00EB435C"/>
    <w:rsid w:val="00EB4B29"/>
    <w:rsid w:val="00EB62A6"/>
    <w:rsid w:val="00EB7045"/>
    <w:rsid w:val="00EC2090"/>
    <w:rsid w:val="00EC2FE7"/>
    <w:rsid w:val="00EC3592"/>
    <w:rsid w:val="00EC50C7"/>
    <w:rsid w:val="00EC52BB"/>
    <w:rsid w:val="00ED1612"/>
    <w:rsid w:val="00ED425A"/>
    <w:rsid w:val="00ED44EC"/>
    <w:rsid w:val="00EE030C"/>
    <w:rsid w:val="00EE15D6"/>
    <w:rsid w:val="00EE1A60"/>
    <w:rsid w:val="00EE200D"/>
    <w:rsid w:val="00EE463C"/>
    <w:rsid w:val="00EE4715"/>
    <w:rsid w:val="00EE78AD"/>
    <w:rsid w:val="00EF23A2"/>
    <w:rsid w:val="00EF2753"/>
    <w:rsid w:val="00EF2AAA"/>
    <w:rsid w:val="00EF3DAB"/>
    <w:rsid w:val="00EF4396"/>
    <w:rsid w:val="00EF6B90"/>
    <w:rsid w:val="00EF7478"/>
    <w:rsid w:val="00EF74A0"/>
    <w:rsid w:val="00F00F27"/>
    <w:rsid w:val="00F013E3"/>
    <w:rsid w:val="00F0149B"/>
    <w:rsid w:val="00F014B9"/>
    <w:rsid w:val="00F01614"/>
    <w:rsid w:val="00F01B21"/>
    <w:rsid w:val="00F036C1"/>
    <w:rsid w:val="00F0527D"/>
    <w:rsid w:val="00F06D1C"/>
    <w:rsid w:val="00F074F6"/>
    <w:rsid w:val="00F102F4"/>
    <w:rsid w:val="00F12F6C"/>
    <w:rsid w:val="00F135DE"/>
    <w:rsid w:val="00F14B2C"/>
    <w:rsid w:val="00F14D6C"/>
    <w:rsid w:val="00F14D8F"/>
    <w:rsid w:val="00F177B9"/>
    <w:rsid w:val="00F2007B"/>
    <w:rsid w:val="00F23084"/>
    <w:rsid w:val="00F25224"/>
    <w:rsid w:val="00F25C06"/>
    <w:rsid w:val="00F26D9F"/>
    <w:rsid w:val="00F30648"/>
    <w:rsid w:val="00F313FB"/>
    <w:rsid w:val="00F322C6"/>
    <w:rsid w:val="00F32C7B"/>
    <w:rsid w:val="00F33702"/>
    <w:rsid w:val="00F3441F"/>
    <w:rsid w:val="00F34BDB"/>
    <w:rsid w:val="00F4020D"/>
    <w:rsid w:val="00F40A3A"/>
    <w:rsid w:val="00F41E83"/>
    <w:rsid w:val="00F4237C"/>
    <w:rsid w:val="00F42F05"/>
    <w:rsid w:val="00F4339C"/>
    <w:rsid w:val="00F438CE"/>
    <w:rsid w:val="00F43B5F"/>
    <w:rsid w:val="00F44F12"/>
    <w:rsid w:val="00F462C9"/>
    <w:rsid w:val="00F46707"/>
    <w:rsid w:val="00F52AF3"/>
    <w:rsid w:val="00F54B63"/>
    <w:rsid w:val="00F56345"/>
    <w:rsid w:val="00F56A8D"/>
    <w:rsid w:val="00F57D6D"/>
    <w:rsid w:val="00F613A7"/>
    <w:rsid w:val="00F62378"/>
    <w:rsid w:val="00F623C6"/>
    <w:rsid w:val="00F62FE9"/>
    <w:rsid w:val="00F631E8"/>
    <w:rsid w:val="00F64745"/>
    <w:rsid w:val="00F65ABC"/>
    <w:rsid w:val="00F66D14"/>
    <w:rsid w:val="00F671E3"/>
    <w:rsid w:val="00F67CC6"/>
    <w:rsid w:val="00F728AF"/>
    <w:rsid w:val="00F73373"/>
    <w:rsid w:val="00F748A8"/>
    <w:rsid w:val="00F7518A"/>
    <w:rsid w:val="00F76106"/>
    <w:rsid w:val="00F7630D"/>
    <w:rsid w:val="00F76697"/>
    <w:rsid w:val="00F81295"/>
    <w:rsid w:val="00F8337F"/>
    <w:rsid w:val="00F83B5B"/>
    <w:rsid w:val="00F84B4F"/>
    <w:rsid w:val="00F84F1F"/>
    <w:rsid w:val="00F867AB"/>
    <w:rsid w:val="00F872AA"/>
    <w:rsid w:val="00F9073B"/>
    <w:rsid w:val="00F90840"/>
    <w:rsid w:val="00F90C1C"/>
    <w:rsid w:val="00F9145E"/>
    <w:rsid w:val="00F92A30"/>
    <w:rsid w:val="00F92C36"/>
    <w:rsid w:val="00F935C1"/>
    <w:rsid w:val="00F95D0C"/>
    <w:rsid w:val="00F96B90"/>
    <w:rsid w:val="00F97A56"/>
    <w:rsid w:val="00FA0092"/>
    <w:rsid w:val="00FA195D"/>
    <w:rsid w:val="00FA3ACE"/>
    <w:rsid w:val="00FA4873"/>
    <w:rsid w:val="00FA4F85"/>
    <w:rsid w:val="00FA57B8"/>
    <w:rsid w:val="00FB08F2"/>
    <w:rsid w:val="00FB13EB"/>
    <w:rsid w:val="00FB1506"/>
    <w:rsid w:val="00FB19F0"/>
    <w:rsid w:val="00FB2496"/>
    <w:rsid w:val="00FB5141"/>
    <w:rsid w:val="00FB6CC2"/>
    <w:rsid w:val="00FC1A1A"/>
    <w:rsid w:val="00FC247A"/>
    <w:rsid w:val="00FC2848"/>
    <w:rsid w:val="00FC33CD"/>
    <w:rsid w:val="00FC3633"/>
    <w:rsid w:val="00FC409C"/>
    <w:rsid w:val="00FC44C1"/>
    <w:rsid w:val="00FC4A7B"/>
    <w:rsid w:val="00FC4F4A"/>
    <w:rsid w:val="00FC4FA1"/>
    <w:rsid w:val="00FC7213"/>
    <w:rsid w:val="00FC76B5"/>
    <w:rsid w:val="00FD0D97"/>
    <w:rsid w:val="00FD1F71"/>
    <w:rsid w:val="00FD45AD"/>
    <w:rsid w:val="00FD77AD"/>
    <w:rsid w:val="00FD7A27"/>
    <w:rsid w:val="00FE13E3"/>
    <w:rsid w:val="00FE2A34"/>
    <w:rsid w:val="00FE2FD6"/>
    <w:rsid w:val="00FE6948"/>
    <w:rsid w:val="00FE69B9"/>
    <w:rsid w:val="00FE7FB5"/>
    <w:rsid w:val="00FF344C"/>
    <w:rsid w:val="00FF350E"/>
    <w:rsid w:val="00FF5244"/>
    <w:rsid w:val="00FF59AC"/>
    <w:rsid w:val="00FF63E7"/>
    <w:rsid w:val="00FF6A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2EA88"/>
  <w15:docId w15:val="{FBE7051C-2572-4554-8152-42944E5C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qFormat/>
    <w:rsid w:val="00C0150D"/>
    <w:pPr>
      <w:spacing w:after="240" w:line="240" w:lineRule="auto"/>
      <w:jc w:val="both"/>
    </w:pPr>
    <w:rPr>
      <w:rFonts w:ascii="Times New Roman" w:hAnsi="Times New Roman" w:cs="Times New Roman"/>
    </w:rPr>
  </w:style>
  <w:style w:type="paragraph" w:styleId="Heading1">
    <w:name w:val="heading 1"/>
    <w:basedOn w:val="ListParagraph"/>
    <w:link w:val="Heading1Char"/>
    <w:autoRedefine/>
    <w:uiPriority w:val="9"/>
    <w:qFormat/>
    <w:rsid w:val="00F44F12"/>
    <w:pPr>
      <w:spacing w:after="0"/>
      <w:ind w:hanging="709"/>
      <w:contextualSpacing w:val="0"/>
      <w:jc w:val="center"/>
      <w:outlineLvl w:val="0"/>
    </w:pPr>
    <w:rPr>
      <w:smallCaps/>
    </w:rPr>
  </w:style>
  <w:style w:type="paragraph" w:styleId="Heading2">
    <w:name w:val="heading 2"/>
    <w:basedOn w:val="ListParagraph"/>
    <w:link w:val="Heading2Char"/>
    <w:uiPriority w:val="9"/>
    <w:unhideWhenUsed/>
    <w:qFormat/>
    <w:rsid w:val="00093A24"/>
    <w:pPr>
      <w:numPr>
        <w:ilvl w:val="1"/>
        <w:numId w:val="6"/>
      </w:numPr>
      <w:contextualSpacing w:val="0"/>
      <w:outlineLvl w:val="1"/>
    </w:pPr>
  </w:style>
  <w:style w:type="paragraph" w:styleId="Heading3">
    <w:name w:val="heading 3"/>
    <w:basedOn w:val="Normal"/>
    <w:link w:val="Heading3Char"/>
    <w:uiPriority w:val="9"/>
    <w:unhideWhenUsed/>
    <w:qFormat/>
    <w:rsid w:val="003C2628"/>
    <w:pPr>
      <w:numPr>
        <w:ilvl w:val="2"/>
        <w:numId w:val="6"/>
      </w:numPr>
      <w:outlineLvl w:val="2"/>
    </w:pPr>
    <w:rPr>
      <w:rFonts w:eastAsiaTheme="majorEastAsia"/>
      <w:szCs w:val="24"/>
    </w:rPr>
  </w:style>
  <w:style w:type="paragraph" w:styleId="Heading4">
    <w:name w:val="heading 4"/>
    <w:basedOn w:val="Heading3"/>
    <w:link w:val="Heading4Char"/>
    <w:uiPriority w:val="9"/>
    <w:unhideWhenUsed/>
    <w:qFormat/>
    <w:rsid w:val="00E72CD3"/>
    <w:pPr>
      <w:numPr>
        <w:ilvl w:val="3"/>
      </w:numPr>
      <w:outlineLvl w:val="3"/>
    </w:pPr>
  </w:style>
  <w:style w:type="paragraph" w:styleId="Heading5">
    <w:name w:val="heading 5"/>
    <w:link w:val="Heading5Char"/>
    <w:autoRedefine/>
    <w:uiPriority w:val="9"/>
    <w:unhideWhenUsed/>
    <w:qFormat/>
    <w:rsid w:val="003C2628"/>
    <w:pPr>
      <w:numPr>
        <w:ilvl w:val="4"/>
        <w:numId w:val="6"/>
      </w:numPr>
      <w:spacing w:after="240" w:line="240" w:lineRule="auto"/>
      <w:ind w:left="2127" w:hanging="709"/>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F12"/>
    <w:rPr>
      <w:rFonts w:ascii="Times New Roman" w:hAnsi="Times New Roman" w:cs="Times New Roman"/>
      <w:smallCaps/>
    </w:rPr>
  </w:style>
  <w:style w:type="paragraph" w:styleId="ListParagraph">
    <w:name w:val="List Paragraph"/>
    <w:basedOn w:val="Normal"/>
    <w:link w:val="ListParagraphChar"/>
    <w:uiPriority w:val="99"/>
    <w:qFormat/>
    <w:rsid w:val="00610490"/>
    <w:pPr>
      <w:ind w:left="709"/>
      <w:contextualSpacing/>
    </w:pPr>
  </w:style>
  <w:style w:type="character" w:customStyle="1" w:styleId="Heading2Char">
    <w:name w:val="Heading 2 Char"/>
    <w:basedOn w:val="DefaultParagraphFont"/>
    <w:link w:val="Heading2"/>
    <w:uiPriority w:val="9"/>
    <w:rsid w:val="00093A24"/>
    <w:rPr>
      <w:rFonts w:ascii="Times New Roman" w:hAnsi="Times New Roman" w:cs="Times New Roman"/>
    </w:rPr>
  </w:style>
  <w:style w:type="character" w:customStyle="1" w:styleId="Heading4Char">
    <w:name w:val="Heading 4 Char"/>
    <w:basedOn w:val="DefaultParagraphFont"/>
    <w:link w:val="Heading4"/>
    <w:uiPriority w:val="9"/>
    <w:rsid w:val="00E72CD3"/>
    <w:rPr>
      <w:rFonts w:ascii="Times New Roman" w:eastAsiaTheme="majorEastAsia" w:hAnsi="Times New Roman" w:cs="Times New Roman"/>
      <w:szCs w:val="24"/>
    </w:rPr>
  </w:style>
  <w:style w:type="character" w:customStyle="1" w:styleId="Heading3Char">
    <w:name w:val="Heading 3 Char"/>
    <w:basedOn w:val="DefaultParagraphFont"/>
    <w:link w:val="Heading3"/>
    <w:uiPriority w:val="9"/>
    <w:rsid w:val="003C2628"/>
    <w:rPr>
      <w:rFonts w:ascii="Times New Roman" w:eastAsiaTheme="majorEastAsia" w:hAnsi="Times New Roman" w:cs="Times New Roman"/>
      <w:szCs w:val="24"/>
    </w:rPr>
  </w:style>
  <w:style w:type="paragraph" w:styleId="Header">
    <w:name w:val="header"/>
    <w:basedOn w:val="Normal"/>
    <w:link w:val="HeaderChar"/>
    <w:uiPriority w:val="99"/>
    <w:unhideWhenUsed/>
    <w:rsid w:val="007A6FA9"/>
    <w:pPr>
      <w:tabs>
        <w:tab w:val="center" w:pos="4513"/>
        <w:tab w:val="right" w:pos="9026"/>
      </w:tabs>
    </w:pPr>
  </w:style>
  <w:style w:type="character" w:customStyle="1" w:styleId="HeaderChar">
    <w:name w:val="Header Char"/>
    <w:basedOn w:val="DefaultParagraphFont"/>
    <w:link w:val="Header"/>
    <w:uiPriority w:val="99"/>
    <w:rsid w:val="007A6FA9"/>
    <w:rPr>
      <w:rFonts w:ascii="Times New Roman" w:hAnsi="Times New Roman" w:cs="Times New Roman"/>
    </w:rPr>
  </w:style>
  <w:style w:type="paragraph" w:styleId="Footer">
    <w:name w:val="footer"/>
    <w:basedOn w:val="Normal"/>
    <w:link w:val="FooterChar"/>
    <w:uiPriority w:val="99"/>
    <w:unhideWhenUsed/>
    <w:rsid w:val="007A6FA9"/>
    <w:pPr>
      <w:tabs>
        <w:tab w:val="center" w:pos="4513"/>
        <w:tab w:val="right" w:pos="9026"/>
      </w:tabs>
    </w:pPr>
  </w:style>
  <w:style w:type="character" w:customStyle="1" w:styleId="FooterChar">
    <w:name w:val="Footer Char"/>
    <w:basedOn w:val="DefaultParagraphFont"/>
    <w:link w:val="Footer"/>
    <w:uiPriority w:val="99"/>
    <w:rsid w:val="007A6FA9"/>
    <w:rPr>
      <w:rFonts w:ascii="Times New Roman" w:hAnsi="Times New Roman" w:cs="Times New Roman"/>
    </w:rPr>
  </w:style>
  <w:style w:type="paragraph" w:customStyle="1" w:styleId="Recital">
    <w:name w:val="Recital"/>
    <w:basedOn w:val="Heading1"/>
    <w:link w:val="RecitalChar"/>
    <w:qFormat/>
    <w:rsid w:val="00054886"/>
    <w:pPr>
      <w:numPr>
        <w:numId w:val="7"/>
      </w:numPr>
    </w:pPr>
    <w:rPr>
      <w:b/>
      <w:smallCaps w:val="0"/>
    </w:rPr>
  </w:style>
  <w:style w:type="character" w:customStyle="1" w:styleId="ListParagraphChar">
    <w:name w:val="List Paragraph Char"/>
    <w:basedOn w:val="DefaultParagraphFont"/>
    <w:link w:val="ListParagraph"/>
    <w:uiPriority w:val="99"/>
    <w:rsid w:val="00E83057"/>
    <w:rPr>
      <w:rFonts w:ascii="Times New Roman" w:hAnsi="Times New Roman" w:cs="Times New Roman"/>
    </w:rPr>
  </w:style>
  <w:style w:type="character" w:customStyle="1" w:styleId="RecitalChar">
    <w:name w:val="Recital Char"/>
    <w:basedOn w:val="ListParagraphChar"/>
    <w:link w:val="Recital"/>
    <w:rsid w:val="00054886"/>
    <w:rPr>
      <w:rFonts w:ascii="Times New Roman" w:hAnsi="Times New Roman" w:cs="Times New Roman"/>
    </w:rPr>
  </w:style>
  <w:style w:type="paragraph" w:styleId="NoSpacing">
    <w:name w:val="No Spacing"/>
    <w:uiPriority w:val="10"/>
    <w:qFormat/>
    <w:rsid w:val="00CE266C"/>
    <w:pPr>
      <w:spacing w:after="0" w:line="240" w:lineRule="auto"/>
      <w:jc w:val="both"/>
    </w:pPr>
    <w:rPr>
      <w:rFonts w:ascii="Times New Roman" w:hAnsi="Times New Roman" w:cs="Times New Roman"/>
    </w:rPr>
  </w:style>
  <w:style w:type="character" w:customStyle="1" w:styleId="Heading5Char">
    <w:name w:val="Heading 5 Char"/>
    <w:basedOn w:val="DefaultParagraphFont"/>
    <w:link w:val="Heading5"/>
    <w:uiPriority w:val="9"/>
    <w:rsid w:val="003C2628"/>
    <w:rPr>
      <w:rFonts w:ascii="Times New Roman" w:eastAsiaTheme="majorEastAsia" w:hAnsi="Times New Roman" w:cstheme="majorBidi"/>
    </w:rPr>
  </w:style>
  <w:style w:type="paragraph" w:customStyle="1" w:styleId="Whereas">
    <w:name w:val="Whereas"/>
    <w:basedOn w:val="Normal"/>
    <w:link w:val="WhereasChar"/>
    <w:uiPriority w:val="10"/>
    <w:qFormat/>
    <w:rsid w:val="002A0B5E"/>
    <w:rPr>
      <w:b/>
      <w:smallCaps/>
    </w:rPr>
  </w:style>
  <w:style w:type="paragraph" w:customStyle="1" w:styleId="Header1">
    <w:name w:val="Header1"/>
    <w:basedOn w:val="Normal"/>
    <w:link w:val="Header1Char"/>
    <w:uiPriority w:val="10"/>
    <w:qFormat/>
    <w:rsid w:val="00E75831"/>
    <w:pPr>
      <w:spacing w:after="0"/>
    </w:pPr>
    <w:rPr>
      <w:i/>
    </w:rPr>
  </w:style>
  <w:style w:type="character" w:customStyle="1" w:styleId="WhereasChar">
    <w:name w:val="Whereas Char"/>
    <w:basedOn w:val="DefaultParagraphFont"/>
    <w:link w:val="Whereas"/>
    <w:uiPriority w:val="10"/>
    <w:rsid w:val="00DE566F"/>
    <w:rPr>
      <w:rFonts w:ascii="Times New Roman" w:hAnsi="Times New Roman" w:cs="Times New Roman"/>
      <w:b/>
      <w:smallCaps/>
    </w:rPr>
  </w:style>
  <w:style w:type="character" w:customStyle="1" w:styleId="Header1Char">
    <w:name w:val="Header1 Char"/>
    <w:basedOn w:val="DefaultParagraphFont"/>
    <w:link w:val="Header1"/>
    <w:uiPriority w:val="10"/>
    <w:rsid w:val="00C0150D"/>
    <w:rPr>
      <w:rFonts w:ascii="Times New Roman" w:hAnsi="Times New Roman" w:cs="Times New Roman"/>
      <w:i/>
    </w:rPr>
  </w:style>
  <w:style w:type="paragraph" w:customStyle="1" w:styleId="FWBL2">
    <w:name w:val="FWB_L2"/>
    <w:basedOn w:val="Normal"/>
    <w:rsid w:val="004327FB"/>
    <w:rPr>
      <w:rFonts w:eastAsia="Times New Roman"/>
      <w:sz w:val="24"/>
      <w:szCs w:val="20"/>
      <w:lang w:val="en-US"/>
    </w:rPr>
  </w:style>
  <w:style w:type="paragraph" w:customStyle="1" w:styleId="fwbl20">
    <w:name w:val="fwbl2"/>
    <w:basedOn w:val="Normal"/>
    <w:rsid w:val="004327FB"/>
    <w:pPr>
      <w:spacing w:before="100" w:beforeAutospacing="1" w:after="100" w:afterAutospacing="1"/>
      <w:jc w:val="left"/>
    </w:pPr>
    <w:rPr>
      <w:rFonts w:eastAsia="Times New Roman"/>
      <w:sz w:val="24"/>
      <w:szCs w:val="24"/>
      <w:lang w:val="en-US"/>
    </w:rPr>
  </w:style>
  <w:style w:type="paragraph" w:styleId="FootnoteText">
    <w:name w:val="footnote text"/>
    <w:basedOn w:val="Normal"/>
    <w:link w:val="FootnoteTextChar"/>
    <w:uiPriority w:val="99"/>
    <w:unhideWhenUsed/>
    <w:rsid w:val="00D9092A"/>
    <w:pPr>
      <w:spacing w:after="0"/>
      <w:jc w:val="left"/>
    </w:pPr>
    <w:rPr>
      <w:rFonts w:ascii="Calibri" w:eastAsia="MS Mincho" w:hAnsi="Calibri"/>
      <w:sz w:val="20"/>
      <w:szCs w:val="20"/>
      <w:lang w:val="en-US"/>
    </w:rPr>
  </w:style>
  <w:style w:type="character" w:customStyle="1" w:styleId="FootnoteTextChar">
    <w:name w:val="Footnote Text Char"/>
    <w:basedOn w:val="DefaultParagraphFont"/>
    <w:link w:val="FootnoteText"/>
    <w:uiPriority w:val="99"/>
    <w:rsid w:val="00D9092A"/>
    <w:rPr>
      <w:rFonts w:ascii="Calibri" w:eastAsia="MS Mincho" w:hAnsi="Calibri" w:cs="Times New Roman"/>
      <w:sz w:val="20"/>
      <w:szCs w:val="20"/>
      <w:lang w:val="en-US"/>
    </w:rPr>
  </w:style>
  <w:style w:type="character" w:styleId="FootnoteReference">
    <w:name w:val="footnote reference"/>
    <w:uiPriority w:val="99"/>
    <w:unhideWhenUsed/>
    <w:rsid w:val="00D9092A"/>
    <w:rPr>
      <w:vertAlign w:val="superscript"/>
    </w:rPr>
  </w:style>
  <w:style w:type="table" w:styleId="TableGrid">
    <w:name w:val="Table Grid"/>
    <w:basedOn w:val="TableNormal"/>
    <w:uiPriority w:val="39"/>
    <w:rsid w:val="000209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OAltHead5">
    <w:name w:val="AOAltHead5"/>
    <w:basedOn w:val="Normal"/>
    <w:next w:val="Normal"/>
    <w:rsid w:val="00935C56"/>
    <w:pPr>
      <w:numPr>
        <w:ilvl w:val="4"/>
        <w:numId w:val="28"/>
      </w:numPr>
      <w:spacing w:before="240" w:after="0" w:line="260" w:lineRule="atLeast"/>
      <w:outlineLvl w:val="4"/>
    </w:pPr>
    <w:rPr>
      <w:rFonts w:eastAsia="SimSun"/>
      <w:lang w:val="en-GB"/>
    </w:rPr>
  </w:style>
  <w:style w:type="paragraph" w:styleId="BalloonText">
    <w:name w:val="Balloon Text"/>
    <w:basedOn w:val="Normal"/>
    <w:link w:val="BalloonTextChar"/>
    <w:uiPriority w:val="99"/>
    <w:semiHidden/>
    <w:unhideWhenUsed/>
    <w:rsid w:val="00855F4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F41"/>
    <w:rPr>
      <w:rFonts w:ascii="Segoe UI" w:hAnsi="Segoe UI" w:cs="Segoe UI"/>
      <w:sz w:val="18"/>
      <w:szCs w:val="18"/>
    </w:rPr>
  </w:style>
  <w:style w:type="character" w:styleId="CommentReference">
    <w:name w:val="annotation reference"/>
    <w:basedOn w:val="DefaultParagraphFont"/>
    <w:uiPriority w:val="99"/>
    <w:semiHidden/>
    <w:unhideWhenUsed/>
    <w:rsid w:val="0044065C"/>
    <w:rPr>
      <w:sz w:val="16"/>
      <w:szCs w:val="16"/>
    </w:rPr>
  </w:style>
  <w:style w:type="paragraph" w:styleId="CommentText">
    <w:name w:val="annotation text"/>
    <w:basedOn w:val="Normal"/>
    <w:link w:val="CommentTextChar"/>
    <w:uiPriority w:val="99"/>
    <w:semiHidden/>
    <w:unhideWhenUsed/>
    <w:rsid w:val="0044065C"/>
    <w:rPr>
      <w:sz w:val="20"/>
      <w:szCs w:val="20"/>
    </w:rPr>
  </w:style>
  <w:style w:type="character" w:customStyle="1" w:styleId="CommentTextChar">
    <w:name w:val="Comment Text Char"/>
    <w:basedOn w:val="DefaultParagraphFont"/>
    <w:link w:val="CommentText"/>
    <w:uiPriority w:val="99"/>
    <w:semiHidden/>
    <w:rsid w:val="0044065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065C"/>
    <w:rPr>
      <w:b/>
      <w:bCs/>
    </w:rPr>
  </w:style>
  <w:style w:type="character" w:customStyle="1" w:styleId="CommentSubjectChar">
    <w:name w:val="Comment Subject Char"/>
    <w:basedOn w:val="CommentTextChar"/>
    <w:link w:val="CommentSubject"/>
    <w:uiPriority w:val="99"/>
    <w:semiHidden/>
    <w:rsid w:val="0044065C"/>
    <w:rPr>
      <w:rFonts w:ascii="Times New Roman" w:hAnsi="Times New Roman" w:cs="Times New Roman"/>
      <w:b/>
      <w:bCs/>
      <w:sz w:val="20"/>
      <w:szCs w:val="20"/>
    </w:rPr>
  </w:style>
  <w:style w:type="paragraph" w:styleId="Revision">
    <w:name w:val="Revision"/>
    <w:hidden/>
    <w:uiPriority w:val="99"/>
    <w:semiHidden/>
    <w:rsid w:val="007973F9"/>
    <w:pPr>
      <w:spacing w:after="0" w:line="240" w:lineRule="auto"/>
    </w:pPr>
    <w:rPr>
      <w:rFonts w:ascii="Times New Roman" w:hAnsi="Times New Roman" w:cs="Times New Roman"/>
    </w:rPr>
  </w:style>
  <w:style w:type="paragraph" w:customStyle="1" w:styleId="Default">
    <w:name w:val="Default"/>
    <w:rsid w:val="00AC4D8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464146">
      <w:bodyDiv w:val="1"/>
      <w:marLeft w:val="0"/>
      <w:marRight w:val="0"/>
      <w:marTop w:val="0"/>
      <w:marBottom w:val="0"/>
      <w:divBdr>
        <w:top w:val="none" w:sz="0" w:space="0" w:color="auto"/>
        <w:left w:val="none" w:sz="0" w:space="0" w:color="auto"/>
        <w:bottom w:val="none" w:sz="0" w:space="0" w:color="auto"/>
        <w:right w:val="none" w:sz="0" w:space="0" w:color="auto"/>
      </w:divBdr>
    </w:div>
    <w:div w:id="566888110">
      <w:bodyDiv w:val="1"/>
      <w:marLeft w:val="0"/>
      <w:marRight w:val="0"/>
      <w:marTop w:val="0"/>
      <w:marBottom w:val="0"/>
      <w:divBdr>
        <w:top w:val="none" w:sz="0" w:space="0" w:color="auto"/>
        <w:left w:val="none" w:sz="0" w:space="0" w:color="auto"/>
        <w:bottom w:val="none" w:sz="0" w:space="0" w:color="auto"/>
        <w:right w:val="none" w:sz="0" w:space="0" w:color="auto"/>
      </w:divBdr>
    </w:div>
    <w:div w:id="712655645">
      <w:bodyDiv w:val="1"/>
      <w:marLeft w:val="0"/>
      <w:marRight w:val="0"/>
      <w:marTop w:val="0"/>
      <w:marBottom w:val="0"/>
      <w:divBdr>
        <w:top w:val="none" w:sz="0" w:space="0" w:color="auto"/>
        <w:left w:val="none" w:sz="0" w:space="0" w:color="auto"/>
        <w:bottom w:val="none" w:sz="0" w:space="0" w:color="auto"/>
        <w:right w:val="none" w:sz="0" w:space="0" w:color="auto"/>
      </w:divBdr>
    </w:div>
    <w:div w:id="1632324807">
      <w:bodyDiv w:val="1"/>
      <w:marLeft w:val="0"/>
      <w:marRight w:val="0"/>
      <w:marTop w:val="0"/>
      <w:marBottom w:val="0"/>
      <w:divBdr>
        <w:top w:val="none" w:sz="0" w:space="0" w:color="auto"/>
        <w:left w:val="none" w:sz="0" w:space="0" w:color="auto"/>
        <w:bottom w:val="none" w:sz="0" w:space="0" w:color="auto"/>
        <w:right w:val="none" w:sz="0" w:space="0" w:color="auto"/>
      </w:divBdr>
    </w:div>
    <w:div w:id="1653438766">
      <w:bodyDiv w:val="1"/>
      <w:marLeft w:val="0"/>
      <w:marRight w:val="0"/>
      <w:marTop w:val="0"/>
      <w:marBottom w:val="0"/>
      <w:divBdr>
        <w:top w:val="none" w:sz="0" w:space="0" w:color="auto"/>
        <w:left w:val="none" w:sz="0" w:space="0" w:color="auto"/>
        <w:bottom w:val="none" w:sz="0" w:space="0" w:color="auto"/>
        <w:right w:val="none" w:sz="0" w:space="0" w:color="auto"/>
      </w:divBdr>
    </w:div>
    <w:div w:id="1835875993">
      <w:bodyDiv w:val="1"/>
      <w:marLeft w:val="0"/>
      <w:marRight w:val="0"/>
      <w:marTop w:val="0"/>
      <w:marBottom w:val="0"/>
      <w:divBdr>
        <w:top w:val="none" w:sz="0" w:space="0" w:color="auto"/>
        <w:left w:val="none" w:sz="0" w:space="0" w:color="auto"/>
        <w:bottom w:val="none" w:sz="0" w:space="0" w:color="auto"/>
        <w:right w:val="none" w:sz="0" w:space="0" w:color="auto"/>
      </w:divBdr>
    </w:div>
    <w:div w:id="19623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ai%20&amp;%20Diwanji\AppData\Local\Microsoft\Windows\Temporary%20Internet%20Files\Content.Outlook\KPY04VH1\Template%20Rahul%207%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77DF8-8B80-46F0-9E30-607A7F8A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Rahul 7 (002)</Template>
  <TotalTime>1598</TotalTime>
  <Pages>12</Pages>
  <Words>4051</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27088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&amp; Diwanji</dc:creator>
  <cp:lastModifiedBy>pranav kanchan</cp:lastModifiedBy>
  <cp:revision>20</cp:revision>
  <cp:lastPrinted>2018-07-25T18:04:00Z</cp:lastPrinted>
  <dcterms:created xsi:type="dcterms:W3CDTF">2018-08-20T08:58:00Z</dcterms:created>
  <dcterms:modified xsi:type="dcterms:W3CDTF">2018-08-22T07:29:00Z</dcterms:modified>
</cp:coreProperties>
</file>