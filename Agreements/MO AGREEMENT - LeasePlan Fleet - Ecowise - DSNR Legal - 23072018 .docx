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F34" w:rsidRDefault="00106561" w:rsidP="00FB4F59">
      <w:pPr>
        <w:pStyle w:val="DefaultText"/>
        <w:jc w:val="center"/>
        <w:rPr>
          <w:ins w:id="0" w:author="nikhil kohli" w:date="2018-07-23T16:58:00Z"/>
          <w:rFonts w:ascii="Verdana" w:hAnsi="Verdana"/>
          <w:b/>
          <w:spacing w:val="2"/>
          <w:sz w:val="18"/>
          <w:szCs w:val="18"/>
          <w:u w:val="single"/>
        </w:rPr>
      </w:pPr>
      <w:ins w:id="1" w:author="nikhil kohli" w:date="2018-07-23T16:58:00Z">
        <w:r>
          <w:rPr>
            <w:rFonts w:ascii="Verdana" w:hAnsi="Verdana"/>
            <w:b/>
            <w:spacing w:val="2"/>
            <w:sz w:val="18"/>
            <w:szCs w:val="18"/>
            <w:u w:val="single"/>
          </w:rPr>
          <w:t xml:space="preserve">[Note to Draft: To be stamped by payment of appropriate stamp duty] </w:t>
        </w:r>
      </w:ins>
    </w:p>
    <w:p w:rsidR="00106561" w:rsidRDefault="00106561" w:rsidP="00FB4F59">
      <w:pPr>
        <w:pStyle w:val="DefaultText"/>
        <w:jc w:val="center"/>
        <w:rPr>
          <w:rFonts w:ascii="Verdana" w:hAnsi="Verdana"/>
          <w:b/>
          <w:spacing w:val="2"/>
          <w:sz w:val="18"/>
          <w:szCs w:val="18"/>
          <w:u w:val="single"/>
        </w:rPr>
      </w:pPr>
    </w:p>
    <w:p w:rsidR="006156BC" w:rsidRPr="00D622AA" w:rsidRDefault="006156BC" w:rsidP="00FB4F59">
      <w:pPr>
        <w:pStyle w:val="DefaultText"/>
        <w:jc w:val="center"/>
        <w:rPr>
          <w:rFonts w:ascii="Verdana" w:hAnsi="Verdana"/>
          <w:spacing w:val="2"/>
          <w:sz w:val="18"/>
          <w:szCs w:val="18"/>
          <w:u w:val="single"/>
        </w:rPr>
      </w:pPr>
      <w:r w:rsidRPr="00D622AA">
        <w:rPr>
          <w:rFonts w:ascii="Verdana" w:hAnsi="Verdana"/>
          <w:b/>
          <w:spacing w:val="2"/>
          <w:sz w:val="18"/>
          <w:szCs w:val="18"/>
          <w:u w:val="single"/>
        </w:rPr>
        <w:t>MASTER AGREEMENT</w:t>
      </w:r>
    </w:p>
    <w:p w:rsidR="00E06DF3" w:rsidRPr="00D622AA" w:rsidRDefault="00E06DF3" w:rsidP="00FB4F59">
      <w:pPr>
        <w:pStyle w:val="DefaultText"/>
        <w:rPr>
          <w:rFonts w:ascii="Verdana" w:hAnsi="Verdana"/>
          <w:spacing w:val="2"/>
          <w:sz w:val="18"/>
          <w:szCs w:val="18"/>
          <w:u w:val="single"/>
        </w:rPr>
      </w:pPr>
    </w:p>
    <w:p w:rsidR="00397D15" w:rsidRPr="00D622AA" w:rsidRDefault="00F004C5" w:rsidP="00FB4F59">
      <w:pPr>
        <w:pStyle w:val="DefaultText"/>
        <w:jc w:val="left"/>
        <w:rPr>
          <w:rFonts w:ascii="Verdana" w:hAnsi="Verdana"/>
          <w:b/>
          <w:i/>
          <w:spacing w:val="2"/>
          <w:sz w:val="18"/>
          <w:szCs w:val="18"/>
        </w:rPr>
      </w:pPr>
      <w:r>
        <w:rPr>
          <w:rFonts w:ascii="Verdana" w:hAnsi="Verdana"/>
          <w:b/>
          <w:spacing w:val="2"/>
          <w:sz w:val="18"/>
          <w:szCs w:val="18"/>
        </w:rPr>
        <w:t>Master Agreement:</w:t>
      </w:r>
      <w:r>
        <w:rPr>
          <w:rFonts w:ascii="Verdana" w:hAnsi="Verdana"/>
          <w:spacing w:val="2"/>
          <w:sz w:val="18"/>
          <w:szCs w:val="18"/>
        </w:rPr>
        <w:t xml:space="preserve"> </w:t>
      </w:r>
      <w:r>
        <w:rPr>
          <w:rFonts w:ascii="Verdana" w:hAnsi="Verdana"/>
          <w:b/>
          <w:spacing w:val="2"/>
          <w:sz w:val="18"/>
          <w:szCs w:val="18"/>
        </w:rPr>
        <w:t xml:space="preserve"># </w:t>
      </w:r>
      <w:r>
        <w:rPr>
          <w:rFonts w:ascii="Verdana" w:hAnsi="Verdana"/>
          <w:b/>
          <w:i/>
          <w:spacing w:val="2"/>
          <w:sz w:val="18"/>
          <w:szCs w:val="18"/>
        </w:rPr>
        <w:t xml:space="preserve">ND </w:t>
      </w:r>
    </w:p>
    <w:p w:rsidR="00523531" w:rsidRPr="00D622AA" w:rsidRDefault="00523531" w:rsidP="00FB4F59">
      <w:pPr>
        <w:pStyle w:val="DefaultText"/>
        <w:jc w:val="left"/>
        <w:rPr>
          <w:rFonts w:ascii="Verdana" w:hAnsi="Verdana"/>
          <w:spacing w:val="2"/>
          <w:sz w:val="18"/>
          <w:szCs w:val="18"/>
        </w:rPr>
      </w:pPr>
    </w:p>
    <w:p w:rsidR="006156BC" w:rsidRPr="00D622AA" w:rsidRDefault="00F004C5" w:rsidP="004429C8">
      <w:pPr>
        <w:pStyle w:val="DefaultText"/>
        <w:rPr>
          <w:rFonts w:ascii="Verdana" w:hAnsi="Verdana"/>
          <w:spacing w:val="2"/>
          <w:sz w:val="18"/>
          <w:szCs w:val="18"/>
        </w:rPr>
      </w:pPr>
      <w:r>
        <w:rPr>
          <w:rFonts w:ascii="Verdana" w:hAnsi="Verdana"/>
          <w:spacing w:val="2"/>
          <w:sz w:val="18"/>
          <w:szCs w:val="18"/>
        </w:rPr>
        <w:t xml:space="preserve">This agreement (the Agreement) entered into on this </w:t>
      </w:r>
      <w:r w:rsidR="00710D58" w:rsidRPr="00D622AA">
        <w:rPr>
          <w:rFonts w:ascii="Verdana" w:hAnsi="Verdana"/>
          <w:sz w:val="18"/>
          <w:szCs w:val="18"/>
        </w:rPr>
        <w:t xml:space="preserve">[●] </w:t>
      </w:r>
      <w:r w:rsidR="00E12CA4" w:rsidRPr="00D622AA">
        <w:rPr>
          <w:rFonts w:ascii="Verdana" w:hAnsi="Verdana"/>
          <w:spacing w:val="2"/>
          <w:sz w:val="18"/>
          <w:szCs w:val="18"/>
        </w:rPr>
        <w:t>day of</w:t>
      </w:r>
      <w:r w:rsidR="00710D58" w:rsidRPr="00D622AA">
        <w:rPr>
          <w:rFonts w:ascii="Verdana" w:hAnsi="Verdana"/>
          <w:spacing w:val="2"/>
          <w:sz w:val="18"/>
          <w:szCs w:val="18"/>
        </w:rPr>
        <w:t xml:space="preserve"> </w:t>
      </w:r>
      <w:r w:rsidR="00710D58" w:rsidRPr="00D622AA">
        <w:rPr>
          <w:rFonts w:ascii="Verdana" w:hAnsi="Verdana"/>
          <w:sz w:val="18"/>
          <w:szCs w:val="18"/>
        </w:rPr>
        <w:t xml:space="preserve">[●] </w:t>
      </w:r>
      <w:r w:rsidR="00600C5C" w:rsidRPr="00D622AA">
        <w:rPr>
          <w:rFonts w:ascii="Verdana" w:hAnsi="Verdana"/>
          <w:i/>
          <w:spacing w:val="2"/>
          <w:sz w:val="18"/>
          <w:szCs w:val="18"/>
        </w:rPr>
        <w:t>20</w:t>
      </w:r>
      <w:r w:rsidR="00DB3C57" w:rsidRPr="00D622AA">
        <w:rPr>
          <w:rFonts w:ascii="Verdana" w:hAnsi="Verdana"/>
          <w:i/>
          <w:spacing w:val="2"/>
          <w:sz w:val="18"/>
          <w:szCs w:val="18"/>
        </w:rPr>
        <w:t>1</w:t>
      </w:r>
      <w:r w:rsidR="001801CD" w:rsidRPr="00D622AA">
        <w:rPr>
          <w:rFonts w:ascii="Verdana" w:hAnsi="Verdana"/>
          <w:i/>
          <w:spacing w:val="2"/>
          <w:sz w:val="18"/>
          <w:szCs w:val="18"/>
        </w:rPr>
        <w:t>8</w:t>
      </w:r>
      <w:r w:rsidR="00710D58" w:rsidRPr="00D622AA">
        <w:rPr>
          <w:rFonts w:ascii="Verdana" w:hAnsi="Verdana"/>
          <w:spacing w:val="2"/>
          <w:sz w:val="18"/>
          <w:szCs w:val="18"/>
        </w:rPr>
        <w:t xml:space="preserve"> at </w:t>
      </w:r>
      <w:r w:rsidR="00710D58" w:rsidRPr="00D622AA">
        <w:rPr>
          <w:rFonts w:ascii="Verdana" w:hAnsi="Verdana"/>
          <w:sz w:val="18"/>
          <w:szCs w:val="18"/>
        </w:rPr>
        <w:t>[●]</w:t>
      </w:r>
      <w:r w:rsidR="00710D58" w:rsidRPr="00D622AA">
        <w:rPr>
          <w:rFonts w:ascii="Verdana" w:hAnsi="Verdana"/>
          <w:spacing w:val="2"/>
          <w:sz w:val="18"/>
          <w:szCs w:val="18"/>
        </w:rPr>
        <w:t>, by</w:t>
      </w:r>
      <w:r w:rsidR="006156BC" w:rsidRPr="00D622AA">
        <w:rPr>
          <w:rFonts w:ascii="Verdana" w:hAnsi="Verdana"/>
          <w:spacing w:val="2"/>
          <w:sz w:val="18"/>
          <w:szCs w:val="18"/>
        </w:rPr>
        <w:t xml:space="preserve"> and </w:t>
      </w:r>
      <w:r w:rsidR="00710D58" w:rsidRPr="00D622AA">
        <w:rPr>
          <w:rFonts w:ascii="Verdana" w:hAnsi="Verdana"/>
          <w:spacing w:val="2"/>
          <w:sz w:val="18"/>
          <w:szCs w:val="18"/>
        </w:rPr>
        <w:t>between:</w:t>
      </w:r>
    </w:p>
    <w:p w:rsidR="0039731D" w:rsidRPr="00D622AA" w:rsidRDefault="0039731D" w:rsidP="00FB4F59">
      <w:pPr>
        <w:pStyle w:val="BodyText"/>
        <w:rPr>
          <w:rFonts w:ascii="Verdana" w:hAnsi="Verdana"/>
          <w:spacing w:val="2"/>
          <w:sz w:val="18"/>
          <w:szCs w:val="18"/>
        </w:rPr>
      </w:pPr>
    </w:p>
    <w:p w:rsidR="006156BC" w:rsidRPr="00D622AA" w:rsidRDefault="00F004C5" w:rsidP="00FB4F59">
      <w:pPr>
        <w:pStyle w:val="BodyText"/>
        <w:rPr>
          <w:rFonts w:ascii="Verdana" w:hAnsi="Verdana"/>
          <w:spacing w:val="2"/>
          <w:sz w:val="18"/>
          <w:szCs w:val="18"/>
        </w:rPr>
      </w:pPr>
      <w:ins w:id="2" w:author="DSNR" w:date="2018-07-23T16:03:00Z">
        <w:r>
          <w:rPr>
            <w:rFonts w:ascii="Verdana" w:hAnsi="Verdana"/>
            <w:b/>
            <w:sz w:val="18"/>
            <w:szCs w:val="18"/>
          </w:rPr>
          <w:t>LeasePlan Fleet Management India Private</w:t>
        </w:r>
        <w:r>
          <w:rPr>
            <w:rFonts w:ascii="Verdana" w:hAnsi="Verdana"/>
            <w:sz w:val="18"/>
            <w:szCs w:val="18"/>
          </w:rPr>
          <w:t xml:space="preserve"> </w:t>
        </w:r>
      </w:ins>
      <w:ins w:id="3" w:author="DSNR" w:date="2018-07-23T22:27:00Z">
        <w:r>
          <w:rPr>
            <w:rFonts w:ascii="Verdana" w:hAnsi="Verdana"/>
            <w:b/>
            <w:sz w:val="18"/>
            <w:szCs w:val="18"/>
          </w:rPr>
          <w:t>L</w:t>
        </w:r>
      </w:ins>
      <w:ins w:id="4" w:author="DSNR" w:date="2018-07-23T16:03:00Z">
        <w:r>
          <w:rPr>
            <w:rFonts w:ascii="Verdana" w:hAnsi="Verdana"/>
            <w:b/>
            <w:sz w:val="18"/>
            <w:szCs w:val="18"/>
          </w:rPr>
          <w:t>imited</w:t>
        </w:r>
        <w:r>
          <w:rPr>
            <w:rFonts w:ascii="Verdana" w:hAnsi="Verdana"/>
            <w:b/>
            <w:i/>
            <w:spacing w:val="2"/>
            <w:sz w:val="18"/>
            <w:szCs w:val="18"/>
          </w:rPr>
          <w:t xml:space="preserve"> </w:t>
        </w:r>
      </w:ins>
      <w:commentRangeStart w:id="5"/>
      <w:del w:id="6" w:author="DSNR" w:date="2018-07-23T16:03:00Z">
        <w:r>
          <w:rPr>
            <w:rFonts w:ascii="Verdana" w:hAnsi="Verdana"/>
            <w:b/>
            <w:i/>
            <w:spacing w:val="2"/>
            <w:sz w:val="18"/>
            <w:szCs w:val="18"/>
          </w:rPr>
          <w:delText>LeasePlan India Private Limited</w:delText>
        </w:r>
        <w:commentRangeEnd w:id="5"/>
        <w:r w:rsidR="00710D58" w:rsidRPr="00D622AA" w:rsidDel="001801CD">
          <w:rPr>
            <w:rStyle w:val="CommentReference"/>
            <w:rFonts w:ascii="Verdana" w:hAnsi="Verdana"/>
            <w:sz w:val="18"/>
            <w:szCs w:val="18"/>
          </w:rPr>
          <w:commentReference w:id="5"/>
        </w:r>
        <w:r w:rsidR="006156BC" w:rsidRPr="00D622AA" w:rsidDel="001801CD">
          <w:rPr>
            <w:rFonts w:ascii="Verdana" w:hAnsi="Verdana"/>
            <w:spacing w:val="2"/>
            <w:sz w:val="18"/>
            <w:szCs w:val="18"/>
          </w:rPr>
          <w:delText xml:space="preserve">, </w:delText>
        </w:r>
      </w:del>
      <w:r w:rsidR="006156BC" w:rsidRPr="00D622AA">
        <w:rPr>
          <w:rFonts w:ascii="Verdana" w:hAnsi="Verdana"/>
          <w:spacing w:val="2"/>
          <w:sz w:val="18"/>
          <w:szCs w:val="18"/>
        </w:rPr>
        <w:t xml:space="preserve">a company incorporated under the Companies Act, 1956, having its registered office at </w:t>
      </w:r>
      <w:r w:rsidR="003626EE" w:rsidRPr="00D622AA">
        <w:rPr>
          <w:rFonts w:ascii="Verdana" w:hAnsi="Verdana"/>
          <w:sz w:val="18"/>
          <w:szCs w:val="18"/>
        </w:rPr>
        <w:t xml:space="preserve">Ground Floor, C4C / 332, Janakpuri, New Delhi – 110058  </w:t>
      </w:r>
      <w:r w:rsidR="006156BC" w:rsidRPr="00D622AA">
        <w:rPr>
          <w:rFonts w:ascii="Verdana" w:hAnsi="Verdana"/>
          <w:spacing w:val="2"/>
          <w:sz w:val="18"/>
          <w:szCs w:val="18"/>
        </w:rPr>
        <w:t>(hereinafter referred to as "</w:t>
      </w:r>
      <w:r w:rsidR="006156BC" w:rsidRPr="00D622AA">
        <w:rPr>
          <w:rFonts w:ascii="Verdana" w:hAnsi="Verdana"/>
          <w:b/>
          <w:spacing w:val="2"/>
          <w:sz w:val="18"/>
          <w:szCs w:val="18"/>
        </w:rPr>
        <w:t>LPIN</w:t>
      </w:r>
      <w:r w:rsidR="006156BC" w:rsidRPr="00D622AA">
        <w:rPr>
          <w:rFonts w:ascii="Verdana" w:hAnsi="Verdana"/>
          <w:spacing w:val="2"/>
          <w:sz w:val="18"/>
          <w:szCs w:val="18"/>
        </w:rPr>
        <w:t xml:space="preserve">") and unless repugnant to the context and meaning hereof shall include its successors and assigns of the </w:t>
      </w:r>
      <w:r>
        <w:rPr>
          <w:rFonts w:ascii="Verdana" w:hAnsi="Verdana"/>
          <w:spacing w:val="2"/>
          <w:sz w:val="18"/>
          <w:szCs w:val="18"/>
        </w:rPr>
        <w:t>First Part,</w:t>
      </w:r>
    </w:p>
    <w:p w:rsidR="006156BC" w:rsidRPr="009661C2" w:rsidRDefault="006156BC" w:rsidP="00FB4F59">
      <w:pPr>
        <w:pStyle w:val="BodyText"/>
        <w:rPr>
          <w:rFonts w:ascii="Verdana" w:hAnsi="Verdana"/>
          <w:spacing w:val="2"/>
          <w:sz w:val="18"/>
          <w:szCs w:val="18"/>
        </w:rPr>
      </w:pPr>
    </w:p>
    <w:p w:rsidR="006156BC" w:rsidRPr="00710D58" w:rsidRDefault="006156BC" w:rsidP="00CE76BC">
      <w:pPr>
        <w:pStyle w:val="BodyText"/>
        <w:jc w:val="left"/>
        <w:rPr>
          <w:rFonts w:ascii="Verdana" w:hAnsi="Verdana"/>
          <w:b/>
          <w:spacing w:val="2"/>
          <w:sz w:val="18"/>
          <w:szCs w:val="18"/>
        </w:rPr>
      </w:pPr>
      <w:r w:rsidRPr="00710D58">
        <w:rPr>
          <w:rFonts w:ascii="Verdana" w:hAnsi="Verdana"/>
          <w:b/>
          <w:spacing w:val="2"/>
          <w:sz w:val="18"/>
          <w:szCs w:val="18"/>
        </w:rPr>
        <w:t>And</w:t>
      </w:r>
    </w:p>
    <w:p w:rsidR="00710D58" w:rsidRPr="009661C2" w:rsidRDefault="00710D58" w:rsidP="00FB4F59">
      <w:pPr>
        <w:pStyle w:val="BodyText"/>
        <w:rPr>
          <w:rFonts w:ascii="Verdana" w:hAnsi="Verdana"/>
          <w:spacing w:val="2"/>
          <w:sz w:val="18"/>
          <w:szCs w:val="18"/>
        </w:rPr>
      </w:pPr>
    </w:p>
    <w:p w:rsidR="006156BC" w:rsidRDefault="00710D58" w:rsidP="00FB4F59">
      <w:pPr>
        <w:pStyle w:val="BodyText"/>
        <w:rPr>
          <w:rFonts w:ascii="Verdana" w:hAnsi="Verdana"/>
          <w:spacing w:val="2"/>
          <w:sz w:val="18"/>
          <w:szCs w:val="18"/>
        </w:rPr>
      </w:pPr>
      <w:r>
        <w:rPr>
          <w:rFonts w:ascii="Verdana" w:hAnsi="Verdana"/>
          <w:b/>
          <w:i/>
          <w:spacing w:val="2"/>
          <w:sz w:val="18"/>
          <w:szCs w:val="18"/>
        </w:rPr>
        <w:t>Ecowise Trading Private Limited</w:t>
      </w:r>
      <w:r w:rsidR="006156BC" w:rsidRPr="009661C2">
        <w:rPr>
          <w:rFonts w:ascii="Verdana" w:hAnsi="Verdana"/>
          <w:b/>
          <w:i/>
          <w:spacing w:val="2"/>
          <w:sz w:val="18"/>
          <w:szCs w:val="18"/>
        </w:rPr>
        <w:t>,</w:t>
      </w:r>
      <w:r w:rsidR="006156BC" w:rsidRPr="009661C2">
        <w:rPr>
          <w:rFonts w:ascii="Verdana" w:hAnsi="Verdana"/>
          <w:spacing w:val="2"/>
          <w:sz w:val="18"/>
          <w:szCs w:val="18"/>
        </w:rPr>
        <w:t xml:space="preserve"> a company incorporated under the Companies Act, 1956, having its registered office at </w:t>
      </w:r>
      <w:r w:rsidR="001801CD">
        <w:rPr>
          <w:rFonts w:ascii="Verdana" w:hAnsi="Verdana"/>
          <w:spacing w:val="2"/>
          <w:sz w:val="18"/>
          <w:szCs w:val="18"/>
        </w:rPr>
        <w:t>C</w:t>
      </w:r>
      <w:r>
        <w:rPr>
          <w:rFonts w:ascii="Verdana" w:hAnsi="Verdana"/>
          <w:spacing w:val="2"/>
          <w:sz w:val="18"/>
          <w:szCs w:val="18"/>
        </w:rPr>
        <w:t>–92, Defence Colony, New Delhi - 110024</w:t>
      </w:r>
      <w:r w:rsidR="00DB3C57">
        <w:rPr>
          <w:rFonts w:ascii="Verdana" w:hAnsi="Verdana"/>
          <w:i/>
          <w:spacing w:val="2"/>
          <w:sz w:val="18"/>
          <w:szCs w:val="18"/>
        </w:rPr>
        <w:t xml:space="preserve"> </w:t>
      </w:r>
      <w:r w:rsidR="006156BC" w:rsidRPr="009661C2">
        <w:rPr>
          <w:rFonts w:ascii="Verdana" w:hAnsi="Verdana"/>
          <w:spacing w:val="2"/>
          <w:sz w:val="18"/>
          <w:szCs w:val="18"/>
        </w:rPr>
        <w:t>(hereinafter referred to as the "</w:t>
      </w:r>
      <w:r w:rsidR="006156BC" w:rsidRPr="009661C2">
        <w:rPr>
          <w:rFonts w:ascii="Verdana" w:hAnsi="Verdana"/>
          <w:b/>
          <w:spacing w:val="2"/>
          <w:sz w:val="18"/>
          <w:szCs w:val="18"/>
        </w:rPr>
        <w:t>Client</w:t>
      </w:r>
      <w:r w:rsidR="006156BC" w:rsidRPr="009661C2">
        <w:rPr>
          <w:rFonts w:ascii="Verdana" w:hAnsi="Verdana"/>
          <w:spacing w:val="2"/>
          <w:sz w:val="18"/>
          <w:szCs w:val="18"/>
        </w:rPr>
        <w:t xml:space="preserve">") and unless repugnant to the context and meaning hereof shall include its successors and permitted assigns of the </w:t>
      </w:r>
      <w:r w:rsidR="00DB3C57">
        <w:rPr>
          <w:rFonts w:ascii="Verdana" w:hAnsi="Verdana"/>
          <w:spacing w:val="2"/>
          <w:sz w:val="18"/>
          <w:szCs w:val="18"/>
        </w:rPr>
        <w:t>Second</w:t>
      </w:r>
      <w:r w:rsidR="006156BC" w:rsidRPr="009661C2">
        <w:rPr>
          <w:rFonts w:ascii="Verdana" w:hAnsi="Verdana"/>
          <w:spacing w:val="2"/>
          <w:sz w:val="18"/>
          <w:szCs w:val="18"/>
        </w:rPr>
        <w:t xml:space="preserve"> Part.</w:t>
      </w:r>
    </w:p>
    <w:p w:rsidR="000207BB" w:rsidRDefault="000207BB" w:rsidP="00FB4F59">
      <w:pPr>
        <w:pStyle w:val="BodyText"/>
        <w:rPr>
          <w:rFonts w:ascii="Verdana" w:hAnsi="Verdana"/>
          <w:spacing w:val="2"/>
          <w:sz w:val="18"/>
          <w:szCs w:val="18"/>
        </w:rPr>
      </w:pPr>
    </w:p>
    <w:p w:rsidR="00106561" w:rsidRPr="009661C2" w:rsidRDefault="00106561" w:rsidP="00106561">
      <w:pPr>
        <w:pStyle w:val="BodyText"/>
        <w:rPr>
          <w:ins w:id="7" w:author="nikhil kohli" w:date="2018-07-23T17:03:00Z"/>
          <w:rFonts w:ascii="Verdana" w:hAnsi="Verdana"/>
          <w:spacing w:val="2"/>
          <w:sz w:val="18"/>
          <w:szCs w:val="18"/>
        </w:rPr>
      </w:pPr>
      <w:ins w:id="8" w:author="nikhil kohli" w:date="2018-07-23T17:03:00Z">
        <w:r>
          <w:rPr>
            <w:rFonts w:ascii="Verdana" w:hAnsi="Verdana"/>
            <w:spacing w:val="2"/>
            <w:sz w:val="18"/>
            <w:szCs w:val="18"/>
          </w:rPr>
          <w:t>LPIN and Client hereinafter collectively referred to as the “</w:t>
        </w:r>
        <w:r w:rsidRPr="000207BB">
          <w:rPr>
            <w:rFonts w:ascii="Verdana" w:hAnsi="Verdana"/>
            <w:b/>
            <w:spacing w:val="2"/>
            <w:sz w:val="18"/>
            <w:szCs w:val="18"/>
          </w:rPr>
          <w:t>Parties</w:t>
        </w:r>
        <w:r>
          <w:rPr>
            <w:rFonts w:ascii="Verdana" w:hAnsi="Verdana"/>
            <w:spacing w:val="2"/>
            <w:sz w:val="18"/>
            <w:szCs w:val="18"/>
          </w:rPr>
          <w:t>” and individually as a “</w:t>
        </w:r>
        <w:r w:rsidRPr="000207BB">
          <w:rPr>
            <w:rFonts w:ascii="Verdana" w:hAnsi="Verdana"/>
            <w:b/>
            <w:spacing w:val="2"/>
            <w:sz w:val="18"/>
            <w:szCs w:val="18"/>
          </w:rPr>
          <w:t>Party</w:t>
        </w:r>
        <w:r>
          <w:rPr>
            <w:rFonts w:ascii="Verdana" w:hAnsi="Verdana"/>
            <w:spacing w:val="2"/>
            <w:sz w:val="18"/>
            <w:szCs w:val="18"/>
          </w:rPr>
          <w:t>”.</w:t>
        </w:r>
      </w:ins>
    </w:p>
    <w:p w:rsidR="006156BC" w:rsidRDefault="006156BC" w:rsidP="00FB4F59">
      <w:pPr>
        <w:pStyle w:val="DefaultText"/>
        <w:rPr>
          <w:rFonts w:ascii="Verdana" w:hAnsi="Verdana"/>
          <w:spacing w:val="2"/>
          <w:sz w:val="18"/>
          <w:szCs w:val="18"/>
        </w:rPr>
      </w:pPr>
    </w:p>
    <w:p w:rsidR="006156BC" w:rsidRPr="00710D58" w:rsidRDefault="006156BC" w:rsidP="00710D58">
      <w:pPr>
        <w:pStyle w:val="DefaultText"/>
        <w:rPr>
          <w:rFonts w:ascii="Verdana" w:hAnsi="Verdana"/>
          <w:b/>
          <w:spacing w:val="2"/>
          <w:sz w:val="18"/>
          <w:szCs w:val="18"/>
        </w:rPr>
      </w:pPr>
      <w:r w:rsidRPr="00710D58">
        <w:rPr>
          <w:rFonts w:ascii="Verdana" w:hAnsi="Verdana"/>
          <w:b/>
          <w:spacing w:val="2"/>
          <w:sz w:val="18"/>
          <w:szCs w:val="18"/>
        </w:rPr>
        <w:t>Whereas</w:t>
      </w:r>
    </w:p>
    <w:p w:rsidR="006156BC" w:rsidRPr="009661C2" w:rsidRDefault="006156BC" w:rsidP="00FB4F59">
      <w:pPr>
        <w:pStyle w:val="DefaultText"/>
        <w:rPr>
          <w:rFonts w:ascii="Verdana" w:hAnsi="Verdana"/>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The Client is desirous of engaging services for the management and administration of its vehicles;</w:t>
      </w:r>
    </w:p>
    <w:p w:rsidR="006156BC" w:rsidRPr="009661C2" w:rsidRDefault="006156BC" w:rsidP="00FB4F59">
      <w:pPr>
        <w:pStyle w:val="DefaultText"/>
        <w:rPr>
          <w:rFonts w:ascii="Verdana" w:hAnsi="Verdana"/>
          <w:spacing w:val="2"/>
          <w:sz w:val="18"/>
          <w:szCs w:val="18"/>
        </w:rPr>
      </w:pPr>
    </w:p>
    <w:p w:rsidR="006156BC" w:rsidRPr="009661C2" w:rsidRDefault="00DB3C57" w:rsidP="00FB4F59">
      <w:pPr>
        <w:pStyle w:val="DefaultText"/>
        <w:rPr>
          <w:rFonts w:ascii="Verdana" w:hAnsi="Verdana"/>
          <w:spacing w:val="2"/>
          <w:sz w:val="18"/>
          <w:szCs w:val="18"/>
        </w:rPr>
      </w:pPr>
      <w:r w:rsidRPr="009661C2">
        <w:rPr>
          <w:rFonts w:ascii="Verdana" w:hAnsi="Verdana"/>
          <w:spacing w:val="2"/>
          <w:sz w:val="18"/>
          <w:szCs w:val="18"/>
        </w:rPr>
        <w:t>LPIN is</w:t>
      </w:r>
      <w:r w:rsidR="006156BC" w:rsidRPr="009661C2">
        <w:rPr>
          <w:rFonts w:ascii="Verdana" w:hAnsi="Verdana"/>
          <w:spacing w:val="2"/>
          <w:sz w:val="18"/>
          <w:szCs w:val="18"/>
        </w:rPr>
        <w:t xml:space="preserve"> willing to provide the management and administration services for such vehicles, on the terms and conditions hereinafter contained.</w:t>
      </w:r>
    </w:p>
    <w:p w:rsidR="006156BC" w:rsidRPr="009661C2" w:rsidRDefault="006156BC" w:rsidP="00FB4F59">
      <w:pPr>
        <w:pStyle w:val="DefaultText"/>
        <w:rPr>
          <w:rFonts w:ascii="Verdana" w:hAnsi="Verdana"/>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In consideration of the mutual covenants and terms and conditions hereinafter contained, the following has been agreed:</w:t>
      </w:r>
    </w:p>
    <w:p w:rsidR="006156BC" w:rsidRPr="009661C2" w:rsidRDefault="006156BC" w:rsidP="00FB4F59">
      <w:pPr>
        <w:pStyle w:val="DefaultText"/>
        <w:rPr>
          <w:rFonts w:ascii="Verdana" w:hAnsi="Verdana"/>
          <w:spacing w:val="2"/>
          <w:sz w:val="18"/>
          <w:szCs w:val="18"/>
        </w:rPr>
      </w:pPr>
    </w:p>
    <w:p w:rsidR="006156BC" w:rsidRPr="009661C2" w:rsidRDefault="000957CF" w:rsidP="00FB4F59">
      <w:pPr>
        <w:pStyle w:val="DefaultText"/>
        <w:rPr>
          <w:rFonts w:ascii="Verdana" w:hAnsi="Verdana"/>
          <w:b/>
          <w:spacing w:val="2"/>
          <w:sz w:val="18"/>
          <w:szCs w:val="18"/>
        </w:rPr>
      </w:pPr>
      <w:r w:rsidRPr="009661C2">
        <w:rPr>
          <w:rFonts w:ascii="Verdana" w:hAnsi="Verdana"/>
          <w:b/>
          <w:spacing w:val="2"/>
          <w:sz w:val="18"/>
          <w:szCs w:val="18"/>
        </w:rPr>
        <w:t>ARTICLE 1</w:t>
      </w:r>
      <w:r w:rsidR="00663E55">
        <w:rPr>
          <w:rFonts w:ascii="Verdana" w:hAnsi="Verdana"/>
          <w:b/>
          <w:spacing w:val="2"/>
          <w:sz w:val="18"/>
          <w:szCs w:val="18"/>
        </w:rPr>
        <w:t xml:space="preserve"> - </w:t>
      </w:r>
      <w:r w:rsidR="006156BC" w:rsidRPr="009661C2">
        <w:rPr>
          <w:rFonts w:ascii="Verdana" w:hAnsi="Verdana"/>
          <w:b/>
          <w:spacing w:val="2"/>
          <w:sz w:val="18"/>
          <w:szCs w:val="18"/>
        </w:rPr>
        <w:t>ORDER</w:t>
      </w:r>
    </w:p>
    <w:p w:rsidR="006156BC" w:rsidRPr="009661C2" w:rsidRDefault="006156BC" w:rsidP="00FB4F59">
      <w:pPr>
        <w:pStyle w:val="DefaultText"/>
        <w:rPr>
          <w:rFonts w:ascii="Verdana" w:hAnsi="Verdana"/>
          <w:spacing w:val="2"/>
          <w:sz w:val="18"/>
          <w:szCs w:val="18"/>
        </w:rPr>
      </w:pPr>
    </w:p>
    <w:p w:rsidR="006156BC" w:rsidRPr="009661C2" w:rsidRDefault="00873F9A" w:rsidP="00873F9A">
      <w:pPr>
        <w:pStyle w:val="DefaultText"/>
        <w:ind w:left="720" w:hanging="720"/>
        <w:rPr>
          <w:rFonts w:ascii="Verdana" w:hAnsi="Verdana"/>
          <w:spacing w:val="2"/>
          <w:sz w:val="18"/>
          <w:szCs w:val="18"/>
        </w:rPr>
      </w:pPr>
      <w:r w:rsidRPr="009661C2">
        <w:rPr>
          <w:rFonts w:ascii="Verdana" w:hAnsi="Verdana"/>
          <w:spacing w:val="2"/>
          <w:sz w:val="18"/>
          <w:szCs w:val="18"/>
        </w:rPr>
        <w:t>1.1</w:t>
      </w:r>
      <w:r w:rsidRPr="009661C2">
        <w:rPr>
          <w:rFonts w:ascii="Verdana" w:hAnsi="Verdana"/>
          <w:spacing w:val="2"/>
          <w:sz w:val="18"/>
          <w:szCs w:val="18"/>
        </w:rPr>
        <w:tab/>
      </w:r>
      <w:r w:rsidR="00C37C6C" w:rsidRPr="009661C2">
        <w:rPr>
          <w:rFonts w:ascii="Verdana" w:hAnsi="Verdana"/>
          <w:spacing w:val="2"/>
          <w:sz w:val="18"/>
          <w:szCs w:val="18"/>
        </w:rPr>
        <w:t xml:space="preserve">Based on </w:t>
      </w:r>
      <w:ins w:id="9" w:author="nikhil kohli" w:date="2018-07-23T17:11:00Z">
        <w:r w:rsidR="00860B2F">
          <w:rPr>
            <w:rFonts w:ascii="Verdana" w:hAnsi="Verdana"/>
            <w:spacing w:val="2"/>
            <w:sz w:val="18"/>
            <w:szCs w:val="18"/>
          </w:rPr>
          <w:t xml:space="preserve">and subject to </w:t>
        </w:r>
      </w:ins>
      <w:r w:rsidR="00C37C6C" w:rsidRPr="009661C2">
        <w:rPr>
          <w:rFonts w:ascii="Verdana" w:hAnsi="Verdana"/>
          <w:spacing w:val="2"/>
          <w:sz w:val="18"/>
          <w:szCs w:val="18"/>
        </w:rPr>
        <w:t>the quotation (“</w:t>
      </w:r>
      <w:r w:rsidR="00C37C6C" w:rsidRPr="009661C2">
        <w:rPr>
          <w:rFonts w:ascii="Verdana" w:hAnsi="Verdana"/>
          <w:b/>
          <w:bCs/>
          <w:spacing w:val="2"/>
          <w:sz w:val="18"/>
          <w:szCs w:val="18"/>
        </w:rPr>
        <w:t>Quote</w:t>
      </w:r>
      <w:r w:rsidR="00C37C6C" w:rsidRPr="009661C2">
        <w:rPr>
          <w:rFonts w:ascii="Verdana" w:hAnsi="Verdana"/>
          <w:spacing w:val="2"/>
          <w:sz w:val="18"/>
          <w:szCs w:val="18"/>
        </w:rPr>
        <w:t xml:space="preserve">”) that </w:t>
      </w:r>
      <w:ins w:id="10" w:author="nikhil kohli" w:date="2018-07-23T17:11:00Z">
        <w:r w:rsidR="00860B2F">
          <w:rPr>
            <w:rFonts w:ascii="Verdana" w:hAnsi="Verdana"/>
            <w:spacing w:val="2"/>
            <w:sz w:val="18"/>
            <w:szCs w:val="18"/>
          </w:rPr>
          <w:t xml:space="preserve">shall </w:t>
        </w:r>
      </w:ins>
      <w:del w:id="11" w:author="nikhil kohli" w:date="2018-07-23T17:11:00Z">
        <w:r w:rsidR="00C37C6C" w:rsidRPr="009661C2" w:rsidDel="00860B2F">
          <w:rPr>
            <w:rFonts w:ascii="Verdana" w:hAnsi="Verdana"/>
            <w:spacing w:val="2"/>
            <w:sz w:val="18"/>
            <w:szCs w:val="18"/>
          </w:rPr>
          <w:delText xml:space="preserve">may </w:delText>
        </w:r>
      </w:del>
      <w:r w:rsidR="00C37C6C" w:rsidRPr="009661C2">
        <w:rPr>
          <w:rFonts w:ascii="Verdana" w:hAnsi="Verdana"/>
          <w:spacing w:val="2"/>
          <w:sz w:val="18"/>
          <w:szCs w:val="18"/>
        </w:rPr>
        <w:t>be provided by LPIN to the Client, and based on</w:t>
      </w:r>
      <w:ins w:id="12" w:author="nikhil kohli" w:date="2018-07-23T17:11:00Z">
        <w:r w:rsidR="00860B2F">
          <w:rPr>
            <w:rFonts w:ascii="Verdana" w:hAnsi="Verdana"/>
            <w:spacing w:val="2"/>
            <w:sz w:val="18"/>
            <w:szCs w:val="18"/>
          </w:rPr>
          <w:t xml:space="preserve"> and subject to</w:t>
        </w:r>
      </w:ins>
      <w:r w:rsidR="00C37C6C" w:rsidRPr="009661C2">
        <w:rPr>
          <w:rFonts w:ascii="Verdana" w:hAnsi="Verdana"/>
          <w:spacing w:val="2"/>
          <w:sz w:val="18"/>
          <w:szCs w:val="18"/>
        </w:rPr>
        <w:t xml:space="preserve"> the con</w:t>
      </w:r>
      <w:r w:rsidR="00663E55">
        <w:rPr>
          <w:rFonts w:ascii="Verdana" w:hAnsi="Verdana"/>
          <w:spacing w:val="2"/>
          <w:sz w:val="18"/>
          <w:szCs w:val="18"/>
        </w:rPr>
        <w:t>firmation of O</w:t>
      </w:r>
      <w:r w:rsidR="00C37C6C" w:rsidRPr="009661C2">
        <w:rPr>
          <w:rFonts w:ascii="Verdana" w:hAnsi="Verdana"/>
          <w:spacing w:val="2"/>
          <w:sz w:val="18"/>
          <w:szCs w:val="18"/>
        </w:rPr>
        <w:t>rder to be received from the Client (hereinafter referred to as the “</w:t>
      </w:r>
      <w:r w:rsidR="00C37C6C" w:rsidRPr="009661C2">
        <w:rPr>
          <w:rFonts w:ascii="Verdana" w:hAnsi="Verdana"/>
          <w:b/>
          <w:spacing w:val="2"/>
          <w:sz w:val="18"/>
          <w:szCs w:val="18"/>
        </w:rPr>
        <w:t>Order</w:t>
      </w:r>
      <w:r w:rsidR="00C37C6C" w:rsidRPr="009661C2">
        <w:rPr>
          <w:rFonts w:ascii="Verdana" w:hAnsi="Verdana"/>
          <w:spacing w:val="2"/>
          <w:sz w:val="18"/>
          <w:szCs w:val="18"/>
        </w:rPr>
        <w:t xml:space="preserve">”), from time to time, </w:t>
      </w:r>
      <w:r w:rsidR="006156BC" w:rsidRPr="009661C2">
        <w:rPr>
          <w:rFonts w:ascii="Verdana" w:hAnsi="Verdana"/>
          <w:spacing w:val="2"/>
          <w:sz w:val="18"/>
          <w:szCs w:val="18"/>
        </w:rPr>
        <w:t xml:space="preserve">LPIN </w:t>
      </w:r>
      <w:ins w:id="13" w:author="nikhil kohli" w:date="2018-07-23T17:06:00Z">
        <w:r w:rsidR="00106561">
          <w:rPr>
            <w:rFonts w:ascii="Verdana" w:hAnsi="Verdana"/>
            <w:spacing w:val="2"/>
            <w:sz w:val="18"/>
            <w:szCs w:val="18"/>
          </w:rPr>
          <w:t>shall</w:t>
        </w:r>
      </w:ins>
      <w:del w:id="14" w:author="nikhil kohli" w:date="2018-07-23T17:06:00Z">
        <w:r w:rsidR="006156BC" w:rsidRPr="009661C2" w:rsidDel="00106561">
          <w:rPr>
            <w:rFonts w:ascii="Verdana" w:hAnsi="Verdana"/>
            <w:spacing w:val="2"/>
            <w:sz w:val="18"/>
            <w:szCs w:val="18"/>
          </w:rPr>
          <w:delText>may</w:delText>
        </w:r>
      </w:del>
      <w:r w:rsidR="006156BC" w:rsidRPr="009661C2">
        <w:rPr>
          <w:rFonts w:ascii="Verdana" w:hAnsi="Verdana"/>
          <w:spacing w:val="2"/>
          <w:sz w:val="18"/>
          <w:szCs w:val="18"/>
        </w:rPr>
        <w:t xml:space="preserve"> offer the </w:t>
      </w:r>
      <w:r w:rsidR="009D1AF1">
        <w:rPr>
          <w:rFonts w:ascii="Verdana" w:hAnsi="Verdana"/>
          <w:spacing w:val="2"/>
          <w:sz w:val="18"/>
          <w:szCs w:val="18"/>
        </w:rPr>
        <w:t>F</w:t>
      </w:r>
      <w:r w:rsidR="006156BC" w:rsidRPr="009661C2">
        <w:rPr>
          <w:rFonts w:ascii="Verdana" w:hAnsi="Verdana"/>
          <w:spacing w:val="2"/>
          <w:sz w:val="18"/>
          <w:szCs w:val="18"/>
        </w:rPr>
        <w:t xml:space="preserve">leet </w:t>
      </w:r>
      <w:r w:rsidR="009D1AF1">
        <w:rPr>
          <w:rFonts w:ascii="Verdana" w:hAnsi="Verdana"/>
          <w:spacing w:val="2"/>
          <w:sz w:val="18"/>
          <w:szCs w:val="18"/>
        </w:rPr>
        <w:t>M</w:t>
      </w:r>
      <w:r w:rsidR="006156BC" w:rsidRPr="009661C2">
        <w:rPr>
          <w:rFonts w:ascii="Verdana" w:hAnsi="Verdana"/>
          <w:spacing w:val="2"/>
          <w:sz w:val="18"/>
          <w:szCs w:val="18"/>
        </w:rPr>
        <w:t xml:space="preserve">anagement </w:t>
      </w:r>
      <w:r w:rsidR="009D1AF1">
        <w:rPr>
          <w:rFonts w:ascii="Verdana" w:hAnsi="Verdana"/>
          <w:spacing w:val="2"/>
          <w:sz w:val="18"/>
          <w:szCs w:val="18"/>
        </w:rPr>
        <w:t>S</w:t>
      </w:r>
      <w:r w:rsidR="006156BC" w:rsidRPr="009661C2">
        <w:rPr>
          <w:rFonts w:ascii="Verdana" w:hAnsi="Verdana"/>
          <w:spacing w:val="2"/>
          <w:sz w:val="18"/>
          <w:szCs w:val="18"/>
        </w:rPr>
        <w:t>ervices on the terms and conditions herein contained.</w:t>
      </w:r>
      <w:r w:rsidR="00F23613">
        <w:rPr>
          <w:rFonts w:ascii="Verdana" w:hAnsi="Verdana"/>
          <w:spacing w:val="2"/>
          <w:sz w:val="18"/>
          <w:szCs w:val="18"/>
        </w:rPr>
        <w:t xml:space="preserve"> The Order</w:t>
      </w:r>
      <w:ins w:id="15" w:author="nikhil kohli" w:date="2018-07-23T21:11:00Z">
        <w:r w:rsidR="005674DE">
          <w:rPr>
            <w:rFonts w:ascii="Verdana" w:hAnsi="Verdana"/>
            <w:spacing w:val="2"/>
            <w:sz w:val="18"/>
            <w:szCs w:val="18"/>
          </w:rPr>
          <w:t xml:space="preserve"> and the Quote</w:t>
        </w:r>
      </w:ins>
      <w:ins w:id="16" w:author="nikhil kohli" w:date="2018-07-23T21:12:00Z">
        <w:r w:rsidR="005674DE">
          <w:rPr>
            <w:rFonts w:ascii="Verdana" w:hAnsi="Verdana"/>
            <w:spacing w:val="2"/>
            <w:sz w:val="18"/>
            <w:szCs w:val="18"/>
          </w:rPr>
          <w:t xml:space="preserve"> accepted by the Client</w:t>
        </w:r>
      </w:ins>
      <w:r w:rsidR="00F23613">
        <w:rPr>
          <w:rFonts w:ascii="Verdana" w:hAnsi="Verdana"/>
          <w:spacing w:val="2"/>
          <w:sz w:val="18"/>
          <w:szCs w:val="18"/>
        </w:rPr>
        <w:t xml:space="preserve"> </w:t>
      </w:r>
      <w:del w:id="17" w:author="nikhil kohli" w:date="2018-07-23T21:12:00Z">
        <w:r w:rsidR="00F23613" w:rsidDel="005674DE">
          <w:rPr>
            <w:rFonts w:ascii="Verdana" w:hAnsi="Verdana"/>
            <w:spacing w:val="2"/>
            <w:sz w:val="18"/>
            <w:szCs w:val="18"/>
          </w:rPr>
          <w:delText>received from the Client</w:delText>
        </w:r>
      </w:del>
      <w:r w:rsidR="00F23613">
        <w:rPr>
          <w:rFonts w:ascii="Verdana" w:hAnsi="Verdana"/>
          <w:spacing w:val="2"/>
          <w:sz w:val="18"/>
          <w:szCs w:val="18"/>
        </w:rPr>
        <w:t xml:space="preserve"> shall constitute a binding contract for the particular </w:t>
      </w:r>
      <w:r w:rsidR="00F23613" w:rsidRPr="00B80CCC">
        <w:rPr>
          <w:rFonts w:ascii="Verdana" w:hAnsi="Verdana"/>
          <w:spacing w:val="2"/>
          <w:sz w:val="18"/>
          <w:szCs w:val="18"/>
        </w:rPr>
        <w:t>Vehicle</w:t>
      </w:r>
      <w:r w:rsidR="00F23613">
        <w:rPr>
          <w:rFonts w:ascii="Verdana" w:hAnsi="Verdana"/>
          <w:spacing w:val="2"/>
          <w:sz w:val="18"/>
          <w:szCs w:val="18"/>
        </w:rPr>
        <w:t xml:space="preserve"> and shall be deemed to be a part of this Agreement. </w:t>
      </w:r>
    </w:p>
    <w:p w:rsidR="006156BC" w:rsidRPr="009661C2" w:rsidRDefault="006156BC" w:rsidP="00FB4F59">
      <w:pPr>
        <w:pStyle w:val="DefaultText"/>
        <w:rPr>
          <w:rFonts w:ascii="Verdana" w:hAnsi="Verdana"/>
          <w:spacing w:val="2"/>
          <w:sz w:val="18"/>
          <w:szCs w:val="18"/>
        </w:rPr>
      </w:pPr>
    </w:p>
    <w:p w:rsidR="008D326A" w:rsidRPr="009661C2" w:rsidRDefault="00873F9A" w:rsidP="00F928E9">
      <w:pPr>
        <w:pStyle w:val="DefaultText"/>
        <w:ind w:left="720" w:hanging="720"/>
        <w:rPr>
          <w:rFonts w:ascii="Verdana" w:hAnsi="Verdana"/>
          <w:spacing w:val="2"/>
          <w:sz w:val="18"/>
          <w:szCs w:val="18"/>
        </w:rPr>
      </w:pPr>
      <w:r w:rsidRPr="009661C2">
        <w:rPr>
          <w:rFonts w:ascii="Verdana" w:hAnsi="Verdana"/>
          <w:spacing w:val="2"/>
          <w:sz w:val="18"/>
          <w:szCs w:val="18"/>
        </w:rPr>
        <w:tab/>
      </w:r>
    </w:p>
    <w:p w:rsidR="006156BC" w:rsidRPr="009661C2" w:rsidRDefault="00663E55" w:rsidP="00FB4F59">
      <w:pPr>
        <w:pStyle w:val="DefaultText"/>
        <w:rPr>
          <w:rFonts w:ascii="Verdana" w:hAnsi="Verdana"/>
          <w:spacing w:val="2"/>
          <w:sz w:val="18"/>
          <w:szCs w:val="18"/>
        </w:rPr>
      </w:pPr>
      <w:r>
        <w:rPr>
          <w:rFonts w:ascii="Verdana" w:hAnsi="Verdana"/>
          <w:b/>
          <w:spacing w:val="2"/>
          <w:sz w:val="18"/>
          <w:szCs w:val="18"/>
        </w:rPr>
        <w:t xml:space="preserve">ARTICLE 2 - </w:t>
      </w:r>
      <w:r w:rsidR="006156BC" w:rsidRPr="009661C2">
        <w:rPr>
          <w:rFonts w:ascii="Verdana" w:hAnsi="Verdana"/>
          <w:b/>
          <w:spacing w:val="2"/>
          <w:sz w:val="18"/>
          <w:szCs w:val="18"/>
        </w:rPr>
        <w:t>FLEET MANAGEMENT OF VEHICLES</w:t>
      </w:r>
    </w:p>
    <w:p w:rsidR="006156BC" w:rsidRPr="009661C2" w:rsidRDefault="006156BC" w:rsidP="00FB4F59">
      <w:pPr>
        <w:pStyle w:val="DefaultText"/>
        <w:rPr>
          <w:rFonts w:ascii="Verdana" w:hAnsi="Verdana"/>
          <w:spacing w:val="2"/>
          <w:sz w:val="18"/>
          <w:szCs w:val="18"/>
        </w:rPr>
      </w:pPr>
    </w:p>
    <w:p w:rsidR="006156BC" w:rsidRPr="009661C2" w:rsidRDefault="006156BC" w:rsidP="00873F9A">
      <w:pPr>
        <w:pStyle w:val="DefaultText"/>
        <w:ind w:left="720" w:hanging="720"/>
        <w:rPr>
          <w:rFonts w:ascii="Verdana" w:hAnsi="Verdana"/>
          <w:spacing w:val="2"/>
          <w:sz w:val="18"/>
          <w:szCs w:val="18"/>
        </w:rPr>
      </w:pPr>
      <w:r w:rsidRPr="009661C2">
        <w:rPr>
          <w:rFonts w:ascii="Verdana" w:hAnsi="Verdana"/>
          <w:spacing w:val="2"/>
          <w:sz w:val="18"/>
          <w:szCs w:val="18"/>
        </w:rPr>
        <w:t>2.1</w:t>
      </w:r>
      <w:r w:rsidRPr="009661C2">
        <w:rPr>
          <w:rFonts w:ascii="Verdana" w:hAnsi="Verdana"/>
          <w:spacing w:val="2"/>
          <w:sz w:val="18"/>
          <w:szCs w:val="18"/>
        </w:rPr>
        <w:tab/>
        <w:t>LPIN</w:t>
      </w:r>
      <w:r w:rsidR="008D326A" w:rsidRPr="009661C2">
        <w:rPr>
          <w:rFonts w:ascii="Verdana" w:hAnsi="Verdana"/>
          <w:spacing w:val="2"/>
          <w:sz w:val="18"/>
          <w:szCs w:val="18"/>
        </w:rPr>
        <w:t>,</w:t>
      </w:r>
      <w:r w:rsidRPr="009661C2">
        <w:rPr>
          <w:rFonts w:ascii="Verdana" w:hAnsi="Verdana"/>
          <w:spacing w:val="2"/>
          <w:sz w:val="18"/>
          <w:szCs w:val="18"/>
        </w:rPr>
        <w:t xml:space="preserve"> during the </w:t>
      </w:r>
      <w:r w:rsidR="009D1AF1" w:rsidRPr="006B3914">
        <w:rPr>
          <w:rFonts w:ascii="Verdana" w:hAnsi="Verdana"/>
          <w:spacing w:val="2"/>
          <w:sz w:val="18"/>
          <w:szCs w:val="18"/>
        </w:rPr>
        <w:t>C</w:t>
      </w:r>
      <w:r w:rsidRPr="006B3914">
        <w:rPr>
          <w:rFonts w:ascii="Verdana" w:hAnsi="Verdana"/>
          <w:spacing w:val="2"/>
          <w:sz w:val="18"/>
          <w:szCs w:val="18"/>
        </w:rPr>
        <w:t>ontract Period</w:t>
      </w:r>
      <w:r w:rsidR="006B3914">
        <w:rPr>
          <w:rFonts w:ascii="Verdana" w:hAnsi="Verdana"/>
          <w:spacing w:val="2"/>
          <w:sz w:val="18"/>
          <w:szCs w:val="18"/>
        </w:rPr>
        <w:t xml:space="preserve"> </w:t>
      </w:r>
      <w:r w:rsidRPr="009661C2">
        <w:rPr>
          <w:rFonts w:ascii="Verdana" w:hAnsi="Verdana"/>
          <w:spacing w:val="2"/>
          <w:sz w:val="18"/>
          <w:szCs w:val="18"/>
        </w:rPr>
        <w:t xml:space="preserve">and only within the </w:t>
      </w:r>
      <w:r w:rsidRPr="00B80CCC">
        <w:rPr>
          <w:rFonts w:ascii="Verdana" w:hAnsi="Verdana"/>
          <w:spacing w:val="2"/>
          <w:sz w:val="18"/>
          <w:szCs w:val="18"/>
        </w:rPr>
        <w:t>Contracted Boundary</w:t>
      </w:r>
      <w:r w:rsidRPr="009661C2">
        <w:rPr>
          <w:rFonts w:ascii="Verdana" w:hAnsi="Verdana"/>
          <w:spacing w:val="2"/>
          <w:sz w:val="18"/>
          <w:szCs w:val="18"/>
        </w:rPr>
        <w:t xml:space="preserve">, </w:t>
      </w:r>
      <w:ins w:id="18" w:author="nikhil kohli" w:date="2018-07-23T17:07:00Z">
        <w:r w:rsidR="00860B2F">
          <w:rPr>
            <w:rFonts w:ascii="Verdana" w:hAnsi="Verdana"/>
            <w:spacing w:val="2"/>
            <w:sz w:val="18"/>
            <w:szCs w:val="18"/>
          </w:rPr>
          <w:t xml:space="preserve">shall </w:t>
        </w:r>
      </w:ins>
      <w:r w:rsidR="008D326A" w:rsidRPr="009661C2">
        <w:rPr>
          <w:rFonts w:ascii="Verdana" w:hAnsi="Verdana"/>
          <w:spacing w:val="2"/>
          <w:sz w:val="18"/>
          <w:szCs w:val="18"/>
        </w:rPr>
        <w:t>provide</w:t>
      </w:r>
      <w:del w:id="19" w:author="nikhil kohli" w:date="2018-07-23T17:07:00Z">
        <w:r w:rsidR="008D326A" w:rsidRPr="009661C2" w:rsidDel="00860B2F">
          <w:rPr>
            <w:rFonts w:ascii="Verdana" w:hAnsi="Verdana"/>
            <w:spacing w:val="2"/>
            <w:sz w:val="18"/>
            <w:szCs w:val="18"/>
          </w:rPr>
          <w:delText>s</w:delText>
        </w:r>
      </w:del>
      <w:del w:id="20" w:author="nikhil kohli" w:date="2018-07-23T17:08:00Z">
        <w:r w:rsidR="008D326A" w:rsidRPr="009661C2" w:rsidDel="00860B2F">
          <w:rPr>
            <w:rFonts w:ascii="Verdana" w:hAnsi="Verdana"/>
            <w:spacing w:val="2"/>
            <w:sz w:val="18"/>
            <w:szCs w:val="18"/>
          </w:rPr>
          <w:delText xml:space="preserve"> the following </w:delText>
        </w:r>
      </w:del>
      <w:ins w:id="21" w:author="DSNR" w:date="2018-07-23T23:25:00Z">
        <w:r w:rsidR="00187A4D">
          <w:rPr>
            <w:rFonts w:ascii="Verdana" w:hAnsi="Verdana"/>
            <w:spacing w:val="2"/>
            <w:sz w:val="18"/>
            <w:szCs w:val="18"/>
          </w:rPr>
          <w:t xml:space="preserve"> </w:t>
        </w:r>
      </w:ins>
      <w:r w:rsidRPr="00663E55">
        <w:rPr>
          <w:rFonts w:ascii="Verdana" w:hAnsi="Verdana"/>
          <w:spacing w:val="2"/>
          <w:sz w:val="18"/>
          <w:szCs w:val="18"/>
        </w:rPr>
        <w:t>Fleet Management Services</w:t>
      </w:r>
      <w:ins w:id="22" w:author="nikhil kohli" w:date="2018-07-23T17:08:00Z">
        <w:r w:rsidR="00860B2F">
          <w:rPr>
            <w:rFonts w:ascii="Verdana" w:hAnsi="Verdana"/>
            <w:spacing w:val="2"/>
            <w:sz w:val="18"/>
            <w:szCs w:val="18"/>
          </w:rPr>
          <w:t xml:space="preserve"> to the Client</w:t>
        </w:r>
      </w:ins>
      <w:r w:rsidR="008D326A" w:rsidRPr="009661C2">
        <w:rPr>
          <w:rFonts w:ascii="Verdana" w:hAnsi="Verdana"/>
          <w:spacing w:val="2"/>
          <w:sz w:val="18"/>
          <w:szCs w:val="18"/>
        </w:rPr>
        <w:t>.</w:t>
      </w:r>
      <w:ins w:id="23" w:author="nikhil kohli" w:date="2018-07-23T17:08:00Z">
        <w:r w:rsidR="00860B2F">
          <w:rPr>
            <w:rFonts w:ascii="Verdana" w:hAnsi="Verdana"/>
            <w:spacing w:val="2"/>
            <w:sz w:val="18"/>
            <w:szCs w:val="18"/>
          </w:rPr>
          <w:t xml:space="preserve"> It is clarified that </w:t>
        </w:r>
      </w:ins>
      <w:del w:id="24" w:author="nikhil kohli" w:date="2018-07-23T17:08:00Z">
        <w:r w:rsidR="008D326A" w:rsidRPr="009661C2" w:rsidDel="00860B2F">
          <w:rPr>
            <w:rFonts w:ascii="Verdana" w:hAnsi="Verdana"/>
            <w:spacing w:val="2"/>
            <w:sz w:val="18"/>
            <w:szCs w:val="18"/>
          </w:rPr>
          <w:delText xml:space="preserve"> T</w:delText>
        </w:r>
      </w:del>
      <w:ins w:id="25" w:author="nikhil kohli" w:date="2018-07-23T17:08:00Z">
        <w:r w:rsidR="00860B2F">
          <w:rPr>
            <w:rFonts w:ascii="Verdana" w:hAnsi="Verdana"/>
            <w:spacing w:val="2"/>
            <w:sz w:val="18"/>
            <w:szCs w:val="18"/>
          </w:rPr>
          <w:t>t</w:t>
        </w:r>
      </w:ins>
      <w:r w:rsidR="008D326A" w:rsidRPr="009661C2">
        <w:rPr>
          <w:rFonts w:ascii="Verdana" w:hAnsi="Verdana"/>
          <w:spacing w:val="2"/>
          <w:sz w:val="18"/>
          <w:szCs w:val="18"/>
        </w:rPr>
        <w:t xml:space="preserve">he applicable Fleet Management </w:t>
      </w:r>
      <w:ins w:id="26" w:author="DSNR" w:date="2018-07-23T16:09:00Z">
        <w:r w:rsidR="00956889">
          <w:rPr>
            <w:rFonts w:ascii="Verdana" w:hAnsi="Verdana"/>
            <w:spacing w:val="2"/>
            <w:sz w:val="18"/>
            <w:szCs w:val="18"/>
          </w:rPr>
          <w:t>S</w:t>
        </w:r>
      </w:ins>
      <w:del w:id="27" w:author="DSNR" w:date="2018-07-23T16:07:00Z">
        <w:r w:rsidR="008D326A" w:rsidRPr="009661C2" w:rsidDel="00F928E9">
          <w:rPr>
            <w:rFonts w:ascii="Verdana" w:hAnsi="Verdana"/>
            <w:spacing w:val="2"/>
            <w:sz w:val="18"/>
            <w:szCs w:val="18"/>
          </w:rPr>
          <w:delText>s</w:delText>
        </w:r>
      </w:del>
      <w:r w:rsidR="008D326A" w:rsidRPr="009661C2">
        <w:rPr>
          <w:rFonts w:ascii="Verdana" w:hAnsi="Verdana"/>
          <w:spacing w:val="2"/>
          <w:sz w:val="18"/>
          <w:szCs w:val="18"/>
        </w:rPr>
        <w:t>ervices shall be mentioned on the</w:t>
      </w:r>
      <w:r w:rsidR="009D1AF1">
        <w:rPr>
          <w:rFonts w:ascii="Verdana" w:hAnsi="Verdana"/>
          <w:spacing w:val="2"/>
          <w:sz w:val="18"/>
          <w:szCs w:val="18"/>
        </w:rPr>
        <w:t xml:space="preserve"> applicable</w:t>
      </w:r>
      <w:r w:rsidR="008D326A" w:rsidRPr="009661C2">
        <w:rPr>
          <w:rFonts w:ascii="Verdana" w:hAnsi="Verdana"/>
          <w:spacing w:val="2"/>
          <w:sz w:val="18"/>
          <w:szCs w:val="18"/>
        </w:rPr>
        <w:t xml:space="preserve"> Quote.</w:t>
      </w:r>
    </w:p>
    <w:p w:rsidR="006156BC" w:rsidRPr="009661C2" w:rsidRDefault="006156BC" w:rsidP="00FB4F59">
      <w:pPr>
        <w:pStyle w:val="DefaultText"/>
        <w:rPr>
          <w:rFonts w:ascii="Verdana" w:hAnsi="Verdana"/>
          <w:spacing w:val="2"/>
          <w:sz w:val="18"/>
          <w:szCs w:val="18"/>
        </w:rPr>
      </w:pPr>
    </w:p>
    <w:p w:rsidR="006156BC" w:rsidRPr="009661C2" w:rsidRDefault="006156BC" w:rsidP="00956889">
      <w:pPr>
        <w:pStyle w:val="DefaultText"/>
        <w:ind w:left="720" w:hanging="720"/>
        <w:rPr>
          <w:rFonts w:ascii="Verdana" w:hAnsi="Verdana"/>
          <w:spacing w:val="2"/>
          <w:sz w:val="18"/>
          <w:szCs w:val="18"/>
        </w:rPr>
      </w:pPr>
      <w:r w:rsidRPr="009661C2">
        <w:rPr>
          <w:rFonts w:ascii="Verdana" w:hAnsi="Verdana"/>
          <w:spacing w:val="2"/>
          <w:sz w:val="18"/>
          <w:szCs w:val="18"/>
        </w:rPr>
        <w:t>2.2</w:t>
      </w:r>
      <w:r w:rsidRPr="009661C2">
        <w:rPr>
          <w:rFonts w:ascii="Verdana" w:hAnsi="Verdana"/>
          <w:spacing w:val="2"/>
          <w:sz w:val="18"/>
          <w:szCs w:val="18"/>
        </w:rPr>
        <w:tab/>
      </w:r>
      <w:ins w:id="28" w:author="nikhil kohli" w:date="2018-07-23T17:12:00Z">
        <w:r w:rsidR="00860B2F">
          <w:rPr>
            <w:rFonts w:ascii="Verdana" w:hAnsi="Verdana"/>
            <w:spacing w:val="2"/>
            <w:sz w:val="18"/>
            <w:szCs w:val="18"/>
          </w:rPr>
          <w:t xml:space="preserve">For purposes of this Agreement </w:t>
        </w:r>
      </w:ins>
      <w:r w:rsidRPr="009661C2">
        <w:rPr>
          <w:rFonts w:ascii="Verdana" w:hAnsi="Verdana"/>
          <w:spacing w:val="2"/>
          <w:sz w:val="18"/>
          <w:szCs w:val="18"/>
        </w:rPr>
        <w:t xml:space="preserve">Fleet Management </w:t>
      </w:r>
      <w:r w:rsidR="000957CF" w:rsidRPr="009661C2">
        <w:rPr>
          <w:rFonts w:ascii="Verdana" w:hAnsi="Verdana"/>
          <w:spacing w:val="2"/>
          <w:sz w:val="18"/>
          <w:szCs w:val="18"/>
        </w:rPr>
        <w:t>Services</w:t>
      </w:r>
      <w:r w:rsidR="009D1AF1">
        <w:rPr>
          <w:rFonts w:ascii="Verdana" w:hAnsi="Verdana"/>
          <w:spacing w:val="2"/>
          <w:sz w:val="18"/>
          <w:szCs w:val="18"/>
        </w:rPr>
        <w:t xml:space="preserve"> shall comprise of one or more of the following services</w:t>
      </w:r>
      <w:r w:rsidR="000957CF" w:rsidRPr="009661C2">
        <w:rPr>
          <w:rFonts w:ascii="Verdana" w:hAnsi="Verdana"/>
          <w:spacing w:val="2"/>
          <w:sz w:val="18"/>
          <w:szCs w:val="18"/>
        </w:rPr>
        <w:t>:</w:t>
      </w:r>
    </w:p>
    <w:p w:rsidR="006156BC" w:rsidRPr="009661C2" w:rsidRDefault="006156BC" w:rsidP="00FB4F59">
      <w:pPr>
        <w:pStyle w:val="DefaultText"/>
        <w:rPr>
          <w:rFonts w:ascii="Verdana" w:hAnsi="Verdana"/>
          <w:spacing w:val="2"/>
          <w:sz w:val="18"/>
          <w:szCs w:val="18"/>
        </w:rPr>
      </w:pPr>
    </w:p>
    <w:p w:rsidR="006156BC" w:rsidRPr="00F91101" w:rsidRDefault="006156BC" w:rsidP="00FB4F59">
      <w:pPr>
        <w:pStyle w:val="DefaultText"/>
        <w:tabs>
          <w:tab w:val="left" w:pos="720"/>
        </w:tabs>
        <w:ind w:left="720" w:hanging="720"/>
        <w:rPr>
          <w:rFonts w:ascii="Verdana" w:hAnsi="Verdana"/>
          <w:spacing w:val="2"/>
          <w:sz w:val="18"/>
          <w:szCs w:val="18"/>
        </w:rPr>
      </w:pPr>
      <w:r w:rsidRPr="009661C2">
        <w:rPr>
          <w:rFonts w:ascii="Verdana" w:hAnsi="Verdana"/>
          <w:spacing w:val="2"/>
          <w:sz w:val="18"/>
          <w:szCs w:val="18"/>
        </w:rPr>
        <w:t>(i)</w:t>
      </w:r>
      <w:r w:rsidRPr="009661C2">
        <w:rPr>
          <w:rFonts w:ascii="Verdana" w:hAnsi="Verdana"/>
          <w:spacing w:val="2"/>
          <w:sz w:val="18"/>
          <w:szCs w:val="18"/>
        </w:rPr>
        <w:tab/>
      </w:r>
      <w:r w:rsidRPr="00F91101">
        <w:rPr>
          <w:rFonts w:ascii="Verdana" w:hAnsi="Verdana"/>
          <w:spacing w:val="2"/>
          <w:sz w:val="18"/>
          <w:szCs w:val="18"/>
          <w:u w:val="single"/>
        </w:rPr>
        <w:t>Insurance</w:t>
      </w:r>
      <w:r w:rsidRPr="00F91101">
        <w:rPr>
          <w:rFonts w:ascii="Verdana" w:hAnsi="Verdana"/>
          <w:spacing w:val="2"/>
          <w:sz w:val="18"/>
          <w:szCs w:val="18"/>
        </w:rPr>
        <w:t xml:space="preserve"> - LPIN shall arrange for </w:t>
      </w:r>
      <w:commentRangeStart w:id="29"/>
      <w:ins w:id="30" w:author="nikhil kohli" w:date="2018-07-23T18:44:00Z">
        <w:r w:rsidR="00600CAC">
          <w:rPr>
            <w:rFonts w:ascii="Verdana" w:hAnsi="Verdana"/>
            <w:spacing w:val="2"/>
            <w:sz w:val="18"/>
            <w:szCs w:val="18"/>
          </w:rPr>
          <w:t>appropriate</w:t>
        </w:r>
      </w:ins>
      <w:commentRangeEnd w:id="29"/>
      <w:ins w:id="31" w:author="nikhil kohli" w:date="2018-07-23T18:45:00Z">
        <w:r w:rsidR="00600CAC">
          <w:rPr>
            <w:rStyle w:val="CommentReference"/>
          </w:rPr>
          <w:commentReference w:id="29"/>
        </w:r>
      </w:ins>
      <w:del w:id="32" w:author="nikhil kohli" w:date="2018-07-23T18:44:00Z">
        <w:r w:rsidRPr="00F91101" w:rsidDel="00600CAC">
          <w:rPr>
            <w:rFonts w:ascii="Verdana" w:hAnsi="Verdana"/>
            <w:spacing w:val="2"/>
            <w:sz w:val="18"/>
            <w:szCs w:val="18"/>
          </w:rPr>
          <w:delText>comprehensive</w:delText>
        </w:r>
      </w:del>
      <w:r w:rsidRPr="00F91101">
        <w:rPr>
          <w:rFonts w:ascii="Verdana" w:hAnsi="Verdana"/>
          <w:spacing w:val="2"/>
          <w:sz w:val="18"/>
          <w:szCs w:val="18"/>
        </w:rPr>
        <w:t xml:space="preserve"> insurance of the </w:t>
      </w:r>
      <w:r w:rsidR="008D326A" w:rsidRPr="00F91101">
        <w:rPr>
          <w:rFonts w:ascii="Verdana" w:hAnsi="Verdana"/>
          <w:spacing w:val="2"/>
          <w:sz w:val="18"/>
          <w:szCs w:val="18"/>
        </w:rPr>
        <w:t>Vehicle (</w:t>
      </w:r>
      <w:r w:rsidRPr="00F91101">
        <w:rPr>
          <w:rFonts w:ascii="Verdana" w:hAnsi="Verdana"/>
          <w:spacing w:val="2"/>
          <w:sz w:val="18"/>
          <w:szCs w:val="18"/>
        </w:rPr>
        <w:t>hereinafter referred to as “</w:t>
      </w:r>
      <w:r w:rsidRPr="00D622AA">
        <w:rPr>
          <w:rFonts w:ascii="Verdana" w:hAnsi="Verdana"/>
          <w:b/>
          <w:spacing w:val="2"/>
          <w:sz w:val="18"/>
          <w:szCs w:val="18"/>
        </w:rPr>
        <w:t>Insurance Policy</w:t>
      </w:r>
      <w:r w:rsidRPr="00F91101">
        <w:rPr>
          <w:rFonts w:ascii="Verdana" w:hAnsi="Verdana"/>
          <w:spacing w:val="2"/>
          <w:sz w:val="18"/>
          <w:szCs w:val="18"/>
        </w:rPr>
        <w:t>”)</w:t>
      </w:r>
      <w:r w:rsidR="00D8766C" w:rsidRPr="00F91101">
        <w:rPr>
          <w:rFonts w:ascii="Verdana" w:hAnsi="Verdana"/>
          <w:spacing w:val="2"/>
          <w:sz w:val="18"/>
          <w:szCs w:val="18"/>
        </w:rPr>
        <w:t xml:space="preserve"> through its preferred Insurance Company</w:t>
      </w:r>
      <w:r w:rsidR="00EE7089">
        <w:rPr>
          <w:rFonts w:ascii="Verdana" w:hAnsi="Verdana"/>
          <w:spacing w:val="2"/>
          <w:sz w:val="18"/>
          <w:szCs w:val="18"/>
        </w:rPr>
        <w:t xml:space="preserve"> (hereafter </w:t>
      </w:r>
      <w:r w:rsidR="00663E55">
        <w:rPr>
          <w:rFonts w:ascii="Verdana" w:hAnsi="Verdana"/>
          <w:spacing w:val="2"/>
          <w:sz w:val="18"/>
          <w:szCs w:val="18"/>
        </w:rPr>
        <w:t>referred to as “</w:t>
      </w:r>
      <w:r w:rsidR="00EE7089" w:rsidRPr="00D622AA">
        <w:rPr>
          <w:rFonts w:ascii="Verdana" w:hAnsi="Verdana"/>
          <w:b/>
          <w:spacing w:val="2"/>
          <w:sz w:val="18"/>
          <w:szCs w:val="18"/>
        </w:rPr>
        <w:t>Insurance Company</w:t>
      </w:r>
      <w:r w:rsidR="00663E55">
        <w:rPr>
          <w:rFonts w:ascii="Verdana" w:hAnsi="Verdana"/>
          <w:spacing w:val="2"/>
          <w:sz w:val="18"/>
          <w:szCs w:val="18"/>
        </w:rPr>
        <w:t>”</w:t>
      </w:r>
      <w:r w:rsidR="00EE7089">
        <w:rPr>
          <w:rFonts w:ascii="Verdana" w:hAnsi="Verdana"/>
          <w:spacing w:val="2"/>
          <w:sz w:val="18"/>
          <w:szCs w:val="18"/>
        </w:rPr>
        <w:t>)</w:t>
      </w:r>
      <w:r w:rsidR="005C1CA2" w:rsidRPr="00F91101">
        <w:rPr>
          <w:rFonts w:ascii="Verdana" w:hAnsi="Verdana"/>
          <w:spacing w:val="2"/>
          <w:sz w:val="18"/>
          <w:szCs w:val="18"/>
        </w:rPr>
        <w:t>.</w:t>
      </w:r>
      <w:r w:rsidRPr="00F91101">
        <w:rPr>
          <w:rFonts w:ascii="Verdana" w:hAnsi="Verdana"/>
          <w:spacing w:val="2"/>
          <w:sz w:val="18"/>
          <w:szCs w:val="18"/>
        </w:rPr>
        <w:t xml:space="preserve"> The Insurance Policy shall be in the name of the Client. </w:t>
      </w:r>
      <w:commentRangeStart w:id="33"/>
      <w:r w:rsidRPr="00F91101">
        <w:rPr>
          <w:rFonts w:ascii="Verdana" w:hAnsi="Verdana"/>
          <w:spacing w:val="2"/>
          <w:sz w:val="18"/>
          <w:szCs w:val="18"/>
        </w:rPr>
        <w:t>All insurance premi</w:t>
      </w:r>
      <w:ins w:id="34" w:author="DSNR" w:date="2018-07-23T16:10:00Z">
        <w:r w:rsidR="00956889">
          <w:rPr>
            <w:rFonts w:ascii="Verdana" w:hAnsi="Verdana"/>
            <w:spacing w:val="2"/>
            <w:sz w:val="18"/>
            <w:szCs w:val="18"/>
          </w:rPr>
          <w:t>um</w:t>
        </w:r>
      </w:ins>
      <w:del w:id="35" w:author="DSNR" w:date="2018-07-23T16:10:00Z">
        <w:r w:rsidRPr="00F91101" w:rsidDel="00956889">
          <w:rPr>
            <w:rFonts w:ascii="Verdana" w:hAnsi="Verdana"/>
            <w:spacing w:val="2"/>
            <w:sz w:val="18"/>
            <w:szCs w:val="18"/>
          </w:rPr>
          <w:delText>a</w:delText>
        </w:r>
      </w:del>
      <w:r w:rsidR="00430375" w:rsidRPr="00F91101">
        <w:rPr>
          <w:rFonts w:ascii="Verdana" w:hAnsi="Verdana"/>
          <w:spacing w:val="2"/>
          <w:sz w:val="18"/>
          <w:szCs w:val="18"/>
        </w:rPr>
        <w:t>,</w:t>
      </w:r>
      <w:r w:rsidRPr="00F91101">
        <w:rPr>
          <w:rFonts w:ascii="Verdana" w:hAnsi="Verdana"/>
          <w:spacing w:val="2"/>
          <w:sz w:val="18"/>
          <w:szCs w:val="18"/>
        </w:rPr>
        <w:t xml:space="preserve"> </w:t>
      </w:r>
      <w:r w:rsidR="003B38EF" w:rsidRPr="00F91101">
        <w:rPr>
          <w:rFonts w:ascii="Verdana" w:hAnsi="Verdana"/>
          <w:spacing w:val="2"/>
          <w:sz w:val="18"/>
          <w:szCs w:val="18"/>
        </w:rPr>
        <w:t xml:space="preserve">through the </w:t>
      </w:r>
      <w:r w:rsidR="00673885">
        <w:rPr>
          <w:rFonts w:ascii="Verdana" w:hAnsi="Verdana"/>
          <w:spacing w:val="2"/>
          <w:sz w:val="18"/>
          <w:szCs w:val="18"/>
        </w:rPr>
        <w:t>C</w:t>
      </w:r>
      <w:r w:rsidR="003B38EF" w:rsidRPr="00F91101">
        <w:rPr>
          <w:rFonts w:ascii="Verdana" w:hAnsi="Verdana"/>
          <w:spacing w:val="2"/>
          <w:sz w:val="18"/>
          <w:szCs w:val="18"/>
        </w:rPr>
        <w:t xml:space="preserve">ontract </w:t>
      </w:r>
      <w:r w:rsidR="00673885">
        <w:rPr>
          <w:rFonts w:ascii="Verdana" w:hAnsi="Verdana"/>
          <w:spacing w:val="2"/>
          <w:sz w:val="18"/>
          <w:szCs w:val="18"/>
        </w:rPr>
        <w:t>Period</w:t>
      </w:r>
      <w:r w:rsidR="003B38EF" w:rsidRPr="00F91101">
        <w:rPr>
          <w:rFonts w:ascii="Verdana" w:hAnsi="Verdana"/>
          <w:spacing w:val="2"/>
          <w:sz w:val="18"/>
          <w:szCs w:val="18"/>
        </w:rPr>
        <w:t>,</w:t>
      </w:r>
      <w:r w:rsidR="00430375" w:rsidRPr="00F91101">
        <w:rPr>
          <w:rFonts w:ascii="Verdana" w:hAnsi="Verdana"/>
          <w:spacing w:val="2"/>
          <w:sz w:val="18"/>
          <w:szCs w:val="18"/>
        </w:rPr>
        <w:t xml:space="preserve"> in</w:t>
      </w:r>
      <w:r w:rsidRPr="00F91101">
        <w:rPr>
          <w:rFonts w:ascii="Verdana" w:hAnsi="Verdana"/>
          <w:spacing w:val="2"/>
          <w:sz w:val="18"/>
          <w:szCs w:val="18"/>
        </w:rPr>
        <w:t xml:space="preserve"> relation to the Insurance Policy shall be paid by </w:t>
      </w:r>
      <w:r w:rsidR="008D326A" w:rsidRPr="00F91101">
        <w:rPr>
          <w:rFonts w:ascii="Verdana" w:hAnsi="Verdana"/>
          <w:spacing w:val="2"/>
          <w:sz w:val="18"/>
          <w:szCs w:val="18"/>
        </w:rPr>
        <w:t xml:space="preserve">LPIN in the first instance and the same </w:t>
      </w:r>
      <w:del w:id="36" w:author="DSNR" w:date="2018-07-23T16:26:00Z">
        <w:r w:rsidR="008D326A" w:rsidRPr="00F91101" w:rsidDel="001A20E7">
          <w:rPr>
            <w:rFonts w:ascii="Verdana" w:hAnsi="Verdana"/>
            <w:spacing w:val="2"/>
            <w:sz w:val="18"/>
            <w:szCs w:val="18"/>
          </w:rPr>
          <w:delText>will</w:delText>
        </w:r>
      </w:del>
      <w:ins w:id="37" w:author="DSNR" w:date="2018-07-23T16:26:00Z">
        <w:r w:rsidR="001A20E7">
          <w:rPr>
            <w:rFonts w:ascii="Verdana" w:hAnsi="Verdana"/>
            <w:spacing w:val="2"/>
            <w:sz w:val="18"/>
            <w:szCs w:val="18"/>
          </w:rPr>
          <w:t>shall</w:t>
        </w:r>
      </w:ins>
      <w:r w:rsidR="008D326A" w:rsidRPr="00F91101">
        <w:rPr>
          <w:rFonts w:ascii="Verdana" w:hAnsi="Verdana"/>
          <w:spacing w:val="2"/>
          <w:sz w:val="18"/>
          <w:szCs w:val="18"/>
        </w:rPr>
        <w:t xml:space="preserve"> be reimbursed to LPIN by the Client. </w:t>
      </w:r>
      <w:commentRangeEnd w:id="33"/>
      <w:r w:rsidR="00860B2F">
        <w:rPr>
          <w:rStyle w:val="CommentReference"/>
        </w:rPr>
        <w:commentReference w:id="33"/>
      </w:r>
    </w:p>
    <w:p w:rsidR="006156BC" w:rsidRPr="00286FDF" w:rsidRDefault="006156BC" w:rsidP="00FB4F59">
      <w:pPr>
        <w:pStyle w:val="DefaultText"/>
        <w:rPr>
          <w:rFonts w:ascii="Verdana" w:hAnsi="Verdana"/>
          <w:b/>
          <w:spacing w:val="2"/>
          <w:sz w:val="18"/>
          <w:szCs w:val="18"/>
        </w:rPr>
      </w:pPr>
    </w:p>
    <w:p w:rsidR="00772F34" w:rsidRDefault="00772F34" w:rsidP="00FB4F59">
      <w:pPr>
        <w:pStyle w:val="DefaultText"/>
        <w:rPr>
          <w:rFonts w:ascii="Verdana" w:hAnsi="Verdana"/>
          <w:spacing w:val="2"/>
          <w:sz w:val="18"/>
          <w:szCs w:val="18"/>
        </w:rPr>
      </w:pPr>
    </w:p>
    <w:p w:rsidR="00772F34" w:rsidRDefault="00772F34" w:rsidP="00FB4F59">
      <w:pPr>
        <w:pStyle w:val="DefaultText"/>
        <w:rPr>
          <w:rFonts w:ascii="Verdana" w:hAnsi="Verdana"/>
          <w:spacing w:val="2"/>
          <w:sz w:val="18"/>
          <w:szCs w:val="18"/>
        </w:rPr>
      </w:pPr>
    </w:p>
    <w:p w:rsidR="00772F34" w:rsidRDefault="00772F34" w:rsidP="00FB4F59">
      <w:pPr>
        <w:pStyle w:val="DefaultText"/>
        <w:rPr>
          <w:rFonts w:ascii="Verdana" w:hAnsi="Verdana"/>
          <w:spacing w:val="2"/>
          <w:sz w:val="18"/>
          <w:szCs w:val="18"/>
        </w:rPr>
      </w:pPr>
    </w:p>
    <w:p w:rsidR="00772F34" w:rsidRDefault="00772F34" w:rsidP="00FB4F59">
      <w:pPr>
        <w:pStyle w:val="DefaultText"/>
        <w:rPr>
          <w:rFonts w:ascii="Verdana" w:hAnsi="Verdana"/>
          <w:spacing w:val="2"/>
          <w:sz w:val="18"/>
          <w:szCs w:val="18"/>
        </w:rPr>
      </w:pPr>
    </w:p>
    <w:p w:rsidR="00772F34" w:rsidRDefault="00772F34" w:rsidP="00FB4F59">
      <w:pPr>
        <w:pStyle w:val="DefaultText"/>
        <w:rPr>
          <w:rFonts w:ascii="Verdana" w:hAnsi="Verdana"/>
          <w:spacing w:val="2"/>
          <w:sz w:val="18"/>
          <w:szCs w:val="18"/>
        </w:rPr>
      </w:pPr>
    </w:p>
    <w:p w:rsidR="00B8030D" w:rsidRPr="009661C2" w:rsidRDefault="006156BC" w:rsidP="003C569F">
      <w:pPr>
        <w:pStyle w:val="DefaultText"/>
        <w:tabs>
          <w:tab w:val="left" w:pos="720"/>
        </w:tabs>
        <w:rPr>
          <w:rFonts w:ascii="Verdana" w:hAnsi="Verdana"/>
          <w:spacing w:val="2"/>
          <w:sz w:val="18"/>
          <w:szCs w:val="18"/>
        </w:rPr>
      </w:pPr>
      <w:r w:rsidRPr="009661C2">
        <w:rPr>
          <w:rFonts w:ascii="Verdana" w:hAnsi="Verdana"/>
          <w:spacing w:val="2"/>
          <w:sz w:val="18"/>
          <w:szCs w:val="18"/>
        </w:rPr>
        <w:tab/>
      </w:r>
    </w:p>
    <w:p w:rsidR="00B8030D" w:rsidRPr="009661C2" w:rsidRDefault="00B8030D" w:rsidP="00FB4F59">
      <w:pPr>
        <w:pStyle w:val="DefaultText"/>
        <w:rPr>
          <w:rFonts w:ascii="Verdana" w:hAnsi="Verdana"/>
          <w:spacing w:val="2"/>
          <w:sz w:val="18"/>
          <w:szCs w:val="18"/>
        </w:rPr>
      </w:pPr>
    </w:p>
    <w:p w:rsidR="00B8030D" w:rsidRPr="009661C2" w:rsidRDefault="00B8030D" w:rsidP="00FB4F59">
      <w:pPr>
        <w:pStyle w:val="DefaultText"/>
        <w:tabs>
          <w:tab w:val="left" w:pos="720"/>
        </w:tabs>
        <w:ind w:left="720" w:hanging="720"/>
        <w:rPr>
          <w:rFonts w:ascii="Verdana" w:hAnsi="Verdana"/>
          <w:spacing w:val="2"/>
          <w:sz w:val="18"/>
          <w:szCs w:val="18"/>
        </w:rPr>
      </w:pPr>
      <w:r w:rsidRPr="009661C2">
        <w:rPr>
          <w:rFonts w:ascii="Verdana" w:hAnsi="Verdana"/>
          <w:spacing w:val="2"/>
          <w:sz w:val="18"/>
          <w:szCs w:val="18"/>
        </w:rPr>
        <w:t>(</w:t>
      </w:r>
      <w:r w:rsidR="003D2A7C">
        <w:rPr>
          <w:rFonts w:ascii="Verdana" w:hAnsi="Verdana"/>
          <w:spacing w:val="2"/>
          <w:sz w:val="18"/>
          <w:szCs w:val="18"/>
        </w:rPr>
        <w:t>i</w:t>
      </w:r>
      <w:r w:rsidRPr="009661C2">
        <w:rPr>
          <w:rFonts w:ascii="Verdana" w:hAnsi="Verdana"/>
          <w:spacing w:val="2"/>
          <w:sz w:val="18"/>
          <w:szCs w:val="18"/>
        </w:rPr>
        <w:t>i)</w:t>
      </w:r>
      <w:r w:rsidRPr="009661C2">
        <w:rPr>
          <w:rFonts w:ascii="Verdana" w:hAnsi="Verdana"/>
          <w:spacing w:val="2"/>
          <w:sz w:val="18"/>
          <w:szCs w:val="18"/>
        </w:rPr>
        <w:tab/>
      </w:r>
      <w:r w:rsidRPr="009661C2">
        <w:rPr>
          <w:rFonts w:ascii="Verdana" w:hAnsi="Verdana"/>
          <w:spacing w:val="2"/>
          <w:sz w:val="18"/>
          <w:szCs w:val="18"/>
          <w:u w:val="single"/>
        </w:rPr>
        <w:t>Breakdown Services (LP Assist)</w:t>
      </w:r>
      <w:r w:rsidRPr="009661C2">
        <w:rPr>
          <w:rFonts w:ascii="Verdana" w:hAnsi="Verdana"/>
          <w:spacing w:val="2"/>
          <w:sz w:val="18"/>
          <w:szCs w:val="18"/>
        </w:rPr>
        <w:t xml:space="preserve"> - LPIN </w:t>
      </w:r>
      <w:ins w:id="38" w:author="nikhil kohli" w:date="2018-07-23T17:16:00Z">
        <w:r w:rsidR="00DC2947">
          <w:rPr>
            <w:rFonts w:ascii="Verdana" w:hAnsi="Verdana"/>
            <w:spacing w:val="2"/>
            <w:sz w:val="18"/>
            <w:szCs w:val="18"/>
          </w:rPr>
          <w:t xml:space="preserve">shall </w:t>
        </w:r>
      </w:ins>
      <w:r w:rsidRPr="009661C2">
        <w:rPr>
          <w:rFonts w:ascii="Verdana" w:hAnsi="Verdana"/>
          <w:spacing w:val="2"/>
          <w:sz w:val="18"/>
          <w:szCs w:val="18"/>
        </w:rPr>
        <w:t>render</w:t>
      </w:r>
      <w:del w:id="39" w:author="nikhil kohli" w:date="2018-07-23T17:17:00Z">
        <w:r w:rsidRPr="009661C2" w:rsidDel="00DC2947">
          <w:rPr>
            <w:rFonts w:ascii="Verdana" w:hAnsi="Verdana"/>
            <w:spacing w:val="2"/>
            <w:sz w:val="18"/>
            <w:szCs w:val="18"/>
          </w:rPr>
          <w:delText>s</w:delText>
        </w:r>
      </w:del>
      <w:r w:rsidRPr="009661C2">
        <w:rPr>
          <w:rFonts w:ascii="Verdana" w:hAnsi="Verdana"/>
          <w:spacing w:val="2"/>
          <w:sz w:val="18"/>
          <w:szCs w:val="18"/>
        </w:rPr>
        <w:t xml:space="preserve"> round-the-clock breakdown services in certain selected cities to the Client, in case the Vehicle is immobilised on the road, as specified in the relevant Quote and the </w:t>
      </w:r>
      <w:r w:rsidRPr="00B80CCC">
        <w:rPr>
          <w:rFonts w:ascii="Verdana" w:hAnsi="Verdana"/>
          <w:spacing w:val="2"/>
          <w:sz w:val="18"/>
          <w:szCs w:val="18"/>
        </w:rPr>
        <w:t>LP  Manual.</w:t>
      </w:r>
    </w:p>
    <w:p w:rsidR="00B8030D" w:rsidRPr="009661C2" w:rsidRDefault="00B8030D" w:rsidP="00FB4F59">
      <w:pPr>
        <w:pStyle w:val="DefaultText"/>
        <w:rPr>
          <w:rFonts w:ascii="Verdana" w:hAnsi="Verdana"/>
          <w:spacing w:val="2"/>
          <w:sz w:val="18"/>
          <w:szCs w:val="18"/>
        </w:rPr>
      </w:pPr>
      <w:r w:rsidRPr="009661C2">
        <w:rPr>
          <w:rFonts w:ascii="Verdana" w:hAnsi="Verdana"/>
          <w:spacing w:val="2"/>
          <w:sz w:val="18"/>
          <w:szCs w:val="18"/>
        </w:rPr>
        <w:t xml:space="preserve"> </w:t>
      </w:r>
    </w:p>
    <w:p w:rsidR="00B8030D" w:rsidRPr="00DC2947" w:rsidRDefault="00C21E82" w:rsidP="00DC2947">
      <w:pPr>
        <w:pStyle w:val="DefaultText"/>
        <w:rPr>
          <w:rFonts w:ascii="Verdana" w:hAnsi="Verdana"/>
          <w:color w:val="000000"/>
          <w:sz w:val="18"/>
          <w:szCs w:val="18"/>
        </w:rPr>
      </w:pPr>
      <w:r w:rsidRPr="0059686F">
        <w:rPr>
          <w:rFonts w:ascii="Verdana" w:hAnsi="Verdana"/>
          <w:color w:val="000000"/>
          <w:sz w:val="18"/>
          <w:szCs w:val="18"/>
        </w:rPr>
        <w:t xml:space="preserve">(iii) </w:t>
      </w:r>
      <w:r w:rsidR="0059686F" w:rsidRPr="0059686F">
        <w:rPr>
          <w:rFonts w:ascii="Verdana" w:hAnsi="Verdana"/>
          <w:color w:val="000000"/>
          <w:sz w:val="18"/>
          <w:szCs w:val="18"/>
        </w:rPr>
        <w:t xml:space="preserve">   </w:t>
      </w:r>
      <w:r w:rsidR="00CD0290" w:rsidRPr="00E9636B">
        <w:rPr>
          <w:rFonts w:ascii="Verdana" w:hAnsi="Verdana"/>
          <w:color w:val="000000"/>
          <w:sz w:val="18"/>
          <w:szCs w:val="18"/>
          <w:u w:val="single"/>
        </w:rPr>
        <w:t>Replacement Vehicle (Service)</w:t>
      </w:r>
      <w:r w:rsidR="00CD0290" w:rsidRPr="003C43E2">
        <w:rPr>
          <w:rFonts w:ascii="Verdana" w:hAnsi="Verdana"/>
          <w:color w:val="000000"/>
          <w:sz w:val="18"/>
          <w:szCs w:val="18"/>
        </w:rPr>
        <w:t xml:space="preserve"> – LPIN</w:t>
      </w:r>
      <w:ins w:id="40" w:author="nikhil kohli" w:date="2018-07-23T17:17:00Z">
        <w:r w:rsidR="00DC2947">
          <w:rPr>
            <w:rFonts w:ascii="Verdana" w:hAnsi="Verdana"/>
            <w:color w:val="000000"/>
            <w:sz w:val="18"/>
            <w:szCs w:val="18"/>
          </w:rPr>
          <w:t xml:space="preserve"> shall</w:t>
        </w:r>
      </w:ins>
      <w:r w:rsidR="00CD0290" w:rsidRPr="003C43E2">
        <w:rPr>
          <w:rFonts w:ascii="Verdana" w:hAnsi="Verdana"/>
          <w:color w:val="000000"/>
          <w:sz w:val="18"/>
          <w:szCs w:val="18"/>
        </w:rPr>
        <w:t xml:space="preserve"> arrange</w:t>
      </w:r>
      <w:del w:id="41" w:author="nikhil kohli" w:date="2018-07-23T17:17:00Z">
        <w:r w:rsidR="00CD0290" w:rsidRPr="003C43E2" w:rsidDel="00DC2947">
          <w:rPr>
            <w:rFonts w:ascii="Verdana" w:hAnsi="Verdana"/>
            <w:color w:val="000000"/>
            <w:sz w:val="18"/>
            <w:szCs w:val="18"/>
          </w:rPr>
          <w:delText>s</w:delText>
        </w:r>
      </w:del>
      <w:r w:rsidR="00CD0290" w:rsidRPr="003C43E2">
        <w:rPr>
          <w:rFonts w:ascii="Verdana" w:hAnsi="Verdana"/>
          <w:color w:val="000000"/>
          <w:sz w:val="18"/>
          <w:szCs w:val="18"/>
        </w:rPr>
        <w:t xml:space="preserve"> for a </w:t>
      </w:r>
      <w:commentRangeStart w:id="42"/>
      <w:r w:rsidR="00CD0290" w:rsidRPr="003C43E2">
        <w:rPr>
          <w:rFonts w:ascii="Verdana" w:hAnsi="Verdana"/>
          <w:color w:val="000000"/>
          <w:sz w:val="18"/>
          <w:szCs w:val="18"/>
        </w:rPr>
        <w:t xml:space="preserve">replacement </w:t>
      </w:r>
      <w:r w:rsidR="006B14FC">
        <w:rPr>
          <w:rFonts w:ascii="Verdana" w:hAnsi="Verdana"/>
          <w:color w:val="000000"/>
          <w:sz w:val="18"/>
          <w:szCs w:val="18"/>
        </w:rPr>
        <w:t>V</w:t>
      </w:r>
      <w:r w:rsidR="00CD0290" w:rsidRPr="006B14FC">
        <w:rPr>
          <w:rFonts w:ascii="Verdana" w:hAnsi="Verdana"/>
          <w:color w:val="000000"/>
          <w:sz w:val="18"/>
          <w:szCs w:val="18"/>
        </w:rPr>
        <w:t>ehicle</w:t>
      </w:r>
      <w:r w:rsidR="00CD0290" w:rsidRPr="003C43E2">
        <w:rPr>
          <w:rFonts w:ascii="Verdana" w:hAnsi="Verdana"/>
          <w:color w:val="000000"/>
          <w:sz w:val="18"/>
          <w:szCs w:val="18"/>
        </w:rPr>
        <w:t xml:space="preserve"> in </w:t>
      </w:r>
      <w:ins w:id="43" w:author="nikhil kohli" w:date="2018-07-23T17:17:00Z">
        <w:r w:rsidR="00DC2947">
          <w:rPr>
            <w:rFonts w:ascii="Verdana" w:hAnsi="Verdana"/>
            <w:color w:val="000000"/>
            <w:sz w:val="18"/>
            <w:szCs w:val="18"/>
          </w:rPr>
          <w:tab/>
        </w:r>
      </w:ins>
      <w:r w:rsidR="00CD0290" w:rsidRPr="003C43E2">
        <w:rPr>
          <w:rFonts w:ascii="Verdana" w:hAnsi="Verdana"/>
          <w:color w:val="000000"/>
          <w:sz w:val="18"/>
          <w:szCs w:val="18"/>
        </w:rPr>
        <w:t>certain</w:t>
      </w:r>
      <w:r w:rsidR="00DC2947">
        <w:rPr>
          <w:rFonts w:ascii="Verdana" w:hAnsi="Verdana"/>
          <w:color w:val="000000"/>
          <w:sz w:val="18"/>
          <w:szCs w:val="18"/>
        </w:rPr>
        <w:t xml:space="preserve"> </w:t>
      </w:r>
      <w:r w:rsidR="00CD0290" w:rsidRPr="003C43E2">
        <w:rPr>
          <w:rFonts w:ascii="Verdana" w:hAnsi="Verdana"/>
          <w:color w:val="000000"/>
          <w:sz w:val="18"/>
          <w:szCs w:val="18"/>
        </w:rPr>
        <w:t xml:space="preserve">selected cities in case the </w:t>
      </w:r>
      <w:del w:id="44" w:author="nikhil kohli" w:date="2018-07-23T17:18:00Z">
        <w:r w:rsidR="00CD0290" w:rsidRPr="003C43E2" w:rsidDel="00DC2947">
          <w:rPr>
            <w:rFonts w:ascii="Verdana" w:hAnsi="Verdana"/>
            <w:color w:val="000000"/>
            <w:sz w:val="18"/>
            <w:szCs w:val="18"/>
          </w:rPr>
          <w:delText xml:space="preserve"> </w:delText>
        </w:r>
      </w:del>
      <w:r w:rsidR="00673885">
        <w:rPr>
          <w:rFonts w:ascii="Verdana" w:hAnsi="Verdana"/>
          <w:color w:val="000000"/>
          <w:sz w:val="18"/>
          <w:szCs w:val="18"/>
        </w:rPr>
        <w:t>V</w:t>
      </w:r>
      <w:r w:rsidR="00CD0290" w:rsidRPr="003C43E2">
        <w:rPr>
          <w:rFonts w:ascii="Verdana" w:hAnsi="Verdana"/>
          <w:color w:val="000000"/>
          <w:sz w:val="18"/>
          <w:szCs w:val="18"/>
        </w:rPr>
        <w:t xml:space="preserve">ehicle is taken for servicing or damage repair </w:t>
      </w:r>
      <w:r w:rsidR="00DC2947">
        <w:rPr>
          <w:rFonts w:ascii="Verdana" w:hAnsi="Verdana"/>
          <w:color w:val="000000"/>
          <w:sz w:val="18"/>
          <w:szCs w:val="18"/>
        </w:rPr>
        <w:tab/>
      </w:r>
      <w:r w:rsidR="00CD0290" w:rsidRPr="003C43E2">
        <w:rPr>
          <w:rFonts w:ascii="Verdana" w:hAnsi="Verdana"/>
          <w:color w:val="000000"/>
          <w:sz w:val="18"/>
          <w:szCs w:val="18"/>
        </w:rPr>
        <w:t xml:space="preserve">within the </w:t>
      </w:r>
      <w:r w:rsidR="00673885" w:rsidRPr="00B80CCC">
        <w:rPr>
          <w:rFonts w:ascii="Verdana" w:hAnsi="Verdana"/>
          <w:color w:val="000000"/>
          <w:sz w:val="18"/>
          <w:szCs w:val="18"/>
        </w:rPr>
        <w:t>C</w:t>
      </w:r>
      <w:r w:rsidR="00CD0290" w:rsidRPr="00B80CCC">
        <w:rPr>
          <w:rFonts w:ascii="Verdana" w:hAnsi="Verdana"/>
          <w:color w:val="000000"/>
          <w:sz w:val="18"/>
          <w:szCs w:val="18"/>
        </w:rPr>
        <w:t xml:space="preserve">ontracted </w:t>
      </w:r>
      <w:r w:rsidR="00673885" w:rsidRPr="00B80CCC">
        <w:rPr>
          <w:rFonts w:ascii="Verdana" w:hAnsi="Verdana"/>
          <w:color w:val="000000"/>
          <w:sz w:val="18"/>
          <w:szCs w:val="18"/>
        </w:rPr>
        <w:t>B</w:t>
      </w:r>
      <w:r w:rsidR="00CD0290" w:rsidRPr="00B80CCC">
        <w:rPr>
          <w:rFonts w:ascii="Verdana" w:hAnsi="Verdana"/>
          <w:color w:val="000000"/>
          <w:sz w:val="18"/>
          <w:szCs w:val="18"/>
        </w:rPr>
        <w:t>oundary</w:t>
      </w:r>
      <w:r w:rsidR="00CD0290" w:rsidRPr="003C43E2">
        <w:rPr>
          <w:rFonts w:ascii="Verdana" w:hAnsi="Verdana"/>
          <w:color w:val="000000"/>
          <w:sz w:val="18"/>
          <w:szCs w:val="18"/>
        </w:rPr>
        <w:t xml:space="preserve">. These replacement vehicles will either be of “B” or </w:t>
      </w:r>
      <w:r w:rsidR="00DC2947">
        <w:rPr>
          <w:rFonts w:ascii="Verdana" w:hAnsi="Verdana"/>
          <w:color w:val="000000"/>
          <w:sz w:val="18"/>
          <w:szCs w:val="18"/>
        </w:rPr>
        <w:tab/>
      </w:r>
      <w:r w:rsidR="00CD0290" w:rsidRPr="003C43E2">
        <w:rPr>
          <w:rFonts w:ascii="Verdana" w:hAnsi="Verdana"/>
          <w:color w:val="000000"/>
          <w:sz w:val="18"/>
          <w:szCs w:val="18"/>
        </w:rPr>
        <w:t>“C”</w:t>
      </w:r>
      <w:r w:rsidR="00CD0290">
        <w:rPr>
          <w:rFonts w:ascii="Verdana" w:hAnsi="Verdana"/>
          <w:color w:val="000000"/>
          <w:sz w:val="18"/>
          <w:szCs w:val="18"/>
        </w:rPr>
        <w:t xml:space="preserve"> </w:t>
      </w:r>
      <w:r w:rsidR="00CD0290" w:rsidRPr="003C43E2">
        <w:rPr>
          <w:rFonts w:ascii="Verdana" w:hAnsi="Verdana"/>
          <w:color w:val="000000"/>
          <w:sz w:val="18"/>
          <w:szCs w:val="18"/>
        </w:rPr>
        <w:t>segment</w:t>
      </w:r>
      <w:r w:rsidR="00CD0290">
        <w:rPr>
          <w:rFonts w:ascii="Verdana" w:hAnsi="Verdana"/>
          <w:color w:val="000000"/>
          <w:sz w:val="18"/>
          <w:szCs w:val="18"/>
        </w:rPr>
        <w:t xml:space="preserve"> not exceeding </w:t>
      </w:r>
      <w:r w:rsidR="00CD0290" w:rsidRPr="00956889">
        <w:rPr>
          <w:rFonts w:ascii="Verdana" w:hAnsi="Verdana"/>
          <w:color w:val="000000"/>
          <w:sz w:val="18"/>
          <w:szCs w:val="18"/>
        </w:rPr>
        <w:t>Esteem or Fiesta</w:t>
      </w:r>
      <w:r w:rsidR="00CD0290">
        <w:rPr>
          <w:rFonts w:ascii="Verdana" w:hAnsi="Verdana"/>
          <w:color w:val="000000"/>
          <w:sz w:val="18"/>
          <w:szCs w:val="18"/>
        </w:rPr>
        <w:t xml:space="preserve"> category </w:t>
      </w:r>
      <w:r w:rsidR="00CD0290" w:rsidRPr="003C43E2">
        <w:rPr>
          <w:rFonts w:ascii="Verdana" w:hAnsi="Verdana"/>
          <w:color w:val="000000"/>
          <w:sz w:val="18"/>
          <w:szCs w:val="18"/>
        </w:rPr>
        <w:t xml:space="preserve">and shall be provided within </w:t>
      </w:r>
      <w:r w:rsidR="00DC2947">
        <w:rPr>
          <w:rFonts w:ascii="Verdana" w:hAnsi="Verdana"/>
          <w:color w:val="000000"/>
          <w:sz w:val="18"/>
          <w:szCs w:val="18"/>
        </w:rPr>
        <w:tab/>
      </w:r>
      <w:r w:rsidR="00CD0290" w:rsidRPr="003C43E2">
        <w:rPr>
          <w:rFonts w:ascii="Verdana" w:hAnsi="Verdana"/>
          <w:color w:val="000000"/>
          <w:sz w:val="18"/>
          <w:szCs w:val="18"/>
        </w:rPr>
        <w:t xml:space="preserve">24 hours of notice. Fuel, driver and any damages caused to the replacement </w:t>
      </w:r>
      <w:r w:rsidR="00DC2947">
        <w:rPr>
          <w:rFonts w:ascii="Verdana" w:hAnsi="Verdana"/>
          <w:color w:val="000000"/>
          <w:sz w:val="18"/>
          <w:szCs w:val="18"/>
        </w:rPr>
        <w:tab/>
      </w:r>
      <w:r w:rsidR="00CD0290" w:rsidRPr="003C43E2">
        <w:rPr>
          <w:rFonts w:ascii="Verdana" w:hAnsi="Verdana"/>
          <w:color w:val="000000"/>
          <w:sz w:val="18"/>
          <w:szCs w:val="18"/>
        </w:rPr>
        <w:t>vehicle shall be at the cost of the Client</w:t>
      </w:r>
      <w:r w:rsidR="00CD0290">
        <w:rPr>
          <w:rFonts w:ascii="Verdana" w:hAnsi="Verdana"/>
          <w:color w:val="000000"/>
          <w:sz w:val="18"/>
          <w:szCs w:val="18"/>
        </w:rPr>
        <w:t>.</w:t>
      </w:r>
      <w:commentRangeEnd w:id="42"/>
      <w:r w:rsidR="00DC2947">
        <w:rPr>
          <w:rStyle w:val="CommentReference"/>
        </w:rPr>
        <w:commentReference w:id="42"/>
      </w:r>
    </w:p>
    <w:p w:rsidR="006156BC" w:rsidRDefault="006156BC" w:rsidP="00FB4F59">
      <w:pPr>
        <w:pStyle w:val="DefaultText"/>
        <w:rPr>
          <w:ins w:id="45" w:author="DSNR" w:date="2018-07-23T23:28:00Z"/>
          <w:rFonts w:ascii="Verdana" w:hAnsi="Verdana"/>
          <w:spacing w:val="2"/>
          <w:sz w:val="18"/>
          <w:szCs w:val="18"/>
        </w:rPr>
      </w:pPr>
    </w:p>
    <w:p w:rsidR="00187A4D" w:rsidRPr="009661C2" w:rsidRDefault="00187A4D" w:rsidP="00FB4F59">
      <w:pPr>
        <w:pStyle w:val="DefaultText"/>
        <w:rPr>
          <w:rFonts w:ascii="Verdana" w:hAnsi="Verdana"/>
          <w:spacing w:val="2"/>
          <w:sz w:val="18"/>
          <w:szCs w:val="18"/>
        </w:rPr>
      </w:pPr>
    </w:p>
    <w:p w:rsidR="00C21E82" w:rsidRPr="0059686F" w:rsidRDefault="00C21E82" w:rsidP="000D31DB">
      <w:pPr>
        <w:pStyle w:val="DefaultText"/>
        <w:rPr>
          <w:rFonts w:ascii="Verdana" w:hAnsi="Verdana"/>
          <w:b/>
          <w:spacing w:val="2"/>
          <w:sz w:val="18"/>
          <w:szCs w:val="18"/>
        </w:rPr>
      </w:pPr>
      <w:r w:rsidRPr="0059686F">
        <w:rPr>
          <w:rFonts w:ascii="Verdana" w:hAnsi="Verdana"/>
          <w:b/>
          <w:spacing w:val="2"/>
          <w:sz w:val="18"/>
          <w:szCs w:val="18"/>
        </w:rPr>
        <w:t>ARTI</w:t>
      </w:r>
      <w:r w:rsidR="006B14FC">
        <w:rPr>
          <w:rFonts w:ascii="Verdana" w:hAnsi="Verdana"/>
          <w:b/>
          <w:spacing w:val="2"/>
          <w:sz w:val="18"/>
          <w:szCs w:val="18"/>
        </w:rPr>
        <w:t xml:space="preserve">CLE 2A - </w:t>
      </w:r>
      <w:commentRangeStart w:id="46"/>
      <w:r w:rsidRPr="0059686F">
        <w:rPr>
          <w:rFonts w:ascii="Verdana" w:hAnsi="Verdana"/>
          <w:b/>
          <w:spacing w:val="2"/>
          <w:sz w:val="18"/>
          <w:szCs w:val="18"/>
        </w:rPr>
        <w:t>REPAIR AND MAINTENANCE OF VEHICLES</w:t>
      </w:r>
      <w:commentRangeEnd w:id="46"/>
      <w:r w:rsidR="0059365E">
        <w:rPr>
          <w:rStyle w:val="CommentReference"/>
        </w:rPr>
        <w:commentReference w:id="46"/>
      </w:r>
    </w:p>
    <w:p w:rsidR="0059686F" w:rsidRDefault="0059686F" w:rsidP="000D31DB">
      <w:pPr>
        <w:pStyle w:val="DefaultText"/>
        <w:rPr>
          <w:rFonts w:ascii="Verdana" w:hAnsi="Verdana"/>
          <w:spacing w:val="2"/>
          <w:sz w:val="18"/>
          <w:szCs w:val="18"/>
        </w:rPr>
      </w:pPr>
    </w:p>
    <w:p w:rsidR="00C21E82" w:rsidRDefault="006B14FC" w:rsidP="0059686F">
      <w:pPr>
        <w:pStyle w:val="DefaultText"/>
        <w:numPr>
          <w:ilvl w:val="2"/>
          <w:numId w:val="22"/>
        </w:numPr>
        <w:ind w:left="709"/>
        <w:rPr>
          <w:rFonts w:ascii="Verdana" w:hAnsi="Verdana"/>
          <w:spacing w:val="2"/>
          <w:sz w:val="18"/>
          <w:szCs w:val="18"/>
        </w:rPr>
      </w:pPr>
      <w:del w:id="47" w:author="DSNR" w:date="2018-07-23T23:25:00Z">
        <w:r w:rsidDel="00187A4D">
          <w:rPr>
            <w:rFonts w:ascii="Verdana" w:hAnsi="Verdana"/>
            <w:spacing w:val="2"/>
            <w:sz w:val="18"/>
            <w:szCs w:val="18"/>
          </w:rPr>
          <w:delText xml:space="preserve">           </w:delText>
        </w:r>
      </w:del>
      <w:r w:rsidR="00C21E82" w:rsidRPr="00A04F8E">
        <w:rPr>
          <w:rFonts w:ascii="Verdana" w:hAnsi="Verdana"/>
          <w:spacing w:val="2"/>
          <w:sz w:val="18"/>
          <w:szCs w:val="18"/>
        </w:rPr>
        <w:t>The Client acknowledges that the r</w:t>
      </w:r>
      <w:r w:rsidR="00C21E82" w:rsidRPr="004A554B">
        <w:rPr>
          <w:rFonts w:ascii="Verdana" w:hAnsi="Verdana"/>
          <w:spacing w:val="2"/>
          <w:sz w:val="18"/>
          <w:szCs w:val="18"/>
        </w:rPr>
        <w:t xml:space="preserve">epair and </w:t>
      </w:r>
      <w:r w:rsidR="00C21E82" w:rsidRPr="00A04F8E">
        <w:rPr>
          <w:rFonts w:ascii="Verdana" w:hAnsi="Verdana"/>
          <w:spacing w:val="2"/>
          <w:sz w:val="18"/>
          <w:szCs w:val="18"/>
        </w:rPr>
        <w:t>m</w:t>
      </w:r>
      <w:r w:rsidR="00C21E82" w:rsidRPr="004A554B">
        <w:rPr>
          <w:rFonts w:ascii="Verdana" w:hAnsi="Verdana"/>
          <w:spacing w:val="2"/>
          <w:sz w:val="18"/>
          <w:szCs w:val="18"/>
        </w:rPr>
        <w:t xml:space="preserve">aintenance of the </w:t>
      </w:r>
      <w:r w:rsidR="00C21E82" w:rsidRPr="00A04F8E">
        <w:rPr>
          <w:rFonts w:ascii="Verdana" w:hAnsi="Verdana"/>
          <w:spacing w:val="2"/>
          <w:sz w:val="18"/>
          <w:szCs w:val="18"/>
        </w:rPr>
        <w:t>V</w:t>
      </w:r>
      <w:r w:rsidR="00C21E82" w:rsidRPr="004A554B">
        <w:rPr>
          <w:rFonts w:ascii="Verdana" w:hAnsi="Verdana"/>
          <w:spacing w:val="2"/>
          <w:sz w:val="18"/>
          <w:szCs w:val="18"/>
        </w:rPr>
        <w:t>ehicle</w:t>
      </w:r>
      <w:r w:rsidR="00C21E82" w:rsidRPr="00A04F8E">
        <w:rPr>
          <w:rFonts w:ascii="Verdana" w:hAnsi="Verdana"/>
          <w:spacing w:val="2"/>
          <w:sz w:val="18"/>
          <w:szCs w:val="18"/>
        </w:rPr>
        <w:t>s</w:t>
      </w:r>
      <w:r w:rsidR="00C21E82" w:rsidRPr="004A554B">
        <w:rPr>
          <w:rFonts w:ascii="Verdana" w:hAnsi="Verdana"/>
          <w:spacing w:val="2"/>
          <w:sz w:val="18"/>
          <w:szCs w:val="18"/>
        </w:rPr>
        <w:t xml:space="preserve"> is </w:t>
      </w:r>
      <w:r w:rsidR="0059686F">
        <w:rPr>
          <w:rFonts w:ascii="Verdana" w:hAnsi="Verdana"/>
          <w:spacing w:val="2"/>
          <w:sz w:val="18"/>
          <w:szCs w:val="18"/>
        </w:rPr>
        <w:t xml:space="preserve">the </w:t>
      </w:r>
      <w:r w:rsidR="00C21E82" w:rsidRPr="004A554B">
        <w:rPr>
          <w:rFonts w:ascii="Verdana" w:hAnsi="Verdana"/>
          <w:spacing w:val="2"/>
          <w:sz w:val="18"/>
          <w:szCs w:val="18"/>
        </w:rPr>
        <w:t xml:space="preserve">sole responsibility of the </w:t>
      </w:r>
      <w:r w:rsidR="00C21E82" w:rsidRPr="00A04F8E">
        <w:rPr>
          <w:rFonts w:ascii="Verdana" w:hAnsi="Verdana"/>
          <w:spacing w:val="2"/>
          <w:sz w:val="18"/>
          <w:szCs w:val="18"/>
        </w:rPr>
        <w:t>Client</w:t>
      </w:r>
      <w:r w:rsidR="00C21E82" w:rsidRPr="004A554B">
        <w:rPr>
          <w:rFonts w:ascii="Verdana" w:hAnsi="Verdana"/>
          <w:spacing w:val="2"/>
          <w:sz w:val="18"/>
          <w:szCs w:val="18"/>
        </w:rPr>
        <w:t>.</w:t>
      </w:r>
      <w:r w:rsidR="00EA0DB7" w:rsidRPr="00A04F8E">
        <w:rPr>
          <w:rFonts w:ascii="Verdana" w:hAnsi="Verdana"/>
          <w:spacing w:val="2"/>
          <w:sz w:val="18"/>
          <w:szCs w:val="18"/>
        </w:rPr>
        <w:t xml:space="preserve"> However, at the request of the Client and to facili</w:t>
      </w:r>
      <w:r w:rsidR="00EA0DB7" w:rsidRPr="00302373">
        <w:rPr>
          <w:rFonts w:ascii="Verdana" w:hAnsi="Verdana"/>
          <w:spacing w:val="2"/>
          <w:sz w:val="18"/>
          <w:szCs w:val="18"/>
        </w:rPr>
        <w:t xml:space="preserve">tate the Client in </w:t>
      </w:r>
      <w:r w:rsidR="00302373">
        <w:rPr>
          <w:rFonts w:ascii="Verdana" w:hAnsi="Verdana"/>
          <w:spacing w:val="2"/>
          <w:sz w:val="18"/>
          <w:szCs w:val="18"/>
        </w:rPr>
        <w:t>payment</w:t>
      </w:r>
      <w:r w:rsidR="00EA0DB7" w:rsidRPr="00302373">
        <w:rPr>
          <w:rFonts w:ascii="Verdana" w:hAnsi="Verdana"/>
          <w:spacing w:val="2"/>
          <w:sz w:val="18"/>
          <w:szCs w:val="18"/>
        </w:rPr>
        <w:t xml:space="preserve"> of the costs involved in the repair and maintenance of the Vehicles, LPIN shall pay for the repair and maintenance</w:t>
      </w:r>
      <w:r w:rsidR="00EA0DB7" w:rsidRPr="007C4248">
        <w:rPr>
          <w:rFonts w:ascii="Verdana" w:hAnsi="Verdana"/>
          <w:spacing w:val="2"/>
          <w:sz w:val="18"/>
          <w:szCs w:val="18"/>
        </w:rPr>
        <w:t xml:space="preserve"> of the Vehicles in the first instance on behalf of the Client</w:t>
      </w:r>
      <w:r w:rsidR="00EA0DB7" w:rsidRPr="00A91606">
        <w:rPr>
          <w:rFonts w:ascii="Verdana" w:hAnsi="Verdana"/>
          <w:spacing w:val="2"/>
          <w:sz w:val="18"/>
          <w:szCs w:val="18"/>
        </w:rPr>
        <w:t xml:space="preserve">. The </w:t>
      </w:r>
      <w:r w:rsidR="00C40A42">
        <w:rPr>
          <w:rFonts w:ascii="Verdana" w:hAnsi="Verdana"/>
          <w:spacing w:val="2"/>
          <w:sz w:val="18"/>
          <w:szCs w:val="18"/>
        </w:rPr>
        <w:t xml:space="preserve">amounts so paid by LPIN shall be reimbursed/settled by the </w:t>
      </w:r>
      <w:r w:rsidR="00EA0DB7" w:rsidRPr="00C40A42">
        <w:rPr>
          <w:rFonts w:ascii="Verdana" w:hAnsi="Verdana"/>
          <w:spacing w:val="2"/>
          <w:sz w:val="18"/>
          <w:szCs w:val="18"/>
        </w:rPr>
        <w:t xml:space="preserve">Client in the manner provided under </w:t>
      </w:r>
      <w:r w:rsidR="00C40A42">
        <w:rPr>
          <w:rFonts w:ascii="Verdana" w:hAnsi="Verdana"/>
          <w:spacing w:val="2"/>
          <w:sz w:val="18"/>
          <w:szCs w:val="18"/>
        </w:rPr>
        <w:t>the provisions of (II), (III) and (IV)</w:t>
      </w:r>
      <w:r w:rsidR="00EA0DB7" w:rsidRPr="00C40A42">
        <w:rPr>
          <w:rFonts w:ascii="Verdana" w:hAnsi="Verdana"/>
          <w:spacing w:val="2"/>
          <w:sz w:val="18"/>
          <w:szCs w:val="18"/>
        </w:rPr>
        <w:t xml:space="preserve"> of this Article.</w:t>
      </w:r>
      <w:r w:rsidR="00C21E82" w:rsidRPr="004A554B">
        <w:rPr>
          <w:rFonts w:ascii="Verdana" w:hAnsi="Verdana"/>
          <w:spacing w:val="2"/>
          <w:sz w:val="18"/>
          <w:szCs w:val="18"/>
        </w:rPr>
        <w:t xml:space="preserve"> LPIN has authorised the </w:t>
      </w:r>
      <w:r w:rsidR="00C21E82" w:rsidRPr="00B80CCC">
        <w:rPr>
          <w:rFonts w:ascii="Verdana" w:hAnsi="Verdana"/>
          <w:spacing w:val="2"/>
          <w:sz w:val="18"/>
          <w:szCs w:val="18"/>
        </w:rPr>
        <w:t>Designated Authorised Workshops</w:t>
      </w:r>
      <w:r w:rsidR="00C21E82" w:rsidRPr="004A554B">
        <w:rPr>
          <w:rFonts w:ascii="Verdana" w:hAnsi="Verdana"/>
          <w:spacing w:val="2"/>
          <w:sz w:val="18"/>
          <w:szCs w:val="18"/>
        </w:rPr>
        <w:t xml:space="preserve"> for maintenance and repair of the Vehicle. The</w:t>
      </w:r>
      <w:r w:rsidR="00EA0DB7" w:rsidRPr="00A04F8E">
        <w:rPr>
          <w:rFonts w:ascii="Verdana" w:hAnsi="Verdana"/>
          <w:spacing w:val="2"/>
          <w:sz w:val="18"/>
          <w:szCs w:val="18"/>
        </w:rPr>
        <w:t xml:space="preserve"> assistance of LPIN as a pure agent of Client shall be available hereunder if and only if the </w:t>
      </w:r>
      <w:r w:rsidR="00C21E82" w:rsidRPr="004A554B">
        <w:rPr>
          <w:rFonts w:ascii="Verdana" w:hAnsi="Verdana"/>
          <w:spacing w:val="2"/>
          <w:sz w:val="18"/>
          <w:szCs w:val="18"/>
        </w:rPr>
        <w:t>Vehicle</w:t>
      </w:r>
      <w:r w:rsidR="00EA0DB7" w:rsidRPr="00A04F8E">
        <w:rPr>
          <w:rFonts w:ascii="Verdana" w:hAnsi="Verdana"/>
          <w:spacing w:val="2"/>
          <w:sz w:val="18"/>
          <w:szCs w:val="18"/>
        </w:rPr>
        <w:t>s</w:t>
      </w:r>
      <w:r w:rsidR="00C21E82" w:rsidRPr="004A554B">
        <w:rPr>
          <w:rFonts w:ascii="Verdana" w:hAnsi="Verdana"/>
          <w:spacing w:val="2"/>
          <w:sz w:val="18"/>
          <w:szCs w:val="18"/>
        </w:rPr>
        <w:t xml:space="preserve"> </w:t>
      </w:r>
      <w:r w:rsidR="00EA0DB7" w:rsidRPr="00A04F8E">
        <w:rPr>
          <w:rFonts w:ascii="Verdana" w:hAnsi="Verdana"/>
          <w:spacing w:val="2"/>
          <w:sz w:val="18"/>
          <w:szCs w:val="18"/>
        </w:rPr>
        <w:t>are</w:t>
      </w:r>
      <w:r w:rsidR="00C21E82" w:rsidRPr="004A554B">
        <w:rPr>
          <w:rFonts w:ascii="Verdana" w:hAnsi="Verdana"/>
          <w:spacing w:val="2"/>
          <w:sz w:val="18"/>
          <w:szCs w:val="18"/>
        </w:rPr>
        <w:t xml:space="preserve"> maintained and/or repaired at the Designated Authorised Workshop</w:t>
      </w:r>
      <w:r w:rsidR="00EA0DB7" w:rsidRPr="00A04F8E">
        <w:rPr>
          <w:rFonts w:ascii="Verdana" w:hAnsi="Verdana"/>
          <w:spacing w:val="2"/>
          <w:sz w:val="18"/>
          <w:szCs w:val="18"/>
        </w:rPr>
        <w:t>s</w:t>
      </w:r>
      <w:r w:rsidR="00C21E82" w:rsidRPr="004A554B">
        <w:rPr>
          <w:rFonts w:ascii="Verdana" w:hAnsi="Verdana"/>
          <w:spacing w:val="2"/>
          <w:sz w:val="18"/>
          <w:szCs w:val="18"/>
        </w:rPr>
        <w:t>.</w:t>
      </w:r>
      <w:r w:rsidR="00A04F8E">
        <w:rPr>
          <w:rFonts w:ascii="Verdana" w:hAnsi="Verdana"/>
          <w:spacing w:val="2"/>
          <w:sz w:val="18"/>
          <w:szCs w:val="18"/>
        </w:rPr>
        <w:t xml:space="preserve"> Subject to </w:t>
      </w:r>
      <w:r w:rsidR="00C40A42">
        <w:rPr>
          <w:rFonts w:ascii="Verdana" w:hAnsi="Verdana"/>
          <w:spacing w:val="2"/>
          <w:sz w:val="18"/>
          <w:szCs w:val="18"/>
        </w:rPr>
        <w:t>provisions of</w:t>
      </w:r>
      <w:r w:rsidR="008A591B">
        <w:rPr>
          <w:rFonts w:ascii="Verdana" w:hAnsi="Verdana"/>
          <w:spacing w:val="2"/>
          <w:sz w:val="18"/>
          <w:szCs w:val="18"/>
        </w:rPr>
        <w:t xml:space="preserve"> (II), (III) and (IV)</w:t>
      </w:r>
      <w:r w:rsidR="0059686F">
        <w:rPr>
          <w:rFonts w:ascii="Verdana" w:hAnsi="Verdana"/>
          <w:spacing w:val="2"/>
          <w:sz w:val="18"/>
          <w:szCs w:val="18"/>
        </w:rPr>
        <w:t>,</w:t>
      </w:r>
      <w:r w:rsidR="00C21E82" w:rsidRPr="004A554B">
        <w:rPr>
          <w:rFonts w:ascii="Verdana" w:hAnsi="Verdana"/>
          <w:spacing w:val="2"/>
          <w:sz w:val="18"/>
          <w:szCs w:val="18"/>
        </w:rPr>
        <w:t xml:space="preserve"> LPIN </w:t>
      </w:r>
      <w:r w:rsidR="00A04F8E" w:rsidRPr="00A04F8E">
        <w:rPr>
          <w:rFonts w:ascii="Verdana" w:hAnsi="Verdana"/>
          <w:spacing w:val="2"/>
          <w:sz w:val="18"/>
          <w:szCs w:val="18"/>
        </w:rPr>
        <w:t>shall</w:t>
      </w:r>
      <w:r w:rsidR="00C21E82" w:rsidRPr="004A554B">
        <w:rPr>
          <w:rFonts w:ascii="Verdana" w:hAnsi="Verdana"/>
          <w:spacing w:val="2"/>
          <w:sz w:val="18"/>
          <w:szCs w:val="18"/>
        </w:rPr>
        <w:t xml:space="preserve"> directly pay/settle the invoice</w:t>
      </w:r>
      <w:r w:rsidR="00A04F8E" w:rsidRPr="00A04F8E">
        <w:rPr>
          <w:rFonts w:ascii="Verdana" w:hAnsi="Verdana"/>
          <w:spacing w:val="2"/>
          <w:sz w:val="18"/>
          <w:szCs w:val="18"/>
        </w:rPr>
        <w:t>s</w:t>
      </w:r>
      <w:r w:rsidR="00C21E82" w:rsidRPr="004A554B">
        <w:rPr>
          <w:rFonts w:ascii="Verdana" w:hAnsi="Verdana"/>
          <w:spacing w:val="2"/>
          <w:sz w:val="18"/>
          <w:szCs w:val="18"/>
        </w:rPr>
        <w:t xml:space="preserve"> raised by such </w:t>
      </w:r>
      <w:r w:rsidR="00A04F8E" w:rsidRPr="00A04F8E">
        <w:rPr>
          <w:rFonts w:ascii="Verdana" w:hAnsi="Verdana"/>
          <w:spacing w:val="2"/>
          <w:sz w:val="18"/>
          <w:szCs w:val="18"/>
        </w:rPr>
        <w:t>W</w:t>
      </w:r>
      <w:r w:rsidR="00C21E82" w:rsidRPr="004A554B">
        <w:rPr>
          <w:rFonts w:ascii="Verdana" w:hAnsi="Verdana"/>
          <w:spacing w:val="2"/>
          <w:sz w:val="18"/>
          <w:szCs w:val="18"/>
        </w:rPr>
        <w:t>orkshops</w:t>
      </w:r>
      <w:r w:rsidR="00A04F8E" w:rsidRPr="00A04F8E">
        <w:rPr>
          <w:rFonts w:ascii="Verdana" w:hAnsi="Verdana"/>
          <w:spacing w:val="2"/>
          <w:sz w:val="18"/>
          <w:szCs w:val="18"/>
        </w:rPr>
        <w:t>.</w:t>
      </w:r>
      <w:r w:rsidR="0059686F">
        <w:rPr>
          <w:rFonts w:ascii="Verdana" w:hAnsi="Verdana"/>
          <w:spacing w:val="2"/>
          <w:sz w:val="18"/>
          <w:szCs w:val="18"/>
        </w:rPr>
        <w:t xml:space="preserve"> </w:t>
      </w:r>
      <w:r w:rsidR="00C21E82" w:rsidRPr="004A554B">
        <w:rPr>
          <w:rFonts w:ascii="Verdana" w:hAnsi="Verdana"/>
          <w:spacing w:val="2"/>
          <w:sz w:val="18"/>
          <w:szCs w:val="18"/>
        </w:rPr>
        <w:t xml:space="preserve">In case LPIN offers and the </w:t>
      </w:r>
      <w:r w:rsidR="00EE7089">
        <w:rPr>
          <w:rFonts w:ascii="Verdana" w:hAnsi="Verdana"/>
          <w:spacing w:val="2"/>
          <w:sz w:val="18"/>
          <w:szCs w:val="18"/>
        </w:rPr>
        <w:t>C</w:t>
      </w:r>
      <w:r w:rsidR="00C21E82" w:rsidRPr="004A554B">
        <w:rPr>
          <w:rFonts w:ascii="Verdana" w:hAnsi="Verdana"/>
          <w:spacing w:val="2"/>
          <w:sz w:val="18"/>
          <w:szCs w:val="18"/>
        </w:rPr>
        <w:t xml:space="preserve">lient accepts the ‘pickup and drop’ service for the Vehicle for service and repair, then any damage to the Vehicle during this process of pickup and drop will be treated as an accident and will accordingly be dealt with in the same way as accident repair </w:t>
      </w:r>
      <w:ins w:id="48" w:author="nikhil kohli" w:date="2018-07-23T17:24:00Z">
        <w:r w:rsidR="00DC2947">
          <w:rPr>
            <w:rFonts w:ascii="Verdana" w:hAnsi="Verdana"/>
            <w:spacing w:val="2"/>
            <w:sz w:val="18"/>
            <w:szCs w:val="18"/>
          </w:rPr>
          <w:t>is</w:t>
        </w:r>
      </w:ins>
      <w:del w:id="49" w:author="nikhil kohli" w:date="2018-07-23T17:24:00Z">
        <w:r w:rsidR="00C21E82" w:rsidRPr="004A554B" w:rsidDel="00DC2947">
          <w:rPr>
            <w:rFonts w:ascii="Verdana" w:hAnsi="Verdana"/>
            <w:spacing w:val="2"/>
            <w:sz w:val="18"/>
            <w:szCs w:val="18"/>
          </w:rPr>
          <w:delText>as</w:delText>
        </w:r>
      </w:del>
      <w:r w:rsidR="00C21E82" w:rsidRPr="004A554B">
        <w:rPr>
          <w:rFonts w:ascii="Verdana" w:hAnsi="Verdana"/>
          <w:spacing w:val="2"/>
          <w:sz w:val="18"/>
          <w:szCs w:val="18"/>
        </w:rPr>
        <w:t xml:space="preserve"> handled by LPIN and shall be covered under the comprehensive Insurance Policy.</w:t>
      </w:r>
      <w:ins w:id="50" w:author="nikhil kohli" w:date="2018-07-23T17:47:00Z">
        <w:r w:rsidR="009B30B6">
          <w:rPr>
            <w:rFonts w:ascii="Verdana" w:hAnsi="Verdana"/>
            <w:spacing w:val="2"/>
            <w:sz w:val="18"/>
            <w:szCs w:val="18"/>
          </w:rPr>
          <w:t xml:space="preserve"> </w:t>
        </w:r>
      </w:ins>
    </w:p>
    <w:p w:rsidR="0059686F" w:rsidRDefault="0059686F" w:rsidP="0059686F">
      <w:pPr>
        <w:pStyle w:val="DefaultText"/>
        <w:ind w:left="709"/>
        <w:rPr>
          <w:rFonts w:ascii="Verdana" w:hAnsi="Verdana"/>
          <w:spacing w:val="2"/>
          <w:sz w:val="18"/>
          <w:szCs w:val="18"/>
        </w:rPr>
      </w:pPr>
    </w:p>
    <w:p w:rsidR="0059686F" w:rsidRDefault="006B14FC" w:rsidP="0059686F">
      <w:pPr>
        <w:pStyle w:val="DefaultText"/>
        <w:numPr>
          <w:ilvl w:val="2"/>
          <w:numId w:val="22"/>
        </w:numPr>
        <w:ind w:left="709"/>
        <w:rPr>
          <w:rFonts w:ascii="Verdana" w:hAnsi="Verdana"/>
          <w:spacing w:val="2"/>
          <w:sz w:val="18"/>
          <w:szCs w:val="18"/>
        </w:rPr>
      </w:pPr>
      <w:del w:id="51" w:author="DSNR" w:date="2018-07-23T23:26:00Z">
        <w:r w:rsidDel="00187A4D">
          <w:rPr>
            <w:rFonts w:ascii="Verdana" w:hAnsi="Verdana"/>
            <w:spacing w:val="2"/>
            <w:sz w:val="18"/>
            <w:szCs w:val="18"/>
          </w:rPr>
          <w:delText xml:space="preserve">        </w:delText>
        </w:r>
        <w:commentRangeStart w:id="52"/>
        <w:r w:rsidDel="00187A4D">
          <w:rPr>
            <w:rFonts w:ascii="Verdana" w:hAnsi="Verdana"/>
            <w:spacing w:val="2"/>
            <w:sz w:val="18"/>
            <w:szCs w:val="18"/>
          </w:rPr>
          <w:delText xml:space="preserve">   </w:delText>
        </w:r>
      </w:del>
      <w:r w:rsidR="00A04F8E">
        <w:rPr>
          <w:rFonts w:ascii="Verdana" w:hAnsi="Verdana"/>
          <w:spacing w:val="2"/>
          <w:sz w:val="18"/>
          <w:szCs w:val="18"/>
        </w:rPr>
        <w:t>LPIN and the Client will discuss and mutually agree upon a fixed amount to be paid by the Client on a periodic basis to enable LPIN to make the payments to the Designated Authorized Workshops which will subsequently be settled in the manner provided under (III) and (IV) of this Article.</w:t>
      </w:r>
    </w:p>
    <w:p w:rsidR="0059686F" w:rsidRDefault="0059686F" w:rsidP="0059686F">
      <w:pPr>
        <w:pStyle w:val="ListParagraph"/>
        <w:rPr>
          <w:rFonts w:ascii="Verdana" w:hAnsi="Verdana" w:cs="TTBC0515C8t00"/>
          <w:sz w:val="18"/>
          <w:szCs w:val="18"/>
        </w:rPr>
      </w:pPr>
    </w:p>
    <w:commentRangeEnd w:id="52"/>
    <w:p w:rsidR="0059686F" w:rsidRPr="0059686F" w:rsidRDefault="001F4C73" w:rsidP="0059686F">
      <w:pPr>
        <w:pStyle w:val="DefaultText"/>
        <w:numPr>
          <w:ilvl w:val="2"/>
          <w:numId w:val="22"/>
        </w:numPr>
        <w:ind w:left="709"/>
        <w:rPr>
          <w:rFonts w:ascii="Verdana" w:hAnsi="Verdana"/>
          <w:spacing w:val="2"/>
          <w:sz w:val="18"/>
          <w:szCs w:val="18"/>
        </w:rPr>
      </w:pPr>
      <w:r>
        <w:rPr>
          <w:rStyle w:val="CommentReference"/>
        </w:rPr>
        <w:commentReference w:id="52"/>
      </w:r>
      <w:r w:rsidR="00C21E82" w:rsidRPr="0059686F">
        <w:rPr>
          <w:rFonts w:ascii="Verdana" w:hAnsi="Verdana" w:cs="TTBC0515C8t00"/>
          <w:sz w:val="18"/>
          <w:szCs w:val="18"/>
        </w:rPr>
        <w:t xml:space="preserve">On the expiry of the </w:t>
      </w:r>
      <w:r w:rsidR="00C21E82" w:rsidRPr="006B3914">
        <w:rPr>
          <w:rFonts w:ascii="Verdana" w:hAnsi="Verdana" w:cs="TTBC0515C8t00"/>
          <w:sz w:val="18"/>
          <w:szCs w:val="18"/>
        </w:rPr>
        <w:t>Contract Period</w:t>
      </w:r>
      <w:r w:rsidR="00C21E82" w:rsidRPr="0059686F">
        <w:rPr>
          <w:rFonts w:ascii="Verdana" w:hAnsi="Verdana" w:cs="TTBC0515C8t00"/>
          <w:sz w:val="18"/>
          <w:szCs w:val="18"/>
        </w:rPr>
        <w:t xml:space="preserve">, LPIN shall calculate the difference between </w:t>
      </w:r>
      <w:r w:rsidR="008A591B" w:rsidRPr="0059686F">
        <w:rPr>
          <w:rFonts w:ascii="Verdana" w:hAnsi="Verdana" w:cs="TTBC0515C8t00"/>
          <w:sz w:val="18"/>
          <w:szCs w:val="18"/>
        </w:rPr>
        <w:t>the amounts</w:t>
      </w:r>
      <w:r w:rsidR="00A04F8E" w:rsidRPr="0059686F">
        <w:rPr>
          <w:rFonts w:ascii="Verdana" w:hAnsi="Verdana" w:cs="TTBC0515C8t00"/>
          <w:sz w:val="18"/>
          <w:szCs w:val="18"/>
        </w:rPr>
        <w:t xml:space="preserve"> received from the Client</w:t>
      </w:r>
      <w:r w:rsidR="00C21E82" w:rsidRPr="0059686F">
        <w:rPr>
          <w:rFonts w:ascii="Verdana" w:hAnsi="Verdana" w:cs="TTBC0515C8t00"/>
          <w:sz w:val="18"/>
          <w:szCs w:val="18"/>
        </w:rPr>
        <w:t xml:space="preserve"> for </w:t>
      </w:r>
      <w:r w:rsidR="00A04F8E" w:rsidRPr="0059686F">
        <w:rPr>
          <w:rFonts w:ascii="Verdana" w:hAnsi="Verdana" w:cs="TTBC0515C8t00"/>
          <w:sz w:val="18"/>
          <w:szCs w:val="18"/>
        </w:rPr>
        <w:t>r</w:t>
      </w:r>
      <w:r w:rsidR="00C21E82" w:rsidRPr="0059686F">
        <w:rPr>
          <w:rFonts w:ascii="Verdana" w:hAnsi="Verdana" w:cs="TTBC0515C8t00"/>
          <w:sz w:val="18"/>
          <w:szCs w:val="18"/>
        </w:rPr>
        <w:t xml:space="preserve">epairs and </w:t>
      </w:r>
      <w:r w:rsidR="00A04F8E" w:rsidRPr="0059686F">
        <w:rPr>
          <w:rFonts w:ascii="Verdana" w:hAnsi="Verdana" w:cs="TTBC0515C8t00"/>
          <w:sz w:val="18"/>
          <w:szCs w:val="18"/>
        </w:rPr>
        <w:t>m</w:t>
      </w:r>
      <w:r w:rsidR="00C21E82" w:rsidRPr="0059686F">
        <w:rPr>
          <w:rFonts w:ascii="Verdana" w:hAnsi="Verdana" w:cs="TTBC0515C8t00"/>
          <w:sz w:val="18"/>
          <w:szCs w:val="18"/>
        </w:rPr>
        <w:t xml:space="preserve">aintenance (including the tyre maintenance) and the actual costs incurred in respect of each </w:t>
      </w:r>
      <w:r w:rsidR="00673885">
        <w:rPr>
          <w:rFonts w:ascii="Verdana" w:hAnsi="Verdana" w:cs="TTBC0515C8t00"/>
          <w:sz w:val="18"/>
          <w:szCs w:val="18"/>
        </w:rPr>
        <w:t>V</w:t>
      </w:r>
      <w:r w:rsidR="00C21E82" w:rsidRPr="0059686F">
        <w:rPr>
          <w:rFonts w:ascii="Verdana" w:hAnsi="Verdana" w:cs="TTBC0515C8t00"/>
          <w:sz w:val="18"/>
          <w:szCs w:val="18"/>
        </w:rPr>
        <w:t>ehicle. In the event that the amount</w:t>
      </w:r>
      <w:r w:rsidR="008A591B" w:rsidRPr="0059686F">
        <w:rPr>
          <w:rFonts w:ascii="Verdana" w:hAnsi="Verdana" w:cs="TTBC0515C8t00"/>
          <w:sz w:val="18"/>
          <w:szCs w:val="18"/>
        </w:rPr>
        <w:t xml:space="preserve"> received from the Client</w:t>
      </w:r>
      <w:r w:rsidR="00C21E82" w:rsidRPr="0059686F">
        <w:rPr>
          <w:rFonts w:ascii="Verdana" w:hAnsi="Verdana" w:cs="TTBC0515C8t00"/>
          <w:sz w:val="18"/>
          <w:szCs w:val="18"/>
        </w:rPr>
        <w:t xml:space="preserve"> is found to be lower than such actual costs, the Client shall pay the difference thereof within a period of not more than 15 days from the date of receipt of such calculation by the Client. However, where </w:t>
      </w:r>
      <w:r w:rsidR="0059686F" w:rsidRPr="0059686F">
        <w:rPr>
          <w:rFonts w:ascii="Verdana" w:hAnsi="Verdana" w:cs="TTBC0515C8t00"/>
          <w:sz w:val="18"/>
          <w:szCs w:val="18"/>
        </w:rPr>
        <w:t>the amount</w:t>
      </w:r>
      <w:r w:rsidR="008A591B" w:rsidRPr="0059686F">
        <w:rPr>
          <w:rFonts w:ascii="Verdana" w:hAnsi="Verdana" w:cs="TTBC0515C8t00"/>
          <w:sz w:val="18"/>
          <w:szCs w:val="18"/>
        </w:rPr>
        <w:t xml:space="preserve"> received from the Client</w:t>
      </w:r>
      <w:r w:rsidR="00C21E82" w:rsidRPr="0059686F">
        <w:rPr>
          <w:rFonts w:ascii="Verdana" w:hAnsi="Verdana" w:cs="TTBC0515C8t00"/>
          <w:sz w:val="18"/>
          <w:szCs w:val="18"/>
        </w:rPr>
        <w:t xml:space="preserve"> is found to be higher than the actual costs, LPIN shall pay to Client within 15 days as aforesaid. However, such calculation shall only be done not earlier than two months after the end of the Contract Period in respect of any particular </w:t>
      </w:r>
      <w:r w:rsidR="008A591B" w:rsidRPr="0059686F">
        <w:rPr>
          <w:rFonts w:ascii="Verdana" w:hAnsi="Verdana" w:cs="TTBC0515C8t00"/>
          <w:sz w:val="18"/>
          <w:szCs w:val="18"/>
        </w:rPr>
        <w:t>V</w:t>
      </w:r>
      <w:r w:rsidR="00C21E82" w:rsidRPr="0059686F">
        <w:rPr>
          <w:rFonts w:ascii="Verdana" w:hAnsi="Verdana" w:cs="TTBC0515C8t00"/>
          <w:sz w:val="18"/>
          <w:szCs w:val="18"/>
        </w:rPr>
        <w:t>ehicle.</w:t>
      </w:r>
    </w:p>
    <w:p w:rsidR="0059686F" w:rsidRDefault="0059686F" w:rsidP="0059686F">
      <w:pPr>
        <w:pStyle w:val="ListParagraph"/>
        <w:rPr>
          <w:rFonts w:ascii="Verdana" w:hAnsi="Verdana" w:cs="TTBC0515C8t00"/>
          <w:sz w:val="18"/>
          <w:szCs w:val="18"/>
        </w:rPr>
      </w:pPr>
    </w:p>
    <w:p w:rsidR="00B065C4" w:rsidRPr="00B80CCC" w:rsidRDefault="00C21E82" w:rsidP="00B80CCC">
      <w:pPr>
        <w:pStyle w:val="DefaultText"/>
        <w:numPr>
          <w:ilvl w:val="2"/>
          <w:numId w:val="22"/>
        </w:numPr>
        <w:ind w:left="709"/>
        <w:rPr>
          <w:rFonts w:ascii="Verdana" w:hAnsi="Verdana"/>
          <w:spacing w:val="2"/>
          <w:sz w:val="18"/>
          <w:szCs w:val="18"/>
        </w:rPr>
      </w:pPr>
      <w:r w:rsidRPr="0059686F">
        <w:rPr>
          <w:rFonts w:ascii="Verdana" w:hAnsi="Verdana" w:cs="TTBC0515C8t00"/>
          <w:sz w:val="18"/>
          <w:szCs w:val="18"/>
        </w:rPr>
        <w:t>Notwithstanding the provisions of (</w:t>
      </w:r>
      <w:r w:rsidR="00A04F8E" w:rsidRPr="0059686F">
        <w:rPr>
          <w:rFonts w:ascii="Verdana" w:hAnsi="Verdana" w:cs="TTBC0515C8t00"/>
          <w:sz w:val="18"/>
          <w:szCs w:val="18"/>
        </w:rPr>
        <w:t>III</w:t>
      </w:r>
      <w:r w:rsidRPr="0059686F">
        <w:rPr>
          <w:rFonts w:ascii="Verdana" w:hAnsi="Verdana" w:cs="TTBC0515C8t00"/>
          <w:sz w:val="18"/>
          <w:szCs w:val="18"/>
        </w:rPr>
        <w:t xml:space="preserve">), during the month of March every year, LPIN </w:t>
      </w:r>
      <w:del w:id="53" w:author="nikhil kohli" w:date="2018-07-23T17:30:00Z">
        <w:r w:rsidRPr="0059686F" w:rsidDel="0059365E">
          <w:rPr>
            <w:rFonts w:ascii="Verdana" w:hAnsi="Verdana" w:cs="TTBC0515C8t00"/>
            <w:sz w:val="18"/>
            <w:szCs w:val="18"/>
          </w:rPr>
          <w:delText xml:space="preserve">at its own discretion </w:delText>
        </w:r>
      </w:del>
      <w:r w:rsidRPr="0059686F">
        <w:rPr>
          <w:rFonts w:ascii="Verdana" w:hAnsi="Verdana" w:cs="TTBC0515C8t00"/>
          <w:sz w:val="18"/>
          <w:szCs w:val="18"/>
        </w:rPr>
        <w:t>shall calculate the difference between the amounts</w:t>
      </w:r>
      <w:r w:rsidR="008A591B" w:rsidRPr="0059686F">
        <w:rPr>
          <w:rFonts w:ascii="Verdana" w:hAnsi="Verdana" w:cs="TTBC0515C8t00"/>
          <w:sz w:val="18"/>
          <w:szCs w:val="18"/>
        </w:rPr>
        <w:t xml:space="preserve"> received from the Client</w:t>
      </w:r>
      <w:r w:rsidRPr="0059686F">
        <w:rPr>
          <w:rFonts w:ascii="Verdana" w:hAnsi="Verdana" w:cs="TTBC0515C8t00"/>
          <w:sz w:val="18"/>
          <w:szCs w:val="18"/>
        </w:rPr>
        <w:t xml:space="preserve"> for </w:t>
      </w:r>
      <w:r w:rsidR="00A04F8E" w:rsidRPr="0059686F">
        <w:rPr>
          <w:rFonts w:ascii="Verdana" w:hAnsi="Verdana" w:cs="TTBC0515C8t00"/>
          <w:sz w:val="18"/>
          <w:szCs w:val="18"/>
        </w:rPr>
        <w:t>r</w:t>
      </w:r>
      <w:r w:rsidRPr="0059686F">
        <w:rPr>
          <w:rFonts w:ascii="Verdana" w:hAnsi="Verdana" w:cs="TTBC0515C8t00"/>
          <w:sz w:val="18"/>
          <w:szCs w:val="18"/>
        </w:rPr>
        <w:t xml:space="preserve">epairs and </w:t>
      </w:r>
      <w:r w:rsidR="00A04F8E" w:rsidRPr="0059686F">
        <w:rPr>
          <w:rFonts w:ascii="Verdana" w:hAnsi="Verdana" w:cs="TTBC0515C8t00"/>
          <w:sz w:val="18"/>
          <w:szCs w:val="18"/>
        </w:rPr>
        <w:t>m</w:t>
      </w:r>
      <w:r w:rsidRPr="0059686F">
        <w:rPr>
          <w:rFonts w:ascii="Verdana" w:hAnsi="Verdana" w:cs="TTBC0515C8t00"/>
          <w:sz w:val="18"/>
          <w:szCs w:val="18"/>
        </w:rPr>
        <w:t xml:space="preserve">aintenance (including the tyre maintenance) in respect of all </w:t>
      </w:r>
      <w:r w:rsidR="008A591B" w:rsidRPr="0059686F">
        <w:rPr>
          <w:rFonts w:ascii="Verdana" w:hAnsi="Verdana" w:cs="TTBC0515C8t00"/>
          <w:sz w:val="18"/>
          <w:szCs w:val="18"/>
        </w:rPr>
        <w:t>V</w:t>
      </w:r>
      <w:r w:rsidRPr="0059686F">
        <w:rPr>
          <w:rFonts w:ascii="Verdana" w:hAnsi="Verdana" w:cs="TTBC0515C8t00"/>
          <w:sz w:val="18"/>
          <w:szCs w:val="18"/>
        </w:rPr>
        <w:t xml:space="preserve">ehicles with the Client and share a report on all costs incurred on the </w:t>
      </w:r>
      <w:r w:rsidR="00673885">
        <w:rPr>
          <w:rFonts w:ascii="Verdana" w:hAnsi="Verdana" w:cs="TTBC0515C8t00"/>
          <w:sz w:val="18"/>
          <w:szCs w:val="18"/>
        </w:rPr>
        <w:t>V</w:t>
      </w:r>
      <w:r w:rsidRPr="0059686F">
        <w:rPr>
          <w:rFonts w:ascii="Verdana" w:hAnsi="Verdana" w:cs="TTBC0515C8t00"/>
          <w:sz w:val="18"/>
          <w:szCs w:val="18"/>
        </w:rPr>
        <w:t>ehicles till the month of December of the preceding year against the amount</w:t>
      </w:r>
      <w:r w:rsidR="008A591B" w:rsidRPr="0059686F">
        <w:rPr>
          <w:rFonts w:ascii="Verdana" w:hAnsi="Verdana" w:cs="TTBC0515C8t00"/>
          <w:sz w:val="18"/>
          <w:szCs w:val="18"/>
        </w:rPr>
        <w:t xml:space="preserve"> received from the Client</w:t>
      </w:r>
      <w:r w:rsidRPr="0059686F">
        <w:rPr>
          <w:rFonts w:ascii="Verdana" w:hAnsi="Verdana" w:cs="TTBC0515C8t00"/>
          <w:sz w:val="18"/>
          <w:szCs w:val="18"/>
        </w:rPr>
        <w:t xml:space="preserve"> for the same period. In the event the variance between the costs incurred on </w:t>
      </w:r>
      <w:r w:rsidR="00A04F8E" w:rsidRPr="0059686F">
        <w:rPr>
          <w:rFonts w:ascii="Verdana" w:hAnsi="Verdana" w:cs="TTBC0515C8t00"/>
          <w:sz w:val="18"/>
          <w:szCs w:val="18"/>
        </w:rPr>
        <w:t>r</w:t>
      </w:r>
      <w:r w:rsidRPr="0059686F">
        <w:rPr>
          <w:rFonts w:ascii="Verdana" w:hAnsi="Verdana" w:cs="TTBC0515C8t00"/>
          <w:sz w:val="18"/>
          <w:szCs w:val="18"/>
        </w:rPr>
        <w:t xml:space="preserve">epair and </w:t>
      </w:r>
      <w:r w:rsidR="00A04F8E" w:rsidRPr="0059686F">
        <w:rPr>
          <w:rFonts w:ascii="Verdana" w:hAnsi="Verdana" w:cs="TTBC0515C8t00"/>
          <w:sz w:val="18"/>
          <w:szCs w:val="18"/>
        </w:rPr>
        <w:t>m</w:t>
      </w:r>
      <w:r w:rsidRPr="0059686F">
        <w:rPr>
          <w:rFonts w:ascii="Verdana" w:hAnsi="Verdana" w:cs="TTBC0515C8t00"/>
          <w:sz w:val="18"/>
          <w:szCs w:val="18"/>
        </w:rPr>
        <w:t xml:space="preserve">aintenance of these </w:t>
      </w:r>
      <w:r w:rsidR="00EE7089">
        <w:rPr>
          <w:rFonts w:ascii="Verdana" w:hAnsi="Verdana" w:cs="TTBC0515C8t00"/>
          <w:sz w:val="18"/>
          <w:szCs w:val="18"/>
        </w:rPr>
        <w:t>V</w:t>
      </w:r>
      <w:r w:rsidRPr="0059686F">
        <w:rPr>
          <w:rFonts w:ascii="Verdana" w:hAnsi="Verdana" w:cs="TTBC0515C8t00"/>
          <w:sz w:val="18"/>
          <w:szCs w:val="18"/>
        </w:rPr>
        <w:t>ehicles against the amount</w:t>
      </w:r>
      <w:r w:rsidR="008A591B" w:rsidRPr="0059686F">
        <w:rPr>
          <w:rFonts w:ascii="Verdana" w:hAnsi="Verdana" w:cs="TTBC0515C8t00"/>
          <w:sz w:val="18"/>
          <w:szCs w:val="18"/>
        </w:rPr>
        <w:t xml:space="preserve"> received from the Client</w:t>
      </w:r>
      <w:r w:rsidRPr="0059686F">
        <w:rPr>
          <w:rFonts w:ascii="Verdana" w:hAnsi="Verdana" w:cs="TTBC0515C8t00"/>
          <w:sz w:val="18"/>
          <w:szCs w:val="18"/>
        </w:rPr>
        <w:t xml:space="preserve"> is more than 15%, the Client will make the differential payment to LPIN within 15 days of sharing this report. In the event the amount</w:t>
      </w:r>
      <w:r w:rsidR="008A591B" w:rsidRPr="0059686F">
        <w:rPr>
          <w:rFonts w:ascii="Verdana" w:hAnsi="Verdana" w:cs="TTBC0515C8t00"/>
          <w:sz w:val="18"/>
          <w:szCs w:val="18"/>
        </w:rPr>
        <w:t xml:space="preserve"> received from the Client</w:t>
      </w:r>
      <w:r w:rsidRPr="0059686F">
        <w:rPr>
          <w:rFonts w:ascii="Verdana" w:hAnsi="Verdana" w:cs="TTBC0515C8t00"/>
          <w:sz w:val="18"/>
          <w:szCs w:val="18"/>
        </w:rPr>
        <w:t xml:space="preserve"> is higher than the cost for the </w:t>
      </w:r>
      <w:r w:rsidRPr="0059686F">
        <w:rPr>
          <w:rFonts w:ascii="Verdana" w:hAnsi="Verdana" w:cs="TTBC0515C8t00"/>
          <w:sz w:val="18"/>
          <w:szCs w:val="18"/>
        </w:rPr>
        <w:lastRenderedPageBreak/>
        <w:t>settlement period</w:t>
      </w:r>
      <w:r w:rsidR="0059686F" w:rsidRPr="0059686F">
        <w:rPr>
          <w:rFonts w:ascii="Verdana" w:hAnsi="Verdana" w:cs="TTBC0515C8t00"/>
          <w:sz w:val="18"/>
          <w:szCs w:val="18"/>
        </w:rPr>
        <w:t>, LPIN</w:t>
      </w:r>
      <w:r w:rsidRPr="0059686F">
        <w:rPr>
          <w:rFonts w:ascii="Verdana" w:hAnsi="Verdana" w:cs="TTBC0515C8t00"/>
          <w:sz w:val="18"/>
          <w:szCs w:val="18"/>
        </w:rPr>
        <w:t xml:space="preserve"> will share the report as mentioned above and </w:t>
      </w:r>
      <w:del w:id="54" w:author="nikhil kohli" w:date="2018-07-23T17:32:00Z">
        <w:r w:rsidRPr="0059686F" w:rsidDel="0059365E">
          <w:rPr>
            <w:rFonts w:ascii="Verdana" w:hAnsi="Verdana" w:cs="TTBC0515C8t00"/>
            <w:sz w:val="18"/>
            <w:szCs w:val="18"/>
          </w:rPr>
          <w:delText>adjust this amount towards the next settlement period.</w:delText>
        </w:r>
      </w:del>
      <w:ins w:id="55" w:author="nikhil kohli" w:date="2018-07-23T17:32:00Z">
        <w:r w:rsidR="0059365E">
          <w:rPr>
            <w:rFonts w:ascii="Verdana" w:hAnsi="Verdana" w:cs="TTBC0515C8t00"/>
            <w:sz w:val="18"/>
            <w:szCs w:val="18"/>
          </w:rPr>
          <w:t>make the differential payment to the Client.</w:t>
        </w:r>
      </w:ins>
    </w:p>
    <w:p w:rsidR="00B065C4" w:rsidRDefault="00B065C4" w:rsidP="004A554B">
      <w:pPr>
        <w:autoSpaceDE w:val="0"/>
        <w:autoSpaceDN w:val="0"/>
        <w:adjustRightInd w:val="0"/>
        <w:jc w:val="both"/>
        <w:rPr>
          <w:rFonts w:ascii="Verdana" w:hAnsi="Verdana" w:cs="TTBC0515C8t00"/>
          <w:b/>
          <w:sz w:val="18"/>
          <w:szCs w:val="18"/>
        </w:rPr>
      </w:pPr>
    </w:p>
    <w:p w:rsidR="00AD2384" w:rsidRDefault="00AD2384" w:rsidP="004A554B">
      <w:pPr>
        <w:autoSpaceDE w:val="0"/>
        <w:autoSpaceDN w:val="0"/>
        <w:adjustRightInd w:val="0"/>
        <w:jc w:val="both"/>
        <w:rPr>
          <w:rFonts w:ascii="Verdana" w:hAnsi="Verdana" w:cs="TTBC0515C8t00"/>
          <w:b/>
          <w:sz w:val="18"/>
          <w:szCs w:val="18"/>
        </w:rPr>
      </w:pPr>
      <w:commentRangeStart w:id="56"/>
      <w:r w:rsidRPr="0059686F">
        <w:rPr>
          <w:rFonts w:ascii="Verdana" w:hAnsi="Verdana" w:cs="TTBC0515C8t00"/>
          <w:b/>
          <w:sz w:val="18"/>
          <w:szCs w:val="18"/>
        </w:rPr>
        <w:t>ARTICLE 2</w:t>
      </w:r>
      <w:r w:rsidR="00B73F57">
        <w:rPr>
          <w:rFonts w:ascii="Verdana" w:hAnsi="Verdana" w:cs="TTBC0515C8t00"/>
          <w:b/>
          <w:sz w:val="18"/>
          <w:szCs w:val="18"/>
        </w:rPr>
        <w:t>B</w:t>
      </w:r>
      <w:commentRangeEnd w:id="56"/>
      <w:r w:rsidR="009B30B6">
        <w:rPr>
          <w:rStyle w:val="CommentReference"/>
        </w:rPr>
        <w:commentReference w:id="56"/>
      </w:r>
    </w:p>
    <w:p w:rsidR="0059686F" w:rsidRDefault="0059686F" w:rsidP="004A554B">
      <w:pPr>
        <w:autoSpaceDE w:val="0"/>
        <w:autoSpaceDN w:val="0"/>
        <w:adjustRightInd w:val="0"/>
        <w:jc w:val="both"/>
        <w:rPr>
          <w:rFonts w:ascii="Verdana" w:hAnsi="Verdana" w:cs="TTBC0515C8t00"/>
          <w:b/>
          <w:sz w:val="18"/>
          <w:szCs w:val="18"/>
        </w:rPr>
      </w:pPr>
    </w:p>
    <w:p w:rsidR="00AD2384" w:rsidRPr="000D31DB" w:rsidRDefault="0059686F" w:rsidP="0059686F">
      <w:pPr>
        <w:autoSpaceDE w:val="0"/>
        <w:autoSpaceDN w:val="0"/>
        <w:adjustRightInd w:val="0"/>
        <w:ind w:left="709"/>
        <w:jc w:val="both"/>
        <w:rPr>
          <w:rFonts w:ascii="Verdana" w:hAnsi="Verdana" w:cs="TTBC0515C8t00"/>
          <w:sz w:val="18"/>
          <w:szCs w:val="18"/>
        </w:rPr>
      </w:pPr>
      <w:r>
        <w:rPr>
          <w:rFonts w:ascii="Verdana" w:hAnsi="Verdana"/>
          <w:spacing w:val="2"/>
          <w:sz w:val="18"/>
          <w:szCs w:val="18"/>
        </w:rPr>
        <w:t>T</w:t>
      </w:r>
      <w:r w:rsidR="00AD2384" w:rsidRPr="00296ACC">
        <w:rPr>
          <w:rFonts w:ascii="Verdana" w:hAnsi="Verdana"/>
          <w:spacing w:val="2"/>
          <w:sz w:val="18"/>
          <w:szCs w:val="18"/>
        </w:rPr>
        <w:t xml:space="preserve">he </w:t>
      </w:r>
      <w:r w:rsidR="00ED7391">
        <w:rPr>
          <w:rFonts w:ascii="Verdana" w:hAnsi="Verdana"/>
          <w:spacing w:val="2"/>
          <w:sz w:val="18"/>
          <w:szCs w:val="18"/>
        </w:rPr>
        <w:t>C</w:t>
      </w:r>
      <w:r w:rsidR="00AD2384" w:rsidRPr="00296ACC">
        <w:rPr>
          <w:rFonts w:ascii="Verdana" w:hAnsi="Verdana"/>
          <w:spacing w:val="2"/>
          <w:sz w:val="18"/>
          <w:szCs w:val="18"/>
        </w:rPr>
        <w:t xml:space="preserve">lient agrees </w:t>
      </w:r>
      <w:r w:rsidR="00AD2384">
        <w:rPr>
          <w:rFonts w:ascii="Verdana" w:hAnsi="Verdana"/>
          <w:spacing w:val="2"/>
          <w:sz w:val="18"/>
          <w:szCs w:val="18"/>
        </w:rPr>
        <w:t xml:space="preserve">and understands </w:t>
      </w:r>
      <w:r w:rsidR="00AD2384" w:rsidRPr="00296ACC">
        <w:rPr>
          <w:rFonts w:ascii="Verdana" w:hAnsi="Verdana"/>
          <w:spacing w:val="2"/>
          <w:sz w:val="18"/>
          <w:szCs w:val="18"/>
        </w:rPr>
        <w:t>that</w:t>
      </w:r>
      <w:r w:rsidR="00AD2384">
        <w:rPr>
          <w:rFonts w:ascii="Verdana" w:hAnsi="Verdana"/>
          <w:spacing w:val="2"/>
          <w:sz w:val="18"/>
          <w:szCs w:val="18"/>
        </w:rPr>
        <w:t xml:space="preserve"> the </w:t>
      </w:r>
      <w:r w:rsidR="00C555D4">
        <w:rPr>
          <w:rFonts w:ascii="Verdana" w:hAnsi="Verdana"/>
          <w:spacing w:val="2"/>
          <w:sz w:val="18"/>
          <w:szCs w:val="18"/>
        </w:rPr>
        <w:t>provision of Article 2A is</w:t>
      </w:r>
      <w:r w:rsidR="00AD2384">
        <w:rPr>
          <w:rFonts w:ascii="Verdana" w:hAnsi="Verdana"/>
          <w:spacing w:val="2"/>
          <w:sz w:val="18"/>
          <w:szCs w:val="18"/>
        </w:rPr>
        <w:t xml:space="preserve"> independent of the provisions of Article 2 hereinabove.</w:t>
      </w:r>
    </w:p>
    <w:p w:rsidR="007C4248" w:rsidRDefault="007C4248" w:rsidP="000D31DB">
      <w:pPr>
        <w:pStyle w:val="DefaultText"/>
        <w:rPr>
          <w:ins w:id="57" w:author="DSNR" w:date="2018-07-23T23:28:00Z"/>
          <w:rFonts w:ascii="Verdana" w:hAnsi="Verdana"/>
          <w:spacing w:val="2"/>
          <w:sz w:val="18"/>
          <w:szCs w:val="18"/>
        </w:rPr>
      </w:pPr>
    </w:p>
    <w:p w:rsidR="00187A4D" w:rsidRPr="001D2EFA" w:rsidRDefault="00187A4D" w:rsidP="000D31DB">
      <w:pPr>
        <w:pStyle w:val="DefaultText"/>
        <w:rPr>
          <w:rFonts w:ascii="Verdana" w:hAnsi="Verdana"/>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b/>
          <w:spacing w:val="2"/>
          <w:sz w:val="18"/>
          <w:szCs w:val="18"/>
        </w:rPr>
        <w:t>A</w:t>
      </w:r>
      <w:r w:rsidR="006B3914">
        <w:rPr>
          <w:rFonts w:ascii="Verdana" w:hAnsi="Verdana"/>
          <w:b/>
          <w:spacing w:val="2"/>
          <w:sz w:val="18"/>
          <w:szCs w:val="18"/>
        </w:rPr>
        <w:t xml:space="preserve">RTICLE 3 - </w:t>
      </w:r>
      <w:r w:rsidR="000957CF" w:rsidRPr="009661C2">
        <w:rPr>
          <w:rFonts w:ascii="Verdana" w:hAnsi="Verdana"/>
          <w:b/>
          <w:spacing w:val="2"/>
          <w:sz w:val="18"/>
          <w:szCs w:val="18"/>
        </w:rPr>
        <w:t>CONTRACT PERIOD</w:t>
      </w:r>
    </w:p>
    <w:p w:rsidR="006156BC" w:rsidRPr="009661C2" w:rsidRDefault="006156BC" w:rsidP="00FB4F59">
      <w:pPr>
        <w:jc w:val="both"/>
        <w:rPr>
          <w:rFonts w:ascii="Verdana" w:hAnsi="Verdana"/>
          <w:b/>
          <w:spacing w:val="2"/>
          <w:sz w:val="18"/>
          <w:szCs w:val="18"/>
        </w:rPr>
      </w:pPr>
    </w:p>
    <w:p w:rsidR="005F392F" w:rsidRDefault="005F392F" w:rsidP="005F392F">
      <w:pPr>
        <w:numPr>
          <w:ilvl w:val="1"/>
          <w:numId w:val="38"/>
        </w:numPr>
        <w:jc w:val="both"/>
        <w:rPr>
          <w:rFonts w:ascii="Verdana" w:hAnsi="Verdana"/>
          <w:sz w:val="18"/>
          <w:szCs w:val="18"/>
        </w:rPr>
      </w:pPr>
      <w:r>
        <w:rPr>
          <w:rFonts w:ascii="Verdana" w:hAnsi="Verdana"/>
          <w:sz w:val="18"/>
          <w:szCs w:val="18"/>
        </w:rPr>
        <w:t>The</w:t>
      </w:r>
      <w:r>
        <w:rPr>
          <w:rFonts w:ascii="Verdana" w:hAnsi="Verdana"/>
          <w:b/>
          <w:sz w:val="18"/>
          <w:szCs w:val="18"/>
        </w:rPr>
        <w:t xml:space="preserve"> </w:t>
      </w:r>
      <w:r>
        <w:rPr>
          <w:rFonts w:ascii="Verdana" w:hAnsi="Verdana"/>
          <w:sz w:val="18"/>
          <w:szCs w:val="18"/>
        </w:rPr>
        <w:t xml:space="preserve">Contract </w:t>
      </w:r>
      <w:r w:rsidR="00673885">
        <w:rPr>
          <w:rFonts w:ascii="Verdana" w:hAnsi="Verdana"/>
          <w:sz w:val="18"/>
          <w:szCs w:val="18"/>
        </w:rPr>
        <w:t>P</w:t>
      </w:r>
      <w:r>
        <w:rPr>
          <w:rFonts w:ascii="Verdana" w:hAnsi="Verdana"/>
          <w:sz w:val="18"/>
          <w:szCs w:val="18"/>
        </w:rPr>
        <w:t xml:space="preserve">eriod shall commence from the Contract Start Date and </w:t>
      </w:r>
      <w:ins w:id="58" w:author="nikhil kohli" w:date="2018-07-23T20:10:00Z">
        <w:r w:rsidR="00FB5728">
          <w:rPr>
            <w:rFonts w:ascii="Verdana" w:hAnsi="Verdana"/>
            <w:sz w:val="18"/>
            <w:szCs w:val="18"/>
          </w:rPr>
          <w:t>may</w:t>
        </w:r>
      </w:ins>
      <w:del w:id="59" w:author="nikhil kohli" w:date="2018-07-23T20:10:00Z">
        <w:r w:rsidDel="00FB5728">
          <w:rPr>
            <w:rFonts w:ascii="Verdana" w:hAnsi="Verdana"/>
            <w:sz w:val="18"/>
            <w:szCs w:val="18"/>
          </w:rPr>
          <w:delText>shall</w:delText>
        </w:r>
      </w:del>
      <w:r>
        <w:rPr>
          <w:rFonts w:ascii="Verdana" w:hAnsi="Verdana"/>
          <w:sz w:val="18"/>
          <w:szCs w:val="18"/>
        </w:rPr>
        <w:t xml:space="preserve"> cease with immediate effect upon happening of any of the following events:</w:t>
      </w:r>
    </w:p>
    <w:p w:rsidR="005F392F" w:rsidRDefault="005F392F" w:rsidP="005F392F">
      <w:pPr>
        <w:jc w:val="both"/>
        <w:rPr>
          <w:rFonts w:ascii="Verdana" w:hAnsi="Verdana"/>
          <w:sz w:val="18"/>
          <w:szCs w:val="18"/>
        </w:rPr>
      </w:pPr>
    </w:p>
    <w:p w:rsidR="005F392F" w:rsidRDefault="005F392F" w:rsidP="004F6E2A">
      <w:pPr>
        <w:jc w:val="both"/>
        <w:rPr>
          <w:rFonts w:ascii="Verdana" w:hAnsi="Verdana"/>
          <w:sz w:val="18"/>
          <w:szCs w:val="18"/>
        </w:rPr>
      </w:pPr>
      <w:r>
        <w:rPr>
          <w:rFonts w:ascii="Verdana" w:hAnsi="Verdana"/>
          <w:sz w:val="18"/>
          <w:szCs w:val="18"/>
        </w:rPr>
        <w:t>(i)</w:t>
      </w:r>
      <w:r>
        <w:rPr>
          <w:rFonts w:ascii="Verdana" w:hAnsi="Verdana"/>
          <w:sz w:val="18"/>
          <w:szCs w:val="18"/>
        </w:rPr>
        <w:tab/>
        <w:t>Upon expiry of the Contracted Months.</w:t>
      </w:r>
      <w:r>
        <w:rPr>
          <w:rFonts w:ascii="Verdana" w:hAnsi="Verdana"/>
          <w:sz w:val="18"/>
          <w:szCs w:val="18"/>
        </w:rPr>
        <w:tab/>
      </w:r>
    </w:p>
    <w:p w:rsidR="005F392F" w:rsidRDefault="005F392F" w:rsidP="005F392F">
      <w:pPr>
        <w:tabs>
          <w:tab w:val="left" w:pos="720"/>
        </w:tabs>
        <w:ind w:left="720" w:hanging="720"/>
        <w:jc w:val="both"/>
        <w:rPr>
          <w:rFonts w:ascii="Verdana" w:hAnsi="Verdana"/>
          <w:sz w:val="18"/>
          <w:szCs w:val="18"/>
        </w:rPr>
      </w:pPr>
      <w:r>
        <w:rPr>
          <w:rFonts w:ascii="Verdana" w:hAnsi="Verdana"/>
          <w:sz w:val="18"/>
          <w:szCs w:val="18"/>
        </w:rPr>
        <w:t>(ii)</w:t>
      </w:r>
      <w:r>
        <w:rPr>
          <w:rFonts w:ascii="Verdana" w:hAnsi="Verdana"/>
          <w:sz w:val="18"/>
          <w:szCs w:val="18"/>
        </w:rPr>
        <w:tab/>
        <w:t xml:space="preserve">Occurrence of an event of default as specified in Article </w:t>
      </w:r>
      <w:r w:rsidR="00F91101">
        <w:rPr>
          <w:rFonts w:ascii="Verdana" w:hAnsi="Verdana"/>
          <w:sz w:val="18"/>
          <w:szCs w:val="18"/>
        </w:rPr>
        <w:t>9</w:t>
      </w:r>
      <w:r>
        <w:rPr>
          <w:rFonts w:ascii="Verdana" w:hAnsi="Verdana"/>
          <w:sz w:val="18"/>
          <w:szCs w:val="18"/>
        </w:rPr>
        <w:t xml:space="preserve"> of this Agreement.</w:t>
      </w:r>
    </w:p>
    <w:p w:rsidR="005F392F" w:rsidRDefault="00970607" w:rsidP="006C08E6">
      <w:pPr>
        <w:numPr>
          <w:ilvl w:val="0"/>
          <w:numId w:val="39"/>
        </w:numPr>
        <w:jc w:val="both"/>
        <w:rPr>
          <w:rFonts w:ascii="Verdana" w:hAnsi="Verdana"/>
          <w:sz w:val="18"/>
          <w:szCs w:val="18"/>
        </w:rPr>
      </w:pPr>
      <w:r>
        <w:rPr>
          <w:rFonts w:ascii="Verdana" w:hAnsi="Verdana"/>
          <w:sz w:val="18"/>
          <w:szCs w:val="18"/>
        </w:rPr>
        <w:t>Expiry of</w:t>
      </w:r>
      <w:r w:rsidR="005F392F">
        <w:rPr>
          <w:rFonts w:ascii="Verdana" w:hAnsi="Verdana"/>
          <w:sz w:val="18"/>
          <w:szCs w:val="18"/>
        </w:rPr>
        <w:t xml:space="preserve"> 3 months</w:t>
      </w:r>
      <w:r w:rsidR="00673885">
        <w:rPr>
          <w:rFonts w:ascii="Verdana" w:hAnsi="Verdana"/>
          <w:sz w:val="18"/>
          <w:szCs w:val="18"/>
        </w:rPr>
        <w:t>’</w:t>
      </w:r>
      <w:r w:rsidR="005F392F">
        <w:rPr>
          <w:rFonts w:ascii="Verdana" w:hAnsi="Verdana"/>
          <w:sz w:val="18"/>
          <w:szCs w:val="18"/>
        </w:rPr>
        <w:t xml:space="preserve"> advance notice from the Client or </w:t>
      </w:r>
      <w:r>
        <w:rPr>
          <w:rFonts w:ascii="Verdana" w:hAnsi="Verdana"/>
          <w:sz w:val="18"/>
          <w:szCs w:val="18"/>
        </w:rPr>
        <w:t xml:space="preserve">receipt </w:t>
      </w:r>
      <w:r w:rsidR="000855BF">
        <w:rPr>
          <w:rFonts w:ascii="Verdana" w:hAnsi="Verdana"/>
          <w:sz w:val="18"/>
          <w:szCs w:val="18"/>
        </w:rPr>
        <w:t>of 3</w:t>
      </w:r>
      <w:r w:rsidR="005F392F">
        <w:rPr>
          <w:rFonts w:ascii="Verdana" w:hAnsi="Verdana"/>
          <w:sz w:val="18"/>
          <w:szCs w:val="18"/>
        </w:rPr>
        <w:t xml:space="preserve"> months</w:t>
      </w:r>
      <w:r w:rsidR="00673885">
        <w:rPr>
          <w:rFonts w:ascii="Verdana" w:hAnsi="Verdana"/>
          <w:sz w:val="18"/>
          <w:szCs w:val="18"/>
        </w:rPr>
        <w:t>’</w:t>
      </w:r>
      <w:r w:rsidR="005F392F">
        <w:rPr>
          <w:rFonts w:ascii="Verdana" w:hAnsi="Verdana"/>
          <w:sz w:val="18"/>
          <w:szCs w:val="18"/>
        </w:rPr>
        <w:t xml:space="preserve"> </w:t>
      </w:r>
      <w:commentRangeStart w:id="60"/>
      <w:r w:rsidR="00673885">
        <w:rPr>
          <w:rFonts w:ascii="Verdana" w:hAnsi="Verdana"/>
          <w:sz w:val="18"/>
          <w:szCs w:val="18"/>
        </w:rPr>
        <w:t>F</w:t>
      </w:r>
      <w:r>
        <w:rPr>
          <w:rFonts w:ascii="Verdana" w:hAnsi="Verdana"/>
          <w:sz w:val="18"/>
          <w:szCs w:val="18"/>
        </w:rPr>
        <w:t xml:space="preserve">leet </w:t>
      </w:r>
      <w:r w:rsidR="00673885">
        <w:rPr>
          <w:rFonts w:ascii="Verdana" w:hAnsi="Verdana"/>
          <w:sz w:val="18"/>
          <w:szCs w:val="18"/>
        </w:rPr>
        <w:t>M</w:t>
      </w:r>
      <w:r>
        <w:rPr>
          <w:rFonts w:ascii="Verdana" w:hAnsi="Verdana"/>
          <w:sz w:val="18"/>
          <w:szCs w:val="18"/>
        </w:rPr>
        <w:t xml:space="preserve">anagement </w:t>
      </w:r>
      <w:r w:rsidR="00673885">
        <w:rPr>
          <w:rFonts w:ascii="Verdana" w:hAnsi="Verdana"/>
          <w:sz w:val="18"/>
          <w:szCs w:val="18"/>
        </w:rPr>
        <w:t>C</w:t>
      </w:r>
      <w:r>
        <w:rPr>
          <w:rFonts w:ascii="Verdana" w:hAnsi="Verdana"/>
          <w:sz w:val="18"/>
          <w:szCs w:val="18"/>
        </w:rPr>
        <w:t xml:space="preserve">harges </w:t>
      </w:r>
      <w:ins w:id="61" w:author="nikhil kohli" w:date="2018-07-23T19:25:00Z">
        <w:r w:rsidR="00B11EBA">
          <w:rPr>
            <w:rFonts w:ascii="Verdana" w:hAnsi="Verdana"/>
            <w:sz w:val="18"/>
            <w:szCs w:val="18"/>
          </w:rPr>
          <w:t xml:space="preserve">or other applicable charges </w:t>
        </w:r>
        <w:commentRangeEnd w:id="60"/>
        <w:r w:rsidR="00B11EBA">
          <w:rPr>
            <w:rStyle w:val="CommentReference"/>
          </w:rPr>
          <w:commentReference w:id="60"/>
        </w:r>
      </w:ins>
      <w:r w:rsidR="005F392F">
        <w:rPr>
          <w:rFonts w:ascii="Verdana" w:hAnsi="Verdana"/>
          <w:sz w:val="18"/>
          <w:szCs w:val="18"/>
        </w:rPr>
        <w:t>in lieu thereof.</w:t>
      </w:r>
    </w:p>
    <w:p w:rsidR="005F392F" w:rsidRDefault="00673885" w:rsidP="005F392F">
      <w:pPr>
        <w:numPr>
          <w:ilvl w:val="0"/>
          <w:numId w:val="39"/>
        </w:numPr>
        <w:jc w:val="both"/>
        <w:rPr>
          <w:rFonts w:ascii="Verdana" w:hAnsi="Verdana"/>
          <w:sz w:val="18"/>
          <w:szCs w:val="18"/>
        </w:rPr>
      </w:pPr>
      <w:r>
        <w:rPr>
          <w:rFonts w:ascii="Verdana" w:hAnsi="Verdana"/>
          <w:sz w:val="18"/>
          <w:szCs w:val="18"/>
        </w:rPr>
        <w:t>T</w:t>
      </w:r>
      <w:r w:rsidR="005F392F">
        <w:rPr>
          <w:rFonts w:ascii="Verdana" w:hAnsi="Verdana"/>
          <w:sz w:val="18"/>
          <w:szCs w:val="18"/>
        </w:rPr>
        <w:t xml:space="preserve">heft of the </w:t>
      </w:r>
      <w:r>
        <w:rPr>
          <w:rFonts w:ascii="Verdana" w:hAnsi="Verdana"/>
          <w:sz w:val="18"/>
          <w:szCs w:val="18"/>
        </w:rPr>
        <w:t>V</w:t>
      </w:r>
      <w:r w:rsidR="005F392F">
        <w:rPr>
          <w:rFonts w:ascii="Verdana" w:hAnsi="Verdana"/>
          <w:sz w:val="18"/>
          <w:szCs w:val="18"/>
        </w:rPr>
        <w:t>ehicle</w:t>
      </w:r>
      <w:ins w:id="62" w:author="DSNR" w:date="2018-07-23T16:18:00Z">
        <w:r w:rsidR="007C21B4">
          <w:rPr>
            <w:rFonts w:ascii="Verdana" w:hAnsi="Verdana"/>
            <w:sz w:val="18"/>
            <w:szCs w:val="18"/>
          </w:rPr>
          <w:t>.</w:t>
        </w:r>
      </w:ins>
    </w:p>
    <w:p w:rsidR="005F392F" w:rsidRDefault="00673885" w:rsidP="005F392F">
      <w:pPr>
        <w:numPr>
          <w:ilvl w:val="0"/>
          <w:numId w:val="39"/>
        </w:numPr>
        <w:jc w:val="both"/>
        <w:rPr>
          <w:rFonts w:ascii="Verdana" w:hAnsi="Verdana"/>
          <w:sz w:val="18"/>
          <w:szCs w:val="18"/>
        </w:rPr>
      </w:pPr>
      <w:r>
        <w:rPr>
          <w:rFonts w:ascii="Verdana" w:hAnsi="Verdana"/>
          <w:sz w:val="18"/>
          <w:szCs w:val="18"/>
        </w:rPr>
        <w:t>T</w:t>
      </w:r>
      <w:r w:rsidR="005F392F">
        <w:rPr>
          <w:rFonts w:ascii="Verdana" w:hAnsi="Verdana"/>
          <w:sz w:val="18"/>
          <w:szCs w:val="18"/>
        </w:rPr>
        <w:t xml:space="preserve">he </w:t>
      </w:r>
      <w:r>
        <w:rPr>
          <w:rFonts w:ascii="Verdana" w:hAnsi="Verdana"/>
          <w:sz w:val="18"/>
          <w:szCs w:val="18"/>
        </w:rPr>
        <w:t>V</w:t>
      </w:r>
      <w:r w:rsidR="005F392F">
        <w:rPr>
          <w:rFonts w:ascii="Verdana" w:hAnsi="Verdana"/>
          <w:sz w:val="18"/>
          <w:szCs w:val="18"/>
        </w:rPr>
        <w:t xml:space="preserve">ehicle being declared as </w:t>
      </w:r>
      <w:ins w:id="63" w:author="DSNR" w:date="2018-07-23T16:17:00Z">
        <w:r w:rsidR="007C21B4">
          <w:rPr>
            <w:rFonts w:ascii="Verdana" w:hAnsi="Verdana"/>
            <w:sz w:val="18"/>
            <w:szCs w:val="18"/>
          </w:rPr>
          <w:t>t</w:t>
        </w:r>
      </w:ins>
      <w:del w:id="64" w:author="DSNR" w:date="2018-07-23T16:17:00Z">
        <w:r w:rsidR="005F392F" w:rsidDel="007C21B4">
          <w:rPr>
            <w:rFonts w:ascii="Verdana" w:hAnsi="Verdana"/>
            <w:sz w:val="18"/>
            <w:szCs w:val="18"/>
          </w:rPr>
          <w:delText>T</w:delText>
        </w:r>
      </w:del>
      <w:r w:rsidR="005F392F">
        <w:rPr>
          <w:rFonts w:ascii="Verdana" w:hAnsi="Verdana"/>
          <w:sz w:val="18"/>
          <w:szCs w:val="18"/>
        </w:rPr>
        <w:t xml:space="preserve">otal </w:t>
      </w:r>
      <w:ins w:id="65" w:author="DSNR" w:date="2018-07-23T22:46:00Z">
        <w:r w:rsidR="00E671A8">
          <w:rPr>
            <w:rFonts w:ascii="Verdana" w:hAnsi="Verdana"/>
            <w:sz w:val="18"/>
            <w:szCs w:val="18"/>
          </w:rPr>
          <w:t>l</w:t>
        </w:r>
      </w:ins>
      <w:del w:id="66" w:author="DSNR" w:date="2018-07-23T22:46:00Z">
        <w:r w:rsidR="005F392F" w:rsidDel="00E671A8">
          <w:rPr>
            <w:rFonts w:ascii="Verdana" w:hAnsi="Verdana"/>
            <w:sz w:val="18"/>
            <w:szCs w:val="18"/>
          </w:rPr>
          <w:delText>L</w:delText>
        </w:r>
      </w:del>
      <w:r w:rsidR="005F392F">
        <w:rPr>
          <w:rFonts w:ascii="Verdana" w:hAnsi="Verdana"/>
          <w:sz w:val="18"/>
          <w:szCs w:val="18"/>
        </w:rPr>
        <w:t xml:space="preserve">oss by the Insurance </w:t>
      </w:r>
      <w:r>
        <w:rPr>
          <w:rFonts w:ascii="Verdana" w:hAnsi="Verdana"/>
          <w:sz w:val="18"/>
          <w:szCs w:val="18"/>
        </w:rPr>
        <w:t>C</w:t>
      </w:r>
      <w:r w:rsidR="005F392F">
        <w:rPr>
          <w:rFonts w:ascii="Verdana" w:hAnsi="Verdana"/>
          <w:sz w:val="18"/>
          <w:szCs w:val="18"/>
        </w:rPr>
        <w:t>ompany</w:t>
      </w:r>
      <w:ins w:id="67" w:author="DSNR" w:date="2018-07-23T16:18:00Z">
        <w:r w:rsidR="007C21B4">
          <w:rPr>
            <w:rFonts w:ascii="Verdana" w:hAnsi="Verdana"/>
            <w:sz w:val="18"/>
            <w:szCs w:val="18"/>
          </w:rPr>
          <w:t>.</w:t>
        </w:r>
      </w:ins>
    </w:p>
    <w:p w:rsidR="005F392F" w:rsidRDefault="005F392F" w:rsidP="005F392F">
      <w:pPr>
        <w:jc w:val="both"/>
        <w:rPr>
          <w:rFonts w:ascii="Verdana" w:hAnsi="Verdana"/>
          <w:sz w:val="18"/>
          <w:szCs w:val="18"/>
        </w:rPr>
      </w:pPr>
    </w:p>
    <w:p w:rsidR="00187A4D" w:rsidRDefault="005F392F" w:rsidP="005F392F">
      <w:pPr>
        <w:ind w:left="720" w:hanging="720"/>
        <w:jc w:val="both"/>
        <w:rPr>
          <w:ins w:id="68" w:author="DSNR" w:date="2018-07-23T23:28:00Z"/>
          <w:rFonts w:ascii="Verdana" w:hAnsi="Verdana"/>
          <w:sz w:val="18"/>
          <w:szCs w:val="18"/>
        </w:rPr>
      </w:pPr>
      <w:r>
        <w:rPr>
          <w:rFonts w:ascii="Verdana" w:hAnsi="Verdana"/>
          <w:sz w:val="18"/>
          <w:szCs w:val="18"/>
        </w:rPr>
        <w:t>3.2</w:t>
      </w:r>
      <w:r>
        <w:rPr>
          <w:rFonts w:ascii="Verdana" w:hAnsi="Verdana"/>
          <w:sz w:val="18"/>
          <w:szCs w:val="18"/>
        </w:rPr>
        <w:tab/>
        <w:t>All rights and obligations</w:t>
      </w:r>
      <w:r w:rsidR="00286FDF">
        <w:rPr>
          <w:rFonts w:ascii="Verdana" w:hAnsi="Verdana"/>
          <w:sz w:val="18"/>
          <w:szCs w:val="18"/>
        </w:rPr>
        <w:t xml:space="preserve"> of the </w:t>
      </w:r>
      <w:r w:rsidR="00673885">
        <w:rPr>
          <w:rFonts w:ascii="Verdana" w:hAnsi="Verdana"/>
          <w:sz w:val="18"/>
          <w:szCs w:val="18"/>
        </w:rPr>
        <w:t>C</w:t>
      </w:r>
      <w:r w:rsidR="00286FDF">
        <w:rPr>
          <w:rFonts w:ascii="Verdana" w:hAnsi="Verdana"/>
          <w:sz w:val="18"/>
          <w:szCs w:val="18"/>
        </w:rPr>
        <w:t>lient</w:t>
      </w:r>
      <w:r>
        <w:rPr>
          <w:rFonts w:ascii="Verdana" w:hAnsi="Verdana"/>
          <w:sz w:val="18"/>
          <w:szCs w:val="18"/>
        </w:rPr>
        <w:t xml:space="preserve"> accrued during the Contract Period shall survive the termination of the </w:t>
      </w:r>
      <w:r w:rsidR="00673885">
        <w:rPr>
          <w:rFonts w:ascii="Verdana" w:hAnsi="Verdana"/>
          <w:sz w:val="18"/>
          <w:szCs w:val="18"/>
        </w:rPr>
        <w:t>Agreement</w:t>
      </w:r>
      <w:ins w:id="69" w:author="nikhil kohli" w:date="2018-07-23T19:19:00Z">
        <w:r w:rsidR="00B11EBA">
          <w:rPr>
            <w:rFonts w:ascii="Verdana" w:hAnsi="Verdana"/>
            <w:sz w:val="18"/>
            <w:szCs w:val="18"/>
          </w:rPr>
          <w:t>.</w:t>
        </w:r>
      </w:ins>
    </w:p>
    <w:p w:rsidR="005F392F" w:rsidRDefault="00673885" w:rsidP="005F392F">
      <w:pPr>
        <w:ind w:left="720" w:hanging="720"/>
        <w:jc w:val="both"/>
        <w:rPr>
          <w:rFonts w:ascii="Verdana" w:hAnsi="Verdana"/>
          <w:sz w:val="18"/>
          <w:szCs w:val="18"/>
        </w:rPr>
      </w:pPr>
      <w:del w:id="70" w:author="nikhil kohli" w:date="2018-07-23T19:19:00Z">
        <w:r w:rsidDel="00B11EBA">
          <w:rPr>
            <w:rFonts w:ascii="Verdana" w:hAnsi="Verdana"/>
            <w:sz w:val="18"/>
            <w:szCs w:val="18"/>
          </w:rPr>
          <w:delText xml:space="preserve"> </w:delText>
        </w:r>
        <w:r w:rsidR="005F392F" w:rsidDel="00B11EBA">
          <w:rPr>
            <w:rFonts w:ascii="Verdana" w:hAnsi="Verdana"/>
            <w:sz w:val="18"/>
            <w:szCs w:val="18"/>
          </w:rPr>
          <w:delText xml:space="preserve"> and the Client</w:delText>
        </w:r>
        <w:r w:rsidR="00722324" w:rsidDel="00B11EBA">
          <w:rPr>
            <w:rFonts w:ascii="Verdana" w:hAnsi="Verdana"/>
            <w:sz w:val="18"/>
            <w:szCs w:val="18"/>
          </w:rPr>
          <w:delText xml:space="preserve"> in consultation with LPIN</w:delText>
        </w:r>
        <w:r w:rsidR="005F392F" w:rsidDel="00B11EBA">
          <w:rPr>
            <w:rFonts w:ascii="Verdana" w:hAnsi="Verdana"/>
            <w:sz w:val="18"/>
            <w:szCs w:val="18"/>
          </w:rPr>
          <w:delText xml:space="preserve"> shall be liable to pay, any and all claims/damages raised by LPIN in this behalf.</w:delText>
        </w:r>
      </w:del>
    </w:p>
    <w:p w:rsidR="006156BC" w:rsidRPr="009661C2" w:rsidRDefault="006156BC" w:rsidP="00FB4F59">
      <w:pPr>
        <w:pStyle w:val="Style35001908"/>
        <w:rPr>
          <w:rFonts w:ascii="Verdana" w:hAnsi="Verdana"/>
          <w:b/>
          <w:spacing w:val="2"/>
          <w:sz w:val="18"/>
          <w:szCs w:val="18"/>
        </w:rPr>
      </w:pPr>
    </w:p>
    <w:p w:rsidR="006156BC" w:rsidRPr="009661C2" w:rsidRDefault="006156BC" w:rsidP="00FB4F59">
      <w:pPr>
        <w:pStyle w:val="Style35001908"/>
        <w:rPr>
          <w:rFonts w:ascii="Verdana" w:hAnsi="Verdana"/>
          <w:b/>
          <w:spacing w:val="2"/>
          <w:sz w:val="18"/>
          <w:szCs w:val="18"/>
        </w:rPr>
      </w:pPr>
      <w:r w:rsidRPr="009661C2">
        <w:rPr>
          <w:rFonts w:ascii="Verdana" w:hAnsi="Verdana"/>
          <w:b/>
          <w:spacing w:val="2"/>
          <w:sz w:val="18"/>
          <w:szCs w:val="18"/>
        </w:rPr>
        <w:t>AR</w:t>
      </w:r>
      <w:r w:rsidR="000957CF">
        <w:rPr>
          <w:rFonts w:ascii="Verdana" w:hAnsi="Verdana"/>
          <w:b/>
          <w:spacing w:val="2"/>
          <w:sz w:val="18"/>
          <w:szCs w:val="18"/>
        </w:rPr>
        <w:t>TIC</w:t>
      </w:r>
      <w:r w:rsidR="006B3914">
        <w:rPr>
          <w:rFonts w:ascii="Verdana" w:hAnsi="Verdana"/>
          <w:b/>
          <w:spacing w:val="2"/>
          <w:sz w:val="18"/>
          <w:szCs w:val="18"/>
        </w:rPr>
        <w:t xml:space="preserve">LE 4 - </w:t>
      </w:r>
      <w:r w:rsidRPr="009661C2">
        <w:rPr>
          <w:rFonts w:ascii="Verdana" w:hAnsi="Verdana"/>
          <w:b/>
          <w:spacing w:val="2"/>
          <w:sz w:val="18"/>
          <w:szCs w:val="18"/>
        </w:rPr>
        <w:t>CONSIDERATION</w:t>
      </w:r>
    </w:p>
    <w:p w:rsidR="006156BC" w:rsidRPr="009661C2" w:rsidRDefault="006156BC" w:rsidP="00FB4F59">
      <w:pPr>
        <w:pStyle w:val="Style35001908"/>
        <w:rPr>
          <w:rFonts w:ascii="Verdana" w:hAnsi="Verdana"/>
          <w:b/>
          <w:spacing w:val="2"/>
          <w:sz w:val="18"/>
          <w:szCs w:val="18"/>
        </w:rPr>
      </w:pPr>
    </w:p>
    <w:p w:rsidR="00AF44A4" w:rsidRPr="00923BAE" w:rsidDel="00187A4D" w:rsidRDefault="006156BC" w:rsidP="00AF44A4">
      <w:pPr>
        <w:pStyle w:val="Style35001908"/>
        <w:ind w:left="720" w:hanging="720"/>
        <w:rPr>
          <w:del w:id="71" w:author="DSNR" w:date="2018-07-23T23:27:00Z"/>
          <w:rFonts w:ascii="Verdana" w:hAnsi="Verdana"/>
          <w:snapToGrid w:val="0"/>
          <w:sz w:val="18"/>
          <w:szCs w:val="18"/>
        </w:rPr>
      </w:pPr>
      <w:r w:rsidRPr="001A20E7">
        <w:rPr>
          <w:rFonts w:ascii="Verdana" w:hAnsi="Verdana"/>
          <w:sz w:val="18"/>
          <w:szCs w:val="18"/>
        </w:rPr>
        <w:t>4.1</w:t>
      </w:r>
      <w:r w:rsidRPr="009661C2">
        <w:rPr>
          <w:b/>
          <w:snapToGrid w:val="0"/>
          <w:lang w:eastAsia="en-US"/>
        </w:rPr>
        <w:tab/>
      </w:r>
      <w:r w:rsidRPr="00731EC7">
        <w:rPr>
          <w:rFonts w:ascii="Verdana" w:hAnsi="Verdana"/>
          <w:snapToGrid w:val="0"/>
          <w:sz w:val="18"/>
          <w:szCs w:val="18"/>
          <w:lang w:eastAsia="en-US"/>
        </w:rPr>
        <w:t>In consideration of the services provided by LPIN, the Cl</w:t>
      </w:r>
      <w:r w:rsidR="0063411B" w:rsidRPr="00731EC7">
        <w:rPr>
          <w:rFonts w:ascii="Verdana" w:hAnsi="Verdana"/>
          <w:snapToGrid w:val="0"/>
          <w:sz w:val="18"/>
          <w:szCs w:val="18"/>
          <w:lang w:eastAsia="en-US"/>
        </w:rPr>
        <w:t>ient shall pay t</w:t>
      </w:r>
      <w:r w:rsidR="00FF76D9">
        <w:rPr>
          <w:rFonts w:ascii="Verdana" w:hAnsi="Verdana"/>
          <w:snapToGrid w:val="0"/>
          <w:sz w:val="18"/>
          <w:szCs w:val="18"/>
          <w:lang w:eastAsia="en-US"/>
        </w:rPr>
        <w:t>o</w:t>
      </w:r>
      <w:r w:rsidR="0063411B" w:rsidRPr="00731EC7">
        <w:rPr>
          <w:rFonts w:ascii="Verdana" w:hAnsi="Verdana"/>
          <w:snapToGrid w:val="0"/>
          <w:sz w:val="18"/>
          <w:szCs w:val="18"/>
          <w:lang w:eastAsia="en-US"/>
        </w:rPr>
        <w:t xml:space="preserve"> LPIN </w:t>
      </w:r>
      <w:r w:rsidR="00673885">
        <w:rPr>
          <w:rFonts w:ascii="Verdana" w:hAnsi="Verdana"/>
          <w:snapToGrid w:val="0"/>
          <w:sz w:val="18"/>
          <w:szCs w:val="18"/>
          <w:lang w:eastAsia="en-US"/>
        </w:rPr>
        <w:t>f</w:t>
      </w:r>
      <w:r w:rsidR="0063411B" w:rsidRPr="00731EC7">
        <w:rPr>
          <w:rFonts w:ascii="Verdana" w:hAnsi="Verdana"/>
          <w:snapToGrid w:val="0"/>
          <w:sz w:val="18"/>
          <w:szCs w:val="18"/>
          <w:lang w:eastAsia="en-US"/>
        </w:rPr>
        <w:t xml:space="preserve">leet </w:t>
      </w:r>
      <w:r w:rsidR="00673885">
        <w:rPr>
          <w:rFonts w:ascii="Verdana" w:hAnsi="Verdana"/>
          <w:snapToGrid w:val="0"/>
          <w:sz w:val="18"/>
          <w:szCs w:val="18"/>
          <w:lang w:eastAsia="en-US"/>
        </w:rPr>
        <w:t>m</w:t>
      </w:r>
      <w:r w:rsidR="0063411B" w:rsidRPr="00731EC7">
        <w:rPr>
          <w:rFonts w:ascii="Verdana" w:hAnsi="Verdana"/>
          <w:snapToGrid w:val="0"/>
          <w:sz w:val="18"/>
          <w:szCs w:val="18"/>
          <w:lang w:eastAsia="en-US"/>
        </w:rPr>
        <w:t xml:space="preserve">anagement </w:t>
      </w:r>
      <w:r w:rsidR="00673885">
        <w:rPr>
          <w:rFonts w:ascii="Verdana" w:hAnsi="Verdana"/>
          <w:snapToGrid w:val="0"/>
          <w:sz w:val="18"/>
          <w:szCs w:val="18"/>
          <w:lang w:eastAsia="en-US"/>
        </w:rPr>
        <w:t>c</w:t>
      </w:r>
      <w:r w:rsidRPr="00731EC7">
        <w:rPr>
          <w:rFonts w:ascii="Verdana" w:hAnsi="Verdana"/>
          <w:snapToGrid w:val="0"/>
          <w:sz w:val="18"/>
          <w:szCs w:val="18"/>
          <w:lang w:eastAsia="en-US"/>
        </w:rPr>
        <w:t>harges (her</w:t>
      </w:r>
      <w:r w:rsidR="0063411B" w:rsidRPr="00731EC7">
        <w:rPr>
          <w:rFonts w:ascii="Verdana" w:hAnsi="Verdana"/>
          <w:snapToGrid w:val="0"/>
          <w:sz w:val="18"/>
          <w:szCs w:val="18"/>
          <w:lang w:eastAsia="en-US"/>
        </w:rPr>
        <w:t>einafter referred to as “</w:t>
      </w:r>
      <w:commentRangeStart w:id="72"/>
      <w:r w:rsidR="0063411B" w:rsidRPr="006B3914">
        <w:rPr>
          <w:rFonts w:ascii="Verdana" w:hAnsi="Verdana"/>
          <w:b/>
          <w:snapToGrid w:val="0"/>
          <w:sz w:val="18"/>
          <w:szCs w:val="18"/>
          <w:lang w:eastAsia="en-US"/>
        </w:rPr>
        <w:t>Fleet Management C</w:t>
      </w:r>
      <w:r w:rsidRPr="006B3914">
        <w:rPr>
          <w:rFonts w:ascii="Verdana" w:hAnsi="Verdana"/>
          <w:b/>
          <w:snapToGrid w:val="0"/>
          <w:sz w:val="18"/>
          <w:szCs w:val="18"/>
          <w:lang w:eastAsia="en-US"/>
        </w:rPr>
        <w:t>har</w:t>
      </w:r>
      <w:r w:rsidR="0063411B" w:rsidRPr="006B3914">
        <w:rPr>
          <w:rFonts w:ascii="Verdana" w:hAnsi="Verdana"/>
          <w:b/>
          <w:snapToGrid w:val="0"/>
          <w:sz w:val="18"/>
          <w:szCs w:val="18"/>
          <w:lang w:eastAsia="en-US"/>
        </w:rPr>
        <w:t>ges</w:t>
      </w:r>
      <w:commentRangeEnd w:id="72"/>
      <w:r w:rsidR="00FB7B03">
        <w:rPr>
          <w:rStyle w:val="CommentReference"/>
        </w:rPr>
        <w:commentReference w:id="72"/>
      </w:r>
      <w:r w:rsidR="0063411B" w:rsidRPr="00731EC7">
        <w:rPr>
          <w:rFonts w:ascii="Verdana" w:hAnsi="Verdana"/>
          <w:snapToGrid w:val="0"/>
          <w:sz w:val="18"/>
          <w:szCs w:val="18"/>
          <w:lang w:eastAsia="en-US"/>
        </w:rPr>
        <w:t xml:space="preserve">”).  </w:t>
      </w:r>
      <w:r w:rsidR="00731EC7" w:rsidRPr="00731EC7">
        <w:rPr>
          <w:rFonts w:ascii="Verdana" w:hAnsi="Verdana"/>
          <w:snapToGrid w:val="0"/>
          <w:sz w:val="18"/>
          <w:szCs w:val="18"/>
        </w:rPr>
        <w:t xml:space="preserve">The Fleet Management Charges shall comprise of the fleet management charges including the management fees and shall be a fixed amount payable by the </w:t>
      </w:r>
      <w:r w:rsidR="00673885">
        <w:rPr>
          <w:rFonts w:ascii="Verdana" w:hAnsi="Verdana"/>
          <w:snapToGrid w:val="0"/>
          <w:sz w:val="18"/>
          <w:szCs w:val="18"/>
        </w:rPr>
        <w:t>C</w:t>
      </w:r>
      <w:r w:rsidR="00731EC7" w:rsidRPr="00731EC7">
        <w:rPr>
          <w:rFonts w:ascii="Verdana" w:hAnsi="Verdana"/>
          <w:snapToGrid w:val="0"/>
          <w:sz w:val="18"/>
          <w:szCs w:val="18"/>
        </w:rPr>
        <w:t>lient per month</w:t>
      </w:r>
      <w:r w:rsidR="007C4248">
        <w:rPr>
          <w:rFonts w:ascii="Verdana" w:hAnsi="Verdana"/>
          <w:snapToGrid w:val="0"/>
          <w:sz w:val="18"/>
          <w:szCs w:val="18"/>
        </w:rPr>
        <w:t>.</w:t>
      </w:r>
      <w:r w:rsidR="00731EC7" w:rsidRPr="00731EC7">
        <w:rPr>
          <w:rFonts w:ascii="Verdana" w:hAnsi="Verdana"/>
          <w:snapToGrid w:val="0"/>
          <w:sz w:val="18"/>
          <w:szCs w:val="18"/>
        </w:rPr>
        <w:t xml:space="preserve"> </w:t>
      </w:r>
      <w:r w:rsidR="0063411B" w:rsidRPr="00731EC7">
        <w:rPr>
          <w:rFonts w:ascii="Verdana" w:hAnsi="Verdana"/>
          <w:snapToGrid w:val="0"/>
          <w:sz w:val="18"/>
          <w:szCs w:val="18"/>
          <w:lang w:eastAsia="en-US"/>
        </w:rPr>
        <w:t>The value of the Fleet Management C</w:t>
      </w:r>
      <w:r w:rsidRPr="00731EC7">
        <w:rPr>
          <w:rFonts w:ascii="Verdana" w:hAnsi="Verdana"/>
          <w:snapToGrid w:val="0"/>
          <w:sz w:val="18"/>
          <w:szCs w:val="18"/>
          <w:lang w:eastAsia="en-US"/>
        </w:rPr>
        <w:t xml:space="preserve">harges shall be specified in the </w:t>
      </w:r>
      <w:r w:rsidR="00673885">
        <w:rPr>
          <w:rFonts w:ascii="Verdana" w:hAnsi="Verdana"/>
          <w:snapToGrid w:val="0"/>
          <w:sz w:val="18"/>
          <w:szCs w:val="18"/>
          <w:lang w:eastAsia="en-US"/>
        </w:rPr>
        <w:t xml:space="preserve">relevant </w:t>
      </w:r>
      <w:r w:rsidR="00B8030D" w:rsidRPr="00731EC7">
        <w:rPr>
          <w:rFonts w:ascii="Verdana" w:hAnsi="Verdana"/>
          <w:snapToGrid w:val="0"/>
          <w:sz w:val="18"/>
          <w:szCs w:val="18"/>
          <w:lang w:eastAsia="en-US"/>
        </w:rPr>
        <w:t>Quote</w:t>
      </w:r>
      <w:r w:rsidR="00A36F26" w:rsidRPr="00731EC7">
        <w:rPr>
          <w:rFonts w:ascii="Verdana" w:hAnsi="Verdana"/>
          <w:snapToGrid w:val="0"/>
          <w:sz w:val="18"/>
          <w:szCs w:val="18"/>
          <w:lang w:eastAsia="en-US"/>
        </w:rPr>
        <w:t>.</w:t>
      </w:r>
      <w:r w:rsidR="006C08E6">
        <w:rPr>
          <w:rFonts w:ascii="Verdana" w:hAnsi="Verdana"/>
          <w:snapToGrid w:val="0"/>
          <w:sz w:val="18"/>
          <w:szCs w:val="18"/>
          <w:lang w:eastAsia="en-US"/>
        </w:rPr>
        <w:t xml:space="preserve"> </w:t>
      </w:r>
      <w:r w:rsidR="00A36F26" w:rsidRPr="00731EC7">
        <w:rPr>
          <w:rFonts w:ascii="Verdana" w:hAnsi="Verdana"/>
          <w:snapToGrid w:val="0"/>
          <w:sz w:val="18"/>
          <w:szCs w:val="18"/>
          <w:lang w:eastAsia="en-US"/>
        </w:rPr>
        <w:t>The Fleet Management C</w:t>
      </w:r>
      <w:r w:rsidRPr="00731EC7">
        <w:rPr>
          <w:rFonts w:ascii="Verdana" w:hAnsi="Verdana"/>
          <w:snapToGrid w:val="0"/>
          <w:sz w:val="18"/>
          <w:szCs w:val="18"/>
          <w:lang w:eastAsia="en-US"/>
        </w:rPr>
        <w:t xml:space="preserve">harges shall be calculated for every </w:t>
      </w:r>
      <w:r w:rsidR="00BE7C43" w:rsidRPr="00731EC7">
        <w:rPr>
          <w:rFonts w:ascii="Verdana" w:hAnsi="Verdana"/>
          <w:snapToGrid w:val="0"/>
          <w:sz w:val="18"/>
          <w:szCs w:val="18"/>
          <w:lang w:eastAsia="en-US"/>
        </w:rPr>
        <w:t>calendar</w:t>
      </w:r>
      <w:r w:rsidR="00A36F26" w:rsidRPr="00731EC7">
        <w:rPr>
          <w:rFonts w:ascii="Verdana" w:hAnsi="Verdana"/>
          <w:snapToGrid w:val="0"/>
          <w:sz w:val="18"/>
          <w:szCs w:val="18"/>
          <w:lang w:eastAsia="en-US"/>
        </w:rPr>
        <w:t xml:space="preserve"> month. </w:t>
      </w:r>
      <w:del w:id="73" w:author="nikhil kohli" w:date="2018-07-23T18:18:00Z">
        <w:r w:rsidR="00A36F26" w:rsidRPr="00731EC7" w:rsidDel="00B41D31">
          <w:rPr>
            <w:rFonts w:ascii="Verdana" w:hAnsi="Verdana"/>
            <w:snapToGrid w:val="0"/>
            <w:sz w:val="18"/>
            <w:szCs w:val="18"/>
            <w:lang w:eastAsia="en-US"/>
          </w:rPr>
          <w:delText xml:space="preserve"> </w:delText>
        </w:r>
      </w:del>
      <w:r w:rsidR="00A36F26" w:rsidRPr="00731EC7">
        <w:rPr>
          <w:rFonts w:ascii="Verdana" w:hAnsi="Verdana"/>
          <w:snapToGrid w:val="0"/>
          <w:sz w:val="18"/>
          <w:szCs w:val="18"/>
          <w:lang w:eastAsia="en-US"/>
        </w:rPr>
        <w:t xml:space="preserve">The Fleet Management </w:t>
      </w:r>
      <w:r w:rsidR="00A36F26" w:rsidRPr="00923BAE">
        <w:rPr>
          <w:rFonts w:ascii="Verdana" w:hAnsi="Verdana"/>
          <w:snapToGrid w:val="0"/>
          <w:sz w:val="18"/>
          <w:szCs w:val="18"/>
          <w:lang w:eastAsia="en-US"/>
        </w:rPr>
        <w:t>C</w:t>
      </w:r>
      <w:r w:rsidRPr="00923BAE">
        <w:rPr>
          <w:rFonts w:ascii="Verdana" w:hAnsi="Verdana"/>
          <w:snapToGrid w:val="0"/>
          <w:sz w:val="18"/>
          <w:szCs w:val="18"/>
          <w:lang w:eastAsia="en-US"/>
        </w:rPr>
        <w:t xml:space="preserve">harges shall be payable in advance, no later than the </w:t>
      </w:r>
      <w:ins w:id="74" w:author="nikhil kohli" w:date="2018-07-23T18:03:00Z">
        <w:r w:rsidR="00232A25">
          <w:rPr>
            <w:rFonts w:ascii="Verdana" w:hAnsi="Verdana"/>
            <w:snapToGrid w:val="0"/>
            <w:sz w:val="18"/>
            <w:szCs w:val="18"/>
            <w:lang w:eastAsia="en-US"/>
          </w:rPr>
          <w:t>f</w:t>
        </w:r>
      </w:ins>
      <w:del w:id="75" w:author="nikhil kohli" w:date="2018-07-23T18:03:00Z">
        <w:r w:rsidRPr="00923BAE" w:rsidDel="00232A25">
          <w:rPr>
            <w:rFonts w:ascii="Verdana" w:hAnsi="Verdana"/>
            <w:snapToGrid w:val="0"/>
            <w:sz w:val="18"/>
            <w:szCs w:val="18"/>
            <w:lang w:eastAsia="en-US"/>
          </w:rPr>
          <w:delText>F</w:delText>
        </w:r>
      </w:del>
      <w:r w:rsidRPr="00923BAE">
        <w:rPr>
          <w:rFonts w:ascii="Verdana" w:hAnsi="Verdana"/>
          <w:snapToGrid w:val="0"/>
          <w:sz w:val="18"/>
          <w:szCs w:val="18"/>
          <w:lang w:eastAsia="en-US"/>
        </w:rPr>
        <w:t>irst day of each calendar month</w:t>
      </w:r>
      <w:r w:rsidR="00B8030D" w:rsidRPr="00923BAE">
        <w:rPr>
          <w:rFonts w:ascii="Verdana" w:hAnsi="Verdana"/>
          <w:snapToGrid w:val="0"/>
          <w:sz w:val="18"/>
          <w:szCs w:val="18"/>
          <w:lang w:eastAsia="en-US"/>
        </w:rPr>
        <w:t>.</w:t>
      </w:r>
      <w:r w:rsidRPr="00923BAE">
        <w:rPr>
          <w:rFonts w:ascii="Verdana" w:hAnsi="Verdana"/>
          <w:snapToGrid w:val="0"/>
          <w:sz w:val="18"/>
          <w:szCs w:val="18"/>
          <w:lang w:eastAsia="en-US"/>
        </w:rPr>
        <w:t xml:space="preserve"> If </w:t>
      </w:r>
      <w:r w:rsidR="00673885" w:rsidRPr="00923BAE">
        <w:rPr>
          <w:rFonts w:ascii="Verdana" w:hAnsi="Verdana"/>
          <w:snapToGrid w:val="0"/>
          <w:sz w:val="18"/>
          <w:szCs w:val="18"/>
          <w:lang w:eastAsia="en-US"/>
        </w:rPr>
        <w:t xml:space="preserve">the Contract Start Date is </w:t>
      </w:r>
      <w:r w:rsidR="001A20E7">
        <w:rPr>
          <w:rFonts w:ascii="Verdana" w:hAnsi="Verdana"/>
          <w:snapToGrid w:val="0"/>
          <w:sz w:val="18"/>
          <w:szCs w:val="18"/>
          <w:lang w:eastAsia="en-US"/>
        </w:rPr>
        <w:t>on or before 15</w:t>
      </w:r>
      <w:r w:rsidR="001A20E7" w:rsidRPr="001A20E7">
        <w:rPr>
          <w:rFonts w:ascii="Verdana" w:hAnsi="Verdana"/>
          <w:snapToGrid w:val="0"/>
          <w:sz w:val="18"/>
          <w:szCs w:val="18"/>
          <w:vertAlign w:val="superscript"/>
          <w:lang w:eastAsia="en-US"/>
        </w:rPr>
        <w:t>th</w:t>
      </w:r>
      <w:r w:rsidR="001A20E7">
        <w:rPr>
          <w:rFonts w:ascii="Verdana" w:hAnsi="Verdana"/>
          <w:snapToGrid w:val="0"/>
          <w:sz w:val="18"/>
          <w:szCs w:val="18"/>
          <w:lang w:eastAsia="en-US"/>
        </w:rPr>
        <w:t xml:space="preserve"> </w:t>
      </w:r>
      <w:r w:rsidRPr="00923BAE">
        <w:rPr>
          <w:rFonts w:ascii="Verdana" w:hAnsi="Verdana"/>
          <w:snapToGrid w:val="0"/>
          <w:sz w:val="18"/>
          <w:szCs w:val="18"/>
          <w:lang w:eastAsia="en-US"/>
        </w:rPr>
        <w:t xml:space="preserve">day of the month, the </w:t>
      </w:r>
      <w:r w:rsidR="0032357B" w:rsidRPr="00923BAE">
        <w:rPr>
          <w:rFonts w:ascii="Verdana" w:hAnsi="Verdana"/>
          <w:snapToGrid w:val="0"/>
          <w:sz w:val="18"/>
          <w:szCs w:val="18"/>
          <w:lang w:eastAsia="en-US"/>
        </w:rPr>
        <w:t>p</w:t>
      </w:r>
      <w:r w:rsidRPr="00923BAE">
        <w:rPr>
          <w:rFonts w:ascii="Verdana" w:hAnsi="Verdana"/>
          <w:snapToGrid w:val="0"/>
          <w:sz w:val="18"/>
          <w:szCs w:val="18"/>
          <w:lang w:eastAsia="en-US"/>
        </w:rPr>
        <w:t xml:space="preserve">ayment </w:t>
      </w:r>
      <w:r w:rsidR="0032357B" w:rsidRPr="00923BAE">
        <w:rPr>
          <w:rFonts w:ascii="Verdana" w:hAnsi="Verdana"/>
          <w:snapToGrid w:val="0"/>
          <w:sz w:val="18"/>
          <w:szCs w:val="18"/>
          <w:lang w:eastAsia="en-US"/>
        </w:rPr>
        <w:t xml:space="preserve">of Fleet </w:t>
      </w:r>
      <w:r w:rsidR="00BE7C43" w:rsidRPr="00923BAE">
        <w:rPr>
          <w:rFonts w:ascii="Verdana" w:hAnsi="Verdana"/>
          <w:snapToGrid w:val="0"/>
          <w:sz w:val="18"/>
          <w:szCs w:val="18"/>
          <w:lang w:eastAsia="en-US"/>
        </w:rPr>
        <w:t>Management</w:t>
      </w:r>
      <w:r w:rsidR="0032357B" w:rsidRPr="00923BAE">
        <w:rPr>
          <w:rFonts w:ascii="Verdana" w:hAnsi="Verdana"/>
          <w:snapToGrid w:val="0"/>
          <w:sz w:val="18"/>
          <w:szCs w:val="18"/>
          <w:lang w:eastAsia="en-US"/>
        </w:rPr>
        <w:t xml:space="preserve"> Charges </w:t>
      </w:r>
      <w:r w:rsidR="0032357B" w:rsidRPr="00923BAE">
        <w:rPr>
          <w:rFonts w:ascii="Verdana" w:hAnsi="Verdana"/>
          <w:snapToGrid w:val="0"/>
          <w:sz w:val="18"/>
          <w:szCs w:val="18"/>
        </w:rPr>
        <w:t>will start from the f</w:t>
      </w:r>
      <w:r w:rsidR="0018118F" w:rsidRPr="00923BAE">
        <w:rPr>
          <w:rFonts w:ascii="Verdana" w:hAnsi="Verdana"/>
          <w:snapToGrid w:val="0"/>
          <w:sz w:val="18"/>
          <w:szCs w:val="18"/>
        </w:rPr>
        <w:t>irst day of that month and the Fleet Management C</w:t>
      </w:r>
      <w:r w:rsidR="0032357B" w:rsidRPr="00923BAE">
        <w:rPr>
          <w:rFonts w:ascii="Verdana" w:hAnsi="Verdana"/>
          <w:snapToGrid w:val="0"/>
          <w:sz w:val="18"/>
          <w:szCs w:val="18"/>
        </w:rPr>
        <w:t xml:space="preserve">harges shall be for the entire month. </w:t>
      </w:r>
      <w:del w:id="76" w:author="DSNR" w:date="2018-07-23T16:19:00Z">
        <w:r w:rsidR="0032357B" w:rsidRPr="00923BAE" w:rsidDel="009D6492">
          <w:rPr>
            <w:rFonts w:ascii="Verdana" w:hAnsi="Verdana"/>
            <w:snapToGrid w:val="0"/>
            <w:sz w:val="18"/>
            <w:szCs w:val="18"/>
          </w:rPr>
          <w:delText xml:space="preserve"> </w:delText>
        </w:r>
      </w:del>
      <w:r w:rsidRPr="00923BAE">
        <w:rPr>
          <w:rFonts w:ascii="Verdana" w:hAnsi="Verdana"/>
          <w:snapToGrid w:val="0"/>
          <w:sz w:val="18"/>
          <w:szCs w:val="18"/>
          <w:lang w:eastAsia="en-US"/>
        </w:rPr>
        <w:t xml:space="preserve">However, if the </w:t>
      </w:r>
      <w:r w:rsidR="00AF44A4" w:rsidRPr="00923BAE">
        <w:rPr>
          <w:rFonts w:ascii="Verdana" w:hAnsi="Verdana"/>
          <w:snapToGrid w:val="0"/>
          <w:sz w:val="18"/>
          <w:szCs w:val="18"/>
          <w:lang w:eastAsia="en-US"/>
        </w:rPr>
        <w:t>Contract Start Date</w:t>
      </w:r>
      <w:r w:rsidR="00F23368">
        <w:rPr>
          <w:rFonts w:ascii="Verdana" w:hAnsi="Verdana"/>
          <w:snapToGrid w:val="0"/>
          <w:sz w:val="18"/>
          <w:szCs w:val="18"/>
          <w:lang w:eastAsia="en-US"/>
        </w:rPr>
        <w:t xml:space="preserve"> is </w:t>
      </w:r>
      <w:r w:rsidRPr="00923BAE">
        <w:rPr>
          <w:rFonts w:ascii="Verdana" w:hAnsi="Verdana"/>
          <w:snapToGrid w:val="0"/>
          <w:sz w:val="18"/>
          <w:szCs w:val="18"/>
          <w:lang w:eastAsia="en-US"/>
        </w:rPr>
        <w:t>after 15</w:t>
      </w:r>
      <w:ins w:id="77" w:author="DSNR" w:date="2018-07-23T16:19:00Z">
        <w:r w:rsidR="0059703E" w:rsidRPr="0059703E">
          <w:rPr>
            <w:rFonts w:ascii="Verdana" w:hAnsi="Verdana"/>
            <w:snapToGrid w:val="0"/>
            <w:sz w:val="18"/>
            <w:szCs w:val="18"/>
            <w:vertAlign w:val="superscript"/>
            <w:lang w:eastAsia="en-US"/>
          </w:rPr>
          <w:t>th</w:t>
        </w:r>
        <w:r w:rsidR="009D6492">
          <w:rPr>
            <w:rFonts w:ascii="Verdana" w:hAnsi="Verdana"/>
            <w:snapToGrid w:val="0"/>
            <w:sz w:val="18"/>
            <w:szCs w:val="18"/>
            <w:lang w:eastAsia="en-US"/>
          </w:rPr>
          <w:t xml:space="preserve"> </w:t>
        </w:r>
      </w:ins>
      <w:del w:id="78" w:author="DSNR" w:date="2018-07-23T16:19:00Z">
        <w:r w:rsidRPr="00923BAE" w:rsidDel="009D6492">
          <w:rPr>
            <w:rFonts w:ascii="Verdana" w:hAnsi="Verdana"/>
            <w:snapToGrid w:val="0"/>
            <w:sz w:val="18"/>
            <w:szCs w:val="18"/>
            <w:lang w:eastAsia="en-US"/>
          </w:rPr>
          <w:delText>th</w:delText>
        </w:r>
      </w:del>
      <w:r w:rsidRPr="00923BAE">
        <w:rPr>
          <w:rFonts w:ascii="Verdana" w:hAnsi="Verdana"/>
          <w:snapToGrid w:val="0"/>
          <w:sz w:val="18"/>
          <w:szCs w:val="18"/>
          <w:lang w:eastAsia="en-US"/>
        </w:rPr>
        <w:t xml:space="preserve"> day of the month, the </w:t>
      </w:r>
      <w:r w:rsidR="0018118F" w:rsidRPr="00923BAE">
        <w:rPr>
          <w:rFonts w:ascii="Verdana" w:hAnsi="Verdana"/>
          <w:snapToGrid w:val="0"/>
          <w:sz w:val="18"/>
          <w:szCs w:val="18"/>
          <w:lang w:eastAsia="en-US"/>
        </w:rPr>
        <w:t>Fleet Management C</w:t>
      </w:r>
      <w:r w:rsidR="0032357B" w:rsidRPr="00923BAE">
        <w:rPr>
          <w:rFonts w:ascii="Verdana" w:hAnsi="Verdana"/>
          <w:snapToGrid w:val="0"/>
          <w:sz w:val="18"/>
          <w:szCs w:val="18"/>
          <w:lang w:eastAsia="en-US"/>
        </w:rPr>
        <w:t>harges</w:t>
      </w:r>
      <w:r w:rsidRPr="00923BAE">
        <w:rPr>
          <w:rFonts w:ascii="Verdana" w:hAnsi="Verdana"/>
          <w:snapToGrid w:val="0"/>
          <w:sz w:val="18"/>
          <w:szCs w:val="18"/>
          <w:lang w:eastAsia="en-US"/>
        </w:rPr>
        <w:t xml:space="preserve"> will start from the first day of the subsequent month</w:t>
      </w:r>
      <w:ins w:id="79" w:author="nikhil kohli" w:date="2018-07-23T18:06:00Z">
        <w:r w:rsidR="00232A25">
          <w:rPr>
            <w:rFonts w:ascii="Verdana" w:hAnsi="Verdana"/>
            <w:snapToGrid w:val="0"/>
            <w:sz w:val="18"/>
            <w:szCs w:val="18"/>
            <w:lang w:eastAsia="en-US"/>
          </w:rPr>
          <w:t xml:space="preserve"> </w:t>
        </w:r>
        <w:r w:rsidR="00232A25" w:rsidRPr="00923BAE">
          <w:rPr>
            <w:rFonts w:ascii="Verdana" w:hAnsi="Verdana"/>
            <w:snapToGrid w:val="0"/>
            <w:sz w:val="18"/>
            <w:szCs w:val="18"/>
          </w:rPr>
          <w:t>and the Fleet Management Charges shall</w:t>
        </w:r>
      </w:ins>
      <w:ins w:id="80" w:author="nikhil kohli" w:date="2018-07-23T18:07:00Z">
        <w:r w:rsidR="001A79A5">
          <w:rPr>
            <w:rFonts w:ascii="Verdana" w:hAnsi="Verdana"/>
            <w:snapToGrid w:val="0"/>
            <w:sz w:val="18"/>
            <w:szCs w:val="18"/>
          </w:rPr>
          <w:t xml:space="preserve"> not include amounts for the </w:t>
        </w:r>
      </w:ins>
      <w:ins w:id="81" w:author="nikhil kohli" w:date="2018-07-23T18:23:00Z">
        <w:r w:rsidR="00B41D31">
          <w:rPr>
            <w:rFonts w:ascii="Verdana" w:hAnsi="Verdana"/>
            <w:snapToGrid w:val="0"/>
            <w:sz w:val="18"/>
            <w:szCs w:val="18"/>
          </w:rPr>
          <w:t>relevant part of the previous month</w:t>
        </w:r>
      </w:ins>
      <w:r w:rsidRPr="00923BAE">
        <w:rPr>
          <w:rFonts w:ascii="Verdana" w:hAnsi="Verdana"/>
          <w:snapToGrid w:val="0"/>
          <w:sz w:val="18"/>
          <w:szCs w:val="18"/>
          <w:lang w:eastAsia="en-US"/>
        </w:rPr>
        <w:t>.</w:t>
      </w:r>
      <w:r w:rsidRPr="00923BAE">
        <w:rPr>
          <w:snapToGrid w:val="0"/>
          <w:lang w:eastAsia="en-US"/>
        </w:rPr>
        <w:t xml:space="preserve"> </w:t>
      </w:r>
      <w:r w:rsidR="00AF44A4" w:rsidRPr="00923BAE">
        <w:rPr>
          <w:rFonts w:ascii="Verdana" w:hAnsi="Verdana"/>
          <w:snapToGrid w:val="0"/>
          <w:sz w:val="18"/>
          <w:szCs w:val="18"/>
        </w:rPr>
        <w:t>All invoices under this Article shall be raised by LPIN from LPIN’s branch office as is registered under the GST Enactment which shall be deemed as “Location of Supplier</w:t>
      </w:r>
      <w:r w:rsidR="00F23368">
        <w:rPr>
          <w:rFonts w:ascii="Verdana" w:hAnsi="Verdana"/>
          <w:snapToGrid w:val="0"/>
          <w:sz w:val="18"/>
          <w:szCs w:val="18"/>
        </w:rPr>
        <w:t>” under the GST Enactment. The “</w:t>
      </w:r>
      <w:r w:rsidR="00AF44A4" w:rsidRPr="00923BAE">
        <w:rPr>
          <w:rFonts w:ascii="Verdana" w:hAnsi="Verdana"/>
          <w:snapToGrid w:val="0"/>
          <w:sz w:val="18"/>
          <w:szCs w:val="18"/>
        </w:rPr>
        <w:t xml:space="preserve">Place of Supply” under the GST Enactment shall be the address of such location of the Client as is indicated by it and as would be specified in the applicable Quote. Accordingly, the invoices to be raised under this Article shall include taxes at the applicable rate of State Goods and Services Tax (SGST) and Central Goods and Services Tax (CGST) or Integrated Goods and Services Tax (IGST). Further, all invoices to be raised by LPIN under this Agreement shall specify the applicable SAC code under the GST Enactment and the Client acknowledges that the same code(s) shall be reported by it in the tax returns to be filed under the GST Enactment.  Further, LPIN shall take such steps, including timely deposit of tax, furnishing or filing the appropriate information or document or return, under the GST Enactment as may be necessary to enable the Client to avail input tax credit with respect to the invoices under this Agreement, if otherwise available to the Client. </w:t>
      </w:r>
    </w:p>
    <w:p w:rsidR="000C0D0E" w:rsidRPr="00923BAE" w:rsidRDefault="006156BC" w:rsidP="00187A4D">
      <w:pPr>
        <w:pStyle w:val="Style35001908"/>
        <w:ind w:left="720" w:hanging="720"/>
        <w:rPr>
          <w:rFonts w:ascii="Verdana" w:hAnsi="Verdana"/>
          <w:spacing w:val="2"/>
          <w:sz w:val="18"/>
          <w:szCs w:val="18"/>
        </w:rPr>
      </w:pPr>
      <w:del w:id="82" w:author="DSNR" w:date="2018-07-23T23:27:00Z">
        <w:r w:rsidRPr="00923BAE" w:rsidDel="00187A4D">
          <w:rPr>
            <w:snapToGrid w:val="0"/>
            <w:lang w:eastAsia="en-US"/>
          </w:rPr>
          <w:delText xml:space="preserve"> </w:delText>
        </w:r>
      </w:del>
    </w:p>
    <w:p w:rsidR="000C0D0E" w:rsidRPr="009661C2" w:rsidRDefault="000C0D0E" w:rsidP="00FB4F59">
      <w:pPr>
        <w:pStyle w:val="Style35001908"/>
        <w:rPr>
          <w:rFonts w:ascii="Verdana" w:hAnsi="Verdana"/>
          <w:spacing w:val="2"/>
          <w:sz w:val="18"/>
          <w:szCs w:val="18"/>
        </w:rPr>
      </w:pPr>
    </w:p>
    <w:p w:rsidR="006156BC" w:rsidRPr="009661C2" w:rsidRDefault="006156BC" w:rsidP="00D932E3">
      <w:pPr>
        <w:pStyle w:val="Style35001908"/>
        <w:ind w:left="720" w:hanging="720"/>
        <w:rPr>
          <w:rFonts w:ascii="Verdana" w:hAnsi="Verdana"/>
          <w:color w:val="FF0000"/>
          <w:spacing w:val="2"/>
          <w:sz w:val="18"/>
          <w:szCs w:val="18"/>
        </w:rPr>
      </w:pPr>
      <w:r w:rsidRPr="009661C2">
        <w:rPr>
          <w:rFonts w:ascii="Verdana" w:hAnsi="Verdana"/>
          <w:spacing w:val="2"/>
          <w:sz w:val="18"/>
          <w:szCs w:val="18"/>
        </w:rPr>
        <w:t>4.</w:t>
      </w:r>
      <w:r w:rsidR="00304F01" w:rsidRPr="009661C2">
        <w:rPr>
          <w:rFonts w:ascii="Verdana" w:hAnsi="Verdana"/>
          <w:spacing w:val="2"/>
          <w:sz w:val="18"/>
          <w:szCs w:val="18"/>
        </w:rPr>
        <w:t>2</w:t>
      </w:r>
      <w:r w:rsidR="00304F01" w:rsidRPr="009661C2">
        <w:rPr>
          <w:rFonts w:ascii="Verdana" w:hAnsi="Verdana"/>
          <w:spacing w:val="2"/>
          <w:sz w:val="18"/>
          <w:szCs w:val="18"/>
        </w:rPr>
        <w:tab/>
      </w:r>
      <w:commentRangeStart w:id="83"/>
      <w:r w:rsidR="00D932E3" w:rsidRPr="009661C2">
        <w:rPr>
          <w:rFonts w:ascii="Verdana" w:hAnsi="Verdana"/>
          <w:spacing w:val="2"/>
          <w:sz w:val="18"/>
          <w:szCs w:val="18"/>
        </w:rPr>
        <w:t xml:space="preserve">To discharge its obligation to pay Fleet Management Charges, the Client shall issue, </w:t>
      </w:r>
      <w:r w:rsidR="00AF44A4">
        <w:rPr>
          <w:rFonts w:ascii="Verdana" w:hAnsi="Verdana"/>
          <w:spacing w:val="2"/>
          <w:sz w:val="18"/>
          <w:szCs w:val="18"/>
        </w:rPr>
        <w:t>on or after the Contract Start Date</w:t>
      </w:r>
      <w:r w:rsidR="00D932E3" w:rsidRPr="009661C2">
        <w:rPr>
          <w:rFonts w:ascii="Verdana" w:hAnsi="Verdana"/>
          <w:spacing w:val="2"/>
          <w:sz w:val="18"/>
          <w:szCs w:val="18"/>
        </w:rPr>
        <w:t xml:space="preserve">, an </w:t>
      </w:r>
      <w:r w:rsidR="00562768">
        <w:rPr>
          <w:rFonts w:ascii="Verdana" w:hAnsi="Verdana"/>
          <w:spacing w:val="2"/>
          <w:sz w:val="18"/>
          <w:szCs w:val="18"/>
        </w:rPr>
        <w:t xml:space="preserve">irrevocable </w:t>
      </w:r>
      <w:r w:rsidR="00A564CE" w:rsidRPr="00DE2103">
        <w:rPr>
          <w:rFonts w:ascii="Verdana" w:hAnsi="Verdana"/>
          <w:spacing w:val="2"/>
          <w:sz w:val="18"/>
          <w:szCs w:val="18"/>
        </w:rPr>
        <w:t>S</w:t>
      </w:r>
      <w:r w:rsidR="00562768" w:rsidRPr="00DE2103">
        <w:rPr>
          <w:rFonts w:ascii="Verdana" w:hAnsi="Verdana"/>
          <w:spacing w:val="2"/>
          <w:sz w:val="18"/>
          <w:szCs w:val="18"/>
        </w:rPr>
        <w:t>tanding Instruction</w:t>
      </w:r>
      <w:r w:rsidR="00562768">
        <w:rPr>
          <w:rFonts w:ascii="Verdana" w:hAnsi="Verdana"/>
          <w:spacing w:val="2"/>
          <w:sz w:val="18"/>
          <w:szCs w:val="18"/>
        </w:rPr>
        <w:t xml:space="preserve"> to such of its bankers </w:t>
      </w:r>
      <w:r w:rsidR="00AF44A4">
        <w:rPr>
          <w:rFonts w:ascii="Verdana" w:hAnsi="Verdana"/>
          <w:spacing w:val="2"/>
          <w:sz w:val="18"/>
          <w:szCs w:val="18"/>
        </w:rPr>
        <w:t xml:space="preserve">as have a </w:t>
      </w:r>
      <w:r w:rsidR="00562768">
        <w:rPr>
          <w:rFonts w:ascii="Verdana" w:hAnsi="Verdana"/>
          <w:spacing w:val="2"/>
          <w:sz w:val="18"/>
          <w:szCs w:val="18"/>
        </w:rPr>
        <w:t xml:space="preserve">relationship with LPIN to electronically transfer the monthly </w:t>
      </w:r>
      <w:r w:rsidR="00AF44A4">
        <w:rPr>
          <w:rFonts w:ascii="Verdana" w:hAnsi="Verdana"/>
          <w:spacing w:val="2"/>
          <w:sz w:val="18"/>
          <w:szCs w:val="18"/>
        </w:rPr>
        <w:t>Fleet Management Charges</w:t>
      </w:r>
      <w:r w:rsidR="00F23368">
        <w:rPr>
          <w:rFonts w:ascii="Verdana" w:hAnsi="Verdana"/>
          <w:spacing w:val="2"/>
          <w:sz w:val="18"/>
          <w:szCs w:val="18"/>
        </w:rPr>
        <w:t xml:space="preserve"> </w:t>
      </w:r>
      <w:r w:rsidR="00562768">
        <w:rPr>
          <w:rFonts w:ascii="Verdana" w:hAnsi="Verdana"/>
          <w:spacing w:val="2"/>
          <w:sz w:val="18"/>
          <w:szCs w:val="18"/>
        </w:rPr>
        <w:t xml:space="preserve">by the first day of </w:t>
      </w:r>
      <w:r w:rsidR="00752E53">
        <w:rPr>
          <w:rFonts w:ascii="Verdana" w:hAnsi="Verdana"/>
          <w:spacing w:val="2"/>
          <w:sz w:val="18"/>
          <w:szCs w:val="18"/>
        </w:rPr>
        <w:t>each calendar</w:t>
      </w:r>
      <w:r w:rsidR="00D932E3" w:rsidRPr="009661C2">
        <w:rPr>
          <w:rFonts w:ascii="Verdana" w:hAnsi="Verdana"/>
          <w:spacing w:val="2"/>
          <w:sz w:val="18"/>
          <w:szCs w:val="18"/>
        </w:rPr>
        <w:t xml:space="preserve"> month for the duration of the </w:t>
      </w:r>
      <w:r w:rsidR="00AF44A4">
        <w:rPr>
          <w:rFonts w:ascii="Verdana" w:hAnsi="Verdana"/>
          <w:spacing w:val="2"/>
          <w:sz w:val="18"/>
          <w:szCs w:val="18"/>
        </w:rPr>
        <w:t xml:space="preserve">Contract </w:t>
      </w:r>
      <w:r w:rsidR="00D932E3" w:rsidRPr="009661C2">
        <w:rPr>
          <w:rFonts w:ascii="Verdana" w:hAnsi="Verdana"/>
          <w:spacing w:val="2"/>
          <w:sz w:val="18"/>
          <w:szCs w:val="18"/>
        </w:rPr>
        <w:t>Period as specified in the relevant</w:t>
      </w:r>
      <w:ins w:id="84" w:author="DSNR" w:date="2018-07-23T22:51:00Z">
        <w:r w:rsidR="00DE2103">
          <w:rPr>
            <w:rFonts w:ascii="Verdana" w:hAnsi="Verdana"/>
            <w:spacing w:val="2"/>
            <w:sz w:val="18"/>
            <w:szCs w:val="18"/>
          </w:rPr>
          <w:t xml:space="preserve"> </w:t>
        </w:r>
      </w:ins>
      <w:del w:id="85" w:author="DSNR" w:date="2018-07-23T22:51:00Z">
        <w:r w:rsidR="00D932E3" w:rsidRPr="009661C2" w:rsidDel="00DE2103">
          <w:rPr>
            <w:rFonts w:ascii="Verdana" w:hAnsi="Verdana"/>
            <w:spacing w:val="2"/>
            <w:sz w:val="18"/>
            <w:szCs w:val="18"/>
          </w:rPr>
          <w:delText xml:space="preserve"> </w:delText>
        </w:r>
        <w:r w:rsidR="00AF44A4" w:rsidDel="00DE2103">
          <w:rPr>
            <w:rFonts w:ascii="Verdana" w:hAnsi="Verdana"/>
            <w:spacing w:val="2"/>
            <w:sz w:val="18"/>
            <w:szCs w:val="18"/>
          </w:rPr>
          <w:delText xml:space="preserve"> </w:delText>
        </w:r>
      </w:del>
      <w:r w:rsidR="00AF44A4">
        <w:rPr>
          <w:rFonts w:ascii="Verdana" w:hAnsi="Verdana"/>
          <w:spacing w:val="2"/>
          <w:sz w:val="18"/>
          <w:szCs w:val="18"/>
        </w:rPr>
        <w:t>Quote</w:t>
      </w:r>
      <w:r w:rsidRPr="009661C2">
        <w:rPr>
          <w:rFonts w:ascii="Verdana" w:hAnsi="Verdana"/>
          <w:spacing w:val="2"/>
          <w:sz w:val="18"/>
          <w:szCs w:val="18"/>
        </w:rPr>
        <w:t xml:space="preserve">.     </w:t>
      </w:r>
      <w:commentRangeEnd w:id="83"/>
      <w:r w:rsidR="00B41D31">
        <w:rPr>
          <w:rStyle w:val="CommentReference"/>
        </w:rPr>
        <w:commentReference w:id="83"/>
      </w:r>
    </w:p>
    <w:p w:rsidR="006156BC" w:rsidRPr="009661C2" w:rsidRDefault="006156BC" w:rsidP="00FB4F59">
      <w:pPr>
        <w:pStyle w:val="Style35001908"/>
        <w:rPr>
          <w:rFonts w:ascii="Verdana" w:hAnsi="Verdana"/>
          <w:color w:val="FF0000"/>
          <w:spacing w:val="2"/>
          <w:sz w:val="18"/>
          <w:szCs w:val="18"/>
        </w:rPr>
      </w:pPr>
    </w:p>
    <w:p w:rsidR="006156BC" w:rsidRPr="009661C2" w:rsidRDefault="006156BC" w:rsidP="00304F01">
      <w:pPr>
        <w:pStyle w:val="Style35001908"/>
        <w:ind w:left="720" w:hanging="720"/>
        <w:rPr>
          <w:rFonts w:ascii="Verdana" w:hAnsi="Verdana"/>
          <w:spacing w:val="2"/>
          <w:sz w:val="18"/>
          <w:szCs w:val="18"/>
        </w:rPr>
      </w:pPr>
      <w:r w:rsidRPr="009661C2">
        <w:rPr>
          <w:rFonts w:ascii="Verdana" w:hAnsi="Verdana"/>
          <w:spacing w:val="2"/>
          <w:sz w:val="18"/>
          <w:szCs w:val="18"/>
        </w:rPr>
        <w:lastRenderedPageBreak/>
        <w:t>4.</w:t>
      </w:r>
      <w:r w:rsidR="00304F01" w:rsidRPr="009661C2">
        <w:rPr>
          <w:rFonts w:ascii="Verdana" w:hAnsi="Verdana"/>
          <w:spacing w:val="2"/>
          <w:sz w:val="18"/>
          <w:szCs w:val="18"/>
        </w:rPr>
        <w:t>3</w:t>
      </w:r>
      <w:r w:rsidRPr="009661C2">
        <w:rPr>
          <w:rFonts w:ascii="Verdana" w:hAnsi="Verdana"/>
          <w:spacing w:val="2"/>
          <w:sz w:val="18"/>
          <w:szCs w:val="18"/>
        </w:rPr>
        <w:t xml:space="preserve"> </w:t>
      </w:r>
      <w:r w:rsidRPr="009661C2">
        <w:rPr>
          <w:rFonts w:ascii="Verdana" w:hAnsi="Verdana"/>
          <w:spacing w:val="2"/>
          <w:sz w:val="18"/>
          <w:szCs w:val="18"/>
        </w:rPr>
        <w:tab/>
        <w:t>In the event the Client fails to honour any invoice r</w:t>
      </w:r>
      <w:r w:rsidR="00F23368">
        <w:rPr>
          <w:rFonts w:ascii="Verdana" w:hAnsi="Verdana"/>
          <w:spacing w:val="2"/>
          <w:sz w:val="18"/>
          <w:szCs w:val="18"/>
        </w:rPr>
        <w:t>aised by LPIN in terms of this A</w:t>
      </w:r>
      <w:r w:rsidRPr="009661C2">
        <w:rPr>
          <w:rFonts w:ascii="Verdana" w:hAnsi="Verdana"/>
          <w:spacing w:val="2"/>
          <w:sz w:val="18"/>
          <w:szCs w:val="18"/>
        </w:rPr>
        <w:t>greement,</w:t>
      </w:r>
      <w:ins w:id="86" w:author="nikhil kohli" w:date="2018-07-23T18:29:00Z">
        <w:r w:rsidR="001231E3">
          <w:rPr>
            <w:rFonts w:ascii="Verdana" w:hAnsi="Verdana"/>
            <w:spacing w:val="2"/>
            <w:sz w:val="18"/>
            <w:szCs w:val="18"/>
          </w:rPr>
          <w:t xml:space="preserve"> LPIN shall intimate the Client</w:t>
        </w:r>
      </w:ins>
      <w:ins w:id="87" w:author="nikhil kohli" w:date="2018-07-23T18:30:00Z">
        <w:r w:rsidR="001231E3">
          <w:rPr>
            <w:rFonts w:ascii="Verdana" w:hAnsi="Verdana"/>
            <w:spacing w:val="2"/>
            <w:sz w:val="18"/>
            <w:szCs w:val="18"/>
          </w:rPr>
          <w:t xml:space="preserve"> in writing about the same and provide a period of 30 days to make the said payment. In the event of non payment by </w:t>
        </w:r>
      </w:ins>
      <w:ins w:id="88" w:author="nikhil kohli" w:date="2018-07-23T18:31:00Z">
        <w:r w:rsidR="001231E3">
          <w:rPr>
            <w:rFonts w:ascii="Verdana" w:hAnsi="Verdana"/>
            <w:spacing w:val="2"/>
            <w:sz w:val="18"/>
            <w:szCs w:val="18"/>
          </w:rPr>
          <w:t>the Client within the said period of 30</w:t>
        </w:r>
      </w:ins>
      <w:ins w:id="89" w:author="nikhil kohli" w:date="2018-07-23T18:32:00Z">
        <w:r w:rsidR="001231E3">
          <w:rPr>
            <w:rFonts w:ascii="Verdana" w:hAnsi="Verdana"/>
            <w:spacing w:val="2"/>
            <w:sz w:val="18"/>
            <w:szCs w:val="18"/>
          </w:rPr>
          <w:t xml:space="preserve"> </w:t>
        </w:r>
      </w:ins>
      <w:ins w:id="90" w:author="nikhil kohli" w:date="2018-07-23T18:31:00Z">
        <w:r w:rsidR="001231E3">
          <w:rPr>
            <w:rFonts w:ascii="Verdana" w:hAnsi="Verdana"/>
            <w:spacing w:val="2"/>
            <w:sz w:val="18"/>
            <w:szCs w:val="18"/>
          </w:rPr>
          <w:t>days</w:t>
        </w:r>
      </w:ins>
      <w:ins w:id="91" w:author="nikhil kohli" w:date="2018-07-23T18:32:00Z">
        <w:r w:rsidR="001231E3">
          <w:rPr>
            <w:rFonts w:ascii="Verdana" w:hAnsi="Verdana"/>
            <w:spacing w:val="2"/>
            <w:sz w:val="18"/>
            <w:szCs w:val="18"/>
          </w:rPr>
          <w:t>,</w:t>
        </w:r>
      </w:ins>
      <w:ins w:id="92" w:author="DSNR" w:date="2018-07-23T22:51:00Z">
        <w:r w:rsidR="00DE2103">
          <w:rPr>
            <w:rFonts w:ascii="Verdana" w:hAnsi="Verdana"/>
            <w:spacing w:val="2"/>
            <w:sz w:val="18"/>
            <w:szCs w:val="18"/>
          </w:rPr>
          <w:t xml:space="preserve"> </w:t>
        </w:r>
      </w:ins>
      <w:del w:id="93" w:author="nikhil kohli" w:date="2018-07-23T18:31:00Z">
        <w:r w:rsidRPr="009661C2" w:rsidDel="001231E3">
          <w:rPr>
            <w:rFonts w:ascii="Verdana" w:hAnsi="Verdana"/>
            <w:spacing w:val="2"/>
            <w:sz w:val="18"/>
            <w:szCs w:val="18"/>
          </w:rPr>
          <w:delText xml:space="preserve"> </w:delText>
        </w:r>
      </w:del>
      <w:r w:rsidRPr="009661C2">
        <w:rPr>
          <w:rFonts w:ascii="Verdana" w:hAnsi="Verdana"/>
          <w:spacing w:val="2"/>
          <w:sz w:val="18"/>
          <w:szCs w:val="18"/>
        </w:rPr>
        <w:t xml:space="preserve">the Client shall be liable to pay, without prior notification or reminder </w:t>
      </w:r>
      <w:del w:id="94" w:author="nikhil kohli" w:date="2018-07-23T18:32:00Z">
        <w:r w:rsidRPr="009661C2" w:rsidDel="001231E3">
          <w:rPr>
            <w:rFonts w:ascii="Verdana" w:hAnsi="Verdana"/>
            <w:spacing w:val="2"/>
            <w:sz w:val="18"/>
            <w:szCs w:val="18"/>
          </w:rPr>
          <w:delText xml:space="preserve">(i) </w:delText>
        </w:r>
      </w:del>
      <w:r w:rsidRPr="009661C2">
        <w:rPr>
          <w:rFonts w:ascii="Verdana" w:hAnsi="Verdana"/>
          <w:spacing w:val="2"/>
          <w:sz w:val="18"/>
          <w:szCs w:val="18"/>
        </w:rPr>
        <w:t>any and all costs incurred by LPIN to recover such amounts</w:t>
      </w:r>
      <w:del w:id="95" w:author="nikhil kohli" w:date="2018-07-23T18:33:00Z">
        <w:r w:rsidRPr="009661C2" w:rsidDel="001231E3">
          <w:rPr>
            <w:rFonts w:ascii="Verdana" w:hAnsi="Verdana"/>
            <w:spacing w:val="2"/>
            <w:sz w:val="18"/>
            <w:szCs w:val="18"/>
          </w:rPr>
          <w:delText xml:space="preserve">; and (ii) interest @ </w:delText>
        </w:r>
        <w:r w:rsidR="00ED7391" w:rsidDel="001231E3">
          <w:rPr>
            <w:rFonts w:ascii="Verdana" w:hAnsi="Verdana"/>
            <w:spacing w:val="2"/>
            <w:sz w:val="18"/>
            <w:szCs w:val="18"/>
          </w:rPr>
          <w:delText>2</w:delText>
        </w:r>
        <w:r w:rsidR="00E82E7B" w:rsidRPr="006C08E6" w:rsidDel="001231E3">
          <w:rPr>
            <w:rFonts w:ascii="Verdana" w:hAnsi="Verdana"/>
            <w:spacing w:val="2"/>
            <w:sz w:val="18"/>
            <w:szCs w:val="18"/>
          </w:rPr>
          <w:delText>.5</w:delText>
        </w:r>
        <w:r w:rsidRPr="006C08E6" w:rsidDel="001231E3">
          <w:rPr>
            <w:rFonts w:ascii="Verdana" w:hAnsi="Verdana"/>
            <w:spacing w:val="2"/>
            <w:sz w:val="18"/>
            <w:szCs w:val="18"/>
          </w:rPr>
          <w:delText>% per month o</w:delText>
        </w:r>
        <w:r w:rsidRPr="009661C2" w:rsidDel="001231E3">
          <w:rPr>
            <w:rFonts w:ascii="Verdana" w:hAnsi="Verdana"/>
            <w:spacing w:val="2"/>
            <w:sz w:val="18"/>
            <w:szCs w:val="18"/>
          </w:rPr>
          <w:delText xml:space="preserve">n </w:delText>
        </w:r>
        <w:r w:rsidR="000957CF" w:rsidRPr="009661C2" w:rsidDel="001231E3">
          <w:rPr>
            <w:rFonts w:ascii="Verdana" w:hAnsi="Verdana"/>
            <w:spacing w:val="2"/>
            <w:sz w:val="18"/>
            <w:szCs w:val="18"/>
          </w:rPr>
          <w:delText>the amounts</w:delText>
        </w:r>
        <w:r w:rsidRPr="009661C2" w:rsidDel="001231E3">
          <w:rPr>
            <w:rFonts w:ascii="Verdana" w:hAnsi="Verdana"/>
            <w:spacing w:val="2"/>
            <w:sz w:val="18"/>
            <w:szCs w:val="18"/>
          </w:rPr>
          <w:delText xml:space="preserve"> due and outstanding, for the period the amount becomes due and payable till such amounts are paid by Client</w:delText>
        </w:r>
      </w:del>
      <w:r w:rsidRPr="009661C2">
        <w:rPr>
          <w:rFonts w:ascii="Verdana" w:hAnsi="Verdana"/>
          <w:spacing w:val="2"/>
          <w:sz w:val="18"/>
          <w:szCs w:val="18"/>
        </w:rPr>
        <w:t>.</w:t>
      </w:r>
    </w:p>
    <w:p w:rsidR="006156BC" w:rsidRPr="009661C2" w:rsidRDefault="006156BC" w:rsidP="00FB4F59">
      <w:pPr>
        <w:pStyle w:val="Style35001908"/>
        <w:rPr>
          <w:rFonts w:ascii="Verdana" w:hAnsi="Verdana"/>
          <w:spacing w:val="2"/>
          <w:sz w:val="18"/>
          <w:szCs w:val="18"/>
        </w:rPr>
      </w:pPr>
    </w:p>
    <w:p w:rsidR="006156BC" w:rsidRPr="009661C2" w:rsidRDefault="001B0CC8" w:rsidP="00D932E3">
      <w:pPr>
        <w:pStyle w:val="DefaultText"/>
        <w:ind w:left="720" w:hanging="720"/>
        <w:rPr>
          <w:rFonts w:ascii="Verdana" w:hAnsi="Verdana"/>
          <w:spacing w:val="2"/>
          <w:sz w:val="18"/>
          <w:szCs w:val="18"/>
        </w:rPr>
      </w:pPr>
      <w:r w:rsidRPr="009661C2">
        <w:rPr>
          <w:rFonts w:ascii="Verdana" w:hAnsi="Verdana"/>
          <w:spacing w:val="2"/>
          <w:sz w:val="18"/>
          <w:szCs w:val="18"/>
        </w:rPr>
        <w:t>4.</w:t>
      </w:r>
      <w:r w:rsidR="006C08E6">
        <w:rPr>
          <w:rFonts w:ascii="Verdana" w:hAnsi="Verdana"/>
          <w:spacing w:val="2"/>
          <w:sz w:val="18"/>
          <w:szCs w:val="18"/>
        </w:rPr>
        <w:t>4</w:t>
      </w:r>
      <w:r w:rsidRPr="009661C2">
        <w:rPr>
          <w:rFonts w:ascii="Verdana" w:hAnsi="Verdana"/>
          <w:spacing w:val="2"/>
          <w:sz w:val="18"/>
          <w:szCs w:val="18"/>
        </w:rPr>
        <w:tab/>
      </w:r>
      <w:r w:rsidR="00B8030D" w:rsidRPr="009661C2">
        <w:rPr>
          <w:rFonts w:ascii="Verdana" w:hAnsi="Verdana"/>
          <w:spacing w:val="2"/>
          <w:sz w:val="18"/>
          <w:szCs w:val="18"/>
        </w:rPr>
        <w:t>All payments pertaining to the Vehicle, not c</w:t>
      </w:r>
      <w:r w:rsidR="00304F01" w:rsidRPr="009661C2">
        <w:rPr>
          <w:rFonts w:ascii="Verdana" w:hAnsi="Verdana"/>
          <w:spacing w:val="2"/>
          <w:sz w:val="18"/>
          <w:szCs w:val="18"/>
        </w:rPr>
        <w:t>overed by this Master Agreement</w:t>
      </w:r>
      <w:r w:rsidR="00B8030D" w:rsidRPr="009661C2">
        <w:rPr>
          <w:rFonts w:ascii="Verdana" w:hAnsi="Verdana"/>
          <w:spacing w:val="2"/>
          <w:sz w:val="18"/>
          <w:szCs w:val="18"/>
        </w:rPr>
        <w:t xml:space="preserve">, shall </w:t>
      </w:r>
      <w:r w:rsidR="00304F01" w:rsidRPr="009661C2">
        <w:rPr>
          <w:rFonts w:ascii="Verdana" w:hAnsi="Verdana"/>
          <w:spacing w:val="2"/>
          <w:sz w:val="18"/>
          <w:szCs w:val="18"/>
        </w:rPr>
        <w:t>be directly made by the Client.</w:t>
      </w:r>
    </w:p>
    <w:p w:rsidR="001B0CC8" w:rsidRPr="009661C2" w:rsidRDefault="001B0CC8" w:rsidP="001B0CC8">
      <w:pPr>
        <w:pStyle w:val="DefaultText"/>
        <w:rPr>
          <w:rFonts w:ascii="Verdana" w:hAnsi="Verdana"/>
          <w:spacing w:val="2"/>
          <w:sz w:val="18"/>
          <w:szCs w:val="18"/>
        </w:rPr>
      </w:pPr>
    </w:p>
    <w:p w:rsidR="00AF44A4" w:rsidRDefault="001B0CC8" w:rsidP="00AF44A4">
      <w:pPr>
        <w:pStyle w:val="Style35001908"/>
        <w:ind w:left="720" w:hanging="720"/>
        <w:rPr>
          <w:rFonts w:ascii="Verdana" w:hAnsi="Verdana"/>
          <w:sz w:val="18"/>
          <w:szCs w:val="18"/>
        </w:rPr>
      </w:pPr>
      <w:r w:rsidRPr="009661C2">
        <w:rPr>
          <w:rFonts w:ascii="Verdana" w:hAnsi="Verdana"/>
          <w:spacing w:val="2"/>
          <w:sz w:val="18"/>
          <w:szCs w:val="18"/>
        </w:rPr>
        <w:t>4.</w:t>
      </w:r>
      <w:r w:rsidR="006C08E6">
        <w:rPr>
          <w:rFonts w:ascii="Verdana" w:hAnsi="Verdana"/>
          <w:spacing w:val="2"/>
          <w:sz w:val="18"/>
          <w:szCs w:val="18"/>
        </w:rPr>
        <w:t>5</w:t>
      </w:r>
      <w:r w:rsidRPr="009661C2">
        <w:rPr>
          <w:rFonts w:ascii="Verdana" w:hAnsi="Verdana"/>
          <w:spacing w:val="2"/>
          <w:sz w:val="18"/>
          <w:szCs w:val="18"/>
        </w:rPr>
        <w:tab/>
        <w:t xml:space="preserve">The Client agrees on the terms and conditions related to invoicing and payments, as specified in </w:t>
      </w:r>
      <w:r w:rsidRPr="001801CD">
        <w:rPr>
          <w:rFonts w:ascii="Verdana" w:hAnsi="Verdana"/>
          <w:b/>
          <w:i/>
          <w:spacing w:val="2"/>
          <w:sz w:val="18"/>
          <w:szCs w:val="18"/>
        </w:rPr>
        <w:t>Annexure 1</w:t>
      </w:r>
      <w:r w:rsidRPr="009661C2">
        <w:rPr>
          <w:rFonts w:ascii="Verdana" w:hAnsi="Verdana"/>
          <w:spacing w:val="2"/>
          <w:sz w:val="18"/>
          <w:szCs w:val="18"/>
        </w:rPr>
        <w:t xml:space="preserve">. </w:t>
      </w:r>
      <w:r w:rsidR="00AF44A4">
        <w:rPr>
          <w:rFonts w:ascii="Verdana" w:hAnsi="Verdana"/>
          <w:sz w:val="18"/>
          <w:szCs w:val="18"/>
        </w:rPr>
        <w:t xml:space="preserve">In the event that the Client notices any defect or discrepancy in the invoices raised by LPIN under this Agreement, it shall intimate the same to LPIN within </w:t>
      </w:r>
      <w:r w:rsidR="00F10552" w:rsidRPr="009D6492">
        <w:rPr>
          <w:rFonts w:ascii="Verdana" w:hAnsi="Verdana"/>
          <w:sz w:val="18"/>
          <w:szCs w:val="18"/>
        </w:rPr>
        <w:t xml:space="preserve">7 </w:t>
      </w:r>
      <w:r w:rsidR="00AF44A4" w:rsidRPr="009D6492">
        <w:rPr>
          <w:rFonts w:ascii="Verdana" w:hAnsi="Verdana"/>
          <w:sz w:val="18"/>
          <w:szCs w:val="18"/>
        </w:rPr>
        <w:t>days</w:t>
      </w:r>
      <w:r w:rsidR="00AF44A4">
        <w:rPr>
          <w:rFonts w:ascii="Verdana" w:hAnsi="Verdana"/>
          <w:sz w:val="18"/>
          <w:szCs w:val="18"/>
        </w:rPr>
        <w:t xml:space="preserve"> of receipt of such invoice. Any such defect or discrepancy shall be remedied by way </w:t>
      </w:r>
      <w:commentRangeStart w:id="96"/>
      <w:r w:rsidR="00AF44A4">
        <w:rPr>
          <w:rFonts w:ascii="Verdana" w:hAnsi="Verdana"/>
          <w:sz w:val="18"/>
          <w:szCs w:val="18"/>
        </w:rPr>
        <w:t xml:space="preserve">of issuance of an appropriate credit note by LPIN </w:t>
      </w:r>
      <w:commentRangeEnd w:id="96"/>
      <w:r w:rsidR="006F0F80">
        <w:rPr>
          <w:rStyle w:val="CommentReference"/>
        </w:rPr>
        <w:commentReference w:id="96"/>
      </w:r>
      <w:r w:rsidR="00AF44A4">
        <w:rPr>
          <w:rFonts w:ascii="Verdana" w:hAnsi="Verdana"/>
          <w:sz w:val="18"/>
          <w:szCs w:val="18"/>
        </w:rPr>
        <w:t>and it shall be the responsibility of the Client to reflect such credit notes in its applicable returns under the GST Enactment in accordance with the provisions thereof. In case, LPIN suffers any loss under the GST Enactment on account of Client’s failure to so reflect the credit note(s), it shall reserve the right to claim the loss actually incurred, from the Client. Any amount payable by LPIN on account of reconciliation of accounts with the Client shall also be dealt with in like manner by way of issuance of credit note. However, in the event that a request under this Article is received from the Client after the expiry of permissible time period under the GST Enactment, LPIN shall not be obliged to pass any benefit under the GST Enactment to the Client.</w:t>
      </w:r>
    </w:p>
    <w:p w:rsidR="001B0CC8" w:rsidDel="00187A4D" w:rsidRDefault="001B0CC8" w:rsidP="00FB4F59">
      <w:pPr>
        <w:pStyle w:val="DefaultText"/>
        <w:rPr>
          <w:del w:id="97" w:author="DSNR" w:date="2018-07-23T23:27:00Z"/>
          <w:rFonts w:ascii="Verdana" w:hAnsi="Verdana"/>
          <w:spacing w:val="2"/>
          <w:sz w:val="18"/>
          <w:szCs w:val="18"/>
        </w:rPr>
      </w:pPr>
    </w:p>
    <w:p w:rsidR="00187A4D" w:rsidRPr="009661C2" w:rsidRDefault="00187A4D" w:rsidP="00D932E3">
      <w:pPr>
        <w:pStyle w:val="Style35001908"/>
        <w:ind w:left="720" w:hanging="720"/>
        <w:rPr>
          <w:ins w:id="98" w:author="DSNR" w:date="2018-07-23T23:27:00Z"/>
          <w:rFonts w:ascii="Verdana" w:hAnsi="Verdana"/>
          <w:spacing w:val="2"/>
          <w:sz w:val="18"/>
          <w:szCs w:val="18"/>
        </w:rPr>
      </w:pPr>
    </w:p>
    <w:p w:rsidR="001B0CC8" w:rsidRPr="009661C2" w:rsidDel="00187A4D" w:rsidRDefault="001B0CC8" w:rsidP="001B0CC8">
      <w:pPr>
        <w:pStyle w:val="Style35001908"/>
        <w:rPr>
          <w:del w:id="99" w:author="DSNR" w:date="2018-07-23T23:27:00Z"/>
          <w:rFonts w:ascii="Verdana" w:hAnsi="Verdana"/>
          <w:spacing w:val="2"/>
          <w:sz w:val="18"/>
          <w:szCs w:val="18"/>
        </w:rPr>
      </w:pPr>
    </w:p>
    <w:p w:rsidR="001B0CC8" w:rsidRPr="009661C2" w:rsidDel="00187A4D" w:rsidRDefault="001B0CC8" w:rsidP="00D932E3">
      <w:pPr>
        <w:pStyle w:val="Style35001908"/>
        <w:rPr>
          <w:del w:id="100" w:author="DSNR" w:date="2018-07-23T23:27:00Z"/>
          <w:rFonts w:ascii="Verdana" w:hAnsi="Verdana"/>
          <w:spacing w:val="2"/>
          <w:sz w:val="18"/>
          <w:szCs w:val="18"/>
        </w:rPr>
      </w:pPr>
      <w:commentRangeStart w:id="101"/>
      <w:del w:id="102" w:author="DSNR" w:date="2018-07-23T23:27:00Z">
        <w:r w:rsidRPr="009661C2" w:rsidDel="00187A4D">
          <w:rPr>
            <w:rFonts w:ascii="Verdana" w:hAnsi="Verdana"/>
            <w:spacing w:val="2"/>
            <w:sz w:val="18"/>
            <w:szCs w:val="18"/>
          </w:rPr>
          <w:delText>4.</w:delText>
        </w:r>
        <w:r w:rsidR="006C08E6" w:rsidDel="00187A4D">
          <w:rPr>
            <w:rFonts w:ascii="Verdana" w:hAnsi="Verdana"/>
            <w:spacing w:val="2"/>
            <w:sz w:val="18"/>
            <w:szCs w:val="18"/>
          </w:rPr>
          <w:delText>6</w:delText>
        </w:r>
        <w:r w:rsidRPr="009661C2" w:rsidDel="00187A4D">
          <w:rPr>
            <w:rFonts w:ascii="Verdana" w:hAnsi="Verdana"/>
            <w:spacing w:val="2"/>
            <w:sz w:val="18"/>
            <w:szCs w:val="18"/>
          </w:rPr>
          <w:tab/>
          <w:delText>The Clie</w:delText>
        </w:r>
        <w:r w:rsidR="0019462F" w:rsidDel="00187A4D">
          <w:rPr>
            <w:rFonts w:ascii="Verdana" w:hAnsi="Verdana"/>
            <w:spacing w:val="2"/>
            <w:sz w:val="18"/>
            <w:szCs w:val="18"/>
          </w:rPr>
          <w:delText xml:space="preserve">nt agrees to pay the applicable </w:delText>
        </w:r>
        <w:r w:rsidRPr="009661C2" w:rsidDel="00187A4D">
          <w:rPr>
            <w:rFonts w:ascii="Verdana" w:hAnsi="Verdana"/>
            <w:spacing w:val="2"/>
            <w:sz w:val="18"/>
            <w:szCs w:val="18"/>
          </w:rPr>
          <w:delText>charges as specified in Annexure 2.</w:delText>
        </w:r>
        <w:commentRangeEnd w:id="101"/>
        <w:r w:rsidR="001231E3" w:rsidDel="00187A4D">
          <w:rPr>
            <w:rStyle w:val="CommentReference"/>
          </w:rPr>
          <w:commentReference w:id="101"/>
        </w:r>
        <w:r w:rsidRPr="009661C2" w:rsidDel="00187A4D">
          <w:rPr>
            <w:rFonts w:ascii="Verdana" w:hAnsi="Verdana"/>
            <w:spacing w:val="2"/>
            <w:sz w:val="18"/>
            <w:szCs w:val="18"/>
          </w:rPr>
          <w:delText xml:space="preserve"> </w:delText>
        </w:r>
      </w:del>
    </w:p>
    <w:p w:rsidR="00B8030D" w:rsidRPr="009661C2" w:rsidRDefault="00B8030D" w:rsidP="00FB4F59">
      <w:pPr>
        <w:pStyle w:val="DefaultText"/>
        <w:rPr>
          <w:rFonts w:ascii="Verdana" w:hAnsi="Verdana"/>
          <w:spacing w:val="2"/>
          <w:sz w:val="18"/>
          <w:szCs w:val="18"/>
        </w:rPr>
      </w:pPr>
    </w:p>
    <w:p w:rsidR="006156BC" w:rsidRPr="009661C2" w:rsidRDefault="0019462F" w:rsidP="00FB4F59">
      <w:pPr>
        <w:pStyle w:val="DefaultText"/>
        <w:rPr>
          <w:rFonts w:ascii="Verdana" w:hAnsi="Verdana"/>
          <w:spacing w:val="2"/>
          <w:sz w:val="18"/>
          <w:szCs w:val="18"/>
        </w:rPr>
      </w:pPr>
      <w:r>
        <w:rPr>
          <w:rFonts w:ascii="Verdana" w:hAnsi="Verdana"/>
          <w:b/>
          <w:spacing w:val="2"/>
          <w:sz w:val="18"/>
          <w:szCs w:val="18"/>
        </w:rPr>
        <w:t xml:space="preserve">ARTICLE 5 - </w:t>
      </w:r>
      <w:r w:rsidR="006156BC" w:rsidRPr="009661C2">
        <w:rPr>
          <w:rFonts w:ascii="Verdana" w:hAnsi="Verdana"/>
          <w:b/>
          <w:spacing w:val="2"/>
          <w:sz w:val="18"/>
          <w:szCs w:val="18"/>
        </w:rPr>
        <w:t>TECHNICAL CONTROL AND INSPECTION</w:t>
      </w:r>
    </w:p>
    <w:p w:rsidR="006156BC" w:rsidRPr="009661C2" w:rsidRDefault="006156BC" w:rsidP="00FB4F59">
      <w:pPr>
        <w:pStyle w:val="DefaultText"/>
        <w:rPr>
          <w:rFonts w:ascii="Verdana" w:hAnsi="Verdana"/>
          <w:spacing w:val="2"/>
          <w:sz w:val="18"/>
          <w:szCs w:val="18"/>
        </w:rPr>
      </w:pPr>
    </w:p>
    <w:p w:rsidR="00B6616A" w:rsidRDefault="00B6616A" w:rsidP="00B6616A">
      <w:pPr>
        <w:autoSpaceDE w:val="0"/>
        <w:autoSpaceDN w:val="0"/>
        <w:adjustRightInd w:val="0"/>
        <w:spacing w:line="240" w:lineRule="atLeast"/>
        <w:ind w:left="720" w:hanging="720"/>
        <w:jc w:val="both"/>
        <w:rPr>
          <w:rFonts w:ascii="Verdana" w:hAnsi="Verdana" w:cs="Verdana"/>
          <w:color w:val="000000"/>
          <w:sz w:val="18"/>
          <w:szCs w:val="18"/>
          <w:lang w:eastAsia="en-US"/>
        </w:rPr>
      </w:pPr>
      <w:r>
        <w:rPr>
          <w:rFonts w:ascii="Verdana" w:hAnsi="Verdana" w:cs="Verdana"/>
          <w:color w:val="000000"/>
          <w:sz w:val="18"/>
          <w:szCs w:val="18"/>
          <w:lang w:eastAsia="en-US"/>
        </w:rPr>
        <w:t>5.1</w:t>
      </w:r>
      <w:r>
        <w:rPr>
          <w:rFonts w:ascii="Verdana" w:hAnsi="Verdana" w:cs="Verdana"/>
          <w:color w:val="000000"/>
          <w:sz w:val="18"/>
          <w:szCs w:val="18"/>
          <w:lang w:eastAsia="en-US"/>
        </w:rPr>
        <w:tab/>
        <w:t>The Client shall present the Vehicle for pollution checks and other statutorily mandated technical/fitness tests, at the dates and places determine</w:t>
      </w:r>
      <w:r w:rsidR="0019462F">
        <w:rPr>
          <w:rFonts w:ascii="Verdana" w:hAnsi="Verdana" w:cs="Verdana"/>
          <w:color w:val="000000"/>
          <w:sz w:val="18"/>
          <w:szCs w:val="18"/>
          <w:lang w:eastAsia="en-US"/>
        </w:rPr>
        <w:t xml:space="preserve">d by the relevant authorities. </w:t>
      </w:r>
      <w:r>
        <w:rPr>
          <w:rFonts w:ascii="Verdana" w:hAnsi="Verdana" w:cs="Verdana"/>
          <w:color w:val="000000"/>
          <w:sz w:val="18"/>
          <w:szCs w:val="18"/>
          <w:lang w:eastAsia="en-US"/>
        </w:rPr>
        <w:t>Further, the Client shall present the Vehicle as and when required by any competent authority for any inspection that may be requir</w:t>
      </w:r>
      <w:r w:rsidR="0019462F">
        <w:rPr>
          <w:rFonts w:ascii="Verdana" w:hAnsi="Verdana" w:cs="Verdana"/>
          <w:color w:val="000000"/>
          <w:sz w:val="18"/>
          <w:szCs w:val="18"/>
          <w:lang w:eastAsia="en-US"/>
        </w:rPr>
        <w:t>ed by any law, regulation and/</w:t>
      </w:r>
      <w:r>
        <w:rPr>
          <w:rFonts w:ascii="Verdana" w:hAnsi="Verdana" w:cs="Verdana"/>
          <w:color w:val="000000"/>
          <w:sz w:val="18"/>
          <w:szCs w:val="18"/>
          <w:lang w:eastAsia="en-US"/>
        </w:rPr>
        <w:t xml:space="preserve">or rule. In the case of </w:t>
      </w:r>
      <w:r w:rsidR="00AF44A4">
        <w:rPr>
          <w:rFonts w:ascii="Verdana" w:hAnsi="Verdana" w:cs="Verdana"/>
          <w:color w:val="000000"/>
          <w:sz w:val="18"/>
          <w:szCs w:val="18"/>
          <w:lang w:eastAsia="en-US"/>
        </w:rPr>
        <w:t>V</w:t>
      </w:r>
      <w:r>
        <w:rPr>
          <w:rFonts w:ascii="Verdana" w:hAnsi="Verdana" w:cs="Verdana"/>
          <w:color w:val="000000"/>
          <w:sz w:val="18"/>
          <w:szCs w:val="18"/>
          <w:lang w:eastAsia="en-US"/>
        </w:rPr>
        <w:t>ehicles registered as commercial vehicles, the Client shall get the annual and other fitness tests/inspections done within the stipulated time. The costs of all such tests/inspections shall be borne by the Client.</w:t>
      </w:r>
      <w:r w:rsidR="008A591B">
        <w:rPr>
          <w:rFonts w:ascii="Verdana" w:hAnsi="Verdana" w:cs="Verdana"/>
          <w:color w:val="000000"/>
          <w:sz w:val="18"/>
          <w:szCs w:val="18"/>
          <w:lang w:eastAsia="en-US"/>
        </w:rPr>
        <w:t xml:space="preserve"> The Client understands that the sole purpose of this provision is to ensure</w:t>
      </w:r>
      <w:r w:rsidR="0019462F">
        <w:rPr>
          <w:rFonts w:ascii="Verdana" w:hAnsi="Verdana" w:cs="Verdana"/>
          <w:color w:val="000000"/>
          <w:sz w:val="18"/>
          <w:szCs w:val="18"/>
          <w:lang w:eastAsia="en-US"/>
        </w:rPr>
        <w:t xml:space="preserve"> that the Vehicles are in </w:t>
      </w:r>
      <w:del w:id="103" w:author="nikhil kohli" w:date="2018-07-23T18:40:00Z">
        <w:r w:rsidR="0019462F" w:rsidDel="00600CAC">
          <w:rPr>
            <w:rFonts w:ascii="Verdana" w:hAnsi="Verdana" w:cs="Verdana"/>
            <w:color w:val="000000"/>
            <w:sz w:val="18"/>
            <w:szCs w:val="18"/>
            <w:lang w:eastAsia="en-US"/>
          </w:rPr>
          <w:delText>complaince</w:delText>
        </w:r>
      </w:del>
      <w:ins w:id="104" w:author="nikhil kohli" w:date="2018-07-23T18:40:00Z">
        <w:r w:rsidR="00600CAC">
          <w:rPr>
            <w:rFonts w:ascii="Verdana" w:hAnsi="Verdana" w:cs="Verdana"/>
            <w:color w:val="000000"/>
            <w:sz w:val="18"/>
            <w:szCs w:val="18"/>
            <w:lang w:eastAsia="en-US"/>
          </w:rPr>
          <w:t>compliance</w:t>
        </w:r>
      </w:ins>
      <w:r w:rsidR="008A591B">
        <w:rPr>
          <w:rFonts w:ascii="Verdana" w:hAnsi="Verdana" w:cs="Verdana"/>
          <w:color w:val="000000"/>
          <w:sz w:val="18"/>
          <w:szCs w:val="18"/>
          <w:lang w:eastAsia="en-US"/>
        </w:rPr>
        <w:t xml:space="preserve"> with the applicable pollution norms and in roadworthy condition.</w:t>
      </w:r>
    </w:p>
    <w:p w:rsidR="006156BC" w:rsidRDefault="006156BC" w:rsidP="00FB4F59">
      <w:pPr>
        <w:pStyle w:val="DefaultText"/>
        <w:rPr>
          <w:ins w:id="105" w:author="DSNR" w:date="2018-07-23T23:27:00Z"/>
          <w:rFonts w:ascii="Verdana" w:hAnsi="Verdana"/>
          <w:spacing w:val="2"/>
          <w:sz w:val="18"/>
          <w:szCs w:val="18"/>
        </w:rPr>
      </w:pPr>
    </w:p>
    <w:p w:rsidR="00187A4D" w:rsidRPr="009661C2" w:rsidRDefault="00187A4D" w:rsidP="00FB4F59">
      <w:pPr>
        <w:pStyle w:val="DefaultText"/>
        <w:rPr>
          <w:rFonts w:ascii="Verdana" w:hAnsi="Verdana"/>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b/>
          <w:spacing w:val="2"/>
          <w:sz w:val="18"/>
          <w:szCs w:val="18"/>
        </w:rPr>
        <w:t xml:space="preserve">ARTICLE </w:t>
      </w:r>
      <w:r w:rsidR="004A554B">
        <w:rPr>
          <w:rFonts w:ascii="Verdana" w:hAnsi="Verdana"/>
          <w:b/>
          <w:spacing w:val="2"/>
          <w:sz w:val="18"/>
          <w:szCs w:val="18"/>
        </w:rPr>
        <w:t>6</w:t>
      </w:r>
      <w:r w:rsidR="002A2ACA">
        <w:rPr>
          <w:rFonts w:ascii="Verdana" w:hAnsi="Verdana"/>
          <w:b/>
          <w:spacing w:val="2"/>
          <w:sz w:val="18"/>
          <w:szCs w:val="18"/>
        </w:rPr>
        <w:t xml:space="preserve"> - </w:t>
      </w:r>
      <w:r w:rsidRPr="009661C2">
        <w:rPr>
          <w:rFonts w:ascii="Verdana" w:hAnsi="Verdana"/>
          <w:b/>
          <w:spacing w:val="2"/>
          <w:sz w:val="18"/>
          <w:szCs w:val="18"/>
        </w:rPr>
        <w:t>STANDARD MODELS AND SPECIFICATIONS</w:t>
      </w:r>
    </w:p>
    <w:p w:rsidR="006156BC" w:rsidRPr="009661C2" w:rsidRDefault="006156BC" w:rsidP="00FB4F59">
      <w:pPr>
        <w:pStyle w:val="DefaultText"/>
        <w:rPr>
          <w:rFonts w:ascii="Verdana" w:hAnsi="Verdana"/>
          <w:spacing w:val="2"/>
          <w:sz w:val="18"/>
          <w:szCs w:val="18"/>
        </w:rPr>
      </w:pPr>
    </w:p>
    <w:p w:rsidR="006156BC" w:rsidRPr="009661C2" w:rsidRDefault="000C0D0E" w:rsidP="004F6FCB">
      <w:pPr>
        <w:pStyle w:val="DefaultText"/>
        <w:ind w:left="720" w:hanging="720"/>
        <w:rPr>
          <w:rFonts w:ascii="Verdana" w:hAnsi="Verdana"/>
          <w:spacing w:val="2"/>
          <w:sz w:val="18"/>
          <w:szCs w:val="18"/>
        </w:rPr>
      </w:pPr>
      <w:r>
        <w:rPr>
          <w:rFonts w:ascii="Verdana" w:hAnsi="Verdana"/>
          <w:spacing w:val="2"/>
          <w:sz w:val="18"/>
          <w:szCs w:val="18"/>
        </w:rPr>
        <w:t>6</w:t>
      </w:r>
      <w:r w:rsidR="004F6FCB" w:rsidRPr="009661C2">
        <w:rPr>
          <w:rFonts w:ascii="Verdana" w:hAnsi="Verdana"/>
          <w:spacing w:val="2"/>
          <w:sz w:val="18"/>
          <w:szCs w:val="18"/>
        </w:rPr>
        <w:t>.1</w:t>
      </w:r>
      <w:r w:rsidR="004F6FCB" w:rsidRPr="009661C2">
        <w:rPr>
          <w:rFonts w:ascii="Verdana" w:hAnsi="Verdana"/>
          <w:spacing w:val="2"/>
          <w:sz w:val="18"/>
          <w:szCs w:val="18"/>
        </w:rPr>
        <w:tab/>
      </w:r>
      <w:r w:rsidR="002A2ACA">
        <w:rPr>
          <w:rFonts w:ascii="Verdana" w:hAnsi="Verdana"/>
          <w:spacing w:val="2"/>
          <w:sz w:val="18"/>
          <w:szCs w:val="18"/>
        </w:rPr>
        <w:t>The details/</w:t>
      </w:r>
      <w:r w:rsidR="006156BC" w:rsidRPr="009661C2">
        <w:rPr>
          <w:rFonts w:ascii="Verdana" w:hAnsi="Verdana"/>
          <w:spacing w:val="2"/>
          <w:sz w:val="18"/>
          <w:szCs w:val="18"/>
        </w:rPr>
        <w:t xml:space="preserve">specifications of </w:t>
      </w:r>
      <w:r w:rsidR="000957CF" w:rsidRPr="009661C2">
        <w:rPr>
          <w:rFonts w:ascii="Verdana" w:hAnsi="Verdana"/>
          <w:spacing w:val="2"/>
          <w:sz w:val="18"/>
          <w:szCs w:val="18"/>
        </w:rPr>
        <w:t xml:space="preserve">the </w:t>
      </w:r>
      <w:r w:rsidR="00AF44A4">
        <w:rPr>
          <w:rFonts w:ascii="Verdana" w:hAnsi="Verdana"/>
          <w:spacing w:val="2"/>
          <w:sz w:val="18"/>
          <w:szCs w:val="18"/>
        </w:rPr>
        <w:t>V</w:t>
      </w:r>
      <w:r w:rsidR="000957CF" w:rsidRPr="009661C2">
        <w:rPr>
          <w:rFonts w:ascii="Verdana" w:hAnsi="Verdana"/>
          <w:spacing w:val="2"/>
          <w:sz w:val="18"/>
          <w:szCs w:val="18"/>
        </w:rPr>
        <w:t>ehicles</w:t>
      </w:r>
      <w:r w:rsidR="006156BC" w:rsidRPr="009661C2">
        <w:rPr>
          <w:rFonts w:ascii="Verdana" w:hAnsi="Verdana"/>
          <w:spacing w:val="2"/>
          <w:sz w:val="18"/>
          <w:szCs w:val="18"/>
        </w:rPr>
        <w:t xml:space="preserve"> opted for Fleet Management Service</w:t>
      </w:r>
      <w:r w:rsidR="00AF44A4">
        <w:rPr>
          <w:rFonts w:ascii="Verdana" w:hAnsi="Verdana"/>
          <w:spacing w:val="2"/>
          <w:sz w:val="18"/>
          <w:szCs w:val="18"/>
        </w:rPr>
        <w:t>s</w:t>
      </w:r>
      <w:r w:rsidR="006156BC" w:rsidRPr="009661C2">
        <w:rPr>
          <w:rFonts w:ascii="Verdana" w:hAnsi="Verdana"/>
          <w:spacing w:val="2"/>
          <w:sz w:val="18"/>
          <w:szCs w:val="18"/>
        </w:rPr>
        <w:t xml:space="preserve"> shall be recorded in the </w:t>
      </w:r>
      <w:r w:rsidR="00AF44A4">
        <w:rPr>
          <w:rFonts w:ascii="Verdana" w:hAnsi="Verdana"/>
          <w:spacing w:val="2"/>
          <w:sz w:val="18"/>
          <w:szCs w:val="18"/>
        </w:rPr>
        <w:t xml:space="preserve">relevant </w:t>
      </w:r>
      <w:r w:rsidR="00430375" w:rsidRPr="009661C2">
        <w:rPr>
          <w:rFonts w:ascii="Verdana" w:hAnsi="Verdana"/>
          <w:spacing w:val="2"/>
          <w:sz w:val="18"/>
          <w:szCs w:val="18"/>
        </w:rPr>
        <w:t>Quote</w:t>
      </w:r>
      <w:r w:rsidR="00F91101" w:rsidRPr="009661C2">
        <w:rPr>
          <w:rFonts w:ascii="Verdana" w:hAnsi="Verdana"/>
          <w:spacing w:val="2"/>
          <w:sz w:val="18"/>
          <w:szCs w:val="18"/>
        </w:rPr>
        <w:t>.</w:t>
      </w:r>
    </w:p>
    <w:p w:rsidR="006156BC" w:rsidRPr="009661C2" w:rsidRDefault="006156BC" w:rsidP="00FB4F59">
      <w:pPr>
        <w:pStyle w:val="DefaultText"/>
        <w:rPr>
          <w:rFonts w:ascii="Verdana" w:hAnsi="Verdana"/>
          <w:spacing w:val="2"/>
          <w:sz w:val="18"/>
          <w:szCs w:val="18"/>
        </w:rPr>
      </w:pPr>
    </w:p>
    <w:p w:rsidR="006156BC" w:rsidRPr="009661C2" w:rsidRDefault="000C0D0E" w:rsidP="004F6FCB">
      <w:pPr>
        <w:pStyle w:val="DefaultText"/>
        <w:ind w:left="720" w:hanging="720"/>
        <w:rPr>
          <w:rFonts w:ascii="Verdana" w:hAnsi="Verdana"/>
          <w:spacing w:val="2"/>
          <w:sz w:val="18"/>
          <w:szCs w:val="18"/>
        </w:rPr>
      </w:pPr>
      <w:r>
        <w:rPr>
          <w:rFonts w:ascii="Verdana" w:hAnsi="Verdana"/>
          <w:spacing w:val="2"/>
          <w:sz w:val="18"/>
          <w:szCs w:val="18"/>
        </w:rPr>
        <w:t>6</w:t>
      </w:r>
      <w:r w:rsidR="004F6FCB" w:rsidRPr="009661C2">
        <w:rPr>
          <w:rFonts w:ascii="Verdana" w:hAnsi="Verdana"/>
          <w:spacing w:val="2"/>
          <w:sz w:val="18"/>
          <w:szCs w:val="18"/>
        </w:rPr>
        <w:t>.2</w:t>
      </w:r>
      <w:r w:rsidR="004F6FCB" w:rsidRPr="009661C2">
        <w:rPr>
          <w:rFonts w:ascii="Verdana" w:hAnsi="Verdana"/>
          <w:spacing w:val="2"/>
          <w:sz w:val="18"/>
          <w:szCs w:val="18"/>
        </w:rPr>
        <w:tab/>
      </w:r>
      <w:r w:rsidR="006156BC" w:rsidRPr="009661C2">
        <w:rPr>
          <w:rFonts w:ascii="Verdana" w:hAnsi="Verdana"/>
          <w:spacing w:val="2"/>
          <w:sz w:val="18"/>
          <w:szCs w:val="18"/>
        </w:rPr>
        <w:t>Any change in the specifications, including but not limiting to</w:t>
      </w:r>
      <w:ins w:id="106" w:author="nikhil kohli" w:date="2018-07-23T19:37:00Z">
        <w:r w:rsidR="00FB7B03">
          <w:rPr>
            <w:rFonts w:ascii="Verdana" w:hAnsi="Verdana"/>
            <w:spacing w:val="2"/>
            <w:sz w:val="18"/>
            <w:szCs w:val="18"/>
          </w:rPr>
          <w:t>,</w:t>
        </w:r>
      </w:ins>
      <w:r w:rsidR="006156BC" w:rsidRPr="009661C2">
        <w:rPr>
          <w:rFonts w:ascii="Verdana" w:hAnsi="Verdana"/>
          <w:spacing w:val="2"/>
          <w:sz w:val="18"/>
          <w:szCs w:val="18"/>
        </w:rPr>
        <w:t xml:space="preserve"> the accessories fitted to the </w:t>
      </w:r>
      <w:r w:rsidR="00AF44A4">
        <w:rPr>
          <w:rFonts w:ascii="Verdana" w:hAnsi="Verdana"/>
          <w:spacing w:val="2"/>
          <w:sz w:val="18"/>
          <w:szCs w:val="18"/>
        </w:rPr>
        <w:t>V</w:t>
      </w:r>
      <w:r w:rsidR="006156BC" w:rsidRPr="009661C2">
        <w:rPr>
          <w:rFonts w:ascii="Verdana" w:hAnsi="Verdana"/>
          <w:spacing w:val="2"/>
          <w:sz w:val="18"/>
          <w:szCs w:val="18"/>
        </w:rPr>
        <w:t xml:space="preserve">ehicle, may necessitate recalculation of the Fleet Management Charges for that </w:t>
      </w:r>
      <w:r w:rsidR="00AF44A4">
        <w:rPr>
          <w:rFonts w:ascii="Verdana" w:hAnsi="Verdana"/>
          <w:spacing w:val="2"/>
          <w:sz w:val="18"/>
          <w:szCs w:val="18"/>
        </w:rPr>
        <w:t>V</w:t>
      </w:r>
      <w:r w:rsidR="006156BC" w:rsidRPr="009661C2">
        <w:rPr>
          <w:rFonts w:ascii="Verdana" w:hAnsi="Verdana"/>
          <w:spacing w:val="2"/>
          <w:sz w:val="18"/>
          <w:szCs w:val="18"/>
        </w:rPr>
        <w:t>ehicle.</w:t>
      </w:r>
    </w:p>
    <w:p w:rsidR="006156BC" w:rsidRPr="009661C2" w:rsidRDefault="006156BC" w:rsidP="00FB4F59">
      <w:pPr>
        <w:jc w:val="both"/>
        <w:rPr>
          <w:rFonts w:ascii="Verdana" w:hAnsi="Verdana"/>
          <w:b/>
          <w:spacing w:val="2"/>
          <w:sz w:val="18"/>
          <w:szCs w:val="18"/>
        </w:rPr>
      </w:pPr>
    </w:p>
    <w:p w:rsidR="006156BC" w:rsidRPr="009661C2" w:rsidDel="00187A4D" w:rsidRDefault="006156BC" w:rsidP="00FB4F59">
      <w:pPr>
        <w:pStyle w:val="DefaultText"/>
        <w:rPr>
          <w:del w:id="107" w:author="DSNR" w:date="2018-07-23T23:27:00Z"/>
          <w:rFonts w:ascii="Verdana" w:hAnsi="Verdana"/>
          <w:spacing w:val="2"/>
          <w:sz w:val="18"/>
          <w:szCs w:val="18"/>
        </w:rPr>
      </w:pPr>
      <w:r w:rsidRPr="009661C2">
        <w:rPr>
          <w:rFonts w:ascii="Verdana" w:hAnsi="Verdana"/>
          <w:b/>
          <w:spacing w:val="2"/>
          <w:sz w:val="18"/>
          <w:szCs w:val="18"/>
        </w:rPr>
        <w:t xml:space="preserve">ARTICLE </w:t>
      </w:r>
      <w:r w:rsidR="004A554B">
        <w:rPr>
          <w:rFonts w:ascii="Verdana" w:hAnsi="Verdana"/>
          <w:b/>
          <w:spacing w:val="2"/>
          <w:sz w:val="18"/>
          <w:szCs w:val="18"/>
        </w:rPr>
        <w:t>7</w:t>
      </w:r>
      <w:r w:rsidR="002A2ACA">
        <w:rPr>
          <w:rFonts w:ascii="Verdana" w:hAnsi="Verdana"/>
          <w:b/>
          <w:spacing w:val="2"/>
          <w:sz w:val="18"/>
          <w:szCs w:val="18"/>
        </w:rPr>
        <w:t xml:space="preserve"> - </w:t>
      </w:r>
      <w:r w:rsidRPr="009661C2">
        <w:rPr>
          <w:rFonts w:ascii="Verdana" w:hAnsi="Verdana"/>
          <w:b/>
          <w:spacing w:val="2"/>
          <w:sz w:val="18"/>
          <w:szCs w:val="18"/>
        </w:rPr>
        <w:t>INSURANCE AND DAMAGE REPAIR</w:t>
      </w:r>
    </w:p>
    <w:p w:rsidR="006156BC" w:rsidRPr="009661C2" w:rsidDel="00187A4D" w:rsidRDefault="006156BC" w:rsidP="00FB4F59">
      <w:pPr>
        <w:pStyle w:val="DefaultText"/>
        <w:rPr>
          <w:del w:id="108" w:author="DSNR" w:date="2018-07-23T23:27:00Z"/>
          <w:rFonts w:ascii="Verdana" w:hAnsi="Verdana"/>
          <w:spacing w:val="2"/>
          <w:sz w:val="18"/>
          <w:szCs w:val="18"/>
        </w:rPr>
      </w:pPr>
    </w:p>
    <w:p w:rsidR="006156BC" w:rsidRPr="009661C2" w:rsidRDefault="004A554B" w:rsidP="00187A4D">
      <w:pPr>
        <w:pStyle w:val="DefaultText"/>
      </w:pPr>
      <w:commentRangeStart w:id="109"/>
      <w:del w:id="110" w:author="nikhil kohli" w:date="2018-07-23T18:50:00Z">
        <w:r w:rsidDel="00AC6DC3">
          <w:delText>7.1</w:delText>
        </w:r>
      </w:del>
      <w:del w:id="111" w:author="DSNR" w:date="2018-07-23T23:27:00Z">
        <w:r w:rsidR="006156BC" w:rsidRPr="009661C2" w:rsidDel="00187A4D">
          <w:tab/>
        </w:r>
      </w:del>
      <w:del w:id="112" w:author="nikhil kohli" w:date="2018-07-23T18:48:00Z">
        <w:r w:rsidR="006156BC" w:rsidRPr="00600CAC" w:rsidDel="00AC6DC3">
          <w:delText xml:space="preserve">The </w:delText>
        </w:r>
        <w:r w:rsidR="00AF44A4" w:rsidRPr="00600CAC" w:rsidDel="00AC6DC3">
          <w:delText>V</w:delText>
        </w:r>
        <w:r w:rsidR="006156BC" w:rsidRPr="00600CAC" w:rsidDel="00AC6DC3">
          <w:delText xml:space="preserve">ehicles shall always be covered under </w:delText>
        </w:r>
      </w:del>
      <w:del w:id="113" w:author="nikhil kohli" w:date="2018-07-23T18:43:00Z">
        <w:r w:rsidR="0059703E" w:rsidRPr="0059703E">
          <w:delText>Comprehensive</w:delText>
        </w:r>
      </w:del>
      <w:del w:id="114" w:author="nikhil kohli" w:date="2018-07-23T18:48:00Z">
        <w:r w:rsidR="0059703E" w:rsidRPr="0059703E">
          <w:delText xml:space="preserve"> Insurance Policy</w:delText>
        </w:r>
        <w:r w:rsidR="006156BC" w:rsidRPr="00600CAC" w:rsidDel="00AC6DC3">
          <w:delText>.</w:delText>
        </w:r>
      </w:del>
      <w:commentRangeEnd w:id="109"/>
      <w:r w:rsidR="00AC6DC3">
        <w:rPr>
          <w:rStyle w:val="CommentReference"/>
        </w:rPr>
        <w:commentReference w:id="109"/>
      </w:r>
    </w:p>
    <w:p w:rsidR="006156BC" w:rsidRPr="009661C2" w:rsidRDefault="006156BC" w:rsidP="00FB4F59">
      <w:pPr>
        <w:jc w:val="both"/>
        <w:rPr>
          <w:rFonts w:ascii="Verdana" w:hAnsi="Verdana"/>
          <w:spacing w:val="2"/>
          <w:sz w:val="18"/>
          <w:szCs w:val="18"/>
        </w:rPr>
      </w:pPr>
    </w:p>
    <w:p w:rsidR="006156BC" w:rsidRPr="009661C2" w:rsidRDefault="004A554B" w:rsidP="004D4DE7">
      <w:pPr>
        <w:tabs>
          <w:tab w:val="left" w:pos="709"/>
          <w:tab w:val="left" w:pos="851"/>
        </w:tabs>
        <w:ind w:left="705" w:hanging="705"/>
        <w:jc w:val="both"/>
        <w:rPr>
          <w:rFonts w:ascii="Verdana" w:hAnsi="Verdana"/>
          <w:spacing w:val="2"/>
          <w:sz w:val="18"/>
          <w:szCs w:val="18"/>
        </w:rPr>
      </w:pPr>
      <w:r>
        <w:rPr>
          <w:rFonts w:ascii="Verdana" w:hAnsi="Verdana"/>
          <w:spacing w:val="2"/>
          <w:sz w:val="18"/>
          <w:szCs w:val="18"/>
        </w:rPr>
        <w:t>7</w:t>
      </w:r>
      <w:r w:rsidR="004D4DE7" w:rsidRPr="009661C2">
        <w:rPr>
          <w:rFonts w:ascii="Verdana" w:hAnsi="Verdana"/>
          <w:spacing w:val="2"/>
          <w:sz w:val="18"/>
          <w:szCs w:val="18"/>
        </w:rPr>
        <w:t>.</w:t>
      </w:r>
      <w:ins w:id="115" w:author="DSNR" w:date="2018-07-23T22:57:00Z">
        <w:r w:rsidR="00DE2103">
          <w:rPr>
            <w:rFonts w:ascii="Verdana" w:hAnsi="Verdana"/>
            <w:spacing w:val="2"/>
            <w:sz w:val="18"/>
            <w:szCs w:val="18"/>
          </w:rPr>
          <w:t>1</w:t>
        </w:r>
      </w:ins>
      <w:del w:id="116" w:author="DSNR" w:date="2018-07-23T22:56:00Z">
        <w:r w:rsidR="004D4DE7" w:rsidRPr="009661C2" w:rsidDel="00DE2103">
          <w:rPr>
            <w:rFonts w:ascii="Verdana" w:hAnsi="Verdana"/>
            <w:spacing w:val="2"/>
            <w:sz w:val="18"/>
            <w:szCs w:val="18"/>
          </w:rPr>
          <w:delText>2</w:delText>
        </w:r>
      </w:del>
      <w:r w:rsidR="004D4DE7" w:rsidRPr="009661C2">
        <w:rPr>
          <w:rFonts w:ascii="Verdana" w:hAnsi="Verdana"/>
          <w:spacing w:val="2"/>
          <w:sz w:val="18"/>
          <w:szCs w:val="18"/>
        </w:rPr>
        <w:tab/>
      </w:r>
      <w:r w:rsidR="006156BC" w:rsidRPr="009661C2">
        <w:rPr>
          <w:rFonts w:ascii="Verdana" w:hAnsi="Verdana"/>
          <w:spacing w:val="2"/>
          <w:sz w:val="18"/>
          <w:szCs w:val="18"/>
        </w:rPr>
        <w:t xml:space="preserve">LPIN will attach each </w:t>
      </w:r>
      <w:r w:rsidR="00AF44A4">
        <w:rPr>
          <w:rFonts w:ascii="Verdana" w:hAnsi="Verdana"/>
          <w:spacing w:val="2"/>
          <w:sz w:val="18"/>
          <w:szCs w:val="18"/>
        </w:rPr>
        <w:t>V</w:t>
      </w:r>
      <w:r w:rsidR="006156BC" w:rsidRPr="009661C2">
        <w:rPr>
          <w:rFonts w:ascii="Verdana" w:hAnsi="Verdana"/>
          <w:spacing w:val="2"/>
          <w:sz w:val="18"/>
          <w:szCs w:val="18"/>
        </w:rPr>
        <w:t xml:space="preserve">ehicle to its </w:t>
      </w:r>
      <w:r w:rsidR="00AF44A4" w:rsidRPr="009D6492">
        <w:rPr>
          <w:rFonts w:ascii="Verdana" w:hAnsi="Verdana"/>
          <w:spacing w:val="2"/>
          <w:sz w:val="18"/>
          <w:szCs w:val="18"/>
        </w:rPr>
        <w:t>D</w:t>
      </w:r>
      <w:r w:rsidR="006156BC" w:rsidRPr="009D6492">
        <w:rPr>
          <w:rFonts w:ascii="Verdana" w:hAnsi="Verdana"/>
          <w:spacing w:val="2"/>
          <w:sz w:val="18"/>
          <w:szCs w:val="18"/>
        </w:rPr>
        <w:t xml:space="preserve">esignated </w:t>
      </w:r>
      <w:r w:rsidR="00AF44A4" w:rsidRPr="009D6492">
        <w:rPr>
          <w:rFonts w:ascii="Verdana" w:hAnsi="Verdana"/>
          <w:spacing w:val="2"/>
          <w:sz w:val="18"/>
          <w:szCs w:val="18"/>
        </w:rPr>
        <w:t>Authorized W</w:t>
      </w:r>
      <w:r w:rsidR="006156BC" w:rsidRPr="009D6492">
        <w:rPr>
          <w:rFonts w:ascii="Verdana" w:hAnsi="Verdana"/>
          <w:spacing w:val="2"/>
          <w:sz w:val="18"/>
          <w:szCs w:val="18"/>
        </w:rPr>
        <w:t>orkshop</w:t>
      </w:r>
      <w:r w:rsidR="006156BC" w:rsidRPr="009661C2">
        <w:rPr>
          <w:rFonts w:ascii="Verdana" w:hAnsi="Verdana"/>
          <w:spacing w:val="2"/>
          <w:sz w:val="18"/>
          <w:szCs w:val="18"/>
        </w:rPr>
        <w:t xml:space="preserve"> for carrying out accident repair.</w:t>
      </w:r>
    </w:p>
    <w:p w:rsidR="006156BC" w:rsidRPr="009661C2" w:rsidRDefault="006156BC" w:rsidP="00FB4F59">
      <w:pPr>
        <w:jc w:val="both"/>
        <w:rPr>
          <w:rFonts w:ascii="Verdana" w:hAnsi="Verdana"/>
          <w:spacing w:val="2"/>
          <w:sz w:val="18"/>
          <w:szCs w:val="18"/>
        </w:rPr>
      </w:pPr>
    </w:p>
    <w:p w:rsidR="000C0D0E" w:rsidRPr="000C0D0E" w:rsidRDefault="00DE2103" w:rsidP="00DE2103">
      <w:pPr>
        <w:jc w:val="both"/>
        <w:rPr>
          <w:rFonts w:ascii="Verdana" w:hAnsi="Verdana"/>
          <w:sz w:val="18"/>
          <w:szCs w:val="18"/>
        </w:rPr>
      </w:pPr>
      <w:ins w:id="117" w:author="DSNR" w:date="2018-07-23T22:57:00Z">
        <w:r>
          <w:rPr>
            <w:rFonts w:ascii="Verdana" w:hAnsi="Verdana"/>
            <w:spacing w:val="2"/>
            <w:sz w:val="18"/>
            <w:szCs w:val="18"/>
          </w:rPr>
          <w:t>7.2</w:t>
        </w:r>
      </w:ins>
      <w:r w:rsidR="004A554B">
        <w:rPr>
          <w:rFonts w:ascii="Verdana" w:hAnsi="Verdana"/>
          <w:spacing w:val="2"/>
          <w:sz w:val="18"/>
          <w:szCs w:val="18"/>
        </w:rPr>
        <w:t xml:space="preserve">  </w:t>
      </w:r>
      <w:r w:rsidR="000C0D0E">
        <w:rPr>
          <w:rFonts w:ascii="Verdana" w:hAnsi="Verdana"/>
          <w:spacing w:val="2"/>
          <w:sz w:val="18"/>
          <w:szCs w:val="18"/>
        </w:rPr>
        <w:t xml:space="preserve">   </w:t>
      </w:r>
      <w:r w:rsidR="006156BC" w:rsidRPr="00117B7D">
        <w:rPr>
          <w:rFonts w:ascii="Verdana" w:hAnsi="Verdana"/>
          <w:spacing w:val="2"/>
          <w:sz w:val="18"/>
          <w:szCs w:val="18"/>
        </w:rPr>
        <w:t>In the event of an accident, LPIN will arrange intimation to the Insurance</w:t>
      </w:r>
      <w:r w:rsidR="00F91101">
        <w:rPr>
          <w:rFonts w:ascii="Verdana" w:hAnsi="Verdana"/>
          <w:spacing w:val="2"/>
          <w:sz w:val="18"/>
          <w:szCs w:val="18"/>
        </w:rPr>
        <w:t xml:space="preserve"> </w:t>
      </w:r>
    </w:p>
    <w:p w:rsidR="00117B7D" w:rsidRPr="00117B7D" w:rsidRDefault="000C0D0E" w:rsidP="00877336">
      <w:pPr>
        <w:ind w:left="709" w:hanging="349"/>
        <w:jc w:val="both"/>
        <w:rPr>
          <w:rFonts w:ascii="Verdana" w:hAnsi="Verdana"/>
          <w:sz w:val="18"/>
          <w:szCs w:val="18"/>
        </w:rPr>
      </w:pPr>
      <w:r>
        <w:rPr>
          <w:rFonts w:ascii="Verdana" w:hAnsi="Verdana"/>
          <w:spacing w:val="2"/>
          <w:sz w:val="18"/>
          <w:szCs w:val="18"/>
        </w:rPr>
        <w:lastRenderedPageBreak/>
        <w:t xml:space="preserve">     </w:t>
      </w:r>
      <w:r w:rsidR="006156BC" w:rsidRPr="00117B7D">
        <w:rPr>
          <w:rFonts w:ascii="Verdana" w:hAnsi="Verdana"/>
          <w:spacing w:val="2"/>
          <w:sz w:val="18"/>
          <w:szCs w:val="18"/>
        </w:rPr>
        <w:t xml:space="preserve">Company, filing of claims, arranging of survey, repair of the </w:t>
      </w:r>
      <w:r w:rsidR="00AF44A4">
        <w:rPr>
          <w:rFonts w:ascii="Verdana" w:hAnsi="Verdana"/>
          <w:spacing w:val="2"/>
          <w:sz w:val="18"/>
          <w:szCs w:val="18"/>
        </w:rPr>
        <w:t>V</w:t>
      </w:r>
      <w:r w:rsidR="006156BC" w:rsidRPr="00117B7D">
        <w:rPr>
          <w:rFonts w:ascii="Verdana" w:hAnsi="Verdana"/>
          <w:spacing w:val="2"/>
          <w:sz w:val="18"/>
          <w:szCs w:val="18"/>
        </w:rPr>
        <w:t xml:space="preserve">ehicle, settlement of claim and payment to workshop from the </w:t>
      </w:r>
      <w:r w:rsidR="00AF44A4">
        <w:rPr>
          <w:rFonts w:ascii="Verdana" w:hAnsi="Verdana"/>
          <w:spacing w:val="2"/>
          <w:sz w:val="18"/>
          <w:szCs w:val="18"/>
        </w:rPr>
        <w:t>I</w:t>
      </w:r>
      <w:r w:rsidR="006156BC" w:rsidRPr="00117B7D">
        <w:rPr>
          <w:rFonts w:ascii="Verdana" w:hAnsi="Verdana"/>
          <w:spacing w:val="2"/>
          <w:sz w:val="18"/>
          <w:szCs w:val="18"/>
        </w:rPr>
        <w:t xml:space="preserve">nsurance </w:t>
      </w:r>
      <w:r w:rsidR="00AF44A4">
        <w:rPr>
          <w:rFonts w:ascii="Verdana" w:hAnsi="Verdana"/>
          <w:spacing w:val="2"/>
          <w:sz w:val="18"/>
          <w:szCs w:val="18"/>
        </w:rPr>
        <w:t>C</w:t>
      </w:r>
      <w:r w:rsidR="006156BC" w:rsidRPr="00117B7D">
        <w:rPr>
          <w:rFonts w:ascii="Verdana" w:hAnsi="Verdana"/>
          <w:spacing w:val="2"/>
          <w:sz w:val="18"/>
          <w:szCs w:val="18"/>
        </w:rPr>
        <w:t xml:space="preserve">ompany. </w:t>
      </w:r>
    </w:p>
    <w:p w:rsidR="00117B7D" w:rsidRDefault="00117B7D" w:rsidP="00117B7D">
      <w:pPr>
        <w:ind w:left="720"/>
        <w:jc w:val="both"/>
        <w:rPr>
          <w:rFonts w:ascii="Verdana" w:hAnsi="Verdana"/>
          <w:sz w:val="18"/>
          <w:szCs w:val="18"/>
        </w:rPr>
      </w:pPr>
    </w:p>
    <w:p w:rsidR="006156BC" w:rsidRDefault="004A554B" w:rsidP="00F91101">
      <w:pPr>
        <w:pStyle w:val="DefaultText"/>
        <w:ind w:left="705" w:hanging="705"/>
        <w:rPr>
          <w:rFonts w:ascii="Verdana" w:hAnsi="Verdana"/>
          <w:spacing w:val="2"/>
          <w:sz w:val="18"/>
          <w:szCs w:val="18"/>
        </w:rPr>
      </w:pPr>
      <w:r>
        <w:rPr>
          <w:rFonts w:ascii="Verdana" w:hAnsi="Verdana"/>
          <w:spacing w:val="2"/>
          <w:sz w:val="18"/>
          <w:szCs w:val="18"/>
        </w:rPr>
        <w:t>7</w:t>
      </w:r>
      <w:r w:rsidR="006156BC" w:rsidRPr="009661C2">
        <w:rPr>
          <w:rFonts w:ascii="Verdana" w:hAnsi="Verdana"/>
          <w:spacing w:val="2"/>
          <w:sz w:val="18"/>
          <w:szCs w:val="18"/>
        </w:rPr>
        <w:t>.</w:t>
      </w:r>
      <w:del w:id="118" w:author="DSNR" w:date="2018-07-23T22:57:00Z">
        <w:r w:rsidR="00803138" w:rsidRPr="009661C2" w:rsidDel="00DE2103">
          <w:rPr>
            <w:rFonts w:ascii="Verdana" w:hAnsi="Verdana"/>
            <w:spacing w:val="2"/>
            <w:sz w:val="18"/>
            <w:szCs w:val="18"/>
          </w:rPr>
          <w:delText>4</w:delText>
        </w:r>
      </w:del>
      <w:ins w:id="119" w:author="DSNR" w:date="2018-07-23T22:57:00Z">
        <w:r w:rsidR="00DE2103">
          <w:rPr>
            <w:rFonts w:ascii="Verdana" w:hAnsi="Verdana"/>
            <w:spacing w:val="2"/>
            <w:sz w:val="18"/>
            <w:szCs w:val="18"/>
          </w:rPr>
          <w:t>3</w:t>
        </w:r>
      </w:ins>
      <w:r w:rsidR="006156BC" w:rsidRPr="009661C2">
        <w:rPr>
          <w:rFonts w:ascii="Verdana" w:hAnsi="Verdana"/>
          <w:spacing w:val="2"/>
          <w:sz w:val="18"/>
          <w:szCs w:val="18"/>
        </w:rPr>
        <w:tab/>
        <w:t xml:space="preserve">In case the </w:t>
      </w:r>
      <w:r w:rsidR="00AF44A4">
        <w:rPr>
          <w:rFonts w:ascii="Verdana" w:hAnsi="Verdana"/>
          <w:spacing w:val="2"/>
          <w:sz w:val="18"/>
          <w:szCs w:val="18"/>
        </w:rPr>
        <w:t>V</w:t>
      </w:r>
      <w:r w:rsidR="006156BC" w:rsidRPr="009661C2">
        <w:rPr>
          <w:rFonts w:ascii="Verdana" w:hAnsi="Verdana"/>
          <w:spacing w:val="2"/>
          <w:sz w:val="18"/>
          <w:szCs w:val="18"/>
        </w:rPr>
        <w:t xml:space="preserve">ehicle is impounded due to any accident, it will be Client’s responsibility to get the </w:t>
      </w:r>
      <w:r w:rsidR="00AF44A4">
        <w:rPr>
          <w:rFonts w:ascii="Verdana" w:hAnsi="Verdana"/>
          <w:spacing w:val="2"/>
          <w:sz w:val="18"/>
          <w:szCs w:val="18"/>
        </w:rPr>
        <w:t>V</w:t>
      </w:r>
      <w:r w:rsidR="002A2ACA">
        <w:rPr>
          <w:rFonts w:ascii="Verdana" w:hAnsi="Verdana"/>
          <w:spacing w:val="2"/>
          <w:sz w:val="18"/>
          <w:szCs w:val="18"/>
        </w:rPr>
        <w:t xml:space="preserve">ehicle released at </w:t>
      </w:r>
      <w:r w:rsidR="00AF44A4">
        <w:rPr>
          <w:rFonts w:ascii="Verdana" w:hAnsi="Verdana"/>
          <w:spacing w:val="2"/>
          <w:sz w:val="18"/>
          <w:szCs w:val="18"/>
        </w:rPr>
        <w:t>its</w:t>
      </w:r>
      <w:r w:rsidR="006156BC" w:rsidRPr="009661C2">
        <w:rPr>
          <w:rFonts w:ascii="Verdana" w:hAnsi="Verdana"/>
          <w:spacing w:val="2"/>
          <w:sz w:val="18"/>
          <w:szCs w:val="18"/>
        </w:rPr>
        <w:t xml:space="preserve"> cost </w:t>
      </w:r>
      <w:r w:rsidR="00AF44A4">
        <w:rPr>
          <w:rFonts w:ascii="Verdana" w:hAnsi="Verdana"/>
          <w:spacing w:val="2"/>
          <w:sz w:val="18"/>
          <w:szCs w:val="18"/>
        </w:rPr>
        <w:t>before</w:t>
      </w:r>
      <w:r w:rsidR="006156BC" w:rsidRPr="009661C2">
        <w:rPr>
          <w:rFonts w:ascii="Verdana" w:hAnsi="Verdana"/>
          <w:spacing w:val="2"/>
          <w:sz w:val="18"/>
          <w:szCs w:val="18"/>
        </w:rPr>
        <w:t xml:space="preserve"> LPIN </w:t>
      </w:r>
      <w:r w:rsidR="00AF44A4">
        <w:rPr>
          <w:rFonts w:ascii="Verdana" w:hAnsi="Verdana"/>
          <w:spacing w:val="2"/>
          <w:sz w:val="18"/>
          <w:szCs w:val="18"/>
        </w:rPr>
        <w:t>is</w:t>
      </w:r>
      <w:r w:rsidR="006156BC" w:rsidRPr="009661C2">
        <w:rPr>
          <w:rFonts w:ascii="Verdana" w:hAnsi="Verdana"/>
          <w:spacing w:val="2"/>
          <w:sz w:val="18"/>
          <w:szCs w:val="18"/>
        </w:rPr>
        <w:t xml:space="preserve"> able to </w:t>
      </w:r>
      <w:r w:rsidR="00AF44A4" w:rsidRPr="009661C2">
        <w:rPr>
          <w:rFonts w:ascii="Verdana" w:hAnsi="Verdana"/>
          <w:spacing w:val="2"/>
          <w:sz w:val="18"/>
          <w:szCs w:val="18"/>
        </w:rPr>
        <w:t>organize</w:t>
      </w:r>
      <w:r w:rsidR="006156BC" w:rsidRPr="009661C2">
        <w:rPr>
          <w:rFonts w:ascii="Verdana" w:hAnsi="Verdana"/>
          <w:spacing w:val="2"/>
          <w:sz w:val="18"/>
          <w:szCs w:val="18"/>
        </w:rPr>
        <w:t xml:space="preserve"> repairs.</w:t>
      </w:r>
    </w:p>
    <w:p w:rsidR="000C0D0E" w:rsidRPr="009661C2" w:rsidRDefault="000C0D0E" w:rsidP="00FB4F59">
      <w:pPr>
        <w:pStyle w:val="DefaultText"/>
        <w:rPr>
          <w:rFonts w:ascii="Verdana" w:hAnsi="Verdana"/>
          <w:spacing w:val="2"/>
          <w:sz w:val="18"/>
          <w:szCs w:val="18"/>
        </w:rPr>
      </w:pPr>
    </w:p>
    <w:p w:rsidR="006156BC" w:rsidRPr="009661C2" w:rsidRDefault="004A554B" w:rsidP="00803138">
      <w:pPr>
        <w:pStyle w:val="DefaultText"/>
        <w:ind w:left="705" w:hanging="705"/>
        <w:rPr>
          <w:rFonts w:ascii="Verdana" w:hAnsi="Verdana"/>
          <w:b/>
          <w:color w:val="FF0000"/>
          <w:spacing w:val="2"/>
          <w:sz w:val="18"/>
          <w:szCs w:val="18"/>
        </w:rPr>
      </w:pPr>
      <w:r>
        <w:rPr>
          <w:rFonts w:ascii="Verdana" w:hAnsi="Verdana"/>
          <w:spacing w:val="2"/>
          <w:sz w:val="18"/>
          <w:szCs w:val="18"/>
        </w:rPr>
        <w:t>7</w:t>
      </w:r>
      <w:r w:rsidR="006156BC" w:rsidRPr="009661C2">
        <w:rPr>
          <w:rFonts w:ascii="Verdana" w:hAnsi="Verdana"/>
          <w:spacing w:val="2"/>
          <w:sz w:val="18"/>
          <w:szCs w:val="18"/>
        </w:rPr>
        <w:t>.</w:t>
      </w:r>
      <w:ins w:id="120" w:author="DSNR" w:date="2018-07-23T22:57:00Z">
        <w:r w:rsidR="00DE2103">
          <w:rPr>
            <w:rFonts w:ascii="Verdana" w:hAnsi="Verdana"/>
            <w:spacing w:val="2"/>
            <w:sz w:val="18"/>
            <w:szCs w:val="18"/>
          </w:rPr>
          <w:t>4</w:t>
        </w:r>
      </w:ins>
      <w:del w:id="121" w:author="DSNR" w:date="2018-07-23T22:57:00Z">
        <w:r w:rsidR="00803138" w:rsidRPr="009661C2" w:rsidDel="00DE2103">
          <w:rPr>
            <w:rFonts w:ascii="Verdana" w:hAnsi="Verdana"/>
            <w:spacing w:val="2"/>
            <w:sz w:val="18"/>
            <w:szCs w:val="18"/>
          </w:rPr>
          <w:delText>5</w:delText>
        </w:r>
      </w:del>
      <w:r w:rsidR="006156BC" w:rsidRPr="009661C2">
        <w:rPr>
          <w:rFonts w:ascii="Verdana" w:hAnsi="Verdana"/>
          <w:spacing w:val="2"/>
          <w:sz w:val="18"/>
          <w:szCs w:val="18"/>
        </w:rPr>
        <w:tab/>
        <w:t xml:space="preserve">Upon the happening of any event that causes any damage or loss to the Vehicle and/or its accessories whilst thereon, including accident, theft, hit caused by fire explosion, self ignition or lightening, burglary, housebreaking, riot, strike, earthquake, flood, typhoon, hurricane, storm, tempest, inundation, cyclone, hailstorm, frost, malicious act and/or terrorist activity, the Client shall as soon as possible notify LPIN by telephone of such damage or loss relating to the Vehicle and confirm this in writing in accordance with the terms hereof and </w:t>
      </w:r>
      <w:commentRangeStart w:id="122"/>
      <w:r w:rsidR="006156BC" w:rsidRPr="009661C2">
        <w:rPr>
          <w:rFonts w:ascii="Verdana" w:hAnsi="Verdana"/>
          <w:spacing w:val="2"/>
          <w:sz w:val="18"/>
          <w:szCs w:val="18"/>
        </w:rPr>
        <w:t xml:space="preserve">the </w:t>
      </w:r>
      <w:r w:rsidR="006156BC" w:rsidRPr="009D6492">
        <w:rPr>
          <w:rFonts w:ascii="Verdana" w:hAnsi="Verdana"/>
          <w:spacing w:val="2"/>
          <w:sz w:val="18"/>
          <w:szCs w:val="18"/>
        </w:rPr>
        <w:t>LP Manual</w:t>
      </w:r>
      <w:r w:rsidR="006156BC" w:rsidRPr="009661C2">
        <w:rPr>
          <w:rFonts w:ascii="Verdana" w:hAnsi="Verdana"/>
          <w:spacing w:val="2"/>
          <w:sz w:val="18"/>
          <w:szCs w:val="18"/>
        </w:rPr>
        <w:t>,</w:t>
      </w:r>
      <w:commentRangeEnd w:id="122"/>
      <w:r w:rsidR="009A637E">
        <w:rPr>
          <w:rStyle w:val="CommentReference"/>
        </w:rPr>
        <w:commentReference w:id="122"/>
      </w:r>
      <w:r w:rsidR="006156BC" w:rsidRPr="009661C2">
        <w:rPr>
          <w:rFonts w:ascii="Verdana" w:hAnsi="Verdana"/>
          <w:spacing w:val="2"/>
          <w:sz w:val="18"/>
          <w:szCs w:val="18"/>
        </w:rPr>
        <w:t xml:space="preserve"> within </w:t>
      </w:r>
      <w:ins w:id="123" w:author="nikhil kohli" w:date="2018-07-23T19:04:00Z">
        <w:r w:rsidR="00C74F4B">
          <w:rPr>
            <w:rFonts w:ascii="Verdana" w:hAnsi="Verdana"/>
            <w:spacing w:val="2"/>
            <w:sz w:val="18"/>
            <w:szCs w:val="18"/>
          </w:rPr>
          <w:t>48</w:t>
        </w:r>
      </w:ins>
      <w:del w:id="124" w:author="nikhil kohli" w:date="2018-07-23T19:04:00Z">
        <w:r w:rsidR="006156BC" w:rsidRPr="009661C2" w:rsidDel="00C74F4B">
          <w:rPr>
            <w:rFonts w:ascii="Verdana" w:hAnsi="Verdana"/>
            <w:spacing w:val="2"/>
            <w:sz w:val="18"/>
            <w:szCs w:val="18"/>
          </w:rPr>
          <w:delText>24</w:delText>
        </w:r>
      </w:del>
      <w:r w:rsidR="006156BC" w:rsidRPr="009661C2">
        <w:rPr>
          <w:rFonts w:ascii="Verdana" w:hAnsi="Verdana"/>
          <w:spacing w:val="2"/>
          <w:sz w:val="18"/>
          <w:szCs w:val="18"/>
        </w:rPr>
        <w:t xml:space="preserve"> hours of the occurrence of such event causing loss and/or damage to the Vehicle. </w:t>
      </w:r>
    </w:p>
    <w:p w:rsidR="006156BC" w:rsidRPr="009661C2" w:rsidRDefault="006156BC" w:rsidP="00FB4F59">
      <w:pPr>
        <w:pStyle w:val="DefaultText"/>
        <w:rPr>
          <w:rFonts w:ascii="Verdana" w:hAnsi="Verdana"/>
          <w:spacing w:val="2"/>
          <w:sz w:val="18"/>
          <w:szCs w:val="18"/>
        </w:rPr>
      </w:pPr>
    </w:p>
    <w:p w:rsidR="00772F34" w:rsidDel="00545239" w:rsidRDefault="004A554B" w:rsidP="00117B7D">
      <w:pPr>
        <w:pStyle w:val="DefaultText"/>
        <w:ind w:left="705" w:hanging="705"/>
        <w:rPr>
          <w:del w:id="125" w:author="DSNR" w:date="2018-07-23T23:06:00Z"/>
          <w:rFonts w:ascii="Verdana" w:hAnsi="Verdana"/>
          <w:spacing w:val="2"/>
          <w:sz w:val="18"/>
          <w:szCs w:val="18"/>
        </w:rPr>
      </w:pPr>
      <w:r>
        <w:rPr>
          <w:rFonts w:ascii="Verdana" w:hAnsi="Verdana"/>
          <w:spacing w:val="2"/>
          <w:sz w:val="18"/>
          <w:szCs w:val="18"/>
        </w:rPr>
        <w:t>7</w:t>
      </w:r>
      <w:r w:rsidR="006156BC" w:rsidRPr="009661C2">
        <w:rPr>
          <w:rFonts w:ascii="Verdana" w:hAnsi="Verdana"/>
          <w:spacing w:val="2"/>
          <w:sz w:val="18"/>
          <w:szCs w:val="18"/>
        </w:rPr>
        <w:t>.</w:t>
      </w:r>
      <w:del w:id="126" w:author="DSNR" w:date="2018-07-23T22:57:00Z">
        <w:r w:rsidR="00803138" w:rsidRPr="009661C2" w:rsidDel="00BA1382">
          <w:rPr>
            <w:rFonts w:ascii="Verdana" w:hAnsi="Verdana"/>
            <w:spacing w:val="2"/>
            <w:sz w:val="18"/>
            <w:szCs w:val="18"/>
          </w:rPr>
          <w:delText>6</w:delText>
        </w:r>
      </w:del>
      <w:ins w:id="127" w:author="DSNR" w:date="2018-07-23T22:57:00Z">
        <w:r w:rsidR="00BA1382">
          <w:rPr>
            <w:rFonts w:ascii="Verdana" w:hAnsi="Verdana"/>
            <w:spacing w:val="2"/>
            <w:sz w:val="18"/>
            <w:szCs w:val="18"/>
          </w:rPr>
          <w:t>5</w:t>
        </w:r>
      </w:ins>
      <w:r w:rsidR="006156BC" w:rsidRPr="009661C2">
        <w:rPr>
          <w:rFonts w:ascii="Verdana" w:hAnsi="Verdana"/>
          <w:spacing w:val="2"/>
          <w:sz w:val="18"/>
          <w:szCs w:val="18"/>
        </w:rPr>
        <w:tab/>
        <w:t>All insurance and damage related issues shall be subject to the terms, general exceptions, conditions and endorsements contained in the Insurance Policy</w:t>
      </w:r>
      <w:r w:rsidR="000207BB">
        <w:rPr>
          <w:rFonts w:ascii="Verdana" w:hAnsi="Verdana"/>
          <w:spacing w:val="2"/>
          <w:sz w:val="18"/>
          <w:szCs w:val="18"/>
        </w:rPr>
        <w:t xml:space="preserve">. </w:t>
      </w:r>
      <w:r w:rsidR="00F91BD5">
        <w:rPr>
          <w:rFonts w:ascii="Verdana" w:hAnsi="Verdana"/>
          <w:spacing w:val="2"/>
          <w:sz w:val="18"/>
          <w:szCs w:val="18"/>
        </w:rPr>
        <w:t xml:space="preserve">The </w:t>
      </w:r>
      <w:r w:rsidR="00F23613">
        <w:rPr>
          <w:rFonts w:ascii="Verdana" w:hAnsi="Verdana"/>
          <w:spacing w:val="2"/>
          <w:sz w:val="18"/>
          <w:szCs w:val="18"/>
        </w:rPr>
        <w:t>C</w:t>
      </w:r>
      <w:r w:rsidR="00F91BD5">
        <w:rPr>
          <w:rFonts w:ascii="Verdana" w:hAnsi="Verdana"/>
          <w:spacing w:val="2"/>
          <w:sz w:val="18"/>
          <w:szCs w:val="18"/>
        </w:rPr>
        <w:t>lient shall follow the</w:t>
      </w:r>
      <w:r w:rsidR="006156BC" w:rsidRPr="009661C2">
        <w:rPr>
          <w:rFonts w:ascii="Verdana" w:hAnsi="Verdana"/>
          <w:spacing w:val="2"/>
          <w:sz w:val="18"/>
          <w:szCs w:val="18"/>
        </w:rPr>
        <w:t xml:space="preserve"> procedure as stated in the </w:t>
      </w:r>
      <w:commentRangeStart w:id="128"/>
      <w:r w:rsidR="00F91BD5" w:rsidRPr="009D6492">
        <w:rPr>
          <w:rFonts w:ascii="Verdana" w:hAnsi="Verdana"/>
          <w:spacing w:val="2"/>
          <w:sz w:val="18"/>
          <w:szCs w:val="18"/>
        </w:rPr>
        <w:t>LP Manual</w:t>
      </w:r>
      <w:r w:rsidR="00F91BD5">
        <w:rPr>
          <w:rFonts w:ascii="Verdana" w:hAnsi="Verdana"/>
          <w:spacing w:val="2"/>
          <w:sz w:val="18"/>
          <w:szCs w:val="18"/>
        </w:rPr>
        <w:t>.</w:t>
      </w:r>
      <w:commentRangeEnd w:id="128"/>
      <w:r w:rsidR="009A637E">
        <w:rPr>
          <w:rStyle w:val="CommentReference"/>
        </w:rPr>
        <w:commentReference w:id="128"/>
      </w:r>
    </w:p>
    <w:p w:rsidR="00772F34" w:rsidRPr="009661C2" w:rsidRDefault="00772F34" w:rsidP="00545239">
      <w:pPr>
        <w:pStyle w:val="DefaultText"/>
        <w:ind w:left="705" w:hanging="705"/>
        <w:rPr>
          <w:rFonts w:ascii="Verdana" w:hAnsi="Verdana"/>
          <w:spacing w:val="2"/>
          <w:sz w:val="18"/>
          <w:szCs w:val="18"/>
        </w:rPr>
      </w:pPr>
    </w:p>
    <w:p w:rsidR="006156BC" w:rsidRPr="009661C2" w:rsidDel="00C74F4B" w:rsidRDefault="004A554B" w:rsidP="00C74F4B">
      <w:pPr>
        <w:pStyle w:val="DefaultText"/>
        <w:ind w:left="705" w:hanging="705"/>
        <w:rPr>
          <w:del w:id="129" w:author="nikhil kohli" w:date="2018-07-23T19:01:00Z"/>
          <w:rFonts w:ascii="Verdana" w:hAnsi="Verdana"/>
          <w:spacing w:val="2"/>
          <w:sz w:val="18"/>
          <w:szCs w:val="18"/>
        </w:rPr>
      </w:pPr>
      <w:commentRangeStart w:id="130"/>
      <w:del w:id="131" w:author="nikhil kohli" w:date="2018-07-23T19:01:00Z">
        <w:r w:rsidDel="00C74F4B">
          <w:rPr>
            <w:rFonts w:ascii="Verdana" w:hAnsi="Verdana"/>
            <w:spacing w:val="2"/>
            <w:sz w:val="18"/>
            <w:szCs w:val="18"/>
          </w:rPr>
          <w:delText>7</w:delText>
        </w:r>
        <w:r w:rsidR="006156BC" w:rsidRPr="009661C2" w:rsidDel="00C74F4B">
          <w:rPr>
            <w:rFonts w:ascii="Verdana" w:hAnsi="Verdana"/>
            <w:spacing w:val="2"/>
            <w:sz w:val="18"/>
            <w:szCs w:val="18"/>
          </w:rPr>
          <w:delText>.</w:delText>
        </w:r>
        <w:r w:rsidDel="00C74F4B">
          <w:rPr>
            <w:rFonts w:ascii="Verdana" w:hAnsi="Verdana"/>
            <w:spacing w:val="2"/>
            <w:sz w:val="18"/>
            <w:szCs w:val="18"/>
          </w:rPr>
          <w:delText>7</w:delText>
        </w:r>
        <w:r w:rsidR="006156BC" w:rsidRPr="009661C2" w:rsidDel="00C74F4B">
          <w:rPr>
            <w:rFonts w:ascii="Verdana" w:hAnsi="Verdana"/>
            <w:spacing w:val="2"/>
            <w:sz w:val="18"/>
            <w:szCs w:val="18"/>
          </w:rPr>
          <w:tab/>
          <w:delText xml:space="preserve">Without prejudice to the generality of the provisions contained in </w:delText>
        </w:r>
        <w:r w:rsidR="003E5ECB" w:rsidDel="00C74F4B">
          <w:rPr>
            <w:rFonts w:ascii="Verdana" w:hAnsi="Verdana"/>
            <w:spacing w:val="2"/>
            <w:sz w:val="18"/>
            <w:szCs w:val="18"/>
          </w:rPr>
          <w:delText>Article</w:delText>
        </w:r>
        <w:r w:rsidR="006156BC" w:rsidRPr="009661C2" w:rsidDel="00C74F4B">
          <w:rPr>
            <w:rFonts w:ascii="Verdana" w:hAnsi="Verdana"/>
            <w:spacing w:val="2"/>
            <w:sz w:val="18"/>
            <w:szCs w:val="18"/>
          </w:rPr>
          <w:delText xml:space="preserve"> </w:delText>
        </w:r>
        <w:r w:rsidDel="00C74F4B">
          <w:rPr>
            <w:rFonts w:ascii="Verdana" w:hAnsi="Verdana"/>
            <w:spacing w:val="2"/>
            <w:sz w:val="18"/>
            <w:szCs w:val="18"/>
          </w:rPr>
          <w:delText>7</w:delText>
        </w:r>
        <w:r w:rsidR="006156BC" w:rsidRPr="009661C2" w:rsidDel="00C74F4B">
          <w:rPr>
            <w:rFonts w:ascii="Verdana" w:hAnsi="Verdana"/>
            <w:spacing w:val="2"/>
            <w:sz w:val="18"/>
            <w:szCs w:val="18"/>
          </w:rPr>
          <w:delText>.</w:delText>
        </w:r>
        <w:r w:rsidR="007817DA" w:rsidRPr="009661C2" w:rsidDel="00C74F4B">
          <w:rPr>
            <w:rFonts w:ascii="Verdana" w:hAnsi="Verdana"/>
            <w:spacing w:val="2"/>
            <w:sz w:val="18"/>
            <w:szCs w:val="18"/>
          </w:rPr>
          <w:delText>5</w:delText>
        </w:r>
        <w:r w:rsidR="006156BC" w:rsidRPr="009661C2" w:rsidDel="00C74F4B">
          <w:rPr>
            <w:rFonts w:ascii="Verdana" w:hAnsi="Verdana"/>
            <w:spacing w:val="2"/>
            <w:sz w:val="18"/>
            <w:szCs w:val="18"/>
          </w:rPr>
          <w:delText xml:space="preserve"> above, in the event of theft/total loss of the Vehicle or any part and/or accessory thereof, the Client shall </w:delText>
        </w:r>
      </w:del>
      <w:del w:id="132" w:author="nikhil kohli" w:date="2018-07-23T18:57:00Z">
        <w:r w:rsidR="006156BC" w:rsidRPr="009661C2" w:rsidDel="00AC6DC3">
          <w:rPr>
            <w:rFonts w:ascii="Verdana" w:hAnsi="Verdana"/>
            <w:spacing w:val="2"/>
            <w:sz w:val="18"/>
            <w:szCs w:val="18"/>
          </w:rPr>
          <w:delText>immediately</w:delText>
        </w:r>
      </w:del>
      <w:del w:id="133" w:author="nikhil kohli" w:date="2018-07-23T19:01:00Z">
        <w:r w:rsidR="006156BC" w:rsidRPr="009661C2" w:rsidDel="00C74F4B">
          <w:rPr>
            <w:rFonts w:ascii="Verdana" w:hAnsi="Verdana"/>
            <w:spacing w:val="2"/>
            <w:sz w:val="18"/>
            <w:szCs w:val="18"/>
          </w:rPr>
          <w:delText xml:space="preserve"> report the same to:</w:delText>
        </w:r>
      </w:del>
    </w:p>
    <w:p w:rsidR="00F004C5" w:rsidRDefault="00F004C5">
      <w:pPr>
        <w:pStyle w:val="DefaultText"/>
        <w:ind w:left="705" w:hanging="705"/>
        <w:rPr>
          <w:del w:id="134" w:author="nikhil kohli" w:date="2018-07-23T19:01:00Z"/>
          <w:rFonts w:ascii="Verdana" w:hAnsi="Verdana"/>
          <w:spacing w:val="2"/>
          <w:sz w:val="18"/>
          <w:szCs w:val="18"/>
        </w:rPr>
      </w:pPr>
    </w:p>
    <w:p w:rsidR="00F004C5" w:rsidRDefault="006156BC">
      <w:pPr>
        <w:pStyle w:val="DefaultText"/>
        <w:ind w:left="705" w:hanging="705"/>
        <w:rPr>
          <w:del w:id="135" w:author="nikhil kohli" w:date="2018-07-23T19:01:00Z"/>
          <w:rFonts w:ascii="Verdana" w:hAnsi="Verdana"/>
          <w:spacing w:val="2"/>
          <w:sz w:val="18"/>
          <w:szCs w:val="18"/>
        </w:rPr>
      </w:pPr>
      <w:del w:id="136" w:author="nikhil kohli" w:date="2018-07-23T19:01:00Z">
        <w:r w:rsidRPr="009661C2" w:rsidDel="00C74F4B">
          <w:rPr>
            <w:rFonts w:ascii="Verdana" w:hAnsi="Verdana"/>
            <w:spacing w:val="2"/>
            <w:sz w:val="18"/>
            <w:szCs w:val="18"/>
          </w:rPr>
          <w:delText>(i)</w:delText>
        </w:r>
        <w:r w:rsidRPr="009661C2" w:rsidDel="00C74F4B">
          <w:rPr>
            <w:rFonts w:ascii="Verdana" w:hAnsi="Verdana"/>
            <w:spacing w:val="2"/>
            <w:sz w:val="18"/>
            <w:szCs w:val="18"/>
          </w:rPr>
          <w:tab/>
          <w:delText>The nearest police station</w:delText>
        </w:r>
      </w:del>
      <w:del w:id="137" w:author="nikhil kohli" w:date="2018-07-23T18:59:00Z">
        <w:r w:rsidRPr="009661C2" w:rsidDel="00C74F4B">
          <w:rPr>
            <w:rFonts w:ascii="Verdana" w:hAnsi="Verdana"/>
            <w:spacing w:val="2"/>
            <w:sz w:val="18"/>
            <w:szCs w:val="18"/>
          </w:rPr>
          <w:delText xml:space="preserve">: The </w:delText>
        </w:r>
        <w:r w:rsidR="00EE7089" w:rsidDel="00C74F4B">
          <w:rPr>
            <w:rFonts w:ascii="Verdana" w:hAnsi="Verdana"/>
            <w:spacing w:val="2"/>
            <w:sz w:val="18"/>
            <w:szCs w:val="18"/>
          </w:rPr>
          <w:delText>C</w:delText>
        </w:r>
        <w:r w:rsidRPr="009661C2" w:rsidDel="00C74F4B">
          <w:rPr>
            <w:rFonts w:ascii="Verdana" w:hAnsi="Verdana"/>
            <w:spacing w:val="2"/>
            <w:sz w:val="18"/>
            <w:szCs w:val="18"/>
          </w:rPr>
          <w:delText>lient shall obtain from such poli</w:delText>
        </w:r>
        <w:r w:rsidR="001A20E7" w:rsidDel="00C74F4B">
          <w:rPr>
            <w:rFonts w:ascii="Verdana" w:hAnsi="Verdana"/>
            <w:spacing w:val="2"/>
            <w:sz w:val="18"/>
            <w:szCs w:val="18"/>
          </w:rPr>
          <w:delText xml:space="preserve">ce station a copy of the </w:delText>
        </w:r>
      </w:del>
      <w:ins w:id="138" w:author="DSNR" w:date="2018-07-23T16:28:00Z">
        <w:del w:id="139" w:author="nikhil kohli" w:date="2018-07-23T18:59:00Z">
          <w:r w:rsidR="001A20E7" w:rsidDel="00C74F4B">
            <w:rPr>
              <w:rFonts w:ascii="Verdana" w:hAnsi="Verdana"/>
              <w:spacing w:val="2"/>
              <w:sz w:val="18"/>
              <w:szCs w:val="18"/>
            </w:rPr>
            <w:delText>F</w:delText>
          </w:r>
        </w:del>
      </w:ins>
      <w:del w:id="140" w:author="nikhil kohli" w:date="2018-07-23T18:59:00Z">
        <w:r w:rsidR="001A20E7" w:rsidDel="00C74F4B">
          <w:rPr>
            <w:rFonts w:ascii="Verdana" w:hAnsi="Verdana"/>
            <w:spacing w:val="2"/>
            <w:sz w:val="18"/>
            <w:szCs w:val="18"/>
          </w:rPr>
          <w:delText xml:space="preserve">first </w:delText>
        </w:r>
      </w:del>
      <w:ins w:id="141" w:author="DSNR" w:date="2018-07-23T16:28:00Z">
        <w:del w:id="142" w:author="nikhil kohli" w:date="2018-07-23T18:59:00Z">
          <w:r w:rsidR="001A20E7" w:rsidDel="00C74F4B">
            <w:rPr>
              <w:rFonts w:ascii="Verdana" w:hAnsi="Verdana"/>
              <w:spacing w:val="2"/>
              <w:sz w:val="18"/>
              <w:szCs w:val="18"/>
            </w:rPr>
            <w:delText>I</w:delText>
          </w:r>
        </w:del>
      </w:ins>
      <w:del w:id="143" w:author="nikhil kohli" w:date="2018-07-23T18:59:00Z">
        <w:r w:rsidR="001A20E7" w:rsidDel="00C74F4B">
          <w:rPr>
            <w:rFonts w:ascii="Verdana" w:hAnsi="Verdana"/>
            <w:spacing w:val="2"/>
            <w:sz w:val="18"/>
            <w:szCs w:val="18"/>
          </w:rPr>
          <w:delText xml:space="preserve">information </w:delText>
        </w:r>
      </w:del>
      <w:ins w:id="144" w:author="DSNR" w:date="2018-07-23T16:28:00Z">
        <w:del w:id="145" w:author="nikhil kohli" w:date="2018-07-23T18:59:00Z">
          <w:r w:rsidR="001A20E7" w:rsidDel="00C74F4B">
            <w:rPr>
              <w:rFonts w:ascii="Verdana" w:hAnsi="Verdana"/>
              <w:spacing w:val="2"/>
              <w:sz w:val="18"/>
              <w:szCs w:val="18"/>
            </w:rPr>
            <w:delText>R</w:delText>
          </w:r>
        </w:del>
      </w:ins>
      <w:del w:id="146" w:author="nikhil kohli" w:date="2018-07-23T18:59:00Z">
        <w:r w:rsidR="001A20E7" w:rsidDel="00C74F4B">
          <w:rPr>
            <w:rFonts w:ascii="Verdana" w:hAnsi="Verdana"/>
            <w:spacing w:val="2"/>
            <w:sz w:val="18"/>
            <w:szCs w:val="18"/>
          </w:rPr>
          <w:delText>r</w:delText>
        </w:r>
        <w:r w:rsidRPr="009661C2" w:rsidDel="00C74F4B">
          <w:rPr>
            <w:rFonts w:ascii="Verdana" w:hAnsi="Verdana"/>
            <w:spacing w:val="2"/>
            <w:sz w:val="18"/>
            <w:szCs w:val="18"/>
          </w:rPr>
          <w:delText>eport (FIR) and ensure that the registration number, chassis and engine number are specified in the FIR.</w:delText>
        </w:r>
      </w:del>
    </w:p>
    <w:p w:rsidR="00F004C5" w:rsidRDefault="00F004C5">
      <w:pPr>
        <w:pStyle w:val="DefaultText"/>
        <w:ind w:left="705" w:hanging="705"/>
        <w:rPr>
          <w:del w:id="147" w:author="nikhil kohli" w:date="2018-07-23T19:01:00Z"/>
          <w:rFonts w:ascii="Verdana" w:hAnsi="Verdana"/>
          <w:spacing w:val="2"/>
          <w:sz w:val="18"/>
          <w:szCs w:val="18"/>
        </w:rPr>
      </w:pPr>
    </w:p>
    <w:p w:rsidR="00F004C5" w:rsidRDefault="006156BC">
      <w:pPr>
        <w:pStyle w:val="DefaultText"/>
        <w:ind w:left="705" w:hanging="705"/>
        <w:rPr>
          <w:rFonts w:ascii="Verdana" w:hAnsi="Verdana"/>
          <w:spacing w:val="2"/>
          <w:sz w:val="18"/>
          <w:szCs w:val="18"/>
        </w:rPr>
      </w:pPr>
      <w:del w:id="148" w:author="nikhil kohli" w:date="2018-07-23T19:01:00Z">
        <w:r w:rsidRPr="009661C2" w:rsidDel="00C74F4B">
          <w:rPr>
            <w:rFonts w:ascii="Verdana" w:hAnsi="Verdana"/>
            <w:spacing w:val="2"/>
            <w:sz w:val="18"/>
            <w:szCs w:val="18"/>
          </w:rPr>
          <w:delText>(ii)</w:delText>
        </w:r>
        <w:r w:rsidRPr="009661C2" w:rsidDel="00C74F4B">
          <w:rPr>
            <w:rFonts w:ascii="Verdana" w:hAnsi="Verdana"/>
            <w:spacing w:val="2"/>
            <w:sz w:val="18"/>
            <w:szCs w:val="18"/>
          </w:rPr>
          <w:tab/>
          <w:delText xml:space="preserve">LPIN </w:delText>
        </w:r>
        <w:r w:rsidR="000207BB" w:rsidDel="00C74F4B">
          <w:rPr>
            <w:rFonts w:ascii="Verdana" w:hAnsi="Verdana"/>
            <w:spacing w:val="2"/>
            <w:sz w:val="18"/>
            <w:szCs w:val="18"/>
          </w:rPr>
          <w:delText xml:space="preserve">as specified in the LP Manual. </w:delText>
        </w:r>
        <w:r w:rsidRPr="009661C2" w:rsidDel="00C74F4B">
          <w:rPr>
            <w:rFonts w:ascii="Verdana" w:hAnsi="Verdana"/>
            <w:spacing w:val="2"/>
            <w:sz w:val="18"/>
            <w:szCs w:val="18"/>
          </w:rPr>
          <w:delText xml:space="preserve">The Client shall within </w:delText>
        </w:r>
        <w:r w:rsidR="00224BF0" w:rsidDel="00C74F4B">
          <w:rPr>
            <w:rFonts w:ascii="Verdana" w:hAnsi="Verdana"/>
            <w:spacing w:val="2"/>
            <w:sz w:val="18"/>
            <w:szCs w:val="18"/>
          </w:rPr>
          <w:delText>72</w:delText>
        </w:r>
        <w:r w:rsidR="00224BF0" w:rsidRPr="009661C2" w:rsidDel="00C74F4B">
          <w:rPr>
            <w:rFonts w:ascii="Verdana" w:hAnsi="Verdana"/>
            <w:spacing w:val="2"/>
            <w:sz w:val="18"/>
            <w:szCs w:val="18"/>
          </w:rPr>
          <w:delText xml:space="preserve"> </w:delText>
        </w:r>
        <w:r w:rsidRPr="009661C2" w:rsidDel="00C74F4B">
          <w:rPr>
            <w:rFonts w:ascii="Verdana" w:hAnsi="Verdana"/>
            <w:spacing w:val="2"/>
            <w:sz w:val="18"/>
            <w:szCs w:val="18"/>
          </w:rPr>
          <w:delText xml:space="preserve">hours of the knowledge of the theft, furnish to LPIN, copy of the FIR.  LPIN shall assist in </w:delText>
        </w:r>
        <w:r w:rsidR="000207BB" w:rsidDel="00C74F4B">
          <w:rPr>
            <w:rFonts w:ascii="Verdana" w:hAnsi="Verdana"/>
            <w:spacing w:val="2"/>
            <w:sz w:val="18"/>
            <w:szCs w:val="18"/>
          </w:rPr>
          <w:delText xml:space="preserve">filing </w:delText>
        </w:r>
        <w:r w:rsidRPr="009661C2" w:rsidDel="00C74F4B">
          <w:rPr>
            <w:rFonts w:ascii="Verdana" w:hAnsi="Verdana"/>
            <w:spacing w:val="2"/>
            <w:sz w:val="18"/>
            <w:szCs w:val="18"/>
          </w:rPr>
          <w:delText xml:space="preserve">the claim with the </w:delText>
        </w:r>
        <w:r w:rsidR="00F23613" w:rsidDel="00C74F4B">
          <w:rPr>
            <w:rFonts w:ascii="Verdana" w:hAnsi="Verdana"/>
            <w:spacing w:val="2"/>
            <w:sz w:val="18"/>
            <w:szCs w:val="18"/>
          </w:rPr>
          <w:delText>I</w:delText>
        </w:r>
        <w:r w:rsidRPr="009661C2" w:rsidDel="00C74F4B">
          <w:rPr>
            <w:rFonts w:ascii="Verdana" w:hAnsi="Verdana"/>
            <w:spacing w:val="2"/>
            <w:sz w:val="18"/>
            <w:szCs w:val="18"/>
          </w:rPr>
          <w:delText xml:space="preserve">nsurance </w:delText>
        </w:r>
        <w:r w:rsidR="00F23613" w:rsidDel="00C74F4B">
          <w:rPr>
            <w:rFonts w:ascii="Verdana" w:hAnsi="Verdana"/>
            <w:spacing w:val="2"/>
            <w:sz w:val="18"/>
            <w:szCs w:val="18"/>
          </w:rPr>
          <w:delText>C</w:delText>
        </w:r>
        <w:r w:rsidRPr="009661C2" w:rsidDel="00C74F4B">
          <w:rPr>
            <w:rFonts w:ascii="Verdana" w:hAnsi="Verdana"/>
            <w:spacing w:val="2"/>
            <w:sz w:val="18"/>
            <w:szCs w:val="18"/>
          </w:rPr>
          <w:delText xml:space="preserve">ompany.  In case the stolen </w:delText>
        </w:r>
        <w:r w:rsidR="00EE7089" w:rsidDel="00C74F4B">
          <w:rPr>
            <w:rFonts w:ascii="Verdana" w:hAnsi="Verdana"/>
            <w:spacing w:val="2"/>
            <w:sz w:val="18"/>
            <w:szCs w:val="18"/>
          </w:rPr>
          <w:delText>V</w:delText>
        </w:r>
        <w:r w:rsidRPr="009661C2" w:rsidDel="00C74F4B">
          <w:rPr>
            <w:rFonts w:ascii="Verdana" w:hAnsi="Verdana"/>
            <w:spacing w:val="2"/>
            <w:sz w:val="18"/>
            <w:szCs w:val="18"/>
          </w:rPr>
          <w:delText xml:space="preserve">ehicle is recovered and the Client is </w:delText>
        </w:r>
        <w:r w:rsidR="000207BB" w:rsidRPr="009661C2" w:rsidDel="00C74F4B">
          <w:rPr>
            <w:rFonts w:ascii="Verdana" w:hAnsi="Verdana"/>
            <w:spacing w:val="2"/>
            <w:sz w:val="18"/>
            <w:szCs w:val="18"/>
          </w:rPr>
          <w:delText xml:space="preserve">desirous </w:delText>
        </w:r>
        <w:r w:rsidR="000207BB" w:rsidDel="00C74F4B">
          <w:rPr>
            <w:rFonts w:ascii="Verdana" w:hAnsi="Verdana"/>
            <w:spacing w:val="2"/>
            <w:sz w:val="18"/>
            <w:szCs w:val="18"/>
          </w:rPr>
          <w:delText xml:space="preserve">of </w:delText>
        </w:r>
        <w:r w:rsidR="000207BB" w:rsidRPr="009661C2" w:rsidDel="00C74F4B">
          <w:rPr>
            <w:rFonts w:ascii="Verdana" w:hAnsi="Verdana"/>
            <w:spacing w:val="2"/>
            <w:sz w:val="18"/>
            <w:szCs w:val="18"/>
          </w:rPr>
          <w:delText>availing</w:delText>
        </w:r>
        <w:r w:rsidRPr="009661C2" w:rsidDel="00C74F4B">
          <w:rPr>
            <w:rFonts w:ascii="Verdana" w:hAnsi="Verdana"/>
            <w:spacing w:val="2"/>
            <w:sz w:val="18"/>
            <w:szCs w:val="18"/>
          </w:rPr>
          <w:delText xml:space="preserve"> the Fleet </w:delText>
        </w:r>
        <w:r w:rsidR="00F23613" w:rsidDel="00C74F4B">
          <w:rPr>
            <w:rFonts w:ascii="Verdana" w:hAnsi="Verdana"/>
            <w:spacing w:val="2"/>
            <w:sz w:val="18"/>
            <w:szCs w:val="18"/>
          </w:rPr>
          <w:delText>M</w:delText>
        </w:r>
        <w:r w:rsidRPr="009661C2" w:rsidDel="00C74F4B">
          <w:rPr>
            <w:rFonts w:ascii="Verdana" w:hAnsi="Verdana"/>
            <w:spacing w:val="2"/>
            <w:sz w:val="18"/>
            <w:szCs w:val="18"/>
          </w:rPr>
          <w:delText xml:space="preserve">anagement </w:delText>
        </w:r>
        <w:r w:rsidR="00F23613" w:rsidDel="00C74F4B">
          <w:rPr>
            <w:rFonts w:ascii="Verdana" w:hAnsi="Verdana"/>
            <w:spacing w:val="2"/>
            <w:sz w:val="18"/>
            <w:szCs w:val="18"/>
          </w:rPr>
          <w:delText>S</w:delText>
        </w:r>
        <w:r w:rsidR="000957CF" w:rsidRPr="009661C2" w:rsidDel="00C74F4B">
          <w:rPr>
            <w:rFonts w:ascii="Verdana" w:hAnsi="Verdana"/>
            <w:spacing w:val="2"/>
            <w:sz w:val="18"/>
            <w:szCs w:val="18"/>
          </w:rPr>
          <w:delText>ervices for</w:delText>
        </w:r>
        <w:r w:rsidRPr="009661C2" w:rsidDel="00C74F4B">
          <w:rPr>
            <w:rFonts w:ascii="Verdana" w:hAnsi="Verdana"/>
            <w:spacing w:val="2"/>
            <w:sz w:val="18"/>
            <w:szCs w:val="18"/>
          </w:rPr>
          <w:delText xml:space="preserve"> it, the Fleet Management charges will be reworked and </w:delText>
        </w:r>
        <w:r w:rsidR="00F23613" w:rsidDel="00C74F4B">
          <w:rPr>
            <w:rFonts w:ascii="Verdana" w:hAnsi="Verdana"/>
            <w:spacing w:val="2"/>
            <w:sz w:val="18"/>
            <w:szCs w:val="18"/>
          </w:rPr>
          <w:delText>agreed</w:delText>
        </w:r>
        <w:r w:rsidRPr="009661C2" w:rsidDel="00C74F4B">
          <w:rPr>
            <w:rFonts w:ascii="Verdana" w:hAnsi="Verdana"/>
            <w:spacing w:val="2"/>
            <w:sz w:val="18"/>
            <w:szCs w:val="18"/>
          </w:rPr>
          <w:delText xml:space="preserve"> between the parties.</w:delText>
        </w:r>
      </w:del>
    </w:p>
    <w:commentRangeEnd w:id="130"/>
    <w:p w:rsidR="006156BC" w:rsidRPr="009661C2" w:rsidRDefault="00C74F4B" w:rsidP="00FB4F59">
      <w:pPr>
        <w:pStyle w:val="DefaultText"/>
        <w:rPr>
          <w:rFonts w:ascii="Verdana" w:hAnsi="Verdana"/>
          <w:spacing w:val="2"/>
          <w:sz w:val="18"/>
          <w:szCs w:val="18"/>
        </w:rPr>
      </w:pPr>
      <w:r>
        <w:rPr>
          <w:rStyle w:val="CommentReference"/>
        </w:rPr>
        <w:commentReference w:id="130"/>
      </w:r>
    </w:p>
    <w:p w:rsidR="006156BC" w:rsidRPr="009661C2" w:rsidDel="00545239" w:rsidRDefault="004A554B" w:rsidP="00545239">
      <w:pPr>
        <w:pStyle w:val="DefaultText"/>
        <w:ind w:left="720" w:hanging="720"/>
        <w:rPr>
          <w:del w:id="149" w:author="DSNR" w:date="2018-07-23T23:05:00Z"/>
          <w:rFonts w:ascii="Verdana" w:hAnsi="Verdana"/>
          <w:spacing w:val="2"/>
          <w:sz w:val="18"/>
          <w:szCs w:val="18"/>
        </w:rPr>
      </w:pPr>
      <w:r>
        <w:rPr>
          <w:rFonts w:ascii="Verdana" w:hAnsi="Verdana"/>
          <w:spacing w:val="2"/>
          <w:sz w:val="18"/>
          <w:szCs w:val="18"/>
        </w:rPr>
        <w:t>7</w:t>
      </w:r>
      <w:r w:rsidR="006156BC" w:rsidRPr="009661C2">
        <w:rPr>
          <w:rFonts w:ascii="Verdana" w:hAnsi="Verdana"/>
          <w:spacing w:val="2"/>
          <w:sz w:val="18"/>
          <w:szCs w:val="18"/>
        </w:rPr>
        <w:t>.</w:t>
      </w:r>
      <w:del w:id="150" w:author="DSNR" w:date="2018-07-23T22:57:00Z">
        <w:r w:rsidDel="00BA1382">
          <w:rPr>
            <w:rFonts w:ascii="Verdana" w:hAnsi="Verdana"/>
            <w:spacing w:val="2"/>
            <w:sz w:val="18"/>
            <w:szCs w:val="18"/>
          </w:rPr>
          <w:delText>8</w:delText>
        </w:r>
      </w:del>
      <w:ins w:id="151" w:author="DSNR" w:date="2018-07-23T22:57:00Z">
        <w:r w:rsidR="00BA1382">
          <w:rPr>
            <w:rFonts w:ascii="Verdana" w:hAnsi="Verdana"/>
            <w:spacing w:val="2"/>
            <w:sz w:val="18"/>
            <w:szCs w:val="18"/>
          </w:rPr>
          <w:t>6</w:t>
        </w:r>
      </w:ins>
      <w:r w:rsidR="007A1745" w:rsidRPr="009661C2">
        <w:rPr>
          <w:rFonts w:ascii="Verdana" w:hAnsi="Verdana"/>
          <w:spacing w:val="2"/>
          <w:sz w:val="18"/>
          <w:szCs w:val="18"/>
        </w:rPr>
        <w:tab/>
      </w:r>
      <w:del w:id="152" w:author="nikhil kohli" w:date="2018-07-23T19:06:00Z">
        <w:r w:rsidR="006156BC" w:rsidRPr="009661C2" w:rsidDel="00C74F4B">
          <w:rPr>
            <w:rFonts w:ascii="Verdana" w:hAnsi="Verdana"/>
            <w:spacing w:val="2"/>
            <w:sz w:val="18"/>
            <w:szCs w:val="18"/>
          </w:rPr>
          <w:delText>(i)</w:delText>
        </w:r>
        <w:r w:rsidR="000C0D0E" w:rsidDel="00C74F4B">
          <w:rPr>
            <w:rFonts w:ascii="Verdana" w:hAnsi="Verdana"/>
            <w:spacing w:val="2"/>
            <w:sz w:val="18"/>
            <w:szCs w:val="18"/>
          </w:rPr>
          <w:delText xml:space="preserve"> </w:delText>
        </w:r>
        <w:r w:rsidR="006156BC" w:rsidRPr="009661C2" w:rsidDel="00C74F4B">
          <w:rPr>
            <w:rFonts w:ascii="Verdana" w:hAnsi="Verdana"/>
            <w:spacing w:val="2"/>
            <w:sz w:val="18"/>
            <w:szCs w:val="18"/>
          </w:rPr>
          <w:delText>All costs and/or damages and/or consequences arising from late or incomplete report or failure to submit the aforesaid documents shall be borne by the Client.</w:delText>
        </w:r>
      </w:del>
      <w:del w:id="153" w:author="DSNR" w:date="2018-07-23T23:05:00Z">
        <w:r w:rsidR="006156BC" w:rsidRPr="009661C2" w:rsidDel="00545239">
          <w:rPr>
            <w:rFonts w:ascii="Verdana" w:hAnsi="Verdana"/>
            <w:spacing w:val="2"/>
            <w:sz w:val="18"/>
            <w:szCs w:val="18"/>
          </w:rPr>
          <w:delText xml:space="preserve"> </w:delText>
        </w:r>
      </w:del>
    </w:p>
    <w:p w:rsidR="006156BC" w:rsidRPr="009661C2" w:rsidDel="00545239" w:rsidRDefault="006156BC" w:rsidP="00545239">
      <w:pPr>
        <w:pStyle w:val="DefaultText"/>
        <w:ind w:left="720" w:hanging="720"/>
        <w:rPr>
          <w:del w:id="154" w:author="DSNR" w:date="2018-07-23T23:05:00Z"/>
          <w:rFonts w:ascii="Verdana" w:hAnsi="Verdana"/>
          <w:spacing w:val="2"/>
          <w:sz w:val="18"/>
          <w:szCs w:val="18"/>
        </w:rPr>
      </w:pPr>
    </w:p>
    <w:p w:rsidR="00912DFC" w:rsidRPr="009661C2" w:rsidDel="00912DFC" w:rsidRDefault="006156BC" w:rsidP="0003590D">
      <w:pPr>
        <w:pStyle w:val="DefaultText"/>
        <w:ind w:left="720"/>
        <w:rPr>
          <w:del w:id="155" w:author="DSNR" w:date="2018-07-23T15:12:00Z"/>
          <w:rFonts w:ascii="Verdana" w:hAnsi="Verdana"/>
          <w:spacing w:val="2"/>
          <w:sz w:val="18"/>
          <w:szCs w:val="18"/>
        </w:rPr>
      </w:pPr>
      <w:commentRangeStart w:id="156"/>
      <w:del w:id="157" w:author="DSNR" w:date="2018-07-23T23:05:00Z">
        <w:r w:rsidRPr="009661C2" w:rsidDel="00545239">
          <w:rPr>
            <w:rFonts w:ascii="Verdana" w:hAnsi="Verdana"/>
            <w:spacing w:val="2"/>
            <w:sz w:val="18"/>
            <w:szCs w:val="18"/>
          </w:rPr>
          <w:delText>(i</w:delText>
        </w:r>
      </w:del>
      <w:del w:id="158" w:author="nikhil kohli" w:date="2018-07-23T19:14:00Z">
        <w:r w:rsidRPr="009661C2" w:rsidDel="00B11EBA">
          <w:rPr>
            <w:rFonts w:ascii="Verdana" w:hAnsi="Verdana"/>
            <w:spacing w:val="2"/>
            <w:sz w:val="18"/>
            <w:szCs w:val="18"/>
          </w:rPr>
          <w:delText>i</w:delText>
        </w:r>
      </w:del>
      <w:del w:id="159" w:author="DSNR" w:date="2018-07-23T23:05:00Z">
        <w:r w:rsidRPr="009661C2" w:rsidDel="00545239">
          <w:rPr>
            <w:rFonts w:ascii="Verdana" w:hAnsi="Verdana"/>
            <w:spacing w:val="2"/>
            <w:sz w:val="18"/>
            <w:szCs w:val="18"/>
          </w:rPr>
          <w:delText>)</w:delText>
        </w:r>
        <w:r w:rsidR="000C0D0E" w:rsidDel="00545239">
          <w:rPr>
            <w:rFonts w:ascii="Verdana" w:hAnsi="Verdana"/>
            <w:spacing w:val="2"/>
            <w:sz w:val="18"/>
            <w:szCs w:val="18"/>
          </w:rPr>
          <w:delText xml:space="preserve"> </w:delText>
        </w:r>
      </w:del>
      <w:del w:id="160" w:author="DSNR" w:date="2018-07-23T15:12:00Z">
        <w:r w:rsidRPr="009661C2" w:rsidDel="00912DFC">
          <w:rPr>
            <w:rFonts w:ascii="Verdana" w:hAnsi="Verdana"/>
            <w:spacing w:val="2"/>
            <w:sz w:val="18"/>
            <w:szCs w:val="18"/>
          </w:rPr>
          <w:delText>Under no circumstances shall LPIN be held liable towards the Client or a third party.</w:delText>
        </w:r>
      </w:del>
      <w:del w:id="161" w:author="DSNR" w:date="2018-07-23T23:05:00Z">
        <w:r w:rsidRPr="009661C2" w:rsidDel="00545239">
          <w:rPr>
            <w:rFonts w:ascii="Verdana" w:hAnsi="Verdana"/>
            <w:spacing w:val="2"/>
            <w:sz w:val="18"/>
            <w:szCs w:val="18"/>
          </w:rPr>
          <w:delText xml:space="preserve"> </w:delText>
        </w:r>
      </w:del>
      <w:ins w:id="162" w:author="DSNR" w:date="2018-07-23T15:12:00Z">
        <w:r w:rsidR="00912DFC">
          <w:rPr>
            <w:rFonts w:ascii="Verdana" w:hAnsi="Verdana"/>
            <w:spacing w:val="2"/>
            <w:sz w:val="18"/>
            <w:szCs w:val="18"/>
          </w:rPr>
          <w:t>LPIN shall indemnify</w:t>
        </w:r>
      </w:ins>
      <w:ins w:id="163" w:author="nikhil kohli" w:date="2018-07-23T19:07:00Z">
        <w:r w:rsidR="00C74F4B">
          <w:rPr>
            <w:rFonts w:ascii="Verdana" w:hAnsi="Verdana"/>
            <w:spacing w:val="2"/>
            <w:sz w:val="18"/>
            <w:szCs w:val="18"/>
          </w:rPr>
          <w:t>, defend</w:t>
        </w:r>
      </w:ins>
      <w:ins w:id="164" w:author="DSNR" w:date="2018-07-23T15:12:00Z">
        <w:r w:rsidR="00912DFC">
          <w:rPr>
            <w:rFonts w:ascii="Verdana" w:hAnsi="Verdana"/>
            <w:spacing w:val="2"/>
            <w:sz w:val="18"/>
            <w:szCs w:val="18"/>
          </w:rPr>
          <w:t xml:space="preserve"> and </w:t>
        </w:r>
      </w:ins>
      <w:ins w:id="165" w:author="nikhil kohli" w:date="2018-07-23T19:07:00Z">
        <w:r w:rsidR="00C74F4B">
          <w:rPr>
            <w:rFonts w:ascii="Verdana" w:hAnsi="Verdana"/>
            <w:spacing w:val="2"/>
            <w:sz w:val="18"/>
            <w:szCs w:val="18"/>
          </w:rPr>
          <w:t xml:space="preserve">hold </w:t>
        </w:r>
      </w:ins>
      <w:ins w:id="166" w:author="DSNR" w:date="2018-07-23T15:12:00Z">
        <w:r w:rsidR="00912DFC">
          <w:rPr>
            <w:rFonts w:ascii="Verdana" w:hAnsi="Verdana"/>
            <w:spacing w:val="2"/>
            <w:sz w:val="18"/>
            <w:szCs w:val="18"/>
          </w:rPr>
          <w:t>the Client</w:t>
        </w:r>
      </w:ins>
      <w:ins w:id="167" w:author="nikhil kohli" w:date="2018-07-23T19:07:00Z">
        <w:r w:rsidR="00C74F4B">
          <w:rPr>
            <w:rFonts w:ascii="Verdana" w:hAnsi="Verdana"/>
            <w:spacing w:val="2"/>
            <w:sz w:val="18"/>
            <w:szCs w:val="18"/>
          </w:rPr>
          <w:t xml:space="preserve"> harmless</w:t>
        </w:r>
      </w:ins>
      <w:ins w:id="168" w:author="DSNR" w:date="2018-07-23T15:12:00Z">
        <w:r w:rsidR="00912DFC">
          <w:rPr>
            <w:rFonts w:ascii="Verdana" w:hAnsi="Verdana"/>
            <w:spacing w:val="2"/>
            <w:sz w:val="18"/>
            <w:szCs w:val="18"/>
          </w:rPr>
          <w:t>, at all times, from</w:t>
        </w:r>
      </w:ins>
      <w:ins w:id="169" w:author="nikhil kohli" w:date="2018-07-23T19:13:00Z">
        <w:r w:rsidR="00B11EBA">
          <w:rPr>
            <w:rFonts w:ascii="Verdana" w:hAnsi="Verdana"/>
            <w:spacing w:val="2"/>
            <w:sz w:val="18"/>
            <w:szCs w:val="18"/>
          </w:rPr>
          <w:t xml:space="preserve"> and against</w:t>
        </w:r>
      </w:ins>
      <w:ins w:id="170" w:author="DSNR" w:date="2018-07-23T15:12:00Z">
        <w:r w:rsidR="00912DFC">
          <w:rPr>
            <w:rFonts w:ascii="Verdana" w:hAnsi="Verdana"/>
            <w:spacing w:val="2"/>
            <w:sz w:val="18"/>
            <w:szCs w:val="18"/>
          </w:rPr>
          <w:t xml:space="preserve"> any </w:t>
        </w:r>
      </w:ins>
      <w:ins w:id="171" w:author="nikhil kohli" w:date="2018-07-23T19:13:00Z">
        <w:r w:rsidR="00B11EBA">
          <w:rPr>
            <w:rFonts w:ascii="Verdana" w:hAnsi="Verdana"/>
            <w:spacing w:val="2"/>
            <w:sz w:val="18"/>
            <w:szCs w:val="18"/>
          </w:rPr>
          <w:t xml:space="preserve">all </w:t>
        </w:r>
      </w:ins>
      <w:ins w:id="172" w:author="DSNR" w:date="2018-07-23T15:12:00Z">
        <w:r w:rsidR="00912DFC">
          <w:rPr>
            <w:rFonts w:ascii="Verdana" w:hAnsi="Verdana"/>
            <w:spacing w:val="2"/>
            <w:sz w:val="18"/>
            <w:szCs w:val="18"/>
          </w:rPr>
          <w:t>claim</w:t>
        </w:r>
      </w:ins>
      <w:ins w:id="173" w:author="nikhil kohli" w:date="2018-07-23T19:13:00Z">
        <w:r w:rsidR="00B11EBA">
          <w:rPr>
            <w:rFonts w:ascii="Verdana" w:hAnsi="Verdana"/>
            <w:spacing w:val="2"/>
            <w:sz w:val="18"/>
            <w:szCs w:val="18"/>
          </w:rPr>
          <w:t>s</w:t>
        </w:r>
      </w:ins>
      <w:ins w:id="174" w:author="nikhil kohli" w:date="2018-07-23T19:07:00Z">
        <w:r w:rsidR="00C74F4B">
          <w:rPr>
            <w:rFonts w:ascii="Verdana" w:hAnsi="Verdana"/>
            <w:spacing w:val="2"/>
            <w:sz w:val="18"/>
            <w:szCs w:val="18"/>
          </w:rPr>
          <w:t>, liability,</w:t>
        </w:r>
      </w:ins>
      <w:ins w:id="175" w:author="nikhil kohli" w:date="2018-07-23T19:12:00Z">
        <w:r w:rsidR="00B11EBA">
          <w:rPr>
            <w:rFonts w:ascii="Verdana" w:hAnsi="Verdana"/>
            <w:spacing w:val="2"/>
            <w:sz w:val="18"/>
            <w:szCs w:val="18"/>
          </w:rPr>
          <w:t xml:space="preserve"> losses, demands,</w:t>
        </w:r>
      </w:ins>
      <w:ins w:id="176" w:author="nikhil kohli" w:date="2018-07-23T19:07:00Z">
        <w:r w:rsidR="00C74F4B">
          <w:rPr>
            <w:rFonts w:ascii="Verdana" w:hAnsi="Verdana"/>
            <w:spacing w:val="2"/>
            <w:sz w:val="18"/>
            <w:szCs w:val="18"/>
          </w:rPr>
          <w:t xml:space="preserve"> costs</w:t>
        </w:r>
      </w:ins>
      <w:ins w:id="177" w:author="nikhil kohli" w:date="2018-07-23T19:09:00Z">
        <w:r w:rsidR="00B11EBA">
          <w:rPr>
            <w:rFonts w:ascii="Verdana" w:hAnsi="Verdana"/>
            <w:spacing w:val="2"/>
            <w:sz w:val="18"/>
            <w:szCs w:val="18"/>
          </w:rPr>
          <w:t>, expenses (including attorney fees)</w:t>
        </w:r>
      </w:ins>
      <w:ins w:id="178" w:author="DSNR" w:date="2018-07-23T15:12:00Z">
        <w:r w:rsidR="00912DFC">
          <w:rPr>
            <w:rFonts w:ascii="Verdana" w:hAnsi="Verdana"/>
            <w:spacing w:val="2"/>
            <w:sz w:val="18"/>
            <w:szCs w:val="18"/>
          </w:rPr>
          <w:t xml:space="preserve"> </w:t>
        </w:r>
      </w:ins>
      <w:ins w:id="179" w:author="nikhil kohli" w:date="2018-07-23T19:07:00Z">
        <w:r w:rsidR="00C74F4B">
          <w:rPr>
            <w:rFonts w:ascii="Verdana" w:hAnsi="Verdana"/>
            <w:spacing w:val="2"/>
            <w:sz w:val="18"/>
            <w:szCs w:val="18"/>
          </w:rPr>
          <w:t>in respect of</w:t>
        </w:r>
      </w:ins>
      <w:ins w:id="180" w:author="nikhil kohli" w:date="2018-07-23T19:10:00Z">
        <w:r w:rsidR="00B11EBA">
          <w:rPr>
            <w:rFonts w:ascii="Verdana" w:hAnsi="Verdana"/>
            <w:spacing w:val="2"/>
            <w:sz w:val="18"/>
            <w:szCs w:val="18"/>
          </w:rPr>
          <w:t xml:space="preserve"> and/or</w:t>
        </w:r>
      </w:ins>
      <w:ins w:id="181" w:author="nikhil kohli" w:date="2018-07-23T19:07:00Z">
        <w:r w:rsidR="00C74F4B">
          <w:rPr>
            <w:rFonts w:ascii="Verdana" w:hAnsi="Verdana"/>
            <w:spacing w:val="2"/>
            <w:sz w:val="18"/>
            <w:szCs w:val="18"/>
          </w:rPr>
          <w:t xml:space="preserve"> </w:t>
        </w:r>
      </w:ins>
      <w:ins w:id="182" w:author="DSNR" w:date="2018-07-23T15:13:00Z">
        <w:del w:id="183" w:author="nikhil kohli" w:date="2018-07-23T19:14:00Z">
          <w:r w:rsidR="00912DFC" w:rsidDel="00B11EBA">
            <w:rPr>
              <w:rFonts w:ascii="Verdana" w:hAnsi="Verdana"/>
              <w:spacing w:val="2"/>
              <w:sz w:val="18"/>
              <w:szCs w:val="18"/>
            </w:rPr>
            <w:delText xml:space="preserve"> </w:delText>
          </w:r>
        </w:del>
        <w:r w:rsidR="00912DFC">
          <w:rPr>
            <w:rFonts w:ascii="Verdana" w:hAnsi="Verdana"/>
            <w:spacing w:val="2"/>
            <w:sz w:val="18"/>
            <w:szCs w:val="18"/>
          </w:rPr>
          <w:t>arising out of</w:t>
        </w:r>
      </w:ins>
      <w:ins w:id="184" w:author="nikhil kohli" w:date="2018-07-23T19:14:00Z">
        <w:r w:rsidR="00B11EBA">
          <w:rPr>
            <w:rFonts w:ascii="Verdana" w:hAnsi="Verdana"/>
            <w:spacing w:val="2"/>
            <w:sz w:val="18"/>
            <w:szCs w:val="18"/>
          </w:rPr>
          <w:t>,</w:t>
        </w:r>
      </w:ins>
      <w:ins w:id="185" w:author="DSNR" w:date="2018-07-23T15:13:00Z">
        <w:r w:rsidR="00912DFC">
          <w:rPr>
            <w:rFonts w:ascii="Verdana" w:hAnsi="Verdana"/>
            <w:spacing w:val="2"/>
            <w:sz w:val="18"/>
            <w:szCs w:val="18"/>
          </w:rPr>
          <w:t xml:space="preserve"> </w:t>
        </w:r>
      </w:ins>
      <w:ins w:id="186" w:author="nikhil kohli" w:date="2018-07-23T19:10:00Z">
        <w:r w:rsidR="00B11EBA">
          <w:rPr>
            <w:rFonts w:ascii="Verdana" w:hAnsi="Verdana"/>
            <w:spacing w:val="2"/>
            <w:sz w:val="18"/>
            <w:szCs w:val="18"/>
          </w:rPr>
          <w:t xml:space="preserve">(i) breach of the terms of this Agreement; and/or (ii) </w:t>
        </w:r>
      </w:ins>
      <w:ins w:id="187" w:author="DSNR" w:date="2018-07-23T15:13:00Z">
        <w:r w:rsidR="00912DFC">
          <w:rPr>
            <w:rFonts w:ascii="Verdana" w:hAnsi="Verdana"/>
            <w:spacing w:val="2"/>
            <w:sz w:val="18"/>
            <w:szCs w:val="18"/>
          </w:rPr>
          <w:t xml:space="preserve">the </w:t>
        </w:r>
      </w:ins>
      <w:ins w:id="188" w:author="nikhil kohli" w:date="2018-07-23T19:08:00Z">
        <w:r w:rsidR="00B11EBA">
          <w:rPr>
            <w:rFonts w:ascii="Verdana" w:hAnsi="Verdana"/>
            <w:spacing w:val="2"/>
            <w:sz w:val="18"/>
            <w:szCs w:val="18"/>
          </w:rPr>
          <w:t>services provided hereunder</w:t>
        </w:r>
      </w:ins>
      <w:ins w:id="189" w:author="DSNR" w:date="2018-07-23T15:20:00Z">
        <w:r w:rsidR="006D0D10">
          <w:rPr>
            <w:rFonts w:ascii="Verdana" w:hAnsi="Verdana"/>
            <w:spacing w:val="2"/>
            <w:sz w:val="18"/>
            <w:szCs w:val="18"/>
          </w:rPr>
          <w:t>.</w:t>
        </w:r>
      </w:ins>
      <w:ins w:id="190" w:author="DSNR" w:date="2018-07-23T15:13:00Z">
        <w:r w:rsidR="00912DFC">
          <w:rPr>
            <w:rFonts w:ascii="Verdana" w:hAnsi="Verdana"/>
            <w:spacing w:val="2"/>
            <w:sz w:val="18"/>
            <w:szCs w:val="18"/>
          </w:rPr>
          <w:t xml:space="preserve"> </w:t>
        </w:r>
      </w:ins>
      <w:commentRangeEnd w:id="156"/>
      <w:r w:rsidR="00FB7B03">
        <w:rPr>
          <w:rStyle w:val="CommentReference"/>
        </w:rPr>
        <w:commentReference w:id="156"/>
      </w:r>
    </w:p>
    <w:p w:rsidR="00F004C5" w:rsidRDefault="00F004C5" w:rsidP="00545239">
      <w:pPr>
        <w:pStyle w:val="DefaultText"/>
        <w:ind w:left="720" w:hanging="720"/>
        <w:rPr>
          <w:rFonts w:ascii="Verdana" w:hAnsi="Verdana"/>
          <w:spacing w:val="2"/>
          <w:sz w:val="18"/>
          <w:szCs w:val="18"/>
        </w:rPr>
      </w:pPr>
    </w:p>
    <w:p w:rsidR="006156BC" w:rsidRPr="009661C2" w:rsidDel="00B11EBA" w:rsidRDefault="006156BC" w:rsidP="007A1745">
      <w:pPr>
        <w:pStyle w:val="DefaultText"/>
        <w:ind w:left="720"/>
        <w:rPr>
          <w:del w:id="191" w:author="nikhil kohli" w:date="2018-07-23T19:17:00Z"/>
          <w:rFonts w:ascii="Verdana" w:hAnsi="Verdana"/>
          <w:spacing w:val="2"/>
          <w:sz w:val="18"/>
          <w:szCs w:val="18"/>
        </w:rPr>
      </w:pPr>
      <w:del w:id="192" w:author="nikhil kohli" w:date="2018-07-23T19:17:00Z">
        <w:r w:rsidRPr="009661C2" w:rsidDel="00B11EBA">
          <w:rPr>
            <w:rFonts w:ascii="Verdana" w:hAnsi="Verdana"/>
            <w:spacing w:val="2"/>
            <w:sz w:val="18"/>
            <w:szCs w:val="18"/>
          </w:rPr>
          <w:delText>(iii)</w:delText>
        </w:r>
        <w:r w:rsidR="000C0D0E" w:rsidDel="00B11EBA">
          <w:rPr>
            <w:rFonts w:ascii="Verdana" w:hAnsi="Verdana"/>
            <w:spacing w:val="2"/>
            <w:sz w:val="18"/>
            <w:szCs w:val="18"/>
          </w:rPr>
          <w:delText xml:space="preserve"> </w:delText>
        </w:r>
        <w:r w:rsidRPr="009661C2" w:rsidDel="00B11EBA">
          <w:rPr>
            <w:rFonts w:ascii="Verdana" w:hAnsi="Verdana"/>
            <w:spacing w:val="2"/>
            <w:sz w:val="18"/>
            <w:szCs w:val="18"/>
          </w:rPr>
          <w:delText xml:space="preserve">The Client hereby undertakes to facilitate the settlement of all cases of damage by providing the relevant information and taking all the steps required if requested to do so. </w:delText>
        </w:r>
      </w:del>
    </w:p>
    <w:p w:rsidR="00786DAC" w:rsidRPr="009661C2" w:rsidRDefault="00786DAC" w:rsidP="00FB4F59">
      <w:pPr>
        <w:pStyle w:val="DefaultText"/>
        <w:ind w:left="720" w:hanging="720"/>
        <w:rPr>
          <w:rFonts w:ascii="Verdana" w:hAnsi="Verdana"/>
          <w:spacing w:val="2"/>
          <w:sz w:val="18"/>
          <w:szCs w:val="18"/>
        </w:rPr>
      </w:pPr>
    </w:p>
    <w:p w:rsidR="00786DAC" w:rsidRDefault="004A554B" w:rsidP="002A42EE">
      <w:pPr>
        <w:pStyle w:val="DefaultText"/>
        <w:ind w:left="720" w:hanging="720"/>
        <w:rPr>
          <w:ins w:id="193" w:author="DSNR" w:date="2018-07-23T23:28:00Z"/>
          <w:rFonts w:ascii="Verdana" w:hAnsi="Verdana"/>
          <w:spacing w:val="2"/>
          <w:sz w:val="18"/>
          <w:szCs w:val="18"/>
        </w:rPr>
      </w:pPr>
      <w:r>
        <w:rPr>
          <w:rFonts w:ascii="Verdana" w:hAnsi="Verdana"/>
          <w:spacing w:val="2"/>
          <w:sz w:val="18"/>
          <w:szCs w:val="18"/>
        </w:rPr>
        <w:t>7</w:t>
      </w:r>
      <w:ins w:id="194" w:author="DSNR" w:date="2018-07-23T23:06:00Z">
        <w:r w:rsidR="00545239">
          <w:rPr>
            <w:rFonts w:ascii="Verdana" w:hAnsi="Verdana"/>
            <w:spacing w:val="2"/>
            <w:sz w:val="18"/>
            <w:szCs w:val="18"/>
          </w:rPr>
          <w:t>.</w:t>
        </w:r>
      </w:ins>
      <w:ins w:id="195" w:author="DSNR" w:date="2018-07-23T22:58:00Z">
        <w:r w:rsidR="00BA1382">
          <w:rPr>
            <w:rFonts w:ascii="Verdana" w:hAnsi="Verdana"/>
            <w:spacing w:val="2"/>
            <w:sz w:val="18"/>
            <w:szCs w:val="18"/>
          </w:rPr>
          <w:t>7</w:t>
        </w:r>
      </w:ins>
      <w:del w:id="196" w:author="DSNR" w:date="2018-07-23T22:58:00Z">
        <w:r w:rsidR="00786DAC" w:rsidRPr="009661C2" w:rsidDel="00BA1382">
          <w:rPr>
            <w:rFonts w:ascii="Verdana" w:hAnsi="Verdana"/>
            <w:spacing w:val="2"/>
            <w:sz w:val="18"/>
            <w:szCs w:val="18"/>
          </w:rPr>
          <w:delText>.</w:delText>
        </w:r>
      </w:del>
      <w:del w:id="197" w:author="DSNR" w:date="2018-07-23T23:06:00Z">
        <w:r w:rsidDel="00545239">
          <w:rPr>
            <w:rFonts w:ascii="Verdana" w:hAnsi="Verdana"/>
            <w:spacing w:val="2"/>
            <w:sz w:val="18"/>
            <w:szCs w:val="18"/>
          </w:rPr>
          <w:delText>9</w:delText>
        </w:r>
      </w:del>
      <w:r w:rsidR="00786DAC" w:rsidRPr="009661C2">
        <w:rPr>
          <w:rFonts w:ascii="Verdana" w:hAnsi="Verdana"/>
          <w:spacing w:val="2"/>
          <w:sz w:val="18"/>
          <w:szCs w:val="18"/>
        </w:rPr>
        <w:t xml:space="preserve"> </w:t>
      </w:r>
      <w:r w:rsidR="00786DAC" w:rsidRPr="009661C2">
        <w:rPr>
          <w:rFonts w:ascii="Verdana" w:hAnsi="Verdana"/>
          <w:spacing w:val="2"/>
          <w:sz w:val="18"/>
          <w:szCs w:val="18"/>
        </w:rPr>
        <w:tab/>
        <w:t>In case of tot</w:t>
      </w:r>
      <w:r w:rsidR="00DE769D" w:rsidRPr="009661C2">
        <w:rPr>
          <w:rFonts w:ascii="Verdana" w:hAnsi="Verdana"/>
          <w:spacing w:val="2"/>
          <w:sz w:val="18"/>
          <w:szCs w:val="18"/>
        </w:rPr>
        <w:t xml:space="preserve">al loss or theft of the </w:t>
      </w:r>
      <w:r w:rsidR="00F23613">
        <w:rPr>
          <w:rFonts w:ascii="Verdana" w:hAnsi="Verdana"/>
          <w:spacing w:val="2"/>
          <w:sz w:val="18"/>
          <w:szCs w:val="18"/>
        </w:rPr>
        <w:t>V</w:t>
      </w:r>
      <w:r w:rsidR="00DE769D" w:rsidRPr="009661C2">
        <w:rPr>
          <w:rFonts w:ascii="Verdana" w:hAnsi="Verdana"/>
          <w:spacing w:val="2"/>
          <w:sz w:val="18"/>
          <w:szCs w:val="18"/>
        </w:rPr>
        <w:t>ehicle</w:t>
      </w:r>
      <w:r w:rsidR="00786DAC" w:rsidRPr="009661C2">
        <w:rPr>
          <w:rFonts w:ascii="Verdana" w:hAnsi="Verdana"/>
          <w:spacing w:val="2"/>
          <w:sz w:val="18"/>
          <w:szCs w:val="18"/>
        </w:rPr>
        <w:t xml:space="preserve">, all payments from the Insurance </w:t>
      </w:r>
      <w:r w:rsidR="00F23613">
        <w:rPr>
          <w:rFonts w:ascii="Verdana" w:hAnsi="Verdana"/>
          <w:spacing w:val="2"/>
          <w:sz w:val="18"/>
          <w:szCs w:val="18"/>
        </w:rPr>
        <w:t>C</w:t>
      </w:r>
      <w:r w:rsidR="00786DAC" w:rsidRPr="009661C2">
        <w:rPr>
          <w:rFonts w:ascii="Verdana" w:hAnsi="Verdana"/>
          <w:spacing w:val="2"/>
          <w:sz w:val="18"/>
          <w:szCs w:val="18"/>
        </w:rPr>
        <w:t xml:space="preserve">ompany </w:t>
      </w:r>
      <w:r w:rsidR="00F23613">
        <w:rPr>
          <w:rFonts w:ascii="Verdana" w:hAnsi="Verdana"/>
          <w:spacing w:val="2"/>
          <w:sz w:val="18"/>
          <w:szCs w:val="18"/>
        </w:rPr>
        <w:t>shall</w:t>
      </w:r>
      <w:r w:rsidR="00786DAC" w:rsidRPr="009661C2">
        <w:rPr>
          <w:rFonts w:ascii="Verdana" w:hAnsi="Verdana"/>
          <w:spacing w:val="2"/>
          <w:sz w:val="18"/>
          <w:szCs w:val="18"/>
        </w:rPr>
        <w:t xml:space="preserve"> be made directly to the Client.</w:t>
      </w:r>
    </w:p>
    <w:p w:rsidR="00F83462" w:rsidRPr="009661C2" w:rsidRDefault="00F83462" w:rsidP="002A42EE">
      <w:pPr>
        <w:pStyle w:val="DefaultText"/>
        <w:ind w:left="720" w:hanging="720"/>
        <w:rPr>
          <w:rFonts w:ascii="Verdana" w:hAnsi="Verdana"/>
          <w:spacing w:val="2"/>
          <w:sz w:val="18"/>
          <w:szCs w:val="18"/>
        </w:rPr>
      </w:pPr>
    </w:p>
    <w:p w:rsidR="006156BC" w:rsidRPr="009661C2" w:rsidRDefault="006156BC" w:rsidP="00FB4F59">
      <w:pPr>
        <w:jc w:val="both"/>
        <w:rPr>
          <w:rFonts w:ascii="Verdana" w:hAnsi="Verdana"/>
          <w:b/>
          <w:spacing w:val="2"/>
          <w:sz w:val="18"/>
          <w:szCs w:val="18"/>
        </w:rPr>
      </w:pPr>
    </w:p>
    <w:p w:rsidR="006156BC" w:rsidRPr="009661C2" w:rsidRDefault="000957CF" w:rsidP="00FB4F59">
      <w:pPr>
        <w:jc w:val="both"/>
        <w:rPr>
          <w:rFonts w:ascii="Verdana" w:hAnsi="Verdana"/>
          <w:b/>
          <w:spacing w:val="2"/>
          <w:sz w:val="18"/>
          <w:szCs w:val="18"/>
        </w:rPr>
      </w:pPr>
      <w:r w:rsidRPr="009661C2">
        <w:rPr>
          <w:rFonts w:ascii="Verdana" w:hAnsi="Verdana"/>
          <w:b/>
          <w:spacing w:val="2"/>
          <w:sz w:val="18"/>
          <w:szCs w:val="18"/>
        </w:rPr>
        <w:t xml:space="preserve">ARTICLE </w:t>
      </w:r>
      <w:r w:rsidR="004A554B">
        <w:rPr>
          <w:rFonts w:ascii="Verdana" w:hAnsi="Verdana"/>
          <w:b/>
          <w:spacing w:val="2"/>
          <w:sz w:val="18"/>
          <w:szCs w:val="18"/>
        </w:rPr>
        <w:t>8</w:t>
      </w:r>
      <w:r w:rsidR="008F6D5E">
        <w:rPr>
          <w:rFonts w:ascii="Verdana" w:hAnsi="Verdana"/>
          <w:b/>
          <w:spacing w:val="2"/>
          <w:sz w:val="18"/>
          <w:szCs w:val="18"/>
        </w:rPr>
        <w:t xml:space="preserve"> - </w:t>
      </w:r>
      <w:commentRangeStart w:id="198"/>
      <w:ins w:id="199" w:author="nikhil kohli" w:date="2018-07-23T19:40:00Z">
        <w:r w:rsidR="00440B92">
          <w:rPr>
            <w:rFonts w:ascii="Verdana" w:hAnsi="Verdana"/>
            <w:b/>
            <w:spacing w:val="2"/>
            <w:sz w:val="18"/>
            <w:szCs w:val="18"/>
          </w:rPr>
          <w:t>LPIN</w:t>
        </w:r>
      </w:ins>
      <w:del w:id="200" w:author="nikhil kohli" w:date="2018-07-23T19:39:00Z">
        <w:r w:rsidR="006156BC" w:rsidRPr="009661C2" w:rsidDel="00440B92">
          <w:rPr>
            <w:rFonts w:ascii="Verdana" w:hAnsi="Verdana"/>
            <w:b/>
            <w:spacing w:val="2"/>
            <w:sz w:val="18"/>
            <w:szCs w:val="18"/>
          </w:rPr>
          <w:delText>CLIENT</w:delText>
        </w:r>
      </w:del>
      <w:r w:rsidR="006156BC" w:rsidRPr="009661C2">
        <w:rPr>
          <w:rFonts w:ascii="Verdana" w:hAnsi="Verdana"/>
          <w:b/>
          <w:spacing w:val="2"/>
          <w:sz w:val="18"/>
          <w:szCs w:val="18"/>
        </w:rPr>
        <w:t>'S COVENANTS</w:t>
      </w:r>
      <w:commentRangeEnd w:id="198"/>
      <w:r w:rsidR="00440B92">
        <w:rPr>
          <w:rStyle w:val="CommentReference"/>
        </w:rPr>
        <w:commentReference w:id="198"/>
      </w:r>
    </w:p>
    <w:p w:rsidR="006156BC" w:rsidRPr="009661C2" w:rsidRDefault="006156BC" w:rsidP="00FB4F59">
      <w:pPr>
        <w:jc w:val="both"/>
        <w:rPr>
          <w:rFonts w:ascii="Verdana" w:hAnsi="Verdana"/>
          <w:spacing w:val="2"/>
          <w:sz w:val="18"/>
          <w:szCs w:val="18"/>
        </w:rPr>
      </w:pP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 xml:space="preserve">During the subsistence of this Agreement and within the Contract </w:t>
      </w:r>
      <w:r w:rsidR="00F23613">
        <w:rPr>
          <w:rFonts w:ascii="Verdana" w:hAnsi="Verdana"/>
          <w:spacing w:val="2"/>
          <w:sz w:val="18"/>
          <w:szCs w:val="18"/>
        </w:rPr>
        <w:t>P</w:t>
      </w:r>
      <w:r w:rsidRPr="009661C2">
        <w:rPr>
          <w:rFonts w:ascii="Verdana" w:hAnsi="Verdana"/>
          <w:spacing w:val="2"/>
          <w:sz w:val="18"/>
          <w:szCs w:val="18"/>
        </w:rPr>
        <w:t xml:space="preserve">eriod, </w:t>
      </w:r>
      <w:del w:id="201" w:author="nikhil kohli" w:date="2018-07-23T19:41:00Z">
        <w:r w:rsidRPr="009661C2" w:rsidDel="00440B92">
          <w:rPr>
            <w:rFonts w:ascii="Verdana" w:hAnsi="Verdana"/>
            <w:spacing w:val="2"/>
            <w:sz w:val="18"/>
            <w:szCs w:val="18"/>
          </w:rPr>
          <w:delText>the</w:delText>
        </w:r>
      </w:del>
      <w:r w:rsidRPr="009661C2">
        <w:rPr>
          <w:rFonts w:ascii="Verdana" w:hAnsi="Verdana"/>
          <w:spacing w:val="2"/>
          <w:sz w:val="18"/>
          <w:szCs w:val="18"/>
        </w:rPr>
        <w:t xml:space="preserve"> </w:t>
      </w:r>
      <w:del w:id="202" w:author="nikhil kohli" w:date="2018-07-23T19:40:00Z">
        <w:r w:rsidRPr="009661C2" w:rsidDel="00440B92">
          <w:rPr>
            <w:rFonts w:ascii="Verdana" w:hAnsi="Verdana"/>
            <w:spacing w:val="2"/>
            <w:sz w:val="18"/>
            <w:szCs w:val="18"/>
          </w:rPr>
          <w:delText xml:space="preserve">Client </w:delText>
        </w:r>
      </w:del>
      <w:ins w:id="203" w:author="nikhil kohli" w:date="2018-07-23T19:40:00Z">
        <w:r w:rsidR="00440B92">
          <w:rPr>
            <w:rFonts w:ascii="Verdana" w:hAnsi="Verdana"/>
            <w:spacing w:val="2"/>
            <w:sz w:val="18"/>
            <w:szCs w:val="18"/>
          </w:rPr>
          <w:t>LPIN</w:t>
        </w:r>
        <w:r w:rsidR="00440B92" w:rsidRPr="009661C2">
          <w:rPr>
            <w:rFonts w:ascii="Verdana" w:hAnsi="Verdana"/>
            <w:spacing w:val="2"/>
            <w:sz w:val="18"/>
            <w:szCs w:val="18"/>
          </w:rPr>
          <w:t xml:space="preserve"> </w:t>
        </w:r>
      </w:ins>
      <w:r w:rsidR="000957CF" w:rsidRPr="009661C2">
        <w:rPr>
          <w:rFonts w:ascii="Verdana" w:hAnsi="Verdana"/>
          <w:spacing w:val="2"/>
          <w:sz w:val="18"/>
          <w:szCs w:val="18"/>
        </w:rPr>
        <w:t>shall:</w:t>
      </w:r>
    </w:p>
    <w:p w:rsidR="006156BC" w:rsidRPr="009661C2" w:rsidRDefault="006156BC" w:rsidP="00FB4F59">
      <w:pPr>
        <w:jc w:val="both"/>
        <w:rPr>
          <w:rFonts w:ascii="Verdana" w:hAnsi="Verdana"/>
          <w:b/>
          <w:spacing w:val="2"/>
          <w:sz w:val="18"/>
          <w:szCs w:val="18"/>
        </w:rPr>
      </w:pPr>
    </w:p>
    <w:p w:rsidR="006156BC" w:rsidRPr="009661C2" w:rsidRDefault="00912DFC" w:rsidP="004A554B">
      <w:pPr>
        <w:numPr>
          <w:ilvl w:val="1"/>
          <w:numId w:val="46"/>
        </w:numPr>
        <w:jc w:val="both"/>
        <w:rPr>
          <w:rFonts w:ascii="Verdana" w:hAnsi="Verdana"/>
          <w:spacing w:val="2"/>
          <w:sz w:val="18"/>
          <w:szCs w:val="18"/>
        </w:rPr>
      </w:pPr>
      <w:r>
        <w:rPr>
          <w:rFonts w:ascii="Verdana" w:hAnsi="Verdana"/>
          <w:spacing w:val="2"/>
          <w:sz w:val="18"/>
          <w:szCs w:val="18"/>
        </w:rPr>
        <w:t>not</w:t>
      </w:r>
      <w:r w:rsidR="00F23613">
        <w:rPr>
          <w:rFonts w:ascii="Verdana" w:hAnsi="Verdana"/>
          <w:spacing w:val="2"/>
          <w:sz w:val="18"/>
          <w:szCs w:val="18"/>
        </w:rPr>
        <w:t xml:space="preserve"> assign</w:t>
      </w:r>
      <w:r w:rsidR="006156BC" w:rsidRPr="009661C2">
        <w:rPr>
          <w:rFonts w:ascii="Verdana" w:hAnsi="Verdana"/>
          <w:spacing w:val="2"/>
          <w:sz w:val="18"/>
          <w:szCs w:val="18"/>
        </w:rPr>
        <w:t xml:space="preserve"> the </w:t>
      </w:r>
      <w:del w:id="204" w:author="DSNR" w:date="2018-07-23T15:22:00Z">
        <w:r w:rsidR="00F23613" w:rsidDel="006D0D10">
          <w:rPr>
            <w:rFonts w:ascii="Verdana" w:hAnsi="Verdana"/>
            <w:spacing w:val="2"/>
            <w:sz w:val="18"/>
            <w:szCs w:val="18"/>
          </w:rPr>
          <w:delText xml:space="preserve"> </w:delText>
        </w:r>
      </w:del>
      <w:r w:rsidR="00F23613">
        <w:rPr>
          <w:rFonts w:ascii="Verdana" w:hAnsi="Verdana"/>
          <w:spacing w:val="2"/>
          <w:sz w:val="18"/>
          <w:szCs w:val="18"/>
        </w:rPr>
        <w:t>Agreement</w:t>
      </w:r>
      <w:r w:rsidR="006156BC" w:rsidRPr="009661C2">
        <w:rPr>
          <w:rFonts w:ascii="Verdana" w:hAnsi="Verdana"/>
          <w:spacing w:val="2"/>
          <w:sz w:val="18"/>
          <w:szCs w:val="18"/>
        </w:rPr>
        <w:t xml:space="preserve"> to any other party.</w:t>
      </w:r>
    </w:p>
    <w:p w:rsidR="006156BC" w:rsidRPr="009661C2" w:rsidDel="00F83462" w:rsidRDefault="006156BC" w:rsidP="00FB4F59">
      <w:pPr>
        <w:jc w:val="both"/>
        <w:rPr>
          <w:del w:id="205" w:author="DSNR" w:date="2018-07-23T23:28:00Z"/>
          <w:rFonts w:ascii="Verdana" w:hAnsi="Verdana"/>
          <w:spacing w:val="2"/>
          <w:sz w:val="18"/>
          <w:szCs w:val="18"/>
        </w:rPr>
      </w:pPr>
    </w:p>
    <w:p w:rsidR="006156BC" w:rsidRPr="006C08E6" w:rsidRDefault="004A554B" w:rsidP="0038697E">
      <w:pPr>
        <w:pStyle w:val="BodyText2"/>
        <w:spacing w:line="240" w:lineRule="auto"/>
        <w:ind w:left="720" w:hanging="720"/>
        <w:rPr>
          <w:rFonts w:ascii="Verdana" w:hAnsi="Verdana"/>
          <w:spacing w:val="2"/>
          <w:sz w:val="18"/>
          <w:szCs w:val="18"/>
        </w:rPr>
      </w:pPr>
      <w:commentRangeStart w:id="206"/>
      <w:del w:id="207" w:author="nikhil kohli" w:date="2018-07-23T19:35:00Z">
        <w:r w:rsidDel="00FB7B03">
          <w:rPr>
            <w:rFonts w:ascii="Verdana" w:hAnsi="Verdana"/>
            <w:spacing w:val="2"/>
            <w:sz w:val="18"/>
            <w:szCs w:val="18"/>
          </w:rPr>
          <w:delText>8</w:delText>
        </w:r>
        <w:r w:rsidR="006156BC" w:rsidRPr="009661C2" w:rsidDel="00FB7B03">
          <w:rPr>
            <w:rFonts w:ascii="Verdana" w:hAnsi="Verdana"/>
            <w:spacing w:val="2"/>
            <w:sz w:val="18"/>
            <w:szCs w:val="18"/>
          </w:rPr>
          <w:delText>.</w:delText>
        </w:r>
        <w:r w:rsidDel="00FB7B03">
          <w:rPr>
            <w:rFonts w:ascii="Verdana" w:hAnsi="Verdana"/>
            <w:spacing w:val="2"/>
            <w:sz w:val="18"/>
            <w:szCs w:val="18"/>
          </w:rPr>
          <w:delText>2</w:delText>
        </w:r>
        <w:r w:rsidR="006156BC" w:rsidRPr="009661C2" w:rsidDel="00FB7B03">
          <w:rPr>
            <w:rFonts w:ascii="Verdana" w:hAnsi="Verdana"/>
            <w:spacing w:val="2"/>
            <w:sz w:val="18"/>
            <w:szCs w:val="18"/>
          </w:rPr>
          <w:tab/>
        </w:r>
        <w:r w:rsidR="006156BC" w:rsidRPr="006C08E6" w:rsidDel="00FB7B03">
          <w:rPr>
            <w:rFonts w:ascii="Verdana" w:hAnsi="Verdana"/>
            <w:spacing w:val="2"/>
            <w:sz w:val="18"/>
            <w:szCs w:val="18"/>
          </w:rPr>
          <w:delText xml:space="preserve">indemnify and keep indemnified LPIN, at all times, from any claim or demand arising out of </w:delText>
        </w:r>
        <w:r w:rsidR="00333C3E" w:rsidRPr="006C08E6" w:rsidDel="00FB7B03">
          <w:rPr>
            <w:rFonts w:ascii="Verdana" w:hAnsi="Verdana"/>
            <w:spacing w:val="2"/>
            <w:sz w:val="18"/>
            <w:szCs w:val="18"/>
          </w:rPr>
          <w:delText xml:space="preserve">the repair and maintenance of the Vehicle </w:delText>
        </w:r>
        <w:r w:rsidR="00F23613" w:rsidDel="00FB7B03">
          <w:rPr>
            <w:rFonts w:ascii="Verdana" w:hAnsi="Verdana"/>
            <w:spacing w:val="2"/>
            <w:sz w:val="18"/>
            <w:szCs w:val="18"/>
          </w:rPr>
          <w:delText>facilitated</w:delText>
        </w:r>
        <w:r w:rsidR="00333C3E" w:rsidRPr="006C08E6" w:rsidDel="00FB7B03">
          <w:rPr>
            <w:rFonts w:ascii="Verdana" w:hAnsi="Verdana"/>
            <w:spacing w:val="2"/>
            <w:sz w:val="18"/>
            <w:szCs w:val="18"/>
          </w:rPr>
          <w:delText xml:space="preserve"> by LPIN</w:delText>
        </w:r>
        <w:r w:rsidR="00F23613" w:rsidDel="00FB7B03">
          <w:rPr>
            <w:rFonts w:ascii="Verdana" w:hAnsi="Verdana"/>
            <w:spacing w:val="2"/>
            <w:sz w:val="18"/>
            <w:szCs w:val="18"/>
          </w:rPr>
          <w:delText xml:space="preserve"> under this Agreement</w:delText>
        </w:r>
        <w:r w:rsidR="006C08E6" w:rsidDel="00FB7B03">
          <w:rPr>
            <w:rFonts w:ascii="Verdana" w:hAnsi="Verdana"/>
            <w:spacing w:val="2"/>
            <w:sz w:val="18"/>
            <w:szCs w:val="18"/>
          </w:rPr>
          <w:delText xml:space="preserve">. </w:delText>
        </w:r>
        <w:r w:rsidR="0048438C" w:rsidRPr="006C08E6" w:rsidDel="00FB7B03">
          <w:rPr>
            <w:rFonts w:ascii="Verdana" w:hAnsi="Verdana"/>
            <w:spacing w:val="2"/>
            <w:sz w:val="18"/>
            <w:szCs w:val="18"/>
          </w:rPr>
          <w:delText>LPIN shall provide sufficient proof while raising any claim of indemnification.</w:delText>
        </w:r>
      </w:del>
      <w:del w:id="208" w:author="DSNR" w:date="2018-07-23T23:28:00Z">
        <w:r w:rsidR="006156BC" w:rsidRPr="006C08E6" w:rsidDel="00F83462">
          <w:rPr>
            <w:rFonts w:ascii="Verdana" w:hAnsi="Verdana"/>
            <w:spacing w:val="2"/>
            <w:sz w:val="18"/>
            <w:szCs w:val="18"/>
          </w:rPr>
          <w:delText xml:space="preserve"> </w:delText>
        </w:r>
      </w:del>
      <w:commentRangeEnd w:id="206"/>
      <w:r w:rsidR="00FB7B03">
        <w:rPr>
          <w:rStyle w:val="CommentReference"/>
          <w:rFonts w:ascii="Times (PCL6)" w:hAnsi="Times (PCL6)"/>
        </w:rPr>
        <w:commentReference w:id="206"/>
      </w:r>
    </w:p>
    <w:p w:rsidR="006156BC" w:rsidRPr="009661C2" w:rsidRDefault="006156BC" w:rsidP="00FB4F59">
      <w:pPr>
        <w:jc w:val="both"/>
        <w:rPr>
          <w:rFonts w:ascii="Verdana" w:hAnsi="Verdana"/>
          <w:spacing w:val="2"/>
          <w:sz w:val="18"/>
          <w:szCs w:val="18"/>
        </w:rPr>
      </w:pPr>
    </w:p>
    <w:p w:rsidR="006156BC" w:rsidRPr="009661C2" w:rsidDel="00440B92" w:rsidRDefault="004A554B" w:rsidP="0038697E">
      <w:pPr>
        <w:ind w:left="720" w:hanging="720"/>
        <w:jc w:val="both"/>
        <w:rPr>
          <w:del w:id="209" w:author="nikhil kohli" w:date="2018-07-23T19:41:00Z"/>
          <w:rFonts w:ascii="Verdana" w:hAnsi="Verdana"/>
          <w:spacing w:val="2"/>
          <w:sz w:val="18"/>
          <w:szCs w:val="18"/>
        </w:rPr>
      </w:pPr>
      <w:del w:id="210" w:author="nikhil kohli" w:date="2018-07-23T19:41:00Z">
        <w:r w:rsidDel="00440B92">
          <w:rPr>
            <w:rFonts w:ascii="Verdana" w:hAnsi="Verdana"/>
            <w:spacing w:val="2"/>
            <w:sz w:val="18"/>
            <w:szCs w:val="18"/>
          </w:rPr>
          <w:lastRenderedPageBreak/>
          <w:delText>8</w:delText>
        </w:r>
        <w:r w:rsidR="006156BC" w:rsidRPr="009661C2" w:rsidDel="00440B92">
          <w:rPr>
            <w:rFonts w:ascii="Verdana" w:hAnsi="Verdana"/>
            <w:spacing w:val="2"/>
            <w:sz w:val="18"/>
            <w:szCs w:val="18"/>
          </w:rPr>
          <w:delText>.</w:delText>
        </w:r>
        <w:r w:rsidDel="00440B92">
          <w:rPr>
            <w:rFonts w:ascii="Verdana" w:hAnsi="Verdana"/>
            <w:spacing w:val="2"/>
            <w:sz w:val="18"/>
            <w:szCs w:val="18"/>
          </w:rPr>
          <w:delText>3</w:delText>
        </w:r>
        <w:r w:rsidR="006156BC" w:rsidRPr="009661C2" w:rsidDel="00440B92">
          <w:rPr>
            <w:rFonts w:ascii="Verdana" w:hAnsi="Verdana"/>
            <w:spacing w:val="2"/>
            <w:sz w:val="18"/>
            <w:szCs w:val="18"/>
          </w:rPr>
          <w:tab/>
          <w:delText xml:space="preserve">authorise LPIN to fill in, alter, amend or complete such forms, documents or papers </w:delText>
        </w:r>
        <w:r w:rsidR="00F23613" w:rsidDel="00440B92">
          <w:rPr>
            <w:rFonts w:ascii="Verdana" w:hAnsi="Verdana"/>
            <w:spacing w:val="2"/>
            <w:sz w:val="18"/>
            <w:szCs w:val="18"/>
          </w:rPr>
          <w:delText xml:space="preserve"> as may be required</w:delText>
        </w:r>
        <w:r w:rsidR="006156BC" w:rsidRPr="009661C2" w:rsidDel="00440B92">
          <w:rPr>
            <w:rFonts w:ascii="Verdana" w:hAnsi="Verdana"/>
            <w:spacing w:val="2"/>
            <w:sz w:val="18"/>
            <w:szCs w:val="18"/>
          </w:rPr>
          <w:delText xml:space="preserve"> to lodge claims on the Insurance </w:delText>
        </w:r>
        <w:r w:rsidR="00EB7A15" w:rsidRPr="009661C2" w:rsidDel="00440B92">
          <w:rPr>
            <w:rFonts w:ascii="Verdana" w:hAnsi="Verdana"/>
            <w:spacing w:val="2"/>
            <w:sz w:val="18"/>
            <w:szCs w:val="18"/>
          </w:rPr>
          <w:delText>Company</w:delText>
        </w:r>
        <w:r w:rsidR="006156BC" w:rsidRPr="009661C2" w:rsidDel="00440B92">
          <w:rPr>
            <w:rFonts w:ascii="Verdana" w:hAnsi="Verdana"/>
            <w:spacing w:val="2"/>
            <w:sz w:val="18"/>
            <w:szCs w:val="18"/>
          </w:rPr>
          <w:delText>.</w:delText>
        </w:r>
      </w:del>
    </w:p>
    <w:p w:rsidR="006156BC" w:rsidRPr="009661C2" w:rsidRDefault="006156BC" w:rsidP="00FB4F59">
      <w:pPr>
        <w:jc w:val="both"/>
        <w:rPr>
          <w:rFonts w:ascii="Verdana" w:hAnsi="Verdana"/>
          <w:b/>
          <w:spacing w:val="2"/>
          <w:sz w:val="18"/>
          <w:szCs w:val="18"/>
        </w:rPr>
      </w:pPr>
    </w:p>
    <w:p w:rsidR="006156BC" w:rsidRPr="009661C2" w:rsidRDefault="006156BC" w:rsidP="00FB4F59">
      <w:pPr>
        <w:jc w:val="both"/>
        <w:rPr>
          <w:rFonts w:ascii="Verdana" w:hAnsi="Verdana"/>
          <w:b/>
          <w:spacing w:val="2"/>
          <w:sz w:val="18"/>
          <w:szCs w:val="18"/>
        </w:rPr>
      </w:pPr>
      <w:r w:rsidRPr="009661C2">
        <w:rPr>
          <w:rFonts w:ascii="Verdana" w:hAnsi="Verdana"/>
          <w:b/>
          <w:spacing w:val="2"/>
          <w:sz w:val="18"/>
          <w:szCs w:val="18"/>
        </w:rPr>
        <w:t xml:space="preserve">ARTICLE </w:t>
      </w:r>
      <w:r w:rsidR="0059686F">
        <w:rPr>
          <w:rFonts w:ascii="Verdana" w:hAnsi="Verdana"/>
          <w:b/>
          <w:spacing w:val="2"/>
          <w:sz w:val="18"/>
          <w:szCs w:val="18"/>
        </w:rPr>
        <w:t>9</w:t>
      </w:r>
      <w:r w:rsidR="006D0D10">
        <w:rPr>
          <w:rFonts w:ascii="Verdana" w:hAnsi="Verdana"/>
          <w:b/>
          <w:spacing w:val="2"/>
          <w:sz w:val="18"/>
          <w:szCs w:val="18"/>
        </w:rPr>
        <w:t xml:space="preserve"> </w:t>
      </w:r>
      <w:r w:rsidR="001A20E7">
        <w:rPr>
          <w:rFonts w:ascii="Verdana" w:hAnsi="Verdana"/>
          <w:b/>
          <w:spacing w:val="2"/>
          <w:sz w:val="18"/>
          <w:szCs w:val="18"/>
        </w:rPr>
        <w:t xml:space="preserve">- </w:t>
      </w:r>
      <w:r w:rsidRPr="009661C2">
        <w:rPr>
          <w:rFonts w:ascii="Verdana" w:hAnsi="Verdana"/>
          <w:b/>
          <w:spacing w:val="2"/>
          <w:sz w:val="18"/>
          <w:szCs w:val="18"/>
        </w:rPr>
        <w:t>EVENTS OF DEFAULT</w:t>
      </w:r>
    </w:p>
    <w:p w:rsidR="006156BC" w:rsidRPr="009661C2" w:rsidRDefault="006156BC" w:rsidP="00FB4F59">
      <w:pPr>
        <w:jc w:val="both"/>
        <w:rPr>
          <w:rFonts w:ascii="Verdana" w:hAnsi="Verdana"/>
          <w:b/>
          <w:spacing w:val="2"/>
          <w:sz w:val="18"/>
          <w:szCs w:val="18"/>
        </w:rPr>
      </w:pPr>
    </w:p>
    <w:p w:rsidR="006156BC" w:rsidRDefault="0059686F" w:rsidP="00FB4F59">
      <w:pPr>
        <w:jc w:val="both"/>
        <w:rPr>
          <w:rFonts w:ascii="Verdana" w:hAnsi="Verdana"/>
          <w:spacing w:val="2"/>
          <w:sz w:val="18"/>
          <w:szCs w:val="18"/>
        </w:rPr>
      </w:pPr>
      <w:r>
        <w:rPr>
          <w:rFonts w:ascii="Verdana" w:hAnsi="Verdana"/>
          <w:spacing w:val="2"/>
          <w:sz w:val="18"/>
          <w:szCs w:val="18"/>
        </w:rPr>
        <w:t>9</w:t>
      </w:r>
      <w:r w:rsidR="006156BC" w:rsidRPr="009661C2">
        <w:rPr>
          <w:rFonts w:ascii="Verdana" w:hAnsi="Verdana"/>
          <w:spacing w:val="2"/>
          <w:sz w:val="18"/>
          <w:szCs w:val="18"/>
        </w:rPr>
        <w:t>.1</w:t>
      </w:r>
      <w:r w:rsidR="006156BC" w:rsidRPr="009661C2">
        <w:rPr>
          <w:rFonts w:ascii="Verdana" w:hAnsi="Verdana"/>
          <w:spacing w:val="2"/>
          <w:sz w:val="18"/>
          <w:szCs w:val="18"/>
        </w:rPr>
        <w:tab/>
        <w:t xml:space="preserve">An event of default shall occur hereunder if </w:t>
      </w:r>
      <w:commentRangeStart w:id="211"/>
      <w:ins w:id="212" w:author="nikhil kohli" w:date="2018-07-23T19:42:00Z">
        <w:r w:rsidR="00440B92">
          <w:rPr>
            <w:rFonts w:ascii="Verdana" w:hAnsi="Verdana"/>
            <w:spacing w:val="2"/>
            <w:sz w:val="18"/>
            <w:szCs w:val="18"/>
          </w:rPr>
          <w:t>LPIN</w:t>
        </w:r>
      </w:ins>
      <w:del w:id="213" w:author="nikhil kohli" w:date="2018-07-23T19:42:00Z">
        <w:r w:rsidR="006156BC" w:rsidRPr="009661C2" w:rsidDel="00440B92">
          <w:rPr>
            <w:rFonts w:ascii="Verdana" w:hAnsi="Verdana"/>
            <w:spacing w:val="2"/>
            <w:sz w:val="18"/>
            <w:szCs w:val="18"/>
          </w:rPr>
          <w:delText>the Client</w:delText>
        </w:r>
      </w:del>
      <w:commentRangeEnd w:id="211"/>
      <w:r w:rsidR="00440B92">
        <w:rPr>
          <w:rStyle w:val="CommentReference"/>
        </w:rPr>
        <w:commentReference w:id="211"/>
      </w:r>
      <w:r w:rsidR="006156BC" w:rsidRPr="009661C2">
        <w:rPr>
          <w:rFonts w:ascii="Verdana" w:hAnsi="Verdana"/>
          <w:spacing w:val="2"/>
          <w:sz w:val="18"/>
          <w:szCs w:val="18"/>
        </w:rPr>
        <w:t>:</w:t>
      </w:r>
    </w:p>
    <w:p w:rsidR="00F91101" w:rsidRPr="009661C2" w:rsidRDefault="00F91101" w:rsidP="00FB4F59">
      <w:pPr>
        <w:jc w:val="both"/>
        <w:rPr>
          <w:rFonts w:ascii="Verdana" w:hAnsi="Verdana"/>
          <w:spacing w:val="2"/>
          <w:sz w:val="18"/>
          <w:szCs w:val="18"/>
        </w:rPr>
      </w:pPr>
    </w:p>
    <w:p w:rsidR="006156BC" w:rsidRPr="009661C2" w:rsidRDefault="006156BC" w:rsidP="00FB4F59">
      <w:pPr>
        <w:ind w:left="720" w:hanging="720"/>
        <w:jc w:val="both"/>
        <w:rPr>
          <w:rFonts w:ascii="Verdana" w:hAnsi="Verdana"/>
          <w:spacing w:val="2"/>
          <w:sz w:val="18"/>
          <w:szCs w:val="18"/>
        </w:rPr>
      </w:pPr>
      <w:r w:rsidRPr="009661C2">
        <w:rPr>
          <w:rFonts w:ascii="Verdana" w:hAnsi="Verdana"/>
          <w:spacing w:val="2"/>
          <w:sz w:val="18"/>
          <w:szCs w:val="18"/>
        </w:rPr>
        <w:t>(i)</w:t>
      </w:r>
      <w:r w:rsidRPr="009661C2">
        <w:rPr>
          <w:rFonts w:ascii="Verdana" w:hAnsi="Verdana"/>
          <w:spacing w:val="2"/>
          <w:sz w:val="18"/>
          <w:szCs w:val="18"/>
        </w:rPr>
        <w:tab/>
        <w:t>fails to make any of the payments or part thereof or any other payment required to be made hereunder when due</w:t>
      </w:r>
      <w:del w:id="214" w:author="nikhil kohli" w:date="2018-07-23T19:44:00Z">
        <w:r w:rsidRPr="009661C2" w:rsidDel="00440B92">
          <w:rPr>
            <w:rFonts w:ascii="Verdana" w:hAnsi="Verdana"/>
            <w:spacing w:val="2"/>
            <w:sz w:val="18"/>
            <w:szCs w:val="18"/>
          </w:rPr>
          <w:delText xml:space="preserve"> and such failure continues for a period of </w:delText>
        </w:r>
        <w:r w:rsidR="006C08E6" w:rsidDel="00440B92">
          <w:rPr>
            <w:rFonts w:ascii="Verdana" w:hAnsi="Verdana"/>
            <w:spacing w:val="2"/>
            <w:sz w:val="18"/>
            <w:szCs w:val="18"/>
          </w:rPr>
          <w:delText>14</w:delText>
        </w:r>
        <w:r w:rsidRPr="006C08E6" w:rsidDel="00440B92">
          <w:rPr>
            <w:rFonts w:ascii="Verdana" w:hAnsi="Verdana"/>
            <w:spacing w:val="2"/>
            <w:sz w:val="18"/>
            <w:szCs w:val="18"/>
          </w:rPr>
          <w:delText xml:space="preserve"> days</w:delText>
        </w:r>
        <w:r w:rsidRPr="009661C2" w:rsidDel="00440B92">
          <w:rPr>
            <w:rFonts w:ascii="Verdana" w:hAnsi="Verdana"/>
            <w:spacing w:val="2"/>
            <w:sz w:val="18"/>
            <w:szCs w:val="18"/>
          </w:rPr>
          <w:delText xml:space="preserve"> after written notice is sent to </w:delText>
        </w:r>
      </w:del>
      <w:del w:id="215" w:author="nikhil kohli" w:date="2018-07-23T19:43:00Z">
        <w:r w:rsidRPr="009661C2" w:rsidDel="00440B92">
          <w:rPr>
            <w:rFonts w:ascii="Verdana" w:hAnsi="Verdana"/>
            <w:spacing w:val="2"/>
            <w:sz w:val="18"/>
            <w:szCs w:val="18"/>
          </w:rPr>
          <w:delText>the Client</w:delText>
        </w:r>
      </w:del>
      <w:r w:rsidRPr="009661C2">
        <w:rPr>
          <w:rFonts w:ascii="Verdana" w:hAnsi="Verdana"/>
          <w:spacing w:val="2"/>
          <w:sz w:val="18"/>
          <w:szCs w:val="18"/>
        </w:rPr>
        <w:t>; or</w:t>
      </w:r>
    </w:p>
    <w:p w:rsidR="006156BC" w:rsidRPr="009661C2" w:rsidRDefault="006156BC" w:rsidP="00FB4F59">
      <w:pPr>
        <w:ind w:left="720" w:hanging="720"/>
        <w:jc w:val="both"/>
        <w:rPr>
          <w:rFonts w:ascii="Verdana" w:hAnsi="Verdana"/>
          <w:spacing w:val="2"/>
          <w:sz w:val="18"/>
          <w:szCs w:val="18"/>
        </w:rPr>
      </w:pPr>
    </w:p>
    <w:p w:rsidR="006156BC" w:rsidRPr="009661C2" w:rsidRDefault="006156BC" w:rsidP="00FB4F59">
      <w:pPr>
        <w:ind w:left="720" w:hanging="720"/>
        <w:jc w:val="both"/>
        <w:rPr>
          <w:rFonts w:ascii="Verdana" w:hAnsi="Verdana"/>
          <w:spacing w:val="2"/>
          <w:sz w:val="18"/>
          <w:szCs w:val="18"/>
        </w:rPr>
      </w:pPr>
      <w:r w:rsidRPr="009661C2">
        <w:rPr>
          <w:rFonts w:ascii="Verdana" w:hAnsi="Verdana"/>
          <w:spacing w:val="2"/>
          <w:sz w:val="18"/>
          <w:szCs w:val="18"/>
        </w:rPr>
        <w:t>(ii)</w:t>
      </w:r>
      <w:r w:rsidRPr="009661C2">
        <w:rPr>
          <w:rFonts w:ascii="Verdana" w:hAnsi="Verdana"/>
          <w:spacing w:val="2"/>
          <w:sz w:val="18"/>
          <w:szCs w:val="18"/>
        </w:rPr>
        <w:tab/>
        <w:t xml:space="preserve">fails to perform or observe any other covenant, conditions or agreement to be performed or observed by it hereunder or in any other document furnished to </w:t>
      </w:r>
      <w:ins w:id="216" w:author="nikhil kohli" w:date="2018-07-23T19:45:00Z">
        <w:r w:rsidR="00440B92">
          <w:rPr>
            <w:rFonts w:ascii="Verdana" w:hAnsi="Verdana"/>
            <w:spacing w:val="2"/>
            <w:sz w:val="18"/>
            <w:szCs w:val="18"/>
          </w:rPr>
          <w:t xml:space="preserve">the Client </w:t>
        </w:r>
      </w:ins>
      <w:del w:id="217" w:author="nikhil kohli" w:date="2018-07-23T19:45:00Z">
        <w:r w:rsidRPr="009661C2" w:rsidDel="00440B92">
          <w:rPr>
            <w:rFonts w:ascii="Verdana" w:hAnsi="Verdana"/>
            <w:spacing w:val="2"/>
            <w:sz w:val="18"/>
            <w:szCs w:val="18"/>
          </w:rPr>
          <w:delText xml:space="preserve">LPIN </w:delText>
        </w:r>
      </w:del>
      <w:r w:rsidRPr="009661C2">
        <w:rPr>
          <w:rFonts w:ascii="Verdana" w:hAnsi="Verdana"/>
          <w:spacing w:val="2"/>
          <w:sz w:val="18"/>
          <w:szCs w:val="18"/>
        </w:rPr>
        <w:t>in connection herewith; or</w:t>
      </w:r>
    </w:p>
    <w:p w:rsidR="006156BC" w:rsidRPr="009661C2" w:rsidRDefault="006156BC" w:rsidP="00FB4F59">
      <w:pPr>
        <w:jc w:val="both"/>
        <w:rPr>
          <w:rFonts w:ascii="Verdana" w:hAnsi="Verdana"/>
          <w:spacing w:val="2"/>
          <w:sz w:val="18"/>
          <w:szCs w:val="18"/>
        </w:rPr>
      </w:pPr>
    </w:p>
    <w:p w:rsidR="006156BC" w:rsidRDefault="006156BC" w:rsidP="000C0D0E">
      <w:pPr>
        <w:numPr>
          <w:ilvl w:val="0"/>
          <w:numId w:val="20"/>
        </w:numPr>
        <w:jc w:val="both"/>
        <w:rPr>
          <w:rFonts w:ascii="Verdana" w:hAnsi="Verdana"/>
          <w:spacing w:val="2"/>
          <w:sz w:val="18"/>
          <w:szCs w:val="18"/>
        </w:rPr>
      </w:pPr>
      <w:r w:rsidRPr="009661C2">
        <w:rPr>
          <w:rFonts w:ascii="Verdana" w:hAnsi="Verdana"/>
          <w:spacing w:val="2"/>
          <w:sz w:val="18"/>
          <w:szCs w:val="18"/>
        </w:rPr>
        <w:t>shall be in default under any other agreement at any time executed with any of the parties hereto; or</w:t>
      </w:r>
    </w:p>
    <w:p w:rsidR="000C0D0E" w:rsidRPr="009661C2" w:rsidRDefault="000C0D0E" w:rsidP="000C0D0E">
      <w:pPr>
        <w:ind w:left="720"/>
        <w:jc w:val="both"/>
        <w:rPr>
          <w:rFonts w:ascii="Verdana" w:hAnsi="Verdana"/>
          <w:spacing w:val="2"/>
          <w:sz w:val="18"/>
          <w:szCs w:val="18"/>
        </w:rPr>
      </w:pPr>
    </w:p>
    <w:p w:rsidR="006156BC" w:rsidRPr="009661C2" w:rsidRDefault="00F23613" w:rsidP="00FB4F59">
      <w:pPr>
        <w:numPr>
          <w:ilvl w:val="0"/>
          <w:numId w:val="20"/>
        </w:numPr>
        <w:jc w:val="both"/>
        <w:rPr>
          <w:rFonts w:ascii="Verdana" w:hAnsi="Verdana"/>
          <w:spacing w:val="2"/>
          <w:sz w:val="18"/>
          <w:szCs w:val="18"/>
        </w:rPr>
      </w:pPr>
      <w:r>
        <w:rPr>
          <w:rFonts w:ascii="Verdana" w:hAnsi="Verdana"/>
          <w:spacing w:val="2"/>
          <w:sz w:val="18"/>
          <w:szCs w:val="18"/>
        </w:rPr>
        <w:t>assign</w:t>
      </w:r>
      <w:r w:rsidR="006156BC" w:rsidRPr="009661C2">
        <w:rPr>
          <w:rFonts w:ascii="Verdana" w:hAnsi="Verdana"/>
          <w:spacing w:val="2"/>
          <w:sz w:val="18"/>
          <w:szCs w:val="18"/>
        </w:rPr>
        <w:t xml:space="preserve"> this </w:t>
      </w:r>
      <w:r>
        <w:rPr>
          <w:rFonts w:ascii="Verdana" w:hAnsi="Verdana"/>
          <w:spacing w:val="2"/>
          <w:sz w:val="18"/>
          <w:szCs w:val="18"/>
        </w:rPr>
        <w:t xml:space="preserve">Agreement </w:t>
      </w:r>
      <w:r w:rsidR="006156BC" w:rsidRPr="009661C2">
        <w:rPr>
          <w:rFonts w:ascii="Verdana" w:hAnsi="Verdana"/>
          <w:spacing w:val="2"/>
          <w:sz w:val="18"/>
          <w:szCs w:val="18"/>
        </w:rPr>
        <w:t>to a third party</w:t>
      </w:r>
      <w:r>
        <w:rPr>
          <w:rFonts w:ascii="Verdana" w:hAnsi="Verdana"/>
          <w:spacing w:val="2"/>
          <w:sz w:val="18"/>
          <w:szCs w:val="18"/>
        </w:rPr>
        <w:t xml:space="preserve"> without obtaining prior written consent of </w:t>
      </w:r>
      <w:ins w:id="218" w:author="nikhil kohli" w:date="2018-07-23T19:45:00Z">
        <w:r w:rsidR="00440B92">
          <w:rPr>
            <w:rFonts w:ascii="Verdana" w:hAnsi="Verdana"/>
            <w:spacing w:val="2"/>
            <w:sz w:val="18"/>
            <w:szCs w:val="18"/>
          </w:rPr>
          <w:t>the Client</w:t>
        </w:r>
      </w:ins>
      <w:del w:id="219" w:author="nikhil kohli" w:date="2018-07-23T19:45:00Z">
        <w:r w:rsidDel="00440B92">
          <w:rPr>
            <w:rFonts w:ascii="Verdana" w:hAnsi="Verdana"/>
            <w:spacing w:val="2"/>
            <w:sz w:val="18"/>
            <w:szCs w:val="18"/>
          </w:rPr>
          <w:delText>LPIN</w:delText>
        </w:r>
      </w:del>
      <w:r>
        <w:rPr>
          <w:rFonts w:ascii="Verdana" w:hAnsi="Verdana"/>
          <w:spacing w:val="2"/>
          <w:sz w:val="18"/>
          <w:szCs w:val="18"/>
        </w:rPr>
        <w:t>.</w:t>
      </w:r>
    </w:p>
    <w:p w:rsidR="006156BC" w:rsidRPr="009661C2" w:rsidRDefault="006156BC" w:rsidP="00FB4F59">
      <w:pPr>
        <w:jc w:val="both"/>
        <w:rPr>
          <w:rFonts w:ascii="Verdana" w:hAnsi="Verdana"/>
          <w:spacing w:val="2"/>
          <w:sz w:val="18"/>
          <w:szCs w:val="18"/>
        </w:rPr>
      </w:pPr>
    </w:p>
    <w:p w:rsidR="00F83462" w:rsidRDefault="00F83462" w:rsidP="00FB4F59">
      <w:pPr>
        <w:pStyle w:val="DefaultText"/>
        <w:rPr>
          <w:ins w:id="220" w:author="DSNR" w:date="2018-07-23T23:28:00Z"/>
          <w:rFonts w:ascii="Verdana" w:hAnsi="Verdana"/>
          <w:b/>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b/>
          <w:spacing w:val="2"/>
          <w:sz w:val="18"/>
          <w:szCs w:val="18"/>
        </w:rPr>
        <w:t>ARTICLE 1</w:t>
      </w:r>
      <w:r w:rsidR="0059686F">
        <w:rPr>
          <w:rFonts w:ascii="Verdana" w:hAnsi="Verdana"/>
          <w:b/>
          <w:spacing w:val="2"/>
          <w:sz w:val="18"/>
          <w:szCs w:val="18"/>
        </w:rPr>
        <w:t>0</w:t>
      </w:r>
      <w:r w:rsidR="00B449B1">
        <w:rPr>
          <w:rFonts w:ascii="Verdana" w:hAnsi="Verdana"/>
          <w:b/>
          <w:spacing w:val="2"/>
          <w:sz w:val="18"/>
          <w:szCs w:val="18"/>
        </w:rPr>
        <w:t xml:space="preserve"> - </w:t>
      </w:r>
      <w:r w:rsidRPr="009661C2">
        <w:rPr>
          <w:rFonts w:ascii="Verdana" w:hAnsi="Verdana"/>
          <w:b/>
          <w:spacing w:val="2"/>
          <w:sz w:val="18"/>
          <w:szCs w:val="18"/>
        </w:rPr>
        <w:t>TRAVEL OUTSIDE CONTRACTED BOUNDARY</w:t>
      </w:r>
    </w:p>
    <w:p w:rsidR="006156BC" w:rsidRPr="009661C2" w:rsidRDefault="006156BC" w:rsidP="00FB4F59">
      <w:pPr>
        <w:pStyle w:val="DefaultText"/>
        <w:rPr>
          <w:rFonts w:ascii="Verdana" w:hAnsi="Verdana"/>
          <w:spacing w:val="2"/>
          <w:sz w:val="18"/>
          <w:szCs w:val="18"/>
        </w:rPr>
      </w:pPr>
    </w:p>
    <w:p w:rsidR="006156BC" w:rsidRPr="009661C2" w:rsidRDefault="006156BC" w:rsidP="00F03543">
      <w:pPr>
        <w:pStyle w:val="DefaultText"/>
        <w:ind w:left="720" w:hanging="720"/>
        <w:rPr>
          <w:rFonts w:ascii="Verdana" w:hAnsi="Verdana"/>
          <w:spacing w:val="2"/>
          <w:sz w:val="18"/>
          <w:szCs w:val="18"/>
        </w:rPr>
      </w:pPr>
      <w:r w:rsidRPr="009661C2">
        <w:rPr>
          <w:rFonts w:ascii="Verdana" w:hAnsi="Verdana"/>
          <w:spacing w:val="2"/>
          <w:sz w:val="18"/>
          <w:szCs w:val="18"/>
        </w:rPr>
        <w:t>1</w:t>
      </w:r>
      <w:r w:rsidR="0059686F">
        <w:rPr>
          <w:rFonts w:ascii="Verdana" w:hAnsi="Verdana"/>
          <w:spacing w:val="2"/>
          <w:sz w:val="18"/>
          <w:szCs w:val="18"/>
        </w:rPr>
        <w:t>0</w:t>
      </w:r>
      <w:r w:rsidRPr="009661C2">
        <w:rPr>
          <w:rFonts w:ascii="Verdana" w:hAnsi="Verdana"/>
          <w:spacing w:val="2"/>
          <w:sz w:val="18"/>
          <w:szCs w:val="18"/>
        </w:rPr>
        <w:t>.1</w:t>
      </w:r>
      <w:r w:rsidRPr="009661C2">
        <w:rPr>
          <w:rFonts w:ascii="Verdana" w:hAnsi="Verdana"/>
          <w:spacing w:val="2"/>
          <w:sz w:val="18"/>
          <w:szCs w:val="18"/>
        </w:rPr>
        <w:tab/>
        <w:t>The Client may take the Vehicle outside the Contracted Boundary on temporary basis</w:t>
      </w:r>
      <w:r w:rsidR="007262E7">
        <w:rPr>
          <w:rFonts w:ascii="Verdana" w:hAnsi="Verdana"/>
          <w:spacing w:val="2"/>
          <w:sz w:val="18"/>
          <w:szCs w:val="18"/>
        </w:rPr>
        <w:t>. I</w:t>
      </w:r>
      <w:r w:rsidRPr="009661C2">
        <w:rPr>
          <w:rFonts w:ascii="Verdana" w:hAnsi="Verdana"/>
          <w:spacing w:val="2"/>
          <w:sz w:val="18"/>
          <w:szCs w:val="18"/>
        </w:rPr>
        <w:t xml:space="preserve">n case LPIN </w:t>
      </w:r>
      <w:r w:rsidR="00F23613">
        <w:rPr>
          <w:rFonts w:ascii="Verdana" w:hAnsi="Verdana"/>
          <w:spacing w:val="2"/>
          <w:sz w:val="18"/>
          <w:szCs w:val="18"/>
        </w:rPr>
        <w:t xml:space="preserve">offers </w:t>
      </w:r>
      <w:r w:rsidRPr="009661C2">
        <w:rPr>
          <w:rFonts w:ascii="Verdana" w:hAnsi="Verdana"/>
          <w:spacing w:val="2"/>
          <w:sz w:val="18"/>
          <w:szCs w:val="18"/>
        </w:rPr>
        <w:t xml:space="preserve">its </w:t>
      </w:r>
      <w:ins w:id="221" w:author="nikhil kohli" w:date="2018-07-23T19:46:00Z">
        <w:r w:rsidR="00440B92">
          <w:rPr>
            <w:rFonts w:ascii="Verdana" w:hAnsi="Verdana"/>
            <w:spacing w:val="2"/>
            <w:sz w:val="18"/>
            <w:szCs w:val="18"/>
          </w:rPr>
          <w:t xml:space="preserve">services </w:t>
        </w:r>
      </w:ins>
      <w:del w:id="222" w:author="nikhil kohli" w:date="2018-07-23T19:46:00Z">
        <w:r w:rsidR="00F23613" w:rsidDel="00440B92">
          <w:rPr>
            <w:rFonts w:ascii="Verdana" w:hAnsi="Verdana"/>
            <w:spacing w:val="2"/>
            <w:sz w:val="18"/>
            <w:szCs w:val="18"/>
          </w:rPr>
          <w:delText>Fleet Management S</w:delText>
        </w:r>
        <w:r w:rsidRPr="009661C2" w:rsidDel="00440B92">
          <w:rPr>
            <w:rFonts w:ascii="Verdana" w:hAnsi="Verdana"/>
            <w:spacing w:val="2"/>
            <w:sz w:val="18"/>
            <w:szCs w:val="18"/>
          </w:rPr>
          <w:delText xml:space="preserve">ervices </w:delText>
        </w:r>
      </w:del>
      <w:r w:rsidRPr="009661C2">
        <w:rPr>
          <w:rFonts w:ascii="Verdana" w:hAnsi="Verdana"/>
          <w:spacing w:val="2"/>
          <w:sz w:val="18"/>
          <w:szCs w:val="18"/>
        </w:rPr>
        <w:t xml:space="preserve">in the city where the Client would like to take the </w:t>
      </w:r>
      <w:r w:rsidR="00F23613">
        <w:rPr>
          <w:rFonts w:ascii="Verdana" w:hAnsi="Verdana"/>
          <w:spacing w:val="2"/>
          <w:sz w:val="18"/>
          <w:szCs w:val="18"/>
        </w:rPr>
        <w:t>V</w:t>
      </w:r>
      <w:r w:rsidRPr="009661C2">
        <w:rPr>
          <w:rFonts w:ascii="Verdana" w:hAnsi="Verdana"/>
          <w:spacing w:val="2"/>
          <w:sz w:val="18"/>
          <w:szCs w:val="18"/>
        </w:rPr>
        <w:t xml:space="preserve">ehicle on temporary basis, LPIN would arrange to provide </w:t>
      </w:r>
      <w:r w:rsidR="00F23613">
        <w:rPr>
          <w:rFonts w:ascii="Verdana" w:hAnsi="Verdana"/>
          <w:spacing w:val="2"/>
          <w:sz w:val="18"/>
          <w:szCs w:val="18"/>
        </w:rPr>
        <w:t xml:space="preserve">such </w:t>
      </w:r>
      <w:ins w:id="223" w:author="nikhil kohli" w:date="2018-07-23T19:46:00Z">
        <w:r w:rsidR="00440B92">
          <w:rPr>
            <w:rFonts w:ascii="Verdana" w:hAnsi="Verdana"/>
            <w:spacing w:val="2"/>
            <w:sz w:val="18"/>
            <w:szCs w:val="18"/>
          </w:rPr>
          <w:t xml:space="preserve">services </w:t>
        </w:r>
      </w:ins>
      <w:del w:id="224" w:author="nikhil kohli" w:date="2018-07-23T19:46:00Z">
        <w:r w:rsidR="00F23613" w:rsidDel="00440B92">
          <w:rPr>
            <w:rFonts w:ascii="Verdana" w:hAnsi="Verdana"/>
            <w:spacing w:val="2"/>
            <w:sz w:val="18"/>
            <w:szCs w:val="18"/>
          </w:rPr>
          <w:delText>Fleet Management S</w:delText>
        </w:r>
        <w:r w:rsidRPr="009661C2" w:rsidDel="00440B92">
          <w:rPr>
            <w:rFonts w:ascii="Verdana" w:hAnsi="Verdana"/>
            <w:spacing w:val="2"/>
            <w:sz w:val="18"/>
            <w:szCs w:val="18"/>
          </w:rPr>
          <w:delText xml:space="preserve">ervices </w:delText>
        </w:r>
      </w:del>
      <w:r w:rsidR="00F23613">
        <w:rPr>
          <w:rFonts w:ascii="Verdana" w:hAnsi="Verdana"/>
          <w:spacing w:val="2"/>
          <w:sz w:val="18"/>
          <w:szCs w:val="18"/>
        </w:rPr>
        <w:t xml:space="preserve">as would be </w:t>
      </w:r>
      <w:r w:rsidRPr="009661C2">
        <w:rPr>
          <w:rFonts w:ascii="Verdana" w:hAnsi="Verdana"/>
          <w:spacing w:val="2"/>
          <w:sz w:val="18"/>
          <w:szCs w:val="18"/>
        </w:rPr>
        <w:t>available in th</w:t>
      </w:r>
      <w:r w:rsidR="00F23613">
        <w:rPr>
          <w:rFonts w:ascii="Verdana" w:hAnsi="Verdana"/>
          <w:spacing w:val="2"/>
          <w:sz w:val="18"/>
          <w:szCs w:val="18"/>
        </w:rPr>
        <w:t xml:space="preserve">at </w:t>
      </w:r>
      <w:r w:rsidRPr="009661C2">
        <w:rPr>
          <w:rFonts w:ascii="Verdana" w:hAnsi="Verdana"/>
          <w:spacing w:val="2"/>
          <w:sz w:val="18"/>
          <w:szCs w:val="18"/>
        </w:rPr>
        <w:t>city</w:t>
      </w:r>
      <w:r w:rsidR="007262E7">
        <w:rPr>
          <w:rFonts w:ascii="Verdana" w:hAnsi="Verdana"/>
          <w:spacing w:val="2"/>
          <w:sz w:val="18"/>
          <w:szCs w:val="18"/>
        </w:rPr>
        <w:t>. In case, LPIN</w:t>
      </w:r>
      <w:r w:rsidR="00F437F5">
        <w:rPr>
          <w:rFonts w:ascii="Verdana" w:hAnsi="Verdana"/>
          <w:spacing w:val="2"/>
          <w:sz w:val="18"/>
          <w:szCs w:val="18"/>
        </w:rPr>
        <w:t>’s Designated Authorized Workshops are not available in the vicinity of the location of the Client/user</w:t>
      </w:r>
      <w:r w:rsidR="007262E7">
        <w:rPr>
          <w:rFonts w:ascii="Verdana" w:hAnsi="Verdana"/>
          <w:spacing w:val="2"/>
          <w:sz w:val="18"/>
          <w:szCs w:val="18"/>
        </w:rPr>
        <w:t xml:space="preserve">, the </w:t>
      </w:r>
      <w:r w:rsidR="00EE7089">
        <w:rPr>
          <w:rFonts w:ascii="Verdana" w:hAnsi="Verdana"/>
          <w:spacing w:val="2"/>
          <w:sz w:val="18"/>
          <w:szCs w:val="18"/>
        </w:rPr>
        <w:t>C</w:t>
      </w:r>
      <w:r w:rsidR="00B449B1">
        <w:rPr>
          <w:rFonts w:ascii="Verdana" w:hAnsi="Verdana"/>
          <w:spacing w:val="2"/>
          <w:sz w:val="18"/>
          <w:szCs w:val="18"/>
        </w:rPr>
        <w:t>lient</w:t>
      </w:r>
      <w:r w:rsidR="007262E7">
        <w:rPr>
          <w:rFonts w:ascii="Verdana" w:hAnsi="Verdana"/>
          <w:spacing w:val="2"/>
          <w:sz w:val="18"/>
          <w:szCs w:val="18"/>
        </w:rPr>
        <w:t xml:space="preserve">/user may get the necessary repairs done locally in consultation with LPIN. </w:t>
      </w:r>
      <w:r w:rsidR="00C352C0">
        <w:rPr>
          <w:rFonts w:ascii="Verdana" w:hAnsi="Verdana"/>
          <w:spacing w:val="2"/>
          <w:sz w:val="18"/>
          <w:szCs w:val="18"/>
        </w:rPr>
        <w:t>LPIN</w:t>
      </w:r>
      <w:r w:rsidR="007262E7">
        <w:rPr>
          <w:rFonts w:ascii="Verdana" w:hAnsi="Verdana"/>
          <w:spacing w:val="2"/>
          <w:sz w:val="18"/>
          <w:szCs w:val="18"/>
        </w:rPr>
        <w:t xml:space="preserve"> will treat reimbursements </w:t>
      </w:r>
      <w:r w:rsidR="00B449B1">
        <w:rPr>
          <w:rFonts w:ascii="Verdana" w:hAnsi="Verdana"/>
          <w:spacing w:val="2"/>
          <w:sz w:val="18"/>
          <w:szCs w:val="18"/>
        </w:rPr>
        <w:t xml:space="preserve">of such invoices </w:t>
      </w:r>
      <w:r w:rsidR="00F23613">
        <w:rPr>
          <w:rFonts w:ascii="Verdana" w:hAnsi="Verdana"/>
          <w:spacing w:val="2"/>
          <w:sz w:val="18"/>
          <w:szCs w:val="18"/>
        </w:rPr>
        <w:t>at</w:t>
      </w:r>
      <w:r w:rsidR="007262E7">
        <w:rPr>
          <w:rFonts w:ascii="Verdana" w:hAnsi="Verdana"/>
          <w:spacing w:val="2"/>
          <w:sz w:val="18"/>
          <w:szCs w:val="18"/>
        </w:rPr>
        <w:t xml:space="preserve"> par with those that are received directly from a </w:t>
      </w:r>
      <w:r w:rsidR="00F23613">
        <w:rPr>
          <w:rFonts w:ascii="Verdana" w:hAnsi="Verdana"/>
          <w:spacing w:val="2"/>
          <w:sz w:val="18"/>
          <w:szCs w:val="18"/>
        </w:rPr>
        <w:t>D</w:t>
      </w:r>
      <w:r w:rsidR="007262E7">
        <w:rPr>
          <w:rFonts w:ascii="Verdana" w:hAnsi="Verdana"/>
          <w:spacing w:val="2"/>
          <w:sz w:val="18"/>
          <w:szCs w:val="18"/>
        </w:rPr>
        <w:t>esignated</w:t>
      </w:r>
      <w:r w:rsidR="00F23613">
        <w:rPr>
          <w:rFonts w:ascii="Verdana" w:hAnsi="Verdana"/>
          <w:spacing w:val="2"/>
          <w:sz w:val="18"/>
          <w:szCs w:val="18"/>
        </w:rPr>
        <w:t xml:space="preserve"> Authorized</w:t>
      </w:r>
      <w:r w:rsidR="007262E7">
        <w:rPr>
          <w:rFonts w:ascii="Verdana" w:hAnsi="Verdana"/>
          <w:spacing w:val="2"/>
          <w:sz w:val="18"/>
          <w:szCs w:val="18"/>
        </w:rPr>
        <w:t xml:space="preserve"> </w:t>
      </w:r>
      <w:r w:rsidR="00F23613">
        <w:rPr>
          <w:rFonts w:ascii="Verdana" w:hAnsi="Verdana"/>
          <w:spacing w:val="2"/>
          <w:sz w:val="18"/>
          <w:szCs w:val="18"/>
        </w:rPr>
        <w:t>W</w:t>
      </w:r>
      <w:r w:rsidR="007262E7">
        <w:rPr>
          <w:rFonts w:ascii="Verdana" w:hAnsi="Verdana"/>
          <w:spacing w:val="2"/>
          <w:sz w:val="18"/>
          <w:szCs w:val="18"/>
        </w:rPr>
        <w:t xml:space="preserve">orkshop.  </w:t>
      </w:r>
    </w:p>
    <w:p w:rsidR="00B32F9A" w:rsidRDefault="00B32F9A" w:rsidP="0041380D">
      <w:pPr>
        <w:pStyle w:val="DefaultText"/>
        <w:rPr>
          <w:rFonts w:ascii="Verdana" w:hAnsi="Verdana"/>
          <w:b/>
          <w:sz w:val="18"/>
          <w:szCs w:val="18"/>
        </w:rPr>
      </w:pPr>
    </w:p>
    <w:p w:rsidR="00B32F9A" w:rsidRDefault="00B32F9A" w:rsidP="0041380D">
      <w:pPr>
        <w:pStyle w:val="DefaultText"/>
        <w:rPr>
          <w:rFonts w:ascii="Verdana" w:hAnsi="Verdana"/>
          <w:b/>
          <w:sz w:val="18"/>
          <w:szCs w:val="18"/>
        </w:rPr>
      </w:pPr>
    </w:p>
    <w:p w:rsidR="0041380D" w:rsidRPr="003654E7" w:rsidRDefault="0041380D" w:rsidP="0041380D">
      <w:pPr>
        <w:pStyle w:val="DefaultText"/>
        <w:rPr>
          <w:rFonts w:ascii="Verdana" w:hAnsi="Verdana"/>
          <w:b/>
          <w:sz w:val="18"/>
          <w:szCs w:val="18"/>
        </w:rPr>
      </w:pPr>
      <w:r w:rsidRPr="003654E7">
        <w:rPr>
          <w:rFonts w:ascii="Verdana" w:hAnsi="Verdana"/>
          <w:b/>
          <w:sz w:val="18"/>
          <w:szCs w:val="18"/>
        </w:rPr>
        <w:t>ARTICLE 1</w:t>
      </w:r>
      <w:r w:rsidR="0059686F">
        <w:rPr>
          <w:rFonts w:ascii="Verdana" w:hAnsi="Verdana"/>
          <w:b/>
          <w:sz w:val="18"/>
          <w:szCs w:val="18"/>
        </w:rPr>
        <w:t>1</w:t>
      </w:r>
      <w:r w:rsidR="00B449B1">
        <w:rPr>
          <w:rFonts w:ascii="Verdana" w:hAnsi="Verdana"/>
          <w:b/>
          <w:sz w:val="18"/>
          <w:szCs w:val="18"/>
        </w:rPr>
        <w:t xml:space="preserve"> - </w:t>
      </w:r>
      <w:r w:rsidRPr="003654E7">
        <w:rPr>
          <w:rFonts w:ascii="Verdana" w:hAnsi="Verdana"/>
          <w:b/>
          <w:sz w:val="18"/>
          <w:szCs w:val="18"/>
        </w:rPr>
        <w:t>MISCELLANEOUS</w:t>
      </w:r>
    </w:p>
    <w:p w:rsidR="0041380D" w:rsidRPr="003654E7" w:rsidRDefault="0041380D" w:rsidP="0041380D">
      <w:pPr>
        <w:pStyle w:val="DefaultText"/>
        <w:rPr>
          <w:rFonts w:ascii="Verdana" w:hAnsi="Verdana"/>
          <w:sz w:val="18"/>
          <w:szCs w:val="18"/>
        </w:rPr>
      </w:pPr>
    </w:p>
    <w:p w:rsidR="0041380D" w:rsidRPr="003654E7" w:rsidDel="00DE56AB" w:rsidRDefault="0041380D" w:rsidP="0041380D">
      <w:pPr>
        <w:pStyle w:val="DefaultText"/>
        <w:rPr>
          <w:del w:id="225" w:author="DSNR" w:date="2018-07-23T23:10:00Z"/>
          <w:rFonts w:ascii="Verdana" w:hAnsi="Verdana"/>
          <w:sz w:val="18"/>
          <w:szCs w:val="18"/>
          <w:u w:val="single"/>
        </w:rPr>
      </w:pPr>
      <w:r w:rsidRPr="003654E7">
        <w:rPr>
          <w:rFonts w:ascii="Verdana" w:hAnsi="Verdana"/>
          <w:sz w:val="18"/>
          <w:szCs w:val="18"/>
        </w:rPr>
        <w:t>1</w:t>
      </w:r>
      <w:r w:rsidR="0059686F">
        <w:rPr>
          <w:rFonts w:ascii="Verdana" w:hAnsi="Verdana"/>
          <w:sz w:val="18"/>
          <w:szCs w:val="18"/>
        </w:rPr>
        <w:t>1</w:t>
      </w:r>
      <w:r w:rsidRPr="003654E7">
        <w:rPr>
          <w:rFonts w:ascii="Verdana" w:hAnsi="Verdana"/>
          <w:sz w:val="18"/>
          <w:szCs w:val="18"/>
        </w:rPr>
        <w:t>.1</w:t>
      </w:r>
      <w:r w:rsidRPr="003654E7">
        <w:rPr>
          <w:rFonts w:ascii="Verdana" w:hAnsi="Verdana"/>
          <w:sz w:val="18"/>
          <w:szCs w:val="18"/>
        </w:rPr>
        <w:tab/>
      </w:r>
      <w:r w:rsidRPr="003654E7">
        <w:rPr>
          <w:rFonts w:ascii="Verdana" w:hAnsi="Verdana"/>
          <w:sz w:val="18"/>
          <w:szCs w:val="18"/>
          <w:u w:val="single"/>
        </w:rPr>
        <w:t>Jurisdiction</w:t>
      </w:r>
    </w:p>
    <w:p w:rsidR="0041380D" w:rsidRPr="003654E7" w:rsidRDefault="0041380D" w:rsidP="0041380D">
      <w:pPr>
        <w:pStyle w:val="DefaultText"/>
        <w:rPr>
          <w:rFonts w:ascii="Verdana" w:hAnsi="Verdana"/>
          <w:sz w:val="18"/>
          <w:szCs w:val="18"/>
        </w:rPr>
      </w:pPr>
    </w:p>
    <w:p w:rsidR="0041380D" w:rsidRPr="003654E7" w:rsidRDefault="0041380D" w:rsidP="0041380D">
      <w:pPr>
        <w:ind w:left="720"/>
        <w:jc w:val="both"/>
        <w:rPr>
          <w:rFonts w:ascii="Verdana" w:hAnsi="Verdana"/>
          <w:sz w:val="18"/>
          <w:szCs w:val="18"/>
        </w:rPr>
      </w:pPr>
      <w:r w:rsidRPr="003654E7">
        <w:rPr>
          <w:rFonts w:ascii="Verdana" w:hAnsi="Verdana"/>
          <w:sz w:val="18"/>
          <w:szCs w:val="18"/>
        </w:rPr>
        <w:t>The laws of India shall gover</w:t>
      </w:r>
      <w:r w:rsidR="00B449B1">
        <w:rPr>
          <w:rFonts w:ascii="Verdana" w:hAnsi="Verdana"/>
          <w:sz w:val="18"/>
          <w:szCs w:val="18"/>
        </w:rPr>
        <w:t xml:space="preserve">n this Agreement. The courts of </w:t>
      </w:r>
      <w:r w:rsidR="00F23613">
        <w:rPr>
          <w:rFonts w:ascii="Verdana" w:hAnsi="Verdana"/>
          <w:sz w:val="18"/>
          <w:szCs w:val="18"/>
        </w:rPr>
        <w:t>Delhi</w:t>
      </w:r>
      <w:r w:rsidR="007262E7">
        <w:rPr>
          <w:rFonts w:ascii="Verdana" w:hAnsi="Verdana"/>
          <w:sz w:val="18"/>
          <w:szCs w:val="18"/>
        </w:rPr>
        <w:t xml:space="preserve"> </w:t>
      </w:r>
      <w:r w:rsidRPr="003654E7">
        <w:rPr>
          <w:rFonts w:ascii="Verdana" w:hAnsi="Verdana"/>
          <w:sz w:val="18"/>
          <w:szCs w:val="18"/>
        </w:rPr>
        <w:t>shall have exclusive jurisdiction in respect of any matter, claim or dispute arising out of or in any way, relating to this Agreement.</w:t>
      </w:r>
    </w:p>
    <w:p w:rsidR="0041380D" w:rsidRPr="003654E7" w:rsidRDefault="0041380D" w:rsidP="0041380D">
      <w:pPr>
        <w:ind w:left="720"/>
        <w:jc w:val="both"/>
        <w:rPr>
          <w:rFonts w:ascii="Verdana" w:hAnsi="Verdana"/>
          <w:sz w:val="18"/>
          <w:szCs w:val="18"/>
        </w:rPr>
      </w:pPr>
    </w:p>
    <w:p w:rsidR="0041380D" w:rsidRPr="003654E7" w:rsidDel="000D2C9F" w:rsidRDefault="0041380D" w:rsidP="0041380D">
      <w:pPr>
        <w:jc w:val="both"/>
        <w:rPr>
          <w:del w:id="226" w:author="nikhil kohli" w:date="2018-07-23T20:46:00Z"/>
          <w:rFonts w:ascii="Verdana" w:hAnsi="Verdana"/>
          <w:sz w:val="18"/>
          <w:szCs w:val="18"/>
          <w:u w:val="single"/>
        </w:rPr>
      </w:pPr>
      <w:r w:rsidRPr="003654E7">
        <w:rPr>
          <w:rFonts w:ascii="Verdana" w:hAnsi="Verdana"/>
          <w:sz w:val="18"/>
          <w:szCs w:val="18"/>
        </w:rPr>
        <w:t>1</w:t>
      </w:r>
      <w:r w:rsidR="0059686F">
        <w:rPr>
          <w:rFonts w:ascii="Verdana" w:hAnsi="Verdana"/>
          <w:sz w:val="18"/>
          <w:szCs w:val="18"/>
        </w:rPr>
        <w:t>1</w:t>
      </w:r>
      <w:r w:rsidRPr="003654E7">
        <w:rPr>
          <w:rFonts w:ascii="Verdana" w:hAnsi="Verdana"/>
          <w:sz w:val="18"/>
          <w:szCs w:val="18"/>
        </w:rPr>
        <w:t>.2</w:t>
      </w:r>
      <w:r w:rsidRPr="003654E7">
        <w:rPr>
          <w:rFonts w:ascii="Verdana" w:hAnsi="Verdana"/>
          <w:sz w:val="18"/>
          <w:szCs w:val="18"/>
        </w:rPr>
        <w:tab/>
      </w:r>
      <w:r w:rsidRPr="003654E7">
        <w:rPr>
          <w:rFonts w:ascii="Verdana" w:hAnsi="Verdana"/>
          <w:sz w:val="18"/>
          <w:szCs w:val="18"/>
          <w:u w:val="single"/>
        </w:rPr>
        <w:t>Correspondence Address</w:t>
      </w:r>
    </w:p>
    <w:p w:rsidR="0041380D" w:rsidRPr="003654E7" w:rsidRDefault="0041380D" w:rsidP="0041380D">
      <w:pPr>
        <w:jc w:val="both"/>
        <w:rPr>
          <w:rFonts w:ascii="Verdana" w:hAnsi="Verdana"/>
          <w:sz w:val="18"/>
          <w:szCs w:val="18"/>
        </w:rPr>
      </w:pPr>
    </w:p>
    <w:p w:rsidR="0041380D" w:rsidRPr="003654E7" w:rsidRDefault="0041380D" w:rsidP="0041380D">
      <w:pPr>
        <w:ind w:left="720"/>
        <w:jc w:val="both"/>
        <w:rPr>
          <w:rFonts w:ascii="Verdana" w:hAnsi="Verdana"/>
          <w:sz w:val="18"/>
          <w:szCs w:val="18"/>
        </w:rPr>
      </w:pPr>
      <w:r w:rsidRPr="003654E7">
        <w:rPr>
          <w:rFonts w:ascii="Verdana" w:hAnsi="Verdana"/>
          <w:sz w:val="18"/>
          <w:szCs w:val="18"/>
        </w:rPr>
        <w:t xml:space="preserve">Unless specifically provided otherwise, any notice or demands required to be given herein shall be given to the </w:t>
      </w:r>
      <w:ins w:id="227" w:author="DSNR" w:date="2018-07-23T23:11:00Z">
        <w:r w:rsidR="00DE56AB">
          <w:rPr>
            <w:rFonts w:ascii="Verdana" w:hAnsi="Verdana"/>
            <w:sz w:val="18"/>
            <w:szCs w:val="18"/>
          </w:rPr>
          <w:t>P</w:t>
        </w:r>
      </w:ins>
      <w:del w:id="228" w:author="DSNR" w:date="2018-07-23T23:11:00Z">
        <w:r w:rsidRPr="003654E7" w:rsidDel="00DE56AB">
          <w:rPr>
            <w:rFonts w:ascii="Verdana" w:hAnsi="Verdana"/>
            <w:sz w:val="18"/>
            <w:szCs w:val="18"/>
          </w:rPr>
          <w:delText>p</w:delText>
        </w:r>
      </w:del>
      <w:r w:rsidRPr="003654E7">
        <w:rPr>
          <w:rFonts w:ascii="Verdana" w:hAnsi="Verdana"/>
          <w:sz w:val="18"/>
          <w:szCs w:val="18"/>
        </w:rPr>
        <w:t>arties h</w:t>
      </w:r>
      <w:r w:rsidR="00B449B1">
        <w:rPr>
          <w:rFonts w:ascii="Verdana" w:hAnsi="Verdana"/>
          <w:sz w:val="18"/>
          <w:szCs w:val="18"/>
        </w:rPr>
        <w:t xml:space="preserve">ereto in writing and </w:t>
      </w:r>
      <w:del w:id="229" w:author="DSNR" w:date="2018-07-23T16:24:00Z">
        <w:r w:rsidR="00B449B1" w:rsidDel="002D1B08">
          <w:rPr>
            <w:rFonts w:ascii="Verdana" w:hAnsi="Verdana"/>
            <w:sz w:val="18"/>
            <w:szCs w:val="18"/>
          </w:rPr>
          <w:delText xml:space="preserve">by </w:delText>
        </w:r>
      </w:del>
      <w:r w:rsidR="00B449B1">
        <w:rPr>
          <w:rFonts w:ascii="Verdana" w:hAnsi="Verdana"/>
          <w:sz w:val="18"/>
          <w:szCs w:val="18"/>
        </w:rPr>
        <w:t xml:space="preserve">either </w:t>
      </w:r>
      <w:ins w:id="230" w:author="DSNR" w:date="2018-07-23T16:24:00Z">
        <w:r w:rsidR="002D1B08">
          <w:rPr>
            <w:rFonts w:ascii="Verdana" w:hAnsi="Verdana"/>
            <w:sz w:val="18"/>
            <w:szCs w:val="18"/>
          </w:rPr>
          <w:t xml:space="preserve">by </w:t>
        </w:r>
      </w:ins>
      <w:r w:rsidR="00B449B1">
        <w:rPr>
          <w:rFonts w:ascii="Verdana" w:hAnsi="Verdana"/>
          <w:sz w:val="18"/>
          <w:szCs w:val="18"/>
        </w:rPr>
        <w:t>Registered P</w:t>
      </w:r>
      <w:r w:rsidR="00B449B1" w:rsidRPr="00B449B1">
        <w:rPr>
          <w:rFonts w:ascii="Verdana" w:hAnsi="Verdana"/>
          <w:sz w:val="18"/>
          <w:szCs w:val="18"/>
        </w:rPr>
        <w:t xml:space="preserve">ost </w:t>
      </w:r>
      <w:ins w:id="231" w:author="DSNR" w:date="2018-07-23T16:23:00Z">
        <w:r w:rsidR="009D6492">
          <w:rPr>
            <w:rFonts w:ascii="Verdana" w:hAnsi="Verdana"/>
            <w:sz w:val="18"/>
            <w:szCs w:val="18"/>
          </w:rPr>
          <w:t>a</w:t>
        </w:r>
      </w:ins>
      <w:del w:id="232" w:author="DSNR" w:date="2018-07-23T16:23:00Z">
        <w:r w:rsidR="009D6492" w:rsidDel="009D6492">
          <w:rPr>
            <w:rFonts w:ascii="Verdana" w:hAnsi="Verdana"/>
            <w:sz w:val="18"/>
            <w:szCs w:val="18"/>
          </w:rPr>
          <w:delText>A</w:delText>
        </w:r>
      </w:del>
      <w:r w:rsidR="009D6492">
        <w:rPr>
          <w:rFonts w:ascii="Verdana" w:hAnsi="Verdana"/>
          <w:sz w:val="18"/>
          <w:szCs w:val="18"/>
        </w:rPr>
        <w:t xml:space="preserve">cknowledged </w:t>
      </w:r>
      <w:ins w:id="233" w:author="DSNR" w:date="2018-07-23T16:23:00Z">
        <w:r w:rsidR="009D6492">
          <w:rPr>
            <w:rFonts w:ascii="Verdana" w:hAnsi="Verdana"/>
            <w:sz w:val="18"/>
            <w:szCs w:val="18"/>
          </w:rPr>
          <w:t>a</w:t>
        </w:r>
      </w:ins>
      <w:del w:id="234" w:author="DSNR" w:date="2018-07-23T16:23:00Z">
        <w:r w:rsidR="009D6492" w:rsidDel="009D6492">
          <w:rPr>
            <w:rFonts w:ascii="Verdana" w:hAnsi="Verdana"/>
            <w:sz w:val="18"/>
            <w:szCs w:val="18"/>
          </w:rPr>
          <w:delText>D</w:delText>
        </w:r>
      </w:del>
      <w:r w:rsidRPr="009D6492">
        <w:rPr>
          <w:rFonts w:ascii="Verdana" w:hAnsi="Verdana"/>
          <w:sz w:val="18"/>
          <w:szCs w:val="18"/>
        </w:rPr>
        <w:t>ue,</w:t>
      </w:r>
      <w:r w:rsidRPr="003654E7">
        <w:rPr>
          <w:rFonts w:ascii="Verdana" w:hAnsi="Verdana"/>
          <w:sz w:val="18"/>
          <w:szCs w:val="18"/>
        </w:rPr>
        <w:t xml:space="preserve"> facsimile or by hand delivery at the addresses above mentioned or </w:t>
      </w:r>
      <w:r w:rsidR="00B449B1">
        <w:rPr>
          <w:rFonts w:ascii="Verdana" w:hAnsi="Verdana"/>
          <w:sz w:val="18"/>
          <w:szCs w:val="18"/>
        </w:rPr>
        <w:t>at such other addresses as the P</w:t>
      </w:r>
      <w:r w:rsidRPr="003654E7">
        <w:rPr>
          <w:rFonts w:ascii="Verdana" w:hAnsi="Verdana"/>
          <w:sz w:val="18"/>
          <w:szCs w:val="18"/>
        </w:rPr>
        <w:t>arties hereto may hereafter substitute by written notice given in the manner prescribed hereinabove.</w:t>
      </w:r>
    </w:p>
    <w:p w:rsidR="0041380D" w:rsidRPr="003654E7" w:rsidRDefault="0041380D" w:rsidP="0041380D">
      <w:pPr>
        <w:jc w:val="both"/>
        <w:rPr>
          <w:rFonts w:ascii="Verdana" w:hAnsi="Verdana"/>
          <w:sz w:val="18"/>
          <w:szCs w:val="18"/>
        </w:rPr>
      </w:pPr>
    </w:p>
    <w:p w:rsidR="0041380D" w:rsidRPr="003654E7" w:rsidRDefault="0041380D" w:rsidP="0041380D">
      <w:pPr>
        <w:jc w:val="both"/>
        <w:rPr>
          <w:rFonts w:ascii="Verdana" w:hAnsi="Verdana"/>
          <w:sz w:val="18"/>
          <w:szCs w:val="18"/>
        </w:rPr>
      </w:pPr>
      <w:r w:rsidRPr="003654E7">
        <w:rPr>
          <w:rFonts w:ascii="Verdana" w:hAnsi="Verdana"/>
          <w:sz w:val="18"/>
          <w:szCs w:val="18"/>
        </w:rPr>
        <w:t>1</w:t>
      </w:r>
      <w:r w:rsidR="0059686F">
        <w:rPr>
          <w:rFonts w:ascii="Verdana" w:hAnsi="Verdana"/>
          <w:sz w:val="18"/>
          <w:szCs w:val="18"/>
        </w:rPr>
        <w:t>1</w:t>
      </w:r>
      <w:r w:rsidRPr="003654E7">
        <w:rPr>
          <w:rFonts w:ascii="Verdana" w:hAnsi="Verdana"/>
          <w:sz w:val="18"/>
          <w:szCs w:val="18"/>
        </w:rPr>
        <w:t>.3</w:t>
      </w:r>
      <w:r w:rsidRPr="003654E7">
        <w:rPr>
          <w:rFonts w:ascii="Verdana" w:hAnsi="Verdana"/>
          <w:sz w:val="18"/>
          <w:szCs w:val="18"/>
        </w:rPr>
        <w:tab/>
      </w:r>
      <w:r w:rsidRPr="003654E7">
        <w:rPr>
          <w:rFonts w:ascii="Verdana" w:hAnsi="Verdana"/>
          <w:sz w:val="18"/>
          <w:szCs w:val="18"/>
          <w:u w:val="single"/>
        </w:rPr>
        <w:t>Waiver</w:t>
      </w:r>
    </w:p>
    <w:p w:rsidR="0041380D" w:rsidRPr="003654E7" w:rsidRDefault="0041380D" w:rsidP="0041380D">
      <w:pPr>
        <w:ind w:left="720"/>
        <w:jc w:val="both"/>
        <w:rPr>
          <w:rFonts w:ascii="Verdana" w:hAnsi="Verdana"/>
          <w:sz w:val="18"/>
          <w:szCs w:val="18"/>
        </w:rPr>
      </w:pPr>
      <w:r w:rsidRPr="003654E7">
        <w:rPr>
          <w:rFonts w:ascii="Verdana" w:hAnsi="Verdana"/>
          <w:sz w:val="18"/>
          <w:szCs w:val="18"/>
        </w:rPr>
        <w:t xml:space="preserve">Any express or implied waiver by </w:t>
      </w:r>
      <w:ins w:id="235" w:author="nikhil kohli" w:date="2018-07-23T20:01:00Z">
        <w:r w:rsidR="00847DEC">
          <w:rPr>
            <w:rFonts w:ascii="Verdana" w:hAnsi="Verdana"/>
            <w:sz w:val="18"/>
            <w:szCs w:val="18"/>
          </w:rPr>
          <w:t>the Client</w:t>
        </w:r>
      </w:ins>
      <w:del w:id="236" w:author="nikhil kohli" w:date="2018-07-23T20:01:00Z">
        <w:r w:rsidRPr="003654E7" w:rsidDel="00847DEC">
          <w:rPr>
            <w:rFonts w:ascii="Verdana" w:hAnsi="Verdana"/>
            <w:sz w:val="18"/>
            <w:szCs w:val="18"/>
          </w:rPr>
          <w:delText>LPIN</w:delText>
        </w:r>
      </w:del>
      <w:r w:rsidRPr="003654E7">
        <w:rPr>
          <w:rFonts w:ascii="Verdana" w:hAnsi="Verdana"/>
          <w:sz w:val="18"/>
          <w:szCs w:val="18"/>
        </w:rPr>
        <w:t xml:space="preserve"> of any default shall not constitute a waiver of any other default by </w:t>
      </w:r>
      <w:del w:id="237" w:author="nikhil kohli" w:date="2018-07-23T20:04:00Z">
        <w:r w:rsidRPr="003654E7" w:rsidDel="00847DEC">
          <w:rPr>
            <w:rFonts w:ascii="Verdana" w:hAnsi="Verdana"/>
            <w:sz w:val="18"/>
            <w:szCs w:val="18"/>
          </w:rPr>
          <w:delText>the</w:delText>
        </w:r>
      </w:del>
      <w:r w:rsidRPr="003654E7">
        <w:rPr>
          <w:rFonts w:ascii="Verdana" w:hAnsi="Verdana"/>
          <w:sz w:val="18"/>
          <w:szCs w:val="18"/>
        </w:rPr>
        <w:t xml:space="preserve"> </w:t>
      </w:r>
      <w:ins w:id="238" w:author="nikhil kohli" w:date="2018-07-23T20:04:00Z">
        <w:r w:rsidR="00847DEC">
          <w:rPr>
            <w:rFonts w:ascii="Verdana" w:hAnsi="Verdana"/>
            <w:sz w:val="18"/>
            <w:szCs w:val="18"/>
          </w:rPr>
          <w:t>LPIN</w:t>
        </w:r>
      </w:ins>
      <w:del w:id="239" w:author="nikhil kohli" w:date="2018-07-23T20:04:00Z">
        <w:r w:rsidRPr="003654E7" w:rsidDel="00847DEC">
          <w:rPr>
            <w:rFonts w:ascii="Verdana" w:hAnsi="Verdana"/>
            <w:sz w:val="18"/>
            <w:szCs w:val="18"/>
          </w:rPr>
          <w:delText>Client</w:delText>
        </w:r>
      </w:del>
      <w:r w:rsidRPr="003654E7">
        <w:rPr>
          <w:rFonts w:ascii="Verdana" w:hAnsi="Verdana"/>
          <w:sz w:val="18"/>
          <w:szCs w:val="18"/>
        </w:rPr>
        <w:t xml:space="preserve"> or a waiver of any </w:t>
      </w:r>
      <w:ins w:id="240" w:author="nikhil kohli" w:date="2018-07-23T20:05:00Z">
        <w:r w:rsidR="00847DEC">
          <w:rPr>
            <w:rFonts w:ascii="Verdana" w:hAnsi="Verdana"/>
            <w:sz w:val="18"/>
            <w:szCs w:val="18"/>
          </w:rPr>
          <w:t xml:space="preserve">of </w:t>
        </w:r>
      </w:ins>
      <w:ins w:id="241" w:author="nikhil kohli" w:date="2018-07-23T20:04:00Z">
        <w:r w:rsidR="00847DEC">
          <w:rPr>
            <w:rFonts w:ascii="Verdana" w:hAnsi="Verdana"/>
            <w:sz w:val="18"/>
            <w:szCs w:val="18"/>
          </w:rPr>
          <w:t xml:space="preserve">the </w:t>
        </w:r>
      </w:ins>
      <w:ins w:id="242" w:author="nikhil kohli" w:date="2018-07-23T20:02:00Z">
        <w:r w:rsidR="00847DEC">
          <w:rPr>
            <w:rFonts w:ascii="Verdana" w:hAnsi="Verdana"/>
            <w:sz w:val="18"/>
            <w:szCs w:val="18"/>
          </w:rPr>
          <w:t>Client</w:t>
        </w:r>
      </w:ins>
      <w:del w:id="243" w:author="nikhil kohli" w:date="2018-07-23T20:02:00Z">
        <w:r w:rsidRPr="003654E7" w:rsidDel="00847DEC">
          <w:rPr>
            <w:rFonts w:ascii="Verdana" w:hAnsi="Verdana"/>
            <w:sz w:val="18"/>
            <w:szCs w:val="18"/>
          </w:rPr>
          <w:delText>LPIN</w:delText>
        </w:r>
      </w:del>
      <w:r w:rsidRPr="003654E7">
        <w:rPr>
          <w:rFonts w:ascii="Verdana" w:hAnsi="Verdana"/>
          <w:sz w:val="18"/>
          <w:szCs w:val="18"/>
        </w:rPr>
        <w:t>'s right</w:t>
      </w:r>
      <w:ins w:id="244" w:author="nikhil kohli" w:date="2018-07-23T20:05:00Z">
        <w:r w:rsidR="00847DEC">
          <w:rPr>
            <w:rFonts w:ascii="Verdana" w:hAnsi="Verdana"/>
            <w:sz w:val="18"/>
            <w:szCs w:val="18"/>
          </w:rPr>
          <w:t>s</w:t>
        </w:r>
      </w:ins>
      <w:r w:rsidRPr="003654E7">
        <w:rPr>
          <w:rFonts w:ascii="Verdana" w:hAnsi="Verdana"/>
          <w:sz w:val="18"/>
          <w:szCs w:val="18"/>
        </w:rPr>
        <w:t xml:space="preserve">. All rights and powers of </w:t>
      </w:r>
      <w:ins w:id="245" w:author="nikhil kohli" w:date="2018-07-23T20:02:00Z">
        <w:r w:rsidR="00847DEC">
          <w:rPr>
            <w:rFonts w:ascii="Verdana" w:hAnsi="Verdana"/>
            <w:sz w:val="18"/>
            <w:szCs w:val="18"/>
          </w:rPr>
          <w:t>Client</w:t>
        </w:r>
      </w:ins>
      <w:del w:id="246" w:author="nikhil kohli" w:date="2018-07-23T20:02:00Z">
        <w:r w:rsidRPr="003654E7" w:rsidDel="00847DEC">
          <w:rPr>
            <w:rFonts w:ascii="Verdana" w:hAnsi="Verdana"/>
            <w:sz w:val="18"/>
            <w:szCs w:val="18"/>
          </w:rPr>
          <w:delText>LPIN</w:delText>
        </w:r>
      </w:del>
      <w:r w:rsidRPr="003654E7">
        <w:rPr>
          <w:rFonts w:ascii="Verdana" w:hAnsi="Verdana"/>
          <w:sz w:val="18"/>
          <w:szCs w:val="18"/>
        </w:rPr>
        <w:t xml:space="preserve"> under this Agreement will remain in full force, and </w:t>
      </w:r>
      <w:ins w:id="247" w:author="nikhil kohli" w:date="2018-07-23T20:02:00Z">
        <w:r w:rsidR="00847DEC">
          <w:rPr>
            <w:rFonts w:ascii="Verdana" w:hAnsi="Verdana"/>
            <w:sz w:val="18"/>
            <w:szCs w:val="18"/>
          </w:rPr>
          <w:t>Client</w:t>
        </w:r>
      </w:ins>
      <w:del w:id="248" w:author="nikhil kohli" w:date="2018-07-23T20:02:00Z">
        <w:r w:rsidRPr="003654E7" w:rsidDel="00847DEC">
          <w:rPr>
            <w:rFonts w:ascii="Verdana" w:hAnsi="Verdana"/>
            <w:sz w:val="18"/>
            <w:szCs w:val="18"/>
          </w:rPr>
          <w:delText>LPI</w:delText>
        </w:r>
      </w:del>
      <w:del w:id="249" w:author="nikhil kohli" w:date="2018-07-23T20:06:00Z">
        <w:r w:rsidRPr="003654E7" w:rsidDel="00847DEC">
          <w:rPr>
            <w:rFonts w:ascii="Verdana" w:hAnsi="Verdana"/>
            <w:sz w:val="18"/>
            <w:szCs w:val="18"/>
          </w:rPr>
          <w:delText>N</w:delText>
        </w:r>
      </w:del>
      <w:r w:rsidRPr="003654E7">
        <w:rPr>
          <w:rFonts w:ascii="Verdana" w:hAnsi="Verdana"/>
          <w:sz w:val="18"/>
          <w:szCs w:val="18"/>
        </w:rPr>
        <w:t xml:space="preserve"> shall not be deemed to have waived any of their rights or any provisions of this Agreement or any notice given hereunder unless such waiver be provided in writing by </w:t>
      </w:r>
      <w:ins w:id="250" w:author="nikhil kohli" w:date="2018-07-23T20:03:00Z">
        <w:r w:rsidR="00847DEC">
          <w:rPr>
            <w:rFonts w:ascii="Verdana" w:hAnsi="Verdana"/>
            <w:sz w:val="18"/>
            <w:szCs w:val="18"/>
          </w:rPr>
          <w:t>the Client</w:t>
        </w:r>
      </w:ins>
      <w:del w:id="251" w:author="nikhil kohli" w:date="2018-07-23T20:03:00Z">
        <w:r w:rsidRPr="003654E7" w:rsidDel="00847DEC">
          <w:rPr>
            <w:rFonts w:ascii="Verdana" w:hAnsi="Verdana"/>
            <w:sz w:val="18"/>
            <w:szCs w:val="18"/>
          </w:rPr>
          <w:delText>LPIN</w:delText>
        </w:r>
      </w:del>
      <w:r w:rsidRPr="003654E7">
        <w:rPr>
          <w:rFonts w:ascii="Verdana" w:hAnsi="Verdana"/>
          <w:sz w:val="18"/>
          <w:szCs w:val="18"/>
        </w:rPr>
        <w:t xml:space="preserve"> and any waiver by </w:t>
      </w:r>
      <w:ins w:id="252" w:author="nikhil kohli" w:date="2018-07-23T20:03:00Z">
        <w:r w:rsidR="00847DEC">
          <w:rPr>
            <w:rFonts w:ascii="Verdana" w:hAnsi="Verdana"/>
            <w:sz w:val="18"/>
            <w:szCs w:val="18"/>
          </w:rPr>
          <w:t xml:space="preserve">the </w:t>
        </w:r>
      </w:ins>
      <w:ins w:id="253" w:author="nikhil kohli" w:date="2018-07-23T20:05:00Z">
        <w:r w:rsidR="00847DEC">
          <w:rPr>
            <w:rFonts w:ascii="Verdana" w:hAnsi="Verdana"/>
            <w:sz w:val="18"/>
            <w:szCs w:val="18"/>
          </w:rPr>
          <w:t>C</w:t>
        </w:r>
      </w:ins>
      <w:ins w:id="254" w:author="nikhil kohli" w:date="2018-07-23T20:03:00Z">
        <w:r w:rsidR="00847DEC">
          <w:rPr>
            <w:rFonts w:ascii="Verdana" w:hAnsi="Verdana"/>
            <w:sz w:val="18"/>
            <w:szCs w:val="18"/>
          </w:rPr>
          <w:t>lient</w:t>
        </w:r>
      </w:ins>
      <w:del w:id="255" w:author="nikhil kohli" w:date="2018-07-23T20:03:00Z">
        <w:r w:rsidRPr="003654E7" w:rsidDel="00847DEC">
          <w:rPr>
            <w:rFonts w:ascii="Verdana" w:hAnsi="Verdana"/>
            <w:sz w:val="18"/>
            <w:szCs w:val="18"/>
          </w:rPr>
          <w:delText>LPIN</w:delText>
        </w:r>
      </w:del>
      <w:r w:rsidRPr="003654E7">
        <w:rPr>
          <w:rFonts w:ascii="Verdana" w:hAnsi="Verdana"/>
          <w:sz w:val="18"/>
          <w:szCs w:val="18"/>
        </w:rPr>
        <w:t xml:space="preserve"> of any breach by the </w:t>
      </w:r>
      <w:ins w:id="256" w:author="nikhil kohli" w:date="2018-07-23T20:05:00Z">
        <w:r w:rsidR="00847DEC">
          <w:rPr>
            <w:rFonts w:ascii="Verdana" w:hAnsi="Verdana"/>
            <w:sz w:val="18"/>
            <w:szCs w:val="18"/>
          </w:rPr>
          <w:t>LPIN</w:t>
        </w:r>
      </w:ins>
      <w:del w:id="257" w:author="nikhil kohli" w:date="2018-07-23T20:03:00Z">
        <w:r w:rsidRPr="003654E7" w:rsidDel="00847DEC">
          <w:rPr>
            <w:rFonts w:ascii="Verdana" w:hAnsi="Verdana"/>
            <w:sz w:val="18"/>
            <w:szCs w:val="18"/>
          </w:rPr>
          <w:delText>Client</w:delText>
        </w:r>
      </w:del>
      <w:r w:rsidRPr="003654E7">
        <w:rPr>
          <w:rFonts w:ascii="Verdana" w:hAnsi="Verdana"/>
          <w:sz w:val="18"/>
          <w:szCs w:val="18"/>
        </w:rPr>
        <w:t xml:space="preserve"> of this Agreement shall not be deemed a waiver of any continuing or recurring breach by </w:t>
      </w:r>
      <w:del w:id="258" w:author="nikhil kohli" w:date="2018-07-23T20:06:00Z">
        <w:r w:rsidRPr="003654E7" w:rsidDel="00847DEC">
          <w:rPr>
            <w:rFonts w:ascii="Verdana" w:hAnsi="Verdana"/>
            <w:sz w:val="18"/>
            <w:szCs w:val="18"/>
          </w:rPr>
          <w:delText>the Client</w:delText>
        </w:r>
      </w:del>
      <w:ins w:id="259" w:author="nikhil kohli" w:date="2018-07-23T20:06:00Z">
        <w:r w:rsidR="00847DEC">
          <w:rPr>
            <w:rFonts w:ascii="Verdana" w:hAnsi="Verdana"/>
            <w:sz w:val="18"/>
            <w:szCs w:val="18"/>
          </w:rPr>
          <w:t>LPIN</w:t>
        </w:r>
      </w:ins>
      <w:r w:rsidRPr="003654E7">
        <w:rPr>
          <w:rFonts w:ascii="Verdana" w:hAnsi="Verdana"/>
          <w:sz w:val="18"/>
          <w:szCs w:val="18"/>
        </w:rPr>
        <w:t>.</w:t>
      </w:r>
    </w:p>
    <w:p w:rsidR="0041380D" w:rsidRPr="003654E7" w:rsidRDefault="0041380D" w:rsidP="0041380D">
      <w:pPr>
        <w:jc w:val="both"/>
        <w:rPr>
          <w:rFonts w:ascii="Verdana" w:hAnsi="Verdana"/>
          <w:sz w:val="18"/>
          <w:szCs w:val="18"/>
        </w:rPr>
      </w:pPr>
    </w:p>
    <w:p w:rsidR="0041380D" w:rsidRPr="003654E7" w:rsidRDefault="0041380D" w:rsidP="00980178">
      <w:pPr>
        <w:jc w:val="both"/>
        <w:rPr>
          <w:rFonts w:ascii="Verdana" w:hAnsi="Verdana"/>
          <w:sz w:val="18"/>
          <w:szCs w:val="18"/>
        </w:rPr>
      </w:pPr>
      <w:r w:rsidRPr="003654E7">
        <w:rPr>
          <w:rFonts w:ascii="Verdana" w:hAnsi="Verdana"/>
          <w:sz w:val="18"/>
          <w:szCs w:val="18"/>
        </w:rPr>
        <w:t>1</w:t>
      </w:r>
      <w:r w:rsidR="0059686F">
        <w:rPr>
          <w:rFonts w:ascii="Verdana" w:hAnsi="Verdana"/>
          <w:sz w:val="18"/>
          <w:szCs w:val="18"/>
        </w:rPr>
        <w:t>1</w:t>
      </w:r>
      <w:r w:rsidRPr="003654E7">
        <w:rPr>
          <w:rFonts w:ascii="Verdana" w:hAnsi="Verdana"/>
          <w:sz w:val="18"/>
          <w:szCs w:val="18"/>
        </w:rPr>
        <w:t>.4</w:t>
      </w:r>
      <w:r w:rsidRPr="003654E7">
        <w:rPr>
          <w:rFonts w:ascii="Verdana" w:hAnsi="Verdana"/>
          <w:sz w:val="18"/>
          <w:szCs w:val="18"/>
        </w:rPr>
        <w:tab/>
      </w:r>
      <w:r w:rsidRPr="003654E7">
        <w:rPr>
          <w:rFonts w:ascii="Verdana" w:hAnsi="Verdana"/>
          <w:sz w:val="18"/>
          <w:szCs w:val="18"/>
          <w:u w:val="single"/>
        </w:rPr>
        <w:t>Headings</w:t>
      </w:r>
    </w:p>
    <w:p w:rsidR="000D2C9F" w:rsidDel="00DE56AB" w:rsidRDefault="0041380D" w:rsidP="0041380D">
      <w:pPr>
        <w:ind w:left="720"/>
        <w:jc w:val="both"/>
        <w:rPr>
          <w:del w:id="260" w:author="nikhil kohli" w:date="2018-07-23T20:47:00Z"/>
          <w:rFonts w:ascii="Verdana" w:hAnsi="Verdana"/>
          <w:sz w:val="18"/>
          <w:szCs w:val="18"/>
        </w:rPr>
      </w:pPr>
      <w:r w:rsidRPr="003654E7">
        <w:rPr>
          <w:rFonts w:ascii="Verdana" w:hAnsi="Verdana"/>
          <w:sz w:val="18"/>
          <w:szCs w:val="18"/>
        </w:rPr>
        <w:t>The heading in this Agreement are for convenience</w:t>
      </w:r>
      <w:r w:rsidR="001A20E7">
        <w:rPr>
          <w:rFonts w:ascii="Verdana" w:hAnsi="Verdana"/>
          <w:sz w:val="18"/>
          <w:szCs w:val="18"/>
        </w:rPr>
        <w:t>/reference</w:t>
      </w:r>
      <w:r w:rsidRPr="003654E7">
        <w:rPr>
          <w:rFonts w:ascii="Verdana" w:hAnsi="Verdana"/>
          <w:sz w:val="18"/>
          <w:szCs w:val="18"/>
        </w:rPr>
        <w:t xml:space="preserve"> only and shall not define or limit any of the terms hereof.</w:t>
      </w:r>
    </w:p>
    <w:p w:rsidR="00DE56AB" w:rsidRDefault="00DE56AB" w:rsidP="0041380D">
      <w:pPr>
        <w:ind w:left="720"/>
        <w:jc w:val="both"/>
        <w:rPr>
          <w:ins w:id="261" w:author="DSNR" w:date="2018-07-23T23:16:00Z"/>
          <w:rFonts w:ascii="Verdana" w:hAnsi="Verdana"/>
          <w:sz w:val="18"/>
          <w:szCs w:val="18"/>
        </w:rPr>
      </w:pPr>
    </w:p>
    <w:p w:rsidR="000D2C9F" w:rsidRDefault="000D2C9F" w:rsidP="0041380D">
      <w:pPr>
        <w:ind w:left="720"/>
        <w:jc w:val="both"/>
        <w:rPr>
          <w:ins w:id="262" w:author="nikhil kohli" w:date="2018-07-23T20:47:00Z"/>
          <w:rFonts w:ascii="Verdana" w:hAnsi="Verdana"/>
          <w:sz w:val="18"/>
          <w:szCs w:val="18"/>
        </w:rPr>
      </w:pPr>
    </w:p>
    <w:p w:rsidR="009A637E" w:rsidRDefault="000D2C9F" w:rsidP="000D2C9F">
      <w:pPr>
        <w:jc w:val="both"/>
        <w:rPr>
          <w:ins w:id="263" w:author="nikhil kohli" w:date="2018-07-23T21:08:00Z"/>
          <w:rFonts w:ascii="Verdana" w:hAnsi="Verdana"/>
          <w:sz w:val="18"/>
          <w:szCs w:val="18"/>
        </w:rPr>
      </w:pPr>
      <w:ins w:id="264" w:author="nikhil kohli" w:date="2018-07-23T20:47:00Z">
        <w:r>
          <w:rPr>
            <w:rFonts w:ascii="Verdana" w:hAnsi="Verdana"/>
            <w:sz w:val="18"/>
            <w:szCs w:val="18"/>
          </w:rPr>
          <w:t>11.5</w:t>
        </w:r>
        <w:r>
          <w:rPr>
            <w:rFonts w:ascii="Verdana" w:hAnsi="Verdana"/>
            <w:sz w:val="18"/>
            <w:szCs w:val="18"/>
          </w:rPr>
          <w:tab/>
        </w:r>
      </w:ins>
      <w:ins w:id="265" w:author="nikhil kohli" w:date="2018-07-23T21:08:00Z">
        <w:r w:rsidR="009A637E" w:rsidRPr="00DE56AB">
          <w:rPr>
            <w:rFonts w:ascii="Verdana" w:hAnsi="Verdana"/>
            <w:sz w:val="18"/>
            <w:szCs w:val="18"/>
            <w:u w:val="single"/>
          </w:rPr>
          <w:t>LP Manual</w:t>
        </w:r>
        <w:r w:rsidR="009A637E">
          <w:rPr>
            <w:rFonts w:ascii="Verdana" w:hAnsi="Verdana"/>
            <w:sz w:val="18"/>
            <w:szCs w:val="18"/>
          </w:rPr>
          <w:t xml:space="preserve"> </w:t>
        </w:r>
      </w:ins>
    </w:p>
    <w:p w:rsidR="009A637E" w:rsidRDefault="009A637E" w:rsidP="000D2C9F">
      <w:pPr>
        <w:jc w:val="both"/>
        <w:rPr>
          <w:ins w:id="266" w:author="nikhil kohli" w:date="2018-07-23T21:08:00Z"/>
          <w:rFonts w:ascii="Verdana" w:hAnsi="Verdana"/>
          <w:sz w:val="18"/>
          <w:szCs w:val="18"/>
        </w:rPr>
      </w:pPr>
      <w:ins w:id="267" w:author="nikhil kohli" w:date="2018-07-23T21:09:00Z">
        <w:r>
          <w:rPr>
            <w:rFonts w:ascii="Verdana" w:hAnsi="Verdana"/>
            <w:sz w:val="18"/>
            <w:szCs w:val="18"/>
          </w:rPr>
          <w:tab/>
        </w:r>
        <w:r w:rsidRPr="009A637E">
          <w:rPr>
            <w:rFonts w:ascii="Verdana" w:hAnsi="Verdana"/>
            <w:spacing w:val="2"/>
            <w:sz w:val="18"/>
            <w:szCs w:val="18"/>
          </w:rPr>
          <w:t>Any amendments to the LP Manual shall be immediately</w:t>
        </w:r>
        <w:r>
          <w:rPr>
            <w:rFonts w:ascii="Verdana" w:hAnsi="Verdana"/>
            <w:b/>
            <w:spacing w:val="2"/>
            <w:sz w:val="18"/>
            <w:szCs w:val="18"/>
          </w:rPr>
          <w:t xml:space="preserve"> </w:t>
        </w:r>
        <w:r w:rsidRPr="009A637E">
          <w:rPr>
            <w:rFonts w:ascii="Verdana" w:hAnsi="Verdana"/>
            <w:spacing w:val="2"/>
            <w:sz w:val="18"/>
            <w:szCs w:val="18"/>
          </w:rPr>
          <w:t>notified to the</w:t>
        </w:r>
        <w:r>
          <w:rPr>
            <w:rFonts w:ascii="Verdana" w:hAnsi="Verdana"/>
            <w:spacing w:val="2"/>
            <w:sz w:val="18"/>
            <w:szCs w:val="18"/>
          </w:rPr>
          <w:t xml:space="preserve"> Client, </w:t>
        </w:r>
        <w:r>
          <w:rPr>
            <w:rFonts w:ascii="Verdana" w:hAnsi="Verdana"/>
            <w:spacing w:val="2"/>
            <w:sz w:val="18"/>
            <w:szCs w:val="18"/>
          </w:rPr>
          <w:tab/>
          <w:t xml:space="preserve">and the Client may, in its sole discretion, not accept to such amendment. Further </w:t>
        </w:r>
      </w:ins>
      <w:ins w:id="268" w:author="nikhil kohli" w:date="2018-07-23T21:10:00Z">
        <w:r>
          <w:rPr>
            <w:rFonts w:ascii="Verdana" w:hAnsi="Verdana"/>
            <w:spacing w:val="2"/>
            <w:sz w:val="18"/>
            <w:szCs w:val="18"/>
          </w:rPr>
          <w:tab/>
        </w:r>
      </w:ins>
      <w:ins w:id="269" w:author="nikhil kohli" w:date="2018-07-23T21:09:00Z">
        <w:r>
          <w:rPr>
            <w:rFonts w:ascii="Verdana" w:hAnsi="Verdana"/>
            <w:spacing w:val="2"/>
            <w:sz w:val="18"/>
            <w:szCs w:val="18"/>
          </w:rPr>
          <w:t xml:space="preserve">in case of conflict of the LP Manual and this Agreement, the terms of this </w:t>
        </w:r>
      </w:ins>
      <w:ins w:id="270" w:author="nikhil kohli" w:date="2018-07-23T21:10:00Z">
        <w:r>
          <w:rPr>
            <w:rFonts w:ascii="Verdana" w:hAnsi="Verdana"/>
            <w:spacing w:val="2"/>
            <w:sz w:val="18"/>
            <w:szCs w:val="18"/>
          </w:rPr>
          <w:tab/>
        </w:r>
      </w:ins>
      <w:ins w:id="271" w:author="nikhil kohli" w:date="2018-07-23T21:09:00Z">
        <w:r>
          <w:rPr>
            <w:rFonts w:ascii="Verdana" w:hAnsi="Verdana"/>
            <w:spacing w:val="2"/>
            <w:sz w:val="18"/>
            <w:szCs w:val="18"/>
          </w:rPr>
          <w:t>Agreement shall prevail</w:t>
        </w:r>
      </w:ins>
      <w:ins w:id="272" w:author="nikhil kohli" w:date="2018-07-23T21:10:00Z">
        <w:r>
          <w:rPr>
            <w:rFonts w:ascii="Verdana" w:hAnsi="Verdana"/>
            <w:spacing w:val="2"/>
            <w:sz w:val="18"/>
            <w:szCs w:val="18"/>
          </w:rPr>
          <w:t xml:space="preserve"> over the LP Manual.</w:t>
        </w:r>
      </w:ins>
    </w:p>
    <w:p w:rsidR="009A637E" w:rsidRDefault="009A637E" w:rsidP="000D2C9F">
      <w:pPr>
        <w:jc w:val="both"/>
        <w:rPr>
          <w:ins w:id="273" w:author="nikhil kohli" w:date="2018-07-23T21:08:00Z"/>
          <w:rFonts w:ascii="Verdana" w:hAnsi="Verdana"/>
          <w:sz w:val="18"/>
          <w:szCs w:val="18"/>
        </w:rPr>
      </w:pPr>
    </w:p>
    <w:p w:rsidR="000D2C9F" w:rsidRDefault="009A637E" w:rsidP="000D2C9F">
      <w:pPr>
        <w:jc w:val="both"/>
        <w:rPr>
          <w:ins w:id="274" w:author="nikhil kohli" w:date="2018-07-23T20:47:00Z"/>
          <w:rFonts w:ascii="Verdana" w:hAnsi="Verdana"/>
          <w:sz w:val="18"/>
          <w:szCs w:val="18"/>
        </w:rPr>
      </w:pPr>
      <w:ins w:id="275" w:author="nikhil kohli" w:date="2018-07-23T21:08:00Z">
        <w:r w:rsidRPr="00DE56AB">
          <w:rPr>
            <w:rFonts w:ascii="Verdana" w:hAnsi="Verdana"/>
            <w:sz w:val="18"/>
            <w:szCs w:val="18"/>
          </w:rPr>
          <w:t>11.6</w:t>
        </w:r>
        <w:r w:rsidRPr="00DE56AB">
          <w:rPr>
            <w:rFonts w:ascii="Verdana" w:hAnsi="Verdana"/>
            <w:sz w:val="18"/>
            <w:szCs w:val="18"/>
          </w:rPr>
          <w:tab/>
        </w:r>
      </w:ins>
      <w:ins w:id="276" w:author="nikhil kohli" w:date="2018-07-23T20:47:00Z">
        <w:r w:rsidR="0059703E" w:rsidRPr="0059703E">
          <w:rPr>
            <w:rFonts w:ascii="Verdana" w:hAnsi="Verdana"/>
            <w:sz w:val="18"/>
            <w:szCs w:val="18"/>
            <w:u w:val="single"/>
          </w:rPr>
          <w:t xml:space="preserve">Confidentiality </w:t>
        </w:r>
      </w:ins>
    </w:p>
    <w:p w:rsidR="000D2C9F" w:rsidRDefault="000D2C9F" w:rsidP="00DE56AB">
      <w:pPr>
        <w:ind w:left="720"/>
        <w:jc w:val="both"/>
        <w:rPr>
          <w:ins w:id="277" w:author="nikhil kohli" w:date="2018-07-23T20:47:00Z"/>
          <w:rFonts w:ascii="Verdana" w:hAnsi="Verdana"/>
          <w:sz w:val="18"/>
          <w:szCs w:val="18"/>
        </w:rPr>
      </w:pPr>
      <w:ins w:id="278" w:author="nikhil kohli" w:date="2018-07-23T20:48:00Z">
        <w:del w:id="279" w:author="DSNR" w:date="2018-07-23T23:13:00Z">
          <w:r w:rsidDel="00DE56AB">
            <w:rPr>
              <w:rFonts w:ascii="Verdana" w:hAnsi="Verdana"/>
              <w:sz w:val="18"/>
              <w:szCs w:val="18"/>
            </w:rPr>
            <w:tab/>
          </w:r>
        </w:del>
        <w:r>
          <w:rPr>
            <w:rFonts w:ascii="Verdana" w:hAnsi="Verdana"/>
            <w:sz w:val="18"/>
            <w:szCs w:val="18"/>
          </w:rPr>
          <w:t>Each Party herein agrees and undertake</w:t>
        </w:r>
      </w:ins>
      <w:ins w:id="280" w:author="DSNR" w:date="2018-07-23T23:12:00Z">
        <w:r w:rsidR="00DE56AB">
          <w:rPr>
            <w:rFonts w:ascii="Verdana" w:hAnsi="Verdana"/>
            <w:sz w:val="18"/>
            <w:szCs w:val="18"/>
          </w:rPr>
          <w:t>s</w:t>
        </w:r>
      </w:ins>
      <w:ins w:id="281" w:author="nikhil kohli" w:date="2018-07-23T20:48:00Z">
        <w:r>
          <w:rPr>
            <w:rFonts w:ascii="Verdana" w:hAnsi="Verdana"/>
            <w:sz w:val="18"/>
            <w:szCs w:val="18"/>
          </w:rPr>
          <w:t xml:space="preserve"> </w:t>
        </w:r>
        <w:r w:rsidR="001F5388">
          <w:rPr>
            <w:rFonts w:ascii="Verdana" w:hAnsi="Verdana"/>
            <w:sz w:val="18"/>
            <w:szCs w:val="18"/>
          </w:rPr>
          <w:t xml:space="preserve">not to divulge or disclose any </w:t>
        </w:r>
      </w:ins>
      <w:ins w:id="282" w:author="nikhil kohli" w:date="2018-07-23T20:51:00Z">
        <w:r w:rsidR="001F5388">
          <w:rPr>
            <w:rFonts w:ascii="Verdana" w:hAnsi="Verdana"/>
            <w:sz w:val="18"/>
            <w:szCs w:val="18"/>
          </w:rPr>
          <w:t>C</w:t>
        </w:r>
      </w:ins>
      <w:ins w:id="283" w:author="nikhil kohli" w:date="2018-07-23T20:48:00Z">
        <w:r>
          <w:rPr>
            <w:rFonts w:ascii="Verdana" w:hAnsi="Verdana"/>
            <w:sz w:val="18"/>
            <w:szCs w:val="18"/>
          </w:rPr>
          <w:t xml:space="preserve">onfidential </w:t>
        </w:r>
      </w:ins>
      <w:ins w:id="284" w:author="nikhil kohli" w:date="2018-07-23T20:50:00Z">
        <w:r w:rsidR="001F5388">
          <w:rPr>
            <w:rFonts w:ascii="Verdana" w:hAnsi="Verdana"/>
            <w:sz w:val="18"/>
            <w:szCs w:val="18"/>
          </w:rPr>
          <w:tab/>
        </w:r>
      </w:ins>
      <w:ins w:id="285" w:author="nikhil kohli" w:date="2018-07-23T20:51:00Z">
        <w:r w:rsidR="001F5388">
          <w:rPr>
            <w:rFonts w:ascii="Verdana" w:hAnsi="Verdana"/>
            <w:sz w:val="18"/>
            <w:szCs w:val="18"/>
          </w:rPr>
          <w:t>I</w:t>
        </w:r>
      </w:ins>
      <w:ins w:id="286" w:author="nikhil kohli" w:date="2018-07-23T20:48:00Z">
        <w:r w:rsidR="001F5388">
          <w:rPr>
            <w:rFonts w:ascii="Verdana" w:hAnsi="Verdana"/>
            <w:sz w:val="18"/>
            <w:szCs w:val="18"/>
          </w:rPr>
          <w:t>nformation of the</w:t>
        </w:r>
      </w:ins>
      <w:ins w:id="287" w:author="nikhil kohli" w:date="2018-07-23T20:52:00Z">
        <w:r w:rsidR="001F5388">
          <w:rPr>
            <w:rFonts w:ascii="Verdana" w:hAnsi="Verdana"/>
            <w:sz w:val="18"/>
            <w:szCs w:val="18"/>
          </w:rPr>
          <w:t xml:space="preserve"> other</w:t>
        </w:r>
      </w:ins>
      <w:ins w:id="288" w:author="nikhil kohli" w:date="2018-07-23T20:48:00Z">
        <w:r>
          <w:rPr>
            <w:rFonts w:ascii="Verdana" w:hAnsi="Verdana"/>
            <w:sz w:val="18"/>
            <w:szCs w:val="18"/>
          </w:rPr>
          <w:t xml:space="preserve"> Party to any third party</w:t>
        </w:r>
        <w:r w:rsidR="001F5388">
          <w:rPr>
            <w:rFonts w:ascii="Verdana" w:hAnsi="Verdana"/>
            <w:sz w:val="18"/>
            <w:szCs w:val="18"/>
          </w:rPr>
          <w:t xml:space="preserve"> without prior consent of </w:t>
        </w:r>
      </w:ins>
      <w:ins w:id="289" w:author="nikhil kohli" w:date="2018-07-23T20:53:00Z">
        <w:r w:rsidR="001F5388">
          <w:rPr>
            <w:rFonts w:ascii="Verdana" w:hAnsi="Verdana"/>
            <w:sz w:val="18"/>
            <w:szCs w:val="18"/>
          </w:rPr>
          <w:t xml:space="preserve">such </w:t>
        </w:r>
        <w:r w:rsidR="001F5388">
          <w:rPr>
            <w:rFonts w:ascii="Verdana" w:hAnsi="Verdana"/>
            <w:sz w:val="18"/>
            <w:szCs w:val="18"/>
          </w:rPr>
          <w:tab/>
          <w:t xml:space="preserve">other </w:t>
        </w:r>
      </w:ins>
      <w:ins w:id="290" w:author="nikhil kohli" w:date="2018-07-23T20:49:00Z">
        <w:r>
          <w:rPr>
            <w:rFonts w:ascii="Verdana" w:hAnsi="Verdana"/>
            <w:sz w:val="18"/>
            <w:szCs w:val="18"/>
          </w:rPr>
          <w:t>P</w:t>
        </w:r>
      </w:ins>
      <w:ins w:id="291" w:author="nikhil kohli" w:date="2018-07-23T20:48:00Z">
        <w:r>
          <w:rPr>
            <w:rFonts w:ascii="Verdana" w:hAnsi="Verdana"/>
            <w:sz w:val="18"/>
            <w:szCs w:val="18"/>
          </w:rPr>
          <w:t xml:space="preserve">arty disclosing </w:t>
        </w:r>
      </w:ins>
      <w:ins w:id="292" w:author="nikhil kohli" w:date="2018-07-23T20:49:00Z">
        <w:r w:rsidR="001F5388">
          <w:rPr>
            <w:rFonts w:ascii="Verdana" w:hAnsi="Verdana"/>
            <w:sz w:val="18"/>
            <w:szCs w:val="18"/>
          </w:rPr>
          <w:t>the information</w:t>
        </w:r>
      </w:ins>
      <w:ins w:id="293" w:author="nikhil kohli" w:date="2018-07-23T20:50:00Z">
        <w:r w:rsidR="001F5388">
          <w:rPr>
            <w:rFonts w:ascii="Verdana" w:hAnsi="Verdana"/>
            <w:sz w:val="18"/>
            <w:szCs w:val="18"/>
          </w:rPr>
          <w:t>.</w:t>
        </w:r>
      </w:ins>
      <w:ins w:id="294" w:author="nikhil kohli" w:date="2018-07-23T20:53:00Z">
        <w:r w:rsidR="001F5388">
          <w:rPr>
            <w:rFonts w:ascii="Verdana" w:hAnsi="Verdana"/>
            <w:sz w:val="18"/>
            <w:szCs w:val="18"/>
          </w:rPr>
          <w:t xml:space="preserve"> Provided however, the obligation under this </w:t>
        </w:r>
      </w:ins>
      <w:ins w:id="295" w:author="nikhil kohli" w:date="2018-07-23T20:54:00Z">
        <w:r w:rsidR="001F5388">
          <w:rPr>
            <w:rFonts w:ascii="Verdana" w:hAnsi="Verdana"/>
            <w:sz w:val="18"/>
            <w:szCs w:val="18"/>
          </w:rPr>
          <w:tab/>
        </w:r>
      </w:ins>
      <w:ins w:id="296" w:author="nikhil kohli" w:date="2018-07-23T20:53:00Z">
        <w:r w:rsidR="001F5388">
          <w:rPr>
            <w:rFonts w:ascii="Verdana" w:hAnsi="Verdana"/>
            <w:sz w:val="18"/>
            <w:szCs w:val="18"/>
          </w:rPr>
          <w:t>Article shall not apply when</w:t>
        </w:r>
      </w:ins>
      <w:ins w:id="297" w:author="nikhil kohli" w:date="2018-07-23T20:54:00Z">
        <w:r w:rsidR="001F5388">
          <w:rPr>
            <w:rFonts w:ascii="Verdana" w:hAnsi="Verdana"/>
            <w:sz w:val="18"/>
            <w:szCs w:val="18"/>
          </w:rPr>
          <w:t xml:space="preserve"> disclosure is to affiliates, officers, directors, and </w:t>
        </w:r>
      </w:ins>
      <w:ins w:id="298" w:author="nikhil kohli" w:date="2018-07-23T20:55:00Z">
        <w:r w:rsidR="001F5388">
          <w:rPr>
            <w:rFonts w:ascii="Verdana" w:hAnsi="Verdana"/>
            <w:sz w:val="18"/>
            <w:szCs w:val="18"/>
          </w:rPr>
          <w:tab/>
        </w:r>
      </w:ins>
      <w:ins w:id="299" w:author="nikhil kohli" w:date="2018-07-23T20:54:00Z">
        <w:r w:rsidR="001F5388">
          <w:rPr>
            <w:rFonts w:ascii="Verdana" w:hAnsi="Verdana"/>
            <w:sz w:val="18"/>
            <w:szCs w:val="18"/>
          </w:rPr>
          <w:t>representatives</w:t>
        </w:r>
      </w:ins>
      <w:ins w:id="300" w:author="nikhil kohli" w:date="2018-07-23T20:55:00Z">
        <w:r w:rsidR="001F5388">
          <w:rPr>
            <w:rFonts w:ascii="Verdana" w:hAnsi="Verdana"/>
            <w:sz w:val="18"/>
            <w:szCs w:val="18"/>
          </w:rPr>
          <w:t xml:space="preserve"> on a need-to-know basis hereunder or when disclosure is required </w:t>
        </w:r>
      </w:ins>
      <w:ins w:id="301" w:author="nikhil kohli" w:date="2018-07-23T20:56:00Z">
        <w:r w:rsidR="001F5388">
          <w:rPr>
            <w:rFonts w:ascii="Verdana" w:hAnsi="Verdana"/>
            <w:sz w:val="18"/>
            <w:szCs w:val="18"/>
          </w:rPr>
          <w:tab/>
        </w:r>
      </w:ins>
      <w:ins w:id="302" w:author="nikhil kohli" w:date="2018-07-23T20:55:00Z">
        <w:r w:rsidR="001F5388">
          <w:rPr>
            <w:rFonts w:ascii="Verdana" w:hAnsi="Verdana"/>
            <w:sz w:val="18"/>
            <w:szCs w:val="18"/>
          </w:rPr>
          <w:t>under Law.</w:t>
        </w:r>
      </w:ins>
    </w:p>
    <w:p w:rsidR="00CE76BC" w:rsidRDefault="00CE76BC" w:rsidP="0041380D">
      <w:pPr>
        <w:ind w:left="720"/>
        <w:jc w:val="both"/>
        <w:rPr>
          <w:ins w:id="303" w:author="DSNR" w:date="2018-07-23T16:35:00Z"/>
          <w:rFonts w:ascii="Verdana" w:hAnsi="Verdana"/>
          <w:sz w:val="18"/>
          <w:szCs w:val="18"/>
        </w:rPr>
      </w:pPr>
    </w:p>
    <w:p w:rsidR="00513605" w:rsidRPr="00DE56AB" w:rsidRDefault="00CE76BC" w:rsidP="00CE76BC">
      <w:pPr>
        <w:ind w:left="720" w:hanging="720"/>
        <w:jc w:val="both"/>
        <w:rPr>
          <w:rFonts w:ascii="Verdana" w:hAnsi="Verdana"/>
          <w:b/>
          <w:sz w:val="18"/>
          <w:szCs w:val="18"/>
        </w:rPr>
      </w:pPr>
      <w:ins w:id="304" w:author="DSNR" w:date="2018-07-23T16:36:00Z">
        <w:r>
          <w:rPr>
            <w:rFonts w:ascii="Verdana" w:hAnsi="Verdana"/>
            <w:sz w:val="18"/>
            <w:szCs w:val="18"/>
          </w:rPr>
          <w:t>11.</w:t>
        </w:r>
      </w:ins>
      <w:ins w:id="305" w:author="nikhil kohli" w:date="2018-07-23T21:10:00Z">
        <w:r w:rsidR="009A637E">
          <w:rPr>
            <w:rFonts w:ascii="Verdana" w:hAnsi="Verdana"/>
            <w:sz w:val="18"/>
            <w:szCs w:val="18"/>
          </w:rPr>
          <w:t>7</w:t>
        </w:r>
      </w:ins>
      <w:ins w:id="306" w:author="DSNR" w:date="2018-07-23T16:36:00Z">
        <w:r>
          <w:rPr>
            <w:rFonts w:ascii="Verdana" w:hAnsi="Verdana"/>
            <w:sz w:val="18"/>
            <w:szCs w:val="18"/>
          </w:rPr>
          <w:t xml:space="preserve"> </w:t>
        </w:r>
      </w:ins>
      <w:ins w:id="307" w:author="DSNR" w:date="2018-07-23T16:37:00Z">
        <w:r>
          <w:rPr>
            <w:rFonts w:ascii="Verdana" w:hAnsi="Verdana"/>
            <w:sz w:val="18"/>
            <w:szCs w:val="18"/>
          </w:rPr>
          <w:tab/>
        </w:r>
      </w:ins>
      <w:ins w:id="308" w:author="DSNR" w:date="2018-07-23T16:36:00Z">
        <w:r w:rsidR="0059703E" w:rsidRPr="00DE56AB">
          <w:rPr>
            <w:rFonts w:ascii="Verdana" w:hAnsi="Verdana"/>
            <w:sz w:val="18"/>
            <w:szCs w:val="18"/>
            <w:u w:val="single"/>
          </w:rPr>
          <w:t>Severability</w:t>
        </w:r>
      </w:ins>
    </w:p>
    <w:p w:rsidR="00CE76BC" w:rsidRDefault="00CE76BC" w:rsidP="00513605">
      <w:pPr>
        <w:ind w:left="720"/>
        <w:jc w:val="both"/>
        <w:rPr>
          <w:ins w:id="309" w:author="DSNR" w:date="2018-07-23T23:15:00Z"/>
          <w:rFonts w:ascii="Verdana" w:hAnsi="Verdana"/>
          <w:sz w:val="18"/>
          <w:szCs w:val="18"/>
        </w:rPr>
      </w:pPr>
      <w:ins w:id="310" w:author="DSNR" w:date="2018-07-23T16:36:00Z">
        <w:r w:rsidRPr="00DE56AB">
          <w:rPr>
            <w:rFonts w:ascii="Verdana" w:hAnsi="Verdana"/>
            <w:sz w:val="18"/>
            <w:szCs w:val="18"/>
          </w:rPr>
          <w:t>If  any  provision  of  this  Agreement is  adjudged  by  a  court  to  be  void  or unenforceable, the same shall in no way affect any other provision of this Agreement, or its validity  or enforceability, and the unenforceable provision shall be performed to the extent valid and enforceable</w:t>
        </w:r>
      </w:ins>
    </w:p>
    <w:p w:rsidR="00DE56AB" w:rsidRDefault="00DE56AB" w:rsidP="00513605">
      <w:pPr>
        <w:ind w:left="720"/>
        <w:jc w:val="both"/>
        <w:rPr>
          <w:ins w:id="311" w:author="DSNR" w:date="2018-07-23T23:15:00Z"/>
          <w:rFonts w:ascii="Verdana" w:hAnsi="Verdana"/>
          <w:sz w:val="18"/>
          <w:szCs w:val="18"/>
        </w:rPr>
      </w:pPr>
    </w:p>
    <w:p w:rsidR="00DE56AB" w:rsidRPr="00DE56AB" w:rsidDel="00DE56AB" w:rsidRDefault="00DE56AB" w:rsidP="00DE56AB">
      <w:pPr>
        <w:jc w:val="both"/>
        <w:rPr>
          <w:ins w:id="312" w:author="nikhil kohli" w:date="2018-07-23T20:46:00Z"/>
          <w:del w:id="313" w:author="DSNR" w:date="2018-07-23T23:15:00Z"/>
          <w:rFonts w:ascii="Verdana" w:hAnsi="Verdana"/>
          <w:sz w:val="18"/>
          <w:szCs w:val="18"/>
        </w:rPr>
      </w:pPr>
      <w:ins w:id="314" w:author="DSNR" w:date="2018-07-23T23:15:00Z">
        <w:r>
          <w:rPr>
            <w:rFonts w:ascii="Verdana" w:hAnsi="Verdana"/>
            <w:sz w:val="18"/>
            <w:szCs w:val="18"/>
          </w:rPr>
          <w:t>11.8</w:t>
        </w:r>
        <w:r>
          <w:rPr>
            <w:rFonts w:ascii="Verdana" w:hAnsi="Verdana"/>
            <w:sz w:val="18"/>
            <w:szCs w:val="18"/>
          </w:rPr>
          <w:tab/>
        </w:r>
      </w:ins>
    </w:p>
    <w:p w:rsidR="00DE56AB" w:rsidRDefault="00DE56AB" w:rsidP="00DE56AB">
      <w:pPr>
        <w:jc w:val="both"/>
        <w:rPr>
          <w:ins w:id="315" w:author="DSNR" w:date="2018-07-23T23:15:00Z"/>
          <w:rFonts w:ascii="Verdana" w:hAnsi="Verdana"/>
          <w:sz w:val="18"/>
          <w:szCs w:val="18"/>
        </w:rPr>
      </w:pPr>
      <w:ins w:id="316" w:author="DSNR" w:date="2018-07-23T23:15:00Z">
        <w:r>
          <w:rPr>
            <w:rFonts w:ascii="Verdana" w:hAnsi="Verdana"/>
            <w:sz w:val="18"/>
            <w:szCs w:val="18"/>
            <w:u w:val="single"/>
          </w:rPr>
          <w:t>Co</w:t>
        </w:r>
      </w:ins>
      <w:ins w:id="317" w:author="DSNR" w:date="2018-07-23T22:32:00Z">
        <w:r w:rsidR="00D622AA" w:rsidRPr="00DE56AB">
          <w:rPr>
            <w:rFonts w:ascii="Verdana" w:hAnsi="Verdana"/>
            <w:sz w:val="18"/>
            <w:szCs w:val="18"/>
            <w:u w:val="single"/>
          </w:rPr>
          <w:t>unterparts</w:t>
        </w:r>
      </w:ins>
    </w:p>
    <w:p w:rsidR="00D622AA" w:rsidRPr="00DE56AB" w:rsidRDefault="00D622AA" w:rsidP="00DE56AB">
      <w:pPr>
        <w:ind w:left="720"/>
        <w:jc w:val="both"/>
        <w:rPr>
          <w:ins w:id="318" w:author="DSNR" w:date="2018-07-23T22:32:00Z"/>
          <w:rFonts w:ascii="Verdana" w:hAnsi="Verdana"/>
          <w:sz w:val="18"/>
          <w:szCs w:val="18"/>
        </w:rPr>
      </w:pPr>
      <w:ins w:id="319" w:author="DSNR" w:date="2018-07-23T22:32:00Z">
        <w:r w:rsidRPr="00DE56AB">
          <w:rPr>
            <w:rFonts w:ascii="Verdana" w:hAnsi="Verdana"/>
            <w:sz w:val="18"/>
            <w:szCs w:val="18"/>
          </w:rPr>
          <w:t>This Agreement and any document to be provided under this Agreement may be executed in two (2) or more counterparts, each of which shall be deemed an original, but all of which taken together shall constitute but one and the same instrument.</w:t>
        </w:r>
      </w:ins>
    </w:p>
    <w:p w:rsidR="000D2C9F" w:rsidRPr="009A637E" w:rsidRDefault="000D2C9F" w:rsidP="00513605">
      <w:pPr>
        <w:ind w:left="720"/>
        <w:jc w:val="both"/>
      </w:pPr>
    </w:p>
    <w:p w:rsidR="00772F34" w:rsidRDefault="00772F34" w:rsidP="00FB4F59">
      <w:pPr>
        <w:pStyle w:val="DefaultText"/>
        <w:rPr>
          <w:rFonts w:ascii="Verdana" w:hAnsi="Verdana"/>
          <w:b/>
          <w:spacing w:val="2"/>
          <w:sz w:val="18"/>
          <w:szCs w:val="18"/>
        </w:rPr>
      </w:pPr>
    </w:p>
    <w:p w:rsidR="006156BC" w:rsidRPr="009661C2" w:rsidDel="00CE76BC" w:rsidRDefault="00EB7A15" w:rsidP="00FB4F59">
      <w:pPr>
        <w:pStyle w:val="DefaultText"/>
        <w:rPr>
          <w:del w:id="320" w:author="DSNR" w:date="2018-07-23T16:34:00Z"/>
          <w:rFonts w:ascii="Verdana" w:hAnsi="Verdana"/>
          <w:spacing w:val="2"/>
          <w:sz w:val="18"/>
          <w:szCs w:val="18"/>
        </w:rPr>
      </w:pPr>
      <w:r w:rsidRPr="009661C2">
        <w:rPr>
          <w:rFonts w:ascii="Verdana" w:hAnsi="Verdana"/>
          <w:b/>
          <w:spacing w:val="2"/>
          <w:sz w:val="18"/>
          <w:szCs w:val="18"/>
        </w:rPr>
        <w:t>ARTICLE 1</w:t>
      </w:r>
      <w:r w:rsidR="0059686F">
        <w:rPr>
          <w:rFonts w:ascii="Verdana" w:hAnsi="Verdana"/>
          <w:b/>
          <w:spacing w:val="2"/>
          <w:sz w:val="18"/>
          <w:szCs w:val="18"/>
        </w:rPr>
        <w:t>2</w:t>
      </w:r>
      <w:r w:rsidR="00980178">
        <w:rPr>
          <w:rFonts w:ascii="Verdana" w:hAnsi="Verdana"/>
          <w:b/>
          <w:spacing w:val="2"/>
          <w:sz w:val="18"/>
          <w:szCs w:val="18"/>
        </w:rPr>
        <w:t xml:space="preserve"> - </w:t>
      </w:r>
      <w:del w:id="321" w:author="DSNR" w:date="2018-07-23T16:34:00Z">
        <w:r w:rsidR="006156BC" w:rsidRPr="009661C2" w:rsidDel="00CE76BC">
          <w:rPr>
            <w:rFonts w:ascii="Verdana" w:hAnsi="Verdana"/>
            <w:b/>
            <w:spacing w:val="2"/>
            <w:sz w:val="18"/>
            <w:szCs w:val="18"/>
          </w:rPr>
          <w:delText>THE MASTER AGREEMENT</w:delText>
        </w:r>
      </w:del>
      <w:ins w:id="322" w:author="DSNR" w:date="2018-07-23T16:34:00Z">
        <w:r w:rsidR="00CE76BC">
          <w:rPr>
            <w:rFonts w:ascii="Verdana" w:hAnsi="Verdana"/>
            <w:b/>
            <w:spacing w:val="2"/>
            <w:sz w:val="18"/>
            <w:szCs w:val="18"/>
          </w:rPr>
          <w:t>TERM AND TERMNINATION</w:t>
        </w:r>
      </w:ins>
    </w:p>
    <w:p w:rsidR="006156BC" w:rsidRPr="009661C2" w:rsidRDefault="006156BC" w:rsidP="00FB4F59">
      <w:pPr>
        <w:pStyle w:val="DefaultText"/>
        <w:rPr>
          <w:rFonts w:ascii="Verdana" w:hAnsi="Verdana"/>
          <w:spacing w:val="2"/>
          <w:sz w:val="18"/>
          <w:szCs w:val="18"/>
        </w:rPr>
      </w:pPr>
    </w:p>
    <w:p w:rsidR="000C0D0E" w:rsidRDefault="006156BC" w:rsidP="00FB4F59">
      <w:pPr>
        <w:pStyle w:val="DefaultText"/>
        <w:ind w:left="720" w:hanging="720"/>
        <w:rPr>
          <w:rFonts w:ascii="Verdana" w:hAnsi="Verdana"/>
          <w:spacing w:val="2"/>
          <w:sz w:val="18"/>
          <w:szCs w:val="18"/>
        </w:rPr>
      </w:pPr>
      <w:r w:rsidRPr="009661C2">
        <w:rPr>
          <w:rFonts w:ascii="Verdana" w:hAnsi="Verdana"/>
          <w:spacing w:val="2"/>
          <w:sz w:val="18"/>
          <w:szCs w:val="18"/>
        </w:rPr>
        <w:t>1</w:t>
      </w:r>
      <w:r w:rsidR="0059686F">
        <w:rPr>
          <w:rFonts w:ascii="Verdana" w:hAnsi="Verdana"/>
          <w:spacing w:val="2"/>
          <w:sz w:val="18"/>
          <w:szCs w:val="18"/>
        </w:rPr>
        <w:t>2</w:t>
      </w:r>
      <w:r w:rsidRPr="009661C2">
        <w:rPr>
          <w:rFonts w:ascii="Verdana" w:hAnsi="Verdana"/>
          <w:spacing w:val="2"/>
          <w:sz w:val="18"/>
          <w:szCs w:val="18"/>
        </w:rPr>
        <w:t>.1</w:t>
      </w:r>
      <w:r w:rsidRPr="009661C2">
        <w:rPr>
          <w:rFonts w:ascii="Verdana" w:hAnsi="Verdana"/>
          <w:spacing w:val="2"/>
          <w:sz w:val="18"/>
          <w:szCs w:val="18"/>
        </w:rPr>
        <w:tab/>
        <w:t xml:space="preserve">This Agreement contains the terms and conditions that will govern provision of Fleet Management Services </w:t>
      </w:r>
      <w:ins w:id="323" w:author="nikhil kohli" w:date="2018-07-23T20:07:00Z">
        <w:r w:rsidR="00847DEC">
          <w:rPr>
            <w:rFonts w:ascii="Verdana" w:hAnsi="Verdana"/>
            <w:spacing w:val="2"/>
            <w:sz w:val="18"/>
            <w:szCs w:val="18"/>
          </w:rPr>
          <w:t xml:space="preserve">and repair and maintenance services </w:t>
        </w:r>
      </w:ins>
      <w:r w:rsidRPr="009661C2">
        <w:rPr>
          <w:rFonts w:ascii="Verdana" w:hAnsi="Verdana"/>
          <w:spacing w:val="2"/>
          <w:sz w:val="18"/>
          <w:szCs w:val="18"/>
        </w:rPr>
        <w:t>for the Vehicles by LPIN</w:t>
      </w:r>
      <w:r w:rsidR="00980178">
        <w:rPr>
          <w:rFonts w:ascii="Verdana" w:hAnsi="Verdana"/>
          <w:spacing w:val="2"/>
          <w:sz w:val="18"/>
          <w:szCs w:val="18"/>
        </w:rPr>
        <w:t xml:space="preserve">. </w:t>
      </w:r>
      <w:r w:rsidR="008F4595" w:rsidRPr="009661C2">
        <w:rPr>
          <w:rFonts w:ascii="Verdana" w:hAnsi="Verdana"/>
          <w:spacing w:val="2"/>
          <w:sz w:val="18"/>
          <w:szCs w:val="18"/>
        </w:rPr>
        <w:t xml:space="preserve">This Agreement shall be valid for three years </w:t>
      </w:r>
      <w:ins w:id="324" w:author="nikhil kohli" w:date="2018-07-23T20:12:00Z">
        <w:r w:rsidR="00FB5728">
          <w:rPr>
            <w:rFonts w:ascii="Verdana" w:hAnsi="Verdana"/>
            <w:spacing w:val="2"/>
            <w:sz w:val="18"/>
            <w:szCs w:val="18"/>
          </w:rPr>
          <w:t xml:space="preserve">unless terminated earlier by the Client under </w:t>
        </w:r>
      </w:ins>
      <w:ins w:id="325" w:author="nikhil kohli" w:date="2018-07-23T20:13:00Z">
        <w:r w:rsidR="00FB5728">
          <w:rPr>
            <w:rFonts w:ascii="Verdana" w:hAnsi="Verdana"/>
            <w:spacing w:val="2"/>
            <w:sz w:val="18"/>
            <w:szCs w:val="18"/>
          </w:rPr>
          <w:t>Article</w:t>
        </w:r>
      </w:ins>
      <w:ins w:id="326" w:author="nikhil kohli" w:date="2018-07-23T20:12:00Z">
        <w:r w:rsidR="00FB5728">
          <w:rPr>
            <w:rFonts w:ascii="Verdana" w:hAnsi="Verdana"/>
            <w:spacing w:val="2"/>
            <w:sz w:val="18"/>
            <w:szCs w:val="18"/>
          </w:rPr>
          <w:t xml:space="preserve"> 12.2 below </w:t>
        </w:r>
      </w:ins>
      <w:r w:rsidR="008F4595" w:rsidRPr="009661C2">
        <w:rPr>
          <w:rFonts w:ascii="Verdana" w:hAnsi="Verdana"/>
          <w:spacing w:val="2"/>
          <w:sz w:val="18"/>
          <w:szCs w:val="18"/>
        </w:rPr>
        <w:t>and will stand renewed automatically on expiry of three years unless oth</w:t>
      </w:r>
      <w:r w:rsidR="00980178">
        <w:rPr>
          <w:rFonts w:ascii="Verdana" w:hAnsi="Verdana"/>
          <w:spacing w:val="2"/>
          <w:sz w:val="18"/>
          <w:szCs w:val="18"/>
        </w:rPr>
        <w:t>erwise confirmed by any of the P</w:t>
      </w:r>
      <w:r w:rsidR="008F4595" w:rsidRPr="009661C2">
        <w:rPr>
          <w:rFonts w:ascii="Verdana" w:hAnsi="Verdana"/>
          <w:spacing w:val="2"/>
          <w:sz w:val="18"/>
          <w:szCs w:val="18"/>
        </w:rPr>
        <w:t>ar</w:t>
      </w:r>
      <w:r w:rsidR="00980178">
        <w:rPr>
          <w:rFonts w:ascii="Verdana" w:hAnsi="Verdana"/>
          <w:spacing w:val="2"/>
          <w:sz w:val="18"/>
          <w:szCs w:val="18"/>
        </w:rPr>
        <w:t>ties and accepted by the other P</w:t>
      </w:r>
      <w:r w:rsidR="008F4595" w:rsidRPr="009661C2">
        <w:rPr>
          <w:rFonts w:ascii="Verdana" w:hAnsi="Verdana"/>
          <w:spacing w:val="2"/>
          <w:sz w:val="18"/>
          <w:szCs w:val="18"/>
        </w:rPr>
        <w:t>arty in writing before 90 days of expiry of the Agreement. Notwithstanding the termination or expiry of the Agreement, any Order(s) in force at such time of expiry or termination will continue to be valid on terms indicated in this Agreeme</w:t>
      </w:r>
      <w:r w:rsidR="00980178">
        <w:rPr>
          <w:rFonts w:ascii="Verdana" w:hAnsi="Verdana"/>
          <w:spacing w:val="2"/>
          <w:sz w:val="18"/>
          <w:szCs w:val="18"/>
        </w:rPr>
        <w:t>nt and in the relevant Order(s)</w:t>
      </w:r>
      <w:r w:rsidR="008F4595" w:rsidRPr="009661C2">
        <w:rPr>
          <w:rFonts w:ascii="Verdana" w:hAnsi="Verdana"/>
          <w:spacing w:val="2"/>
          <w:sz w:val="18"/>
          <w:szCs w:val="18"/>
        </w:rPr>
        <w:t>, as the case may be.</w:t>
      </w:r>
    </w:p>
    <w:p w:rsidR="000C0D0E" w:rsidRPr="009661C2" w:rsidRDefault="000C0D0E" w:rsidP="00FB4F59">
      <w:pPr>
        <w:pStyle w:val="DefaultText"/>
        <w:ind w:left="720" w:hanging="720"/>
        <w:rPr>
          <w:rFonts w:ascii="Verdana" w:hAnsi="Verdana"/>
          <w:spacing w:val="2"/>
          <w:sz w:val="18"/>
          <w:szCs w:val="18"/>
        </w:rPr>
      </w:pPr>
    </w:p>
    <w:p w:rsidR="006156BC" w:rsidRDefault="00FB5728" w:rsidP="00FB4F59">
      <w:pPr>
        <w:pStyle w:val="DefaultText"/>
        <w:rPr>
          <w:rFonts w:ascii="Verdana" w:hAnsi="Verdana"/>
          <w:b/>
          <w:spacing w:val="2"/>
          <w:sz w:val="18"/>
          <w:szCs w:val="18"/>
        </w:rPr>
      </w:pPr>
      <w:ins w:id="327" w:author="nikhil kohli" w:date="2018-07-23T20:13:00Z">
        <w:r w:rsidRPr="00DE56AB">
          <w:rPr>
            <w:rFonts w:ascii="Verdana" w:hAnsi="Verdana"/>
            <w:spacing w:val="2"/>
            <w:sz w:val="18"/>
            <w:szCs w:val="18"/>
          </w:rPr>
          <w:t>12.2</w:t>
        </w:r>
        <w:r>
          <w:rPr>
            <w:rFonts w:ascii="Verdana" w:hAnsi="Verdana"/>
            <w:b/>
            <w:spacing w:val="2"/>
            <w:sz w:val="18"/>
            <w:szCs w:val="18"/>
          </w:rPr>
          <w:t xml:space="preserve"> </w:t>
        </w:r>
        <w:r>
          <w:rPr>
            <w:rFonts w:ascii="Verdana" w:hAnsi="Verdana"/>
            <w:b/>
            <w:spacing w:val="2"/>
            <w:sz w:val="18"/>
            <w:szCs w:val="18"/>
          </w:rPr>
          <w:tab/>
        </w:r>
        <w:r w:rsidRPr="00FB5728">
          <w:rPr>
            <w:rFonts w:ascii="Verdana" w:hAnsi="Verdana"/>
            <w:spacing w:val="2"/>
            <w:sz w:val="18"/>
            <w:szCs w:val="18"/>
          </w:rPr>
          <w:t>The Client may terminate this Agreement by</w:t>
        </w:r>
        <w:r>
          <w:rPr>
            <w:rFonts w:ascii="Verdana" w:hAnsi="Verdana"/>
            <w:b/>
            <w:spacing w:val="2"/>
            <w:sz w:val="18"/>
            <w:szCs w:val="18"/>
          </w:rPr>
          <w:t xml:space="preserve"> </w:t>
        </w:r>
        <w:r w:rsidRPr="00FB5728">
          <w:rPr>
            <w:rFonts w:ascii="Verdana" w:hAnsi="Verdana"/>
            <w:spacing w:val="2"/>
            <w:sz w:val="18"/>
            <w:szCs w:val="18"/>
          </w:rPr>
          <w:t>giving</w:t>
        </w:r>
      </w:ins>
      <w:ins w:id="328" w:author="DSNR" w:date="2018-07-23T23:16:00Z">
        <w:r w:rsidR="00DE56AB">
          <w:rPr>
            <w:rFonts w:ascii="Verdana" w:hAnsi="Verdana"/>
            <w:b/>
            <w:spacing w:val="2"/>
            <w:sz w:val="18"/>
            <w:szCs w:val="18"/>
          </w:rPr>
          <w:t xml:space="preserve"> </w:t>
        </w:r>
      </w:ins>
      <w:ins w:id="329" w:author="nikhil kohli" w:date="2018-07-23T20:13:00Z">
        <w:del w:id="330" w:author="DSNR" w:date="2018-07-23T23:16:00Z">
          <w:r w:rsidDel="00DE56AB">
            <w:rPr>
              <w:rFonts w:ascii="Verdana" w:hAnsi="Verdana"/>
              <w:b/>
              <w:spacing w:val="2"/>
              <w:sz w:val="18"/>
              <w:szCs w:val="18"/>
            </w:rPr>
            <w:delText xml:space="preserve"> </w:delText>
          </w:r>
        </w:del>
      </w:ins>
      <w:ins w:id="331" w:author="nikhil kohli" w:date="2018-07-23T20:14:00Z">
        <w:del w:id="332" w:author="DSNR" w:date="2018-07-23T23:16:00Z">
          <w:r w:rsidDel="00DE56AB">
            <w:rPr>
              <w:rFonts w:ascii="Verdana" w:hAnsi="Verdana"/>
              <w:b/>
              <w:spacing w:val="2"/>
              <w:sz w:val="18"/>
              <w:szCs w:val="18"/>
            </w:rPr>
            <w:delText xml:space="preserve"> </w:delText>
          </w:r>
        </w:del>
      </w:ins>
      <w:ins w:id="333" w:author="nikhil kohli" w:date="2018-07-23T20:13:00Z">
        <w:r>
          <w:rPr>
            <w:rFonts w:ascii="Verdana" w:hAnsi="Verdana"/>
            <w:sz w:val="18"/>
            <w:szCs w:val="18"/>
          </w:rPr>
          <w:t xml:space="preserve">3 months’ advance </w:t>
        </w:r>
      </w:ins>
      <w:ins w:id="334" w:author="nikhil kohli" w:date="2018-07-23T20:15:00Z">
        <w:r>
          <w:rPr>
            <w:rFonts w:ascii="Verdana" w:hAnsi="Verdana"/>
            <w:sz w:val="18"/>
            <w:szCs w:val="18"/>
          </w:rPr>
          <w:tab/>
        </w:r>
      </w:ins>
      <w:ins w:id="335" w:author="nikhil kohli" w:date="2018-07-23T20:13:00Z">
        <w:r>
          <w:rPr>
            <w:rFonts w:ascii="Verdana" w:hAnsi="Verdana"/>
            <w:sz w:val="18"/>
            <w:szCs w:val="18"/>
          </w:rPr>
          <w:t xml:space="preserve">notice </w:t>
        </w:r>
      </w:ins>
      <w:ins w:id="336" w:author="nikhil kohli" w:date="2018-07-23T20:14:00Z">
        <w:r>
          <w:rPr>
            <w:rFonts w:ascii="Verdana" w:hAnsi="Verdana"/>
            <w:sz w:val="18"/>
            <w:szCs w:val="18"/>
          </w:rPr>
          <w:t xml:space="preserve">to LPIN or </w:t>
        </w:r>
      </w:ins>
      <w:ins w:id="337" w:author="nikhil kohli" w:date="2018-07-23T20:13:00Z">
        <w:r>
          <w:rPr>
            <w:rFonts w:ascii="Verdana" w:hAnsi="Verdana"/>
            <w:sz w:val="18"/>
            <w:szCs w:val="18"/>
          </w:rPr>
          <w:t xml:space="preserve">3 months’ Fleet Management Charges or other applicable charges </w:t>
        </w:r>
      </w:ins>
      <w:ins w:id="338" w:author="nikhil kohli" w:date="2018-07-23T20:15:00Z">
        <w:r>
          <w:rPr>
            <w:rFonts w:ascii="Verdana" w:hAnsi="Verdana"/>
            <w:sz w:val="18"/>
            <w:szCs w:val="18"/>
          </w:rPr>
          <w:tab/>
        </w:r>
      </w:ins>
      <w:ins w:id="339" w:author="nikhil kohli" w:date="2018-07-23T20:13:00Z">
        <w:r>
          <w:rPr>
            <w:rFonts w:ascii="Verdana" w:hAnsi="Verdana"/>
            <w:sz w:val="18"/>
            <w:szCs w:val="18"/>
          </w:rPr>
          <w:t>in lieu thereof</w:t>
        </w:r>
      </w:ins>
      <w:ins w:id="340" w:author="nikhil kohli" w:date="2018-07-23T20:15:00Z">
        <w:r>
          <w:rPr>
            <w:rFonts w:ascii="Verdana" w:hAnsi="Verdana"/>
            <w:sz w:val="18"/>
            <w:szCs w:val="18"/>
          </w:rPr>
          <w:t>.</w:t>
        </w:r>
      </w:ins>
    </w:p>
    <w:p w:rsidR="00B7344D" w:rsidRDefault="00B7344D" w:rsidP="00FB4F59">
      <w:pPr>
        <w:pStyle w:val="DefaultText"/>
        <w:rPr>
          <w:rFonts w:ascii="Verdana" w:hAnsi="Verdana"/>
          <w:b/>
          <w:spacing w:val="2"/>
          <w:sz w:val="18"/>
          <w:szCs w:val="18"/>
        </w:rPr>
      </w:pPr>
    </w:p>
    <w:p w:rsidR="00B7344D" w:rsidRDefault="00B7344D" w:rsidP="00FB4F59">
      <w:pPr>
        <w:pStyle w:val="DefaultText"/>
        <w:rPr>
          <w:rFonts w:ascii="Verdana" w:hAnsi="Verdana"/>
          <w:b/>
          <w:spacing w:val="2"/>
          <w:sz w:val="18"/>
          <w:szCs w:val="18"/>
        </w:rPr>
      </w:pPr>
    </w:p>
    <w:p w:rsidR="00B7344D" w:rsidRPr="009661C2" w:rsidRDefault="00B7344D" w:rsidP="00FB4F59">
      <w:pPr>
        <w:pStyle w:val="DefaultText"/>
        <w:rPr>
          <w:rFonts w:ascii="Verdana" w:hAnsi="Verdana"/>
          <w:b/>
          <w:spacing w:val="2"/>
          <w:sz w:val="18"/>
          <w:szCs w:val="18"/>
        </w:rPr>
      </w:pPr>
    </w:p>
    <w:p w:rsidR="006156BC" w:rsidRPr="009661C2" w:rsidRDefault="006156BC" w:rsidP="00FB4F59">
      <w:pPr>
        <w:pStyle w:val="DefaultText"/>
        <w:rPr>
          <w:rFonts w:ascii="Verdana" w:hAnsi="Verdana"/>
          <w:b/>
          <w:spacing w:val="2"/>
          <w:sz w:val="18"/>
          <w:szCs w:val="18"/>
        </w:rPr>
      </w:pPr>
      <w:r w:rsidRPr="009661C2">
        <w:rPr>
          <w:rFonts w:ascii="Verdana" w:hAnsi="Verdana"/>
          <w:b/>
          <w:spacing w:val="2"/>
          <w:sz w:val="18"/>
          <w:szCs w:val="18"/>
        </w:rPr>
        <w:t>ARTICLE 1</w:t>
      </w:r>
      <w:r w:rsidR="0059686F">
        <w:rPr>
          <w:rFonts w:ascii="Verdana" w:hAnsi="Verdana"/>
          <w:b/>
          <w:spacing w:val="2"/>
          <w:sz w:val="18"/>
          <w:szCs w:val="18"/>
        </w:rPr>
        <w:t>3</w:t>
      </w:r>
      <w:r w:rsidR="00980178">
        <w:rPr>
          <w:rFonts w:ascii="Verdana" w:hAnsi="Verdana"/>
          <w:b/>
          <w:spacing w:val="2"/>
          <w:sz w:val="18"/>
          <w:szCs w:val="18"/>
        </w:rPr>
        <w:t xml:space="preserve"> - </w:t>
      </w:r>
      <w:r w:rsidRPr="009661C2">
        <w:rPr>
          <w:rFonts w:ascii="Verdana" w:hAnsi="Verdana"/>
          <w:b/>
          <w:spacing w:val="2"/>
          <w:sz w:val="18"/>
          <w:szCs w:val="18"/>
        </w:rPr>
        <w:t xml:space="preserve">FORCE MAJEURE </w:t>
      </w:r>
    </w:p>
    <w:p w:rsidR="006156BC" w:rsidRPr="009661C2" w:rsidRDefault="006156BC" w:rsidP="00FB4F59">
      <w:pPr>
        <w:pStyle w:val="DefaultText"/>
        <w:rPr>
          <w:rFonts w:ascii="Verdana" w:hAnsi="Verdana"/>
          <w:b/>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1</w:t>
      </w:r>
      <w:r w:rsidR="0059686F">
        <w:rPr>
          <w:rFonts w:ascii="Verdana" w:hAnsi="Verdana"/>
          <w:spacing w:val="2"/>
          <w:sz w:val="18"/>
          <w:szCs w:val="18"/>
        </w:rPr>
        <w:t>3</w:t>
      </w:r>
      <w:del w:id="341" w:author="DSNR" w:date="2018-07-23T23:29:00Z">
        <w:r w:rsidRPr="009661C2" w:rsidDel="00F83462">
          <w:rPr>
            <w:rFonts w:ascii="Verdana" w:hAnsi="Verdana"/>
            <w:spacing w:val="2"/>
            <w:sz w:val="18"/>
            <w:szCs w:val="18"/>
          </w:rPr>
          <w:delText>.1</w:delText>
        </w:r>
      </w:del>
      <w:r w:rsidRPr="009661C2">
        <w:rPr>
          <w:rFonts w:ascii="Verdana" w:hAnsi="Verdana"/>
          <w:spacing w:val="2"/>
          <w:sz w:val="18"/>
          <w:szCs w:val="18"/>
        </w:rPr>
        <w:tab/>
      </w:r>
      <w:r w:rsidR="00D57842" w:rsidRPr="009661C2">
        <w:rPr>
          <w:rFonts w:ascii="Verdana" w:hAnsi="Verdana"/>
          <w:spacing w:val="2"/>
          <w:sz w:val="18"/>
          <w:szCs w:val="18"/>
        </w:rPr>
        <w:t>This Agreement</w:t>
      </w:r>
      <w:r w:rsidRPr="009661C2">
        <w:rPr>
          <w:rFonts w:ascii="Verdana" w:hAnsi="Verdana"/>
          <w:spacing w:val="2"/>
          <w:sz w:val="18"/>
          <w:szCs w:val="18"/>
        </w:rPr>
        <w:t xml:space="preserve"> and its performance</w:t>
      </w:r>
      <w:r w:rsidRPr="009661C2">
        <w:rPr>
          <w:rFonts w:ascii="Verdana" w:hAnsi="Verdana"/>
          <w:b/>
          <w:spacing w:val="2"/>
          <w:sz w:val="18"/>
          <w:szCs w:val="18"/>
        </w:rPr>
        <w:t xml:space="preserve"> </w:t>
      </w:r>
      <w:r w:rsidRPr="009661C2">
        <w:rPr>
          <w:rFonts w:ascii="Verdana" w:hAnsi="Verdana"/>
          <w:spacing w:val="2"/>
          <w:sz w:val="18"/>
          <w:szCs w:val="18"/>
        </w:rPr>
        <w:t xml:space="preserve">by LPIN </w:t>
      </w:r>
      <w:r w:rsidR="00F23613">
        <w:rPr>
          <w:rFonts w:ascii="Verdana" w:hAnsi="Verdana"/>
          <w:spacing w:val="2"/>
          <w:sz w:val="18"/>
          <w:szCs w:val="18"/>
        </w:rPr>
        <w:t xml:space="preserve">and the Client </w:t>
      </w:r>
      <w:r w:rsidR="00980178" w:rsidRPr="009661C2">
        <w:rPr>
          <w:rFonts w:ascii="Verdana" w:hAnsi="Verdana"/>
          <w:spacing w:val="2"/>
          <w:sz w:val="18"/>
          <w:szCs w:val="18"/>
        </w:rPr>
        <w:t>are</w:t>
      </w:r>
      <w:r w:rsidRPr="009661C2">
        <w:rPr>
          <w:rFonts w:ascii="Verdana" w:hAnsi="Verdana"/>
          <w:spacing w:val="2"/>
          <w:sz w:val="18"/>
          <w:szCs w:val="18"/>
        </w:rPr>
        <w:t xml:space="preserve"> subject to Force Majeure.</w:t>
      </w:r>
    </w:p>
    <w:p w:rsidR="006156BC" w:rsidRPr="009661C2" w:rsidRDefault="006156BC" w:rsidP="00FB4F59">
      <w:pPr>
        <w:pStyle w:val="DefaultText"/>
        <w:rPr>
          <w:rFonts w:ascii="Verdana" w:hAnsi="Verdana"/>
          <w:spacing w:val="2"/>
          <w:sz w:val="18"/>
          <w:szCs w:val="18"/>
        </w:rPr>
      </w:pPr>
    </w:p>
    <w:p w:rsidR="006156BC" w:rsidRPr="009661C2" w:rsidRDefault="00D57842" w:rsidP="00FB4F59">
      <w:pPr>
        <w:pStyle w:val="DefaultText"/>
        <w:rPr>
          <w:rFonts w:ascii="Verdana" w:hAnsi="Verdana"/>
          <w:b/>
          <w:spacing w:val="2"/>
          <w:sz w:val="18"/>
          <w:szCs w:val="18"/>
        </w:rPr>
      </w:pPr>
      <w:r w:rsidRPr="009661C2">
        <w:rPr>
          <w:rFonts w:ascii="Verdana" w:hAnsi="Verdana"/>
          <w:b/>
          <w:spacing w:val="2"/>
          <w:sz w:val="18"/>
          <w:szCs w:val="18"/>
        </w:rPr>
        <w:t>ARTICLE 1</w:t>
      </w:r>
      <w:r w:rsidR="0059686F">
        <w:rPr>
          <w:rFonts w:ascii="Verdana" w:hAnsi="Verdana"/>
          <w:b/>
          <w:spacing w:val="2"/>
          <w:sz w:val="18"/>
          <w:szCs w:val="18"/>
        </w:rPr>
        <w:t>4</w:t>
      </w:r>
      <w:r w:rsidR="00980178">
        <w:rPr>
          <w:rFonts w:ascii="Verdana" w:hAnsi="Verdana"/>
          <w:b/>
          <w:spacing w:val="2"/>
          <w:sz w:val="18"/>
          <w:szCs w:val="18"/>
        </w:rPr>
        <w:t xml:space="preserve"> - </w:t>
      </w:r>
      <w:r w:rsidR="006156BC" w:rsidRPr="009661C2">
        <w:rPr>
          <w:rFonts w:ascii="Verdana" w:hAnsi="Verdana"/>
          <w:b/>
          <w:spacing w:val="2"/>
          <w:sz w:val="18"/>
          <w:szCs w:val="18"/>
        </w:rPr>
        <w:t>DEFINITIONS</w:t>
      </w:r>
    </w:p>
    <w:p w:rsidR="006156BC" w:rsidRPr="009661C2" w:rsidRDefault="006156BC" w:rsidP="00FB4F59">
      <w:pPr>
        <w:tabs>
          <w:tab w:val="left" w:pos="720"/>
        </w:tabs>
        <w:ind w:left="720" w:hanging="720"/>
        <w:jc w:val="both"/>
        <w:rPr>
          <w:rFonts w:ascii="Verdana" w:hAnsi="Verdana"/>
          <w:spacing w:val="2"/>
          <w:sz w:val="18"/>
          <w:szCs w:val="18"/>
        </w:rPr>
      </w:pPr>
    </w:p>
    <w:p w:rsidR="00DC62AA" w:rsidRDefault="006156BC" w:rsidP="00B7344D">
      <w:pPr>
        <w:ind w:left="720" w:hanging="720"/>
        <w:jc w:val="both"/>
        <w:rPr>
          <w:rFonts w:ascii="Verdana" w:hAnsi="Verdana"/>
          <w:spacing w:val="2"/>
          <w:sz w:val="18"/>
          <w:szCs w:val="18"/>
        </w:rPr>
      </w:pPr>
      <w:r w:rsidRPr="009661C2">
        <w:rPr>
          <w:rFonts w:ascii="Verdana" w:hAnsi="Verdana"/>
          <w:spacing w:val="2"/>
          <w:sz w:val="18"/>
          <w:szCs w:val="18"/>
        </w:rPr>
        <w:t>(i)</w:t>
      </w:r>
      <w:r w:rsidRPr="009661C2">
        <w:rPr>
          <w:rFonts w:ascii="Verdana" w:hAnsi="Verdana"/>
          <w:spacing w:val="2"/>
          <w:sz w:val="18"/>
          <w:szCs w:val="18"/>
        </w:rPr>
        <w:tab/>
        <w:t>“</w:t>
      </w:r>
      <w:r w:rsidRPr="00F83462">
        <w:rPr>
          <w:rFonts w:ascii="Verdana" w:hAnsi="Verdana"/>
          <w:b/>
          <w:spacing w:val="2"/>
          <w:sz w:val="18"/>
          <w:szCs w:val="18"/>
        </w:rPr>
        <w:t>Contracted Months</w:t>
      </w:r>
      <w:r w:rsidRPr="009661C2">
        <w:rPr>
          <w:rFonts w:ascii="Verdana" w:hAnsi="Verdana"/>
          <w:spacing w:val="2"/>
          <w:sz w:val="18"/>
          <w:szCs w:val="18"/>
        </w:rPr>
        <w:t>” means the number of months or part thereof for which the Fleet Management Services</w:t>
      </w:r>
      <w:ins w:id="342" w:author="nikhil kohli" w:date="2018-07-23T20:19:00Z">
        <w:r w:rsidR="00FB5728">
          <w:rPr>
            <w:rFonts w:ascii="Verdana" w:hAnsi="Verdana"/>
            <w:spacing w:val="2"/>
            <w:sz w:val="18"/>
            <w:szCs w:val="18"/>
          </w:rPr>
          <w:t xml:space="preserve"> and/or repair and maintenance services under Article 2A </w:t>
        </w:r>
      </w:ins>
      <w:r w:rsidRPr="009661C2">
        <w:rPr>
          <w:rFonts w:ascii="Verdana" w:hAnsi="Verdana"/>
          <w:spacing w:val="2"/>
          <w:sz w:val="18"/>
          <w:szCs w:val="18"/>
        </w:rPr>
        <w:t xml:space="preserve"> are provided to the Client, as specified in the </w:t>
      </w:r>
      <w:r w:rsidR="00F75E32">
        <w:rPr>
          <w:rFonts w:ascii="Verdana" w:hAnsi="Verdana"/>
          <w:spacing w:val="2"/>
          <w:sz w:val="18"/>
          <w:szCs w:val="18"/>
        </w:rPr>
        <w:t xml:space="preserve"> relevant Quote</w:t>
      </w:r>
      <w:r w:rsidR="00B7344D">
        <w:rPr>
          <w:rFonts w:ascii="Verdana" w:hAnsi="Verdana"/>
          <w:spacing w:val="2"/>
          <w:sz w:val="18"/>
          <w:szCs w:val="18"/>
        </w:rPr>
        <w:t>.</w:t>
      </w:r>
    </w:p>
    <w:p w:rsidR="00DC62AA" w:rsidRDefault="00DC62AA" w:rsidP="00FB4F59">
      <w:pPr>
        <w:ind w:left="720" w:hanging="720"/>
        <w:jc w:val="both"/>
        <w:rPr>
          <w:rFonts w:ascii="Verdana" w:hAnsi="Verdana"/>
          <w:spacing w:val="2"/>
          <w:sz w:val="18"/>
          <w:szCs w:val="18"/>
        </w:rPr>
      </w:pPr>
    </w:p>
    <w:p w:rsidR="006156BC" w:rsidRPr="009661C2" w:rsidRDefault="006156BC" w:rsidP="00FB4F59">
      <w:pPr>
        <w:ind w:left="720" w:hanging="720"/>
        <w:jc w:val="both"/>
        <w:rPr>
          <w:rFonts w:ascii="Verdana" w:hAnsi="Verdana"/>
          <w:spacing w:val="2"/>
          <w:sz w:val="18"/>
          <w:szCs w:val="18"/>
        </w:rPr>
      </w:pPr>
      <w:r w:rsidRPr="009661C2">
        <w:rPr>
          <w:rFonts w:ascii="Verdana" w:hAnsi="Verdana"/>
          <w:spacing w:val="2"/>
          <w:sz w:val="18"/>
          <w:szCs w:val="18"/>
        </w:rPr>
        <w:t>(ii)</w:t>
      </w:r>
      <w:r w:rsidRPr="009661C2">
        <w:rPr>
          <w:rFonts w:ascii="Verdana" w:hAnsi="Verdana"/>
          <w:spacing w:val="2"/>
          <w:sz w:val="18"/>
          <w:szCs w:val="18"/>
        </w:rPr>
        <w:tab/>
        <w:t>“</w:t>
      </w:r>
      <w:r w:rsidRPr="00F83462">
        <w:rPr>
          <w:rFonts w:ascii="Verdana" w:hAnsi="Verdana"/>
          <w:b/>
          <w:spacing w:val="2"/>
          <w:sz w:val="18"/>
          <w:szCs w:val="18"/>
        </w:rPr>
        <w:t>Contract Start Date</w:t>
      </w:r>
      <w:r w:rsidRPr="009661C2">
        <w:rPr>
          <w:rFonts w:ascii="Verdana" w:hAnsi="Verdana"/>
          <w:spacing w:val="2"/>
          <w:sz w:val="18"/>
          <w:szCs w:val="18"/>
        </w:rPr>
        <w:t xml:space="preserve">” means </w:t>
      </w:r>
      <w:r w:rsidR="00D57842" w:rsidRPr="009661C2">
        <w:rPr>
          <w:rFonts w:ascii="Verdana" w:hAnsi="Verdana"/>
          <w:spacing w:val="2"/>
          <w:sz w:val="18"/>
          <w:szCs w:val="18"/>
        </w:rPr>
        <w:t xml:space="preserve">the </w:t>
      </w:r>
      <w:r w:rsidR="004F6E2A">
        <w:rPr>
          <w:rFonts w:ascii="Verdana" w:hAnsi="Verdana"/>
          <w:spacing w:val="2"/>
          <w:sz w:val="18"/>
          <w:szCs w:val="18"/>
        </w:rPr>
        <w:t>d</w:t>
      </w:r>
      <w:r w:rsidR="00D57842" w:rsidRPr="009661C2">
        <w:rPr>
          <w:rFonts w:ascii="Verdana" w:hAnsi="Verdana"/>
          <w:spacing w:val="2"/>
          <w:sz w:val="18"/>
          <w:szCs w:val="18"/>
        </w:rPr>
        <w:t>ay</w:t>
      </w:r>
      <w:r w:rsidRPr="009661C2">
        <w:rPr>
          <w:rFonts w:ascii="Verdana" w:hAnsi="Verdana"/>
          <w:spacing w:val="2"/>
          <w:sz w:val="18"/>
          <w:szCs w:val="18"/>
        </w:rPr>
        <w:t xml:space="preserve"> from which Fleet Management Services</w:t>
      </w:r>
      <w:ins w:id="343" w:author="nikhil kohli" w:date="2018-07-23T20:23:00Z">
        <w:r w:rsidR="008D4796">
          <w:rPr>
            <w:rFonts w:ascii="Verdana" w:hAnsi="Verdana"/>
            <w:spacing w:val="2"/>
            <w:sz w:val="18"/>
            <w:szCs w:val="18"/>
          </w:rPr>
          <w:t xml:space="preserve"> and/or repair and maintenance</w:t>
        </w:r>
      </w:ins>
      <w:r w:rsidRPr="009661C2">
        <w:rPr>
          <w:rFonts w:ascii="Verdana" w:hAnsi="Verdana"/>
          <w:spacing w:val="2"/>
          <w:sz w:val="18"/>
          <w:szCs w:val="18"/>
        </w:rPr>
        <w:t xml:space="preserve"> </w:t>
      </w:r>
      <w:ins w:id="344" w:author="nikhil kohli" w:date="2018-07-23T20:23:00Z">
        <w:r w:rsidR="008D4796">
          <w:rPr>
            <w:rFonts w:ascii="Verdana" w:hAnsi="Verdana"/>
            <w:spacing w:val="2"/>
            <w:sz w:val="18"/>
            <w:szCs w:val="18"/>
          </w:rPr>
          <w:t xml:space="preserve">under Article 2A </w:t>
        </w:r>
      </w:ins>
      <w:r w:rsidRPr="009661C2">
        <w:rPr>
          <w:rFonts w:ascii="Verdana" w:hAnsi="Verdana"/>
          <w:spacing w:val="2"/>
          <w:sz w:val="18"/>
          <w:szCs w:val="18"/>
        </w:rPr>
        <w:t>is</w:t>
      </w:r>
      <w:r w:rsidR="00F75E32">
        <w:rPr>
          <w:rFonts w:ascii="Verdana" w:hAnsi="Verdana"/>
          <w:spacing w:val="2"/>
          <w:sz w:val="18"/>
          <w:szCs w:val="18"/>
        </w:rPr>
        <w:t>/are</w:t>
      </w:r>
      <w:r w:rsidRPr="009661C2">
        <w:rPr>
          <w:rFonts w:ascii="Verdana" w:hAnsi="Verdana"/>
          <w:spacing w:val="2"/>
          <w:sz w:val="18"/>
          <w:szCs w:val="18"/>
        </w:rPr>
        <w:t xml:space="preserve"> </w:t>
      </w:r>
      <w:r w:rsidR="00F75E32">
        <w:rPr>
          <w:rFonts w:ascii="Verdana" w:hAnsi="Verdana"/>
          <w:spacing w:val="2"/>
          <w:sz w:val="18"/>
          <w:szCs w:val="18"/>
        </w:rPr>
        <w:t>a</w:t>
      </w:r>
      <w:r w:rsidRPr="009661C2">
        <w:rPr>
          <w:rFonts w:ascii="Verdana" w:hAnsi="Verdana"/>
          <w:spacing w:val="2"/>
          <w:sz w:val="18"/>
          <w:szCs w:val="18"/>
        </w:rPr>
        <w:t>pplicable</w:t>
      </w:r>
      <w:r w:rsidR="008F4595" w:rsidRPr="009661C2">
        <w:rPr>
          <w:rFonts w:ascii="Verdana" w:hAnsi="Verdana"/>
          <w:spacing w:val="2"/>
          <w:sz w:val="18"/>
          <w:szCs w:val="18"/>
        </w:rPr>
        <w:t>.</w:t>
      </w:r>
      <w:r w:rsidRPr="009661C2">
        <w:rPr>
          <w:rFonts w:ascii="Verdana" w:hAnsi="Verdana"/>
          <w:spacing w:val="2"/>
          <w:sz w:val="18"/>
          <w:szCs w:val="18"/>
        </w:rPr>
        <w:t xml:space="preserve"> </w:t>
      </w:r>
    </w:p>
    <w:p w:rsidR="006156BC" w:rsidRPr="009661C2" w:rsidRDefault="006156BC" w:rsidP="00FB4F59">
      <w:pPr>
        <w:jc w:val="both"/>
        <w:rPr>
          <w:rFonts w:ascii="Verdana" w:hAnsi="Verdana"/>
          <w:spacing w:val="2"/>
          <w:sz w:val="18"/>
          <w:szCs w:val="18"/>
        </w:rPr>
      </w:pPr>
    </w:p>
    <w:p w:rsidR="00F93E73" w:rsidRDefault="006156BC" w:rsidP="000C0D0E">
      <w:pPr>
        <w:ind w:left="720" w:hanging="720"/>
        <w:jc w:val="both"/>
        <w:rPr>
          <w:ins w:id="345" w:author="nikhil kohli" w:date="2018-07-23T21:00:00Z"/>
          <w:rFonts w:ascii="Verdana" w:hAnsi="Verdana"/>
          <w:spacing w:val="2"/>
          <w:sz w:val="18"/>
          <w:szCs w:val="18"/>
        </w:rPr>
      </w:pPr>
      <w:r w:rsidRPr="009661C2">
        <w:rPr>
          <w:rFonts w:ascii="Verdana" w:hAnsi="Verdana"/>
          <w:spacing w:val="2"/>
          <w:sz w:val="18"/>
          <w:szCs w:val="18"/>
        </w:rPr>
        <w:t>(iii)</w:t>
      </w:r>
      <w:r w:rsidRPr="009661C2">
        <w:rPr>
          <w:rFonts w:ascii="Verdana" w:hAnsi="Verdana"/>
          <w:spacing w:val="2"/>
          <w:sz w:val="18"/>
          <w:szCs w:val="18"/>
        </w:rPr>
        <w:tab/>
      </w:r>
      <w:ins w:id="346" w:author="DSNR" w:date="2018-07-23T23:29:00Z">
        <w:r w:rsidR="00F83462">
          <w:rPr>
            <w:rFonts w:ascii="Verdana" w:hAnsi="Verdana"/>
            <w:spacing w:val="2"/>
            <w:sz w:val="18"/>
            <w:szCs w:val="18"/>
          </w:rPr>
          <w:t>“</w:t>
        </w:r>
      </w:ins>
      <w:ins w:id="347" w:author="nikhil kohli" w:date="2018-07-23T20:57:00Z">
        <w:r w:rsidR="00F93E73" w:rsidRPr="00F83462">
          <w:rPr>
            <w:rFonts w:ascii="Verdana" w:hAnsi="Verdana"/>
            <w:b/>
            <w:spacing w:val="2"/>
            <w:sz w:val="18"/>
            <w:szCs w:val="18"/>
          </w:rPr>
          <w:t>Confidential Information</w:t>
        </w:r>
        <w:r w:rsidR="00F93E73">
          <w:rPr>
            <w:rFonts w:ascii="Verdana" w:hAnsi="Verdana"/>
            <w:spacing w:val="2"/>
            <w:sz w:val="18"/>
            <w:szCs w:val="18"/>
          </w:rPr>
          <w:t xml:space="preserve">" shall mean any information that is not publicable available </w:t>
        </w:r>
        <w:del w:id="348" w:author="DSNR" w:date="2018-07-23T23:18:00Z">
          <w:r w:rsidR="00F93E73" w:rsidDel="00187A4D">
            <w:rPr>
              <w:rFonts w:ascii="Verdana" w:hAnsi="Verdana"/>
              <w:spacing w:val="2"/>
              <w:sz w:val="18"/>
              <w:szCs w:val="18"/>
            </w:rPr>
            <w:delText xml:space="preserve"> </w:delText>
          </w:r>
        </w:del>
        <w:r w:rsidR="00F93E73">
          <w:rPr>
            <w:rFonts w:ascii="Verdana" w:hAnsi="Verdana"/>
            <w:spacing w:val="2"/>
            <w:sz w:val="18"/>
            <w:szCs w:val="18"/>
          </w:rPr>
          <w:t>and is provided by one Party to the other Party for the purposes of implementing this Agreement. Conf</w:t>
        </w:r>
      </w:ins>
      <w:ins w:id="349" w:author="DSNR" w:date="2018-07-23T23:18:00Z">
        <w:r w:rsidR="00187A4D">
          <w:rPr>
            <w:rFonts w:ascii="Verdana" w:hAnsi="Verdana"/>
            <w:spacing w:val="2"/>
            <w:sz w:val="18"/>
            <w:szCs w:val="18"/>
          </w:rPr>
          <w:t>i</w:t>
        </w:r>
      </w:ins>
      <w:ins w:id="350" w:author="nikhil kohli" w:date="2018-07-23T20:57:00Z">
        <w:r w:rsidR="00F93E73">
          <w:rPr>
            <w:rFonts w:ascii="Verdana" w:hAnsi="Verdana"/>
            <w:spacing w:val="2"/>
            <w:sz w:val="18"/>
            <w:szCs w:val="18"/>
          </w:rPr>
          <w:t xml:space="preserve">dential Information shall include any and all information obtained or disclosed, including, but not limited to, all data, </w:t>
        </w:r>
        <w:r w:rsidR="00F93E73">
          <w:rPr>
            <w:rFonts w:ascii="Verdana" w:hAnsi="Verdana"/>
            <w:spacing w:val="2"/>
            <w:sz w:val="18"/>
            <w:szCs w:val="18"/>
          </w:rPr>
          <w:lastRenderedPageBreak/>
          <w:t>documents, application, statements</w:t>
        </w:r>
      </w:ins>
      <w:ins w:id="351" w:author="nikhil kohli" w:date="2018-07-23T20:59:00Z">
        <w:r w:rsidR="00F93E73">
          <w:rPr>
            <w:rFonts w:ascii="Verdana" w:hAnsi="Verdana"/>
            <w:spacing w:val="2"/>
            <w:sz w:val="18"/>
            <w:szCs w:val="18"/>
          </w:rPr>
          <w:t>, processes, plans and/or any business/customer</w:t>
        </w:r>
      </w:ins>
      <w:ins w:id="352" w:author="nikhil kohli" w:date="2018-07-23T21:00:00Z">
        <w:r w:rsidR="009A637E">
          <w:rPr>
            <w:rFonts w:ascii="Verdana" w:hAnsi="Verdana"/>
            <w:spacing w:val="2"/>
            <w:sz w:val="18"/>
            <w:szCs w:val="18"/>
          </w:rPr>
          <w:t xml:space="preserve"> information marketing </w:t>
        </w:r>
      </w:ins>
      <w:ins w:id="353" w:author="DSNR" w:date="2018-07-23T23:18:00Z">
        <w:r w:rsidR="00187A4D">
          <w:rPr>
            <w:rFonts w:ascii="Verdana" w:hAnsi="Verdana"/>
            <w:spacing w:val="2"/>
            <w:sz w:val="18"/>
            <w:szCs w:val="18"/>
          </w:rPr>
          <w:t>strategies</w:t>
        </w:r>
      </w:ins>
      <w:ins w:id="354" w:author="nikhil kohli" w:date="2018-07-23T21:00:00Z">
        <w:r w:rsidR="009A637E">
          <w:rPr>
            <w:rFonts w:ascii="Verdana" w:hAnsi="Verdana"/>
            <w:spacing w:val="2"/>
            <w:sz w:val="18"/>
            <w:szCs w:val="18"/>
          </w:rPr>
          <w:t>/</w:t>
        </w:r>
        <w:del w:id="355" w:author="DSNR" w:date="2018-07-23T23:18:00Z">
          <w:r w:rsidR="009A637E" w:rsidDel="00187A4D">
            <w:rPr>
              <w:rFonts w:ascii="Verdana" w:hAnsi="Verdana"/>
              <w:spacing w:val="2"/>
              <w:sz w:val="18"/>
              <w:szCs w:val="18"/>
            </w:rPr>
            <w:delText xml:space="preserve"> </w:delText>
          </w:r>
        </w:del>
        <w:r w:rsidR="009A637E">
          <w:rPr>
            <w:rFonts w:ascii="Verdana" w:hAnsi="Verdana"/>
            <w:spacing w:val="2"/>
            <w:sz w:val="18"/>
            <w:szCs w:val="18"/>
          </w:rPr>
          <w:t>plans and all other trade secrets, know how, confidential knowledge or information of the Party relating</w:t>
        </w:r>
      </w:ins>
      <w:ins w:id="356" w:author="DSNR" w:date="2018-07-23T23:18:00Z">
        <w:r w:rsidR="00187A4D">
          <w:rPr>
            <w:rFonts w:ascii="Verdana" w:hAnsi="Verdana"/>
            <w:spacing w:val="2"/>
            <w:sz w:val="18"/>
            <w:szCs w:val="18"/>
          </w:rPr>
          <w:t xml:space="preserve"> </w:t>
        </w:r>
      </w:ins>
      <w:ins w:id="357" w:author="nikhil kohli" w:date="2018-07-23T21:00:00Z">
        <w:r w:rsidR="009A637E">
          <w:rPr>
            <w:rFonts w:ascii="Verdana" w:hAnsi="Verdana"/>
            <w:spacing w:val="2"/>
            <w:sz w:val="18"/>
            <w:szCs w:val="18"/>
          </w:rPr>
          <w:t>to its business, practices and procedures which is not otherwise publicaly available including the terms of the Agreement.</w:t>
        </w:r>
      </w:ins>
    </w:p>
    <w:p w:rsidR="009A637E" w:rsidRDefault="009A637E" w:rsidP="000C0D0E">
      <w:pPr>
        <w:ind w:left="720" w:hanging="720"/>
        <w:jc w:val="both"/>
        <w:rPr>
          <w:ins w:id="358" w:author="nikhil kohli" w:date="2018-07-23T20:57:00Z"/>
          <w:rFonts w:ascii="Verdana" w:hAnsi="Verdana"/>
          <w:spacing w:val="2"/>
          <w:sz w:val="18"/>
          <w:szCs w:val="18"/>
        </w:rPr>
      </w:pPr>
    </w:p>
    <w:p w:rsidR="006156BC" w:rsidRPr="009661C2" w:rsidRDefault="009A637E" w:rsidP="000C0D0E">
      <w:pPr>
        <w:ind w:left="720" w:hanging="720"/>
        <w:jc w:val="both"/>
        <w:rPr>
          <w:rFonts w:ascii="Verdana" w:hAnsi="Verdana"/>
          <w:spacing w:val="2"/>
          <w:sz w:val="18"/>
          <w:szCs w:val="18"/>
        </w:rPr>
      </w:pPr>
      <w:ins w:id="359" w:author="nikhil kohli" w:date="2018-07-23T21:02:00Z">
        <w:r>
          <w:rPr>
            <w:rFonts w:ascii="Verdana" w:hAnsi="Verdana"/>
            <w:spacing w:val="2"/>
            <w:sz w:val="18"/>
            <w:szCs w:val="18"/>
          </w:rPr>
          <w:t>(iv)</w:t>
        </w:r>
      </w:ins>
      <w:ins w:id="360" w:author="nikhil kohli" w:date="2018-07-23T20:57:00Z">
        <w:r w:rsidR="00F93E73">
          <w:rPr>
            <w:rFonts w:ascii="Verdana" w:hAnsi="Verdana"/>
            <w:spacing w:val="2"/>
            <w:sz w:val="18"/>
            <w:szCs w:val="18"/>
          </w:rPr>
          <w:tab/>
        </w:r>
      </w:ins>
      <w:r w:rsidR="006156BC" w:rsidRPr="009661C2">
        <w:rPr>
          <w:rFonts w:ascii="Verdana" w:hAnsi="Verdana"/>
          <w:spacing w:val="2"/>
          <w:sz w:val="18"/>
          <w:szCs w:val="18"/>
        </w:rPr>
        <w:t>“</w:t>
      </w:r>
      <w:r w:rsidR="006156BC" w:rsidRPr="00F83462">
        <w:rPr>
          <w:rFonts w:ascii="Verdana" w:hAnsi="Verdana"/>
          <w:b/>
          <w:spacing w:val="2"/>
          <w:sz w:val="18"/>
          <w:szCs w:val="18"/>
        </w:rPr>
        <w:t>Designated Authorised Workshops</w:t>
      </w:r>
      <w:r w:rsidR="006156BC" w:rsidRPr="009661C2">
        <w:rPr>
          <w:rFonts w:ascii="Verdana" w:hAnsi="Verdana"/>
          <w:spacing w:val="2"/>
          <w:sz w:val="18"/>
          <w:szCs w:val="18"/>
        </w:rPr>
        <w:t>” means the auto workshops or any of them, designated by LPIN for the repair and maintenance of the Vehicle</w:t>
      </w:r>
      <w:ins w:id="361" w:author="DSNR" w:date="2018-07-23T23:19:00Z">
        <w:r w:rsidR="00187A4D">
          <w:rPr>
            <w:rFonts w:ascii="Verdana" w:hAnsi="Verdana"/>
            <w:spacing w:val="2"/>
            <w:sz w:val="18"/>
            <w:szCs w:val="18"/>
          </w:rPr>
          <w:t xml:space="preserve"> </w:t>
        </w:r>
      </w:ins>
      <w:del w:id="362" w:author="nikhil kohli" w:date="2018-07-23T20:25:00Z">
        <w:r w:rsidR="006156BC" w:rsidRPr="009661C2" w:rsidDel="008D4796">
          <w:rPr>
            <w:rFonts w:ascii="Verdana" w:hAnsi="Verdana"/>
            <w:spacing w:val="2"/>
            <w:sz w:val="18"/>
            <w:szCs w:val="18"/>
          </w:rPr>
          <w:delText xml:space="preserve">. </w:delText>
        </w:r>
      </w:del>
      <w:ins w:id="363" w:author="nikhil kohli" w:date="2018-07-23T20:25:00Z">
        <w:r w:rsidR="008D4796">
          <w:rPr>
            <w:rFonts w:ascii="Verdana" w:hAnsi="Verdana"/>
            <w:spacing w:val="2"/>
            <w:sz w:val="18"/>
            <w:szCs w:val="18"/>
          </w:rPr>
          <w:t>and duly informed to the Client.</w:t>
        </w:r>
      </w:ins>
      <w:r w:rsidR="006156BC" w:rsidRPr="009661C2">
        <w:rPr>
          <w:rFonts w:ascii="Verdana" w:hAnsi="Verdana"/>
          <w:spacing w:val="2"/>
          <w:sz w:val="18"/>
          <w:szCs w:val="18"/>
        </w:rPr>
        <w:t xml:space="preserve"> LPIN reserves the right to add new workshops and/or remove workshops from the list of such Designated Authorised Workshops.</w:t>
      </w:r>
    </w:p>
    <w:p w:rsidR="006156BC" w:rsidRPr="009661C2" w:rsidRDefault="006156BC" w:rsidP="00FB4F59">
      <w:pPr>
        <w:ind w:left="720" w:hanging="720"/>
        <w:jc w:val="both"/>
        <w:rPr>
          <w:rFonts w:ascii="Verdana" w:hAnsi="Verdana"/>
          <w:spacing w:val="2"/>
          <w:sz w:val="18"/>
          <w:szCs w:val="18"/>
        </w:rPr>
      </w:pPr>
    </w:p>
    <w:p w:rsidR="00980178" w:rsidRDefault="006156BC" w:rsidP="00980178">
      <w:pPr>
        <w:ind w:left="720" w:hanging="720"/>
        <w:jc w:val="both"/>
        <w:rPr>
          <w:rFonts w:ascii="Verdana" w:hAnsi="Verdana"/>
          <w:spacing w:val="2"/>
          <w:sz w:val="18"/>
          <w:szCs w:val="18"/>
        </w:rPr>
      </w:pPr>
      <w:r w:rsidRPr="009661C2">
        <w:rPr>
          <w:rFonts w:ascii="Verdana" w:hAnsi="Verdana"/>
          <w:spacing w:val="2"/>
          <w:sz w:val="18"/>
          <w:szCs w:val="18"/>
        </w:rPr>
        <w:t>(</w:t>
      </w:r>
      <w:del w:id="364" w:author="nikhil kohli" w:date="2018-07-23T21:02:00Z">
        <w:r w:rsidR="0059686F" w:rsidDel="009A637E">
          <w:rPr>
            <w:rFonts w:ascii="Verdana" w:hAnsi="Verdana"/>
            <w:spacing w:val="2"/>
            <w:sz w:val="18"/>
            <w:szCs w:val="18"/>
          </w:rPr>
          <w:delText>i</w:delText>
        </w:r>
      </w:del>
      <w:r w:rsidRPr="009661C2">
        <w:rPr>
          <w:rFonts w:ascii="Verdana" w:hAnsi="Verdana"/>
          <w:spacing w:val="2"/>
          <w:sz w:val="18"/>
          <w:szCs w:val="18"/>
        </w:rPr>
        <w:t>v)</w:t>
      </w:r>
      <w:r w:rsidRPr="009661C2">
        <w:rPr>
          <w:rFonts w:ascii="Verdana" w:hAnsi="Verdana"/>
          <w:spacing w:val="2"/>
          <w:sz w:val="18"/>
          <w:szCs w:val="18"/>
        </w:rPr>
        <w:tab/>
        <w:t>“</w:t>
      </w:r>
      <w:r w:rsidRPr="00F83462">
        <w:rPr>
          <w:rFonts w:ascii="Verdana" w:hAnsi="Verdana"/>
          <w:b/>
          <w:spacing w:val="2"/>
          <w:sz w:val="18"/>
          <w:szCs w:val="18"/>
        </w:rPr>
        <w:t>Fleet Management Services</w:t>
      </w:r>
      <w:r w:rsidRPr="00B80CCC">
        <w:rPr>
          <w:rFonts w:ascii="Verdana" w:hAnsi="Verdana"/>
          <w:spacing w:val="2"/>
          <w:sz w:val="18"/>
          <w:szCs w:val="18"/>
        </w:rPr>
        <w:t xml:space="preserve">” means the management and administration services specified in </w:t>
      </w:r>
      <w:r w:rsidR="003E5ECB" w:rsidRPr="00B80CCC">
        <w:rPr>
          <w:rFonts w:ascii="Verdana" w:hAnsi="Verdana"/>
          <w:spacing w:val="2"/>
          <w:sz w:val="18"/>
          <w:szCs w:val="18"/>
        </w:rPr>
        <w:t>Article</w:t>
      </w:r>
      <w:r w:rsidRPr="00B80CCC">
        <w:rPr>
          <w:rFonts w:ascii="Verdana" w:hAnsi="Verdana"/>
          <w:spacing w:val="2"/>
          <w:sz w:val="18"/>
          <w:szCs w:val="18"/>
        </w:rPr>
        <w:t xml:space="preserve"> 2.2 hereof</w:t>
      </w:r>
      <w:r w:rsidRPr="009661C2">
        <w:rPr>
          <w:rFonts w:ascii="Verdana" w:hAnsi="Verdana"/>
          <w:spacing w:val="2"/>
          <w:sz w:val="18"/>
          <w:szCs w:val="18"/>
        </w:rPr>
        <w:t>.</w:t>
      </w:r>
    </w:p>
    <w:p w:rsidR="00980178" w:rsidRDefault="00980178" w:rsidP="00980178">
      <w:pPr>
        <w:ind w:left="720" w:hanging="720"/>
        <w:jc w:val="both"/>
        <w:rPr>
          <w:rFonts w:ascii="Verdana" w:hAnsi="Verdana"/>
          <w:spacing w:val="2"/>
          <w:sz w:val="18"/>
          <w:szCs w:val="18"/>
        </w:rPr>
      </w:pPr>
    </w:p>
    <w:p w:rsidR="00980178" w:rsidRDefault="00980178" w:rsidP="00980178">
      <w:pPr>
        <w:ind w:left="720" w:hanging="720"/>
        <w:jc w:val="both"/>
        <w:rPr>
          <w:rFonts w:ascii="Verdana" w:hAnsi="Verdana"/>
          <w:sz w:val="18"/>
          <w:szCs w:val="18"/>
        </w:rPr>
      </w:pPr>
      <w:r>
        <w:rPr>
          <w:rFonts w:ascii="Verdana" w:hAnsi="Verdana"/>
          <w:spacing w:val="2"/>
          <w:sz w:val="18"/>
          <w:szCs w:val="18"/>
        </w:rPr>
        <w:t>(v</w:t>
      </w:r>
      <w:ins w:id="365" w:author="nikhil kohli" w:date="2018-07-23T21:02:00Z">
        <w:r w:rsidR="009A637E">
          <w:rPr>
            <w:rFonts w:ascii="Verdana" w:hAnsi="Verdana"/>
            <w:spacing w:val="2"/>
            <w:sz w:val="18"/>
            <w:szCs w:val="18"/>
          </w:rPr>
          <w:t>i</w:t>
        </w:r>
      </w:ins>
      <w:r>
        <w:rPr>
          <w:rFonts w:ascii="Verdana" w:hAnsi="Verdana"/>
          <w:spacing w:val="2"/>
          <w:sz w:val="18"/>
          <w:szCs w:val="18"/>
        </w:rPr>
        <w:t xml:space="preserve">) </w:t>
      </w:r>
      <w:r>
        <w:rPr>
          <w:rFonts w:ascii="Verdana" w:hAnsi="Verdana"/>
          <w:spacing w:val="2"/>
          <w:sz w:val="18"/>
          <w:szCs w:val="18"/>
        </w:rPr>
        <w:tab/>
      </w:r>
      <w:r w:rsidR="00F75E32">
        <w:rPr>
          <w:rFonts w:ascii="Verdana" w:hAnsi="Verdana"/>
          <w:sz w:val="18"/>
          <w:szCs w:val="18"/>
        </w:rPr>
        <w:t>“</w:t>
      </w:r>
      <w:r w:rsidR="00F75E32" w:rsidRPr="00F83462">
        <w:rPr>
          <w:rFonts w:ascii="Verdana" w:hAnsi="Verdana"/>
          <w:b/>
          <w:sz w:val="18"/>
          <w:szCs w:val="18"/>
        </w:rPr>
        <w:t>Fleet Management Charges</w:t>
      </w:r>
      <w:r w:rsidR="00F75E32">
        <w:rPr>
          <w:rFonts w:ascii="Verdana" w:hAnsi="Verdana"/>
          <w:sz w:val="18"/>
          <w:szCs w:val="18"/>
        </w:rPr>
        <w:t>” means the amount payable by the Client to LPIN in consideration of the management and administration services specified in Article 2.2 hereof.</w:t>
      </w:r>
    </w:p>
    <w:p w:rsidR="00980178" w:rsidRDefault="00980178" w:rsidP="00980178">
      <w:pPr>
        <w:ind w:left="720" w:hanging="720"/>
        <w:jc w:val="both"/>
        <w:rPr>
          <w:rFonts w:ascii="Verdana" w:hAnsi="Verdana"/>
          <w:spacing w:val="2"/>
          <w:sz w:val="18"/>
          <w:szCs w:val="18"/>
        </w:rPr>
      </w:pPr>
    </w:p>
    <w:p w:rsidR="00980178" w:rsidRDefault="00980178" w:rsidP="00980178">
      <w:pPr>
        <w:ind w:left="720" w:hanging="720"/>
        <w:jc w:val="both"/>
        <w:rPr>
          <w:rFonts w:ascii="Verdana" w:hAnsi="Verdana"/>
          <w:sz w:val="18"/>
          <w:szCs w:val="18"/>
        </w:rPr>
      </w:pPr>
      <w:r>
        <w:rPr>
          <w:rFonts w:ascii="Verdana" w:hAnsi="Verdana"/>
          <w:spacing w:val="2"/>
          <w:sz w:val="18"/>
          <w:szCs w:val="18"/>
        </w:rPr>
        <w:t>(vi)</w:t>
      </w:r>
      <w:r>
        <w:rPr>
          <w:rFonts w:ascii="Verdana" w:hAnsi="Verdana"/>
          <w:spacing w:val="2"/>
          <w:sz w:val="18"/>
          <w:szCs w:val="18"/>
        </w:rPr>
        <w:tab/>
        <w:t>“</w:t>
      </w:r>
      <w:r w:rsidR="00F75E32" w:rsidRPr="00F83462">
        <w:rPr>
          <w:rFonts w:ascii="Verdana" w:hAnsi="Verdana"/>
          <w:b/>
          <w:sz w:val="18"/>
          <w:szCs w:val="18"/>
        </w:rPr>
        <w:t>Force Majeure</w:t>
      </w:r>
      <w:r w:rsidR="00F75E32" w:rsidRPr="001D36D5">
        <w:rPr>
          <w:rFonts w:ascii="Verdana" w:hAnsi="Verdana"/>
          <w:sz w:val="18"/>
          <w:szCs w:val="18"/>
        </w:rPr>
        <w:t xml:space="preserve">” means any event that is not within reasonable control of a </w:t>
      </w:r>
      <w:r>
        <w:rPr>
          <w:rFonts w:ascii="Verdana" w:hAnsi="Verdana"/>
          <w:sz w:val="18"/>
          <w:szCs w:val="18"/>
        </w:rPr>
        <w:t>P</w:t>
      </w:r>
      <w:r w:rsidR="00F75E32" w:rsidRPr="001D36D5">
        <w:rPr>
          <w:rFonts w:ascii="Verdana" w:hAnsi="Verdana"/>
          <w:sz w:val="18"/>
          <w:szCs w:val="18"/>
        </w:rPr>
        <w:t>arty (whose performance is affected by such event) including without limitation, insurrection, restraint imposed by the Government, act of legislative or other authority, war, hostilities, acts of the public enemy, civil commotion, sabotage, fires, floods, explosions, epidemics, quarantine restrictions, strikes, lockouts or acts of God,</w:t>
      </w:r>
      <w:r>
        <w:rPr>
          <w:rFonts w:ascii="Verdana" w:hAnsi="Verdana"/>
          <w:sz w:val="18"/>
          <w:szCs w:val="18"/>
        </w:rPr>
        <w:t xml:space="preserve"> that affects the ability of a P</w:t>
      </w:r>
      <w:r w:rsidR="00F75E32" w:rsidRPr="001D36D5">
        <w:rPr>
          <w:rFonts w:ascii="Verdana" w:hAnsi="Verdana"/>
          <w:sz w:val="18"/>
          <w:szCs w:val="18"/>
        </w:rPr>
        <w:t>arty to perform its obligations as envisaged herein. Provided however, non</w:t>
      </w:r>
      <w:r>
        <w:rPr>
          <w:rFonts w:ascii="Verdana" w:hAnsi="Verdana"/>
          <w:sz w:val="18"/>
          <w:szCs w:val="18"/>
        </w:rPr>
        <w:t>-payment of amounts due from a P</w:t>
      </w:r>
      <w:r w:rsidR="00F75E32" w:rsidRPr="001D36D5">
        <w:rPr>
          <w:rFonts w:ascii="Verdana" w:hAnsi="Verdana"/>
          <w:sz w:val="18"/>
          <w:szCs w:val="18"/>
        </w:rPr>
        <w:t xml:space="preserve">arty under this Agreement (for any reason) shall not be considered as an event of Force Majeure. </w:t>
      </w:r>
    </w:p>
    <w:p w:rsidR="00980178" w:rsidRDefault="00980178" w:rsidP="00980178">
      <w:pPr>
        <w:ind w:left="720" w:hanging="720"/>
        <w:jc w:val="both"/>
        <w:rPr>
          <w:rFonts w:ascii="Verdana" w:hAnsi="Verdana"/>
          <w:sz w:val="18"/>
          <w:szCs w:val="18"/>
        </w:rPr>
      </w:pPr>
    </w:p>
    <w:p w:rsidR="006156BC" w:rsidRDefault="00980178" w:rsidP="00980178">
      <w:pPr>
        <w:ind w:left="720" w:hanging="720"/>
        <w:jc w:val="both"/>
        <w:rPr>
          <w:rFonts w:ascii="Verdana" w:hAnsi="Verdana"/>
          <w:sz w:val="18"/>
          <w:szCs w:val="18"/>
        </w:rPr>
      </w:pPr>
      <w:r>
        <w:rPr>
          <w:rFonts w:ascii="Verdana" w:hAnsi="Verdana"/>
          <w:sz w:val="18"/>
          <w:szCs w:val="18"/>
        </w:rPr>
        <w:t>(vii)</w:t>
      </w:r>
      <w:r>
        <w:rPr>
          <w:rFonts w:ascii="Verdana" w:hAnsi="Verdana"/>
          <w:sz w:val="18"/>
          <w:szCs w:val="18"/>
        </w:rPr>
        <w:tab/>
        <w:t>“</w:t>
      </w:r>
      <w:r w:rsidR="00F75E32" w:rsidRPr="00F83462">
        <w:rPr>
          <w:rFonts w:ascii="Verdana" w:hAnsi="Verdana"/>
          <w:b/>
          <w:sz w:val="18"/>
          <w:szCs w:val="18"/>
        </w:rPr>
        <w:t>GST Enactment</w:t>
      </w:r>
      <w:r>
        <w:rPr>
          <w:rFonts w:ascii="Verdana" w:hAnsi="Verdana"/>
          <w:sz w:val="18"/>
          <w:szCs w:val="18"/>
        </w:rPr>
        <w:t>”</w:t>
      </w:r>
      <w:r w:rsidR="00F75E32">
        <w:rPr>
          <w:rFonts w:ascii="Verdana" w:hAnsi="Verdana"/>
          <w:sz w:val="18"/>
          <w:szCs w:val="18"/>
        </w:rPr>
        <w:t xml:space="preserve">, to the extent applicable, means and includes The Central Goods and Services Tax Act, 2017, The Integrated Goods and Services Tax Act, 2017, The Union Territory Goods and Service Act, 2017, the respective State Goods and Services Tax Acts and rules, notifications, circulars, orders and clarifications issued under the relevant enactment(s).  </w:t>
      </w:r>
    </w:p>
    <w:p w:rsidR="00B80CCC" w:rsidRPr="009661C2" w:rsidRDefault="00B80CCC" w:rsidP="00980178">
      <w:pPr>
        <w:ind w:left="720" w:hanging="720"/>
        <w:jc w:val="both"/>
        <w:rPr>
          <w:rFonts w:ascii="Verdana" w:hAnsi="Verdana"/>
          <w:spacing w:val="2"/>
          <w:sz w:val="18"/>
          <w:szCs w:val="18"/>
        </w:rPr>
      </w:pPr>
    </w:p>
    <w:p w:rsidR="006156BC" w:rsidRPr="009661C2" w:rsidRDefault="006156BC" w:rsidP="00FB4F59">
      <w:pPr>
        <w:ind w:left="720" w:hanging="720"/>
        <w:jc w:val="both"/>
        <w:rPr>
          <w:rFonts w:ascii="Verdana" w:hAnsi="Verdana"/>
          <w:spacing w:val="2"/>
          <w:sz w:val="18"/>
          <w:szCs w:val="18"/>
        </w:rPr>
      </w:pPr>
      <w:r w:rsidRPr="009661C2">
        <w:rPr>
          <w:rFonts w:ascii="Verdana" w:hAnsi="Verdana"/>
          <w:spacing w:val="2"/>
          <w:sz w:val="18"/>
          <w:szCs w:val="18"/>
        </w:rPr>
        <w:t>(v</w:t>
      </w:r>
      <w:r w:rsidR="00B80CCC">
        <w:rPr>
          <w:rFonts w:ascii="Verdana" w:hAnsi="Verdana"/>
          <w:spacing w:val="2"/>
          <w:sz w:val="18"/>
          <w:szCs w:val="18"/>
        </w:rPr>
        <w:t>i</w:t>
      </w:r>
      <w:r w:rsidR="00F75E32">
        <w:rPr>
          <w:rFonts w:ascii="Verdana" w:hAnsi="Verdana"/>
          <w:spacing w:val="2"/>
          <w:sz w:val="18"/>
          <w:szCs w:val="18"/>
        </w:rPr>
        <w:t>i</w:t>
      </w:r>
      <w:r w:rsidRPr="009661C2">
        <w:rPr>
          <w:rFonts w:ascii="Verdana" w:hAnsi="Verdana"/>
          <w:spacing w:val="2"/>
          <w:sz w:val="18"/>
          <w:szCs w:val="18"/>
        </w:rPr>
        <w:t>i)</w:t>
      </w:r>
      <w:r w:rsidRPr="009661C2">
        <w:rPr>
          <w:rFonts w:ascii="Verdana" w:hAnsi="Verdana"/>
          <w:spacing w:val="2"/>
          <w:sz w:val="18"/>
          <w:szCs w:val="18"/>
        </w:rPr>
        <w:tab/>
      </w:r>
      <w:r w:rsidRPr="00B80CCC">
        <w:rPr>
          <w:rFonts w:ascii="Verdana" w:hAnsi="Verdana"/>
          <w:spacing w:val="2"/>
          <w:sz w:val="18"/>
          <w:szCs w:val="18"/>
        </w:rPr>
        <w:t>“</w:t>
      </w:r>
      <w:r w:rsidRPr="00F83462">
        <w:rPr>
          <w:rFonts w:ascii="Verdana" w:hAnsi="Verdana"/>
          <w:b/>
          <w:spacing w:val="2"/>
          <w:sz w:val="18"/>
          <w:szCs w:val="18"/>
        </w:rPr>
        <w:t>Insurance Policy</w:t>
      </w:r>
      <w:r w:rsidRPr="00B80CCC">
        <w:rPr>
          <w:rFonts w:ascii="Verdana" w:hAnsi="Verdana"/>
          <w:spacing w:val="2"/>
          <w:sz w:val="18"/>
          <w:szCs w:val="18"/>
        </w:rPr>
        <w:t xml:space="preserve">” means the insurance policy for the Vehicle as specified in </w:t>
      </w:r>
      <w:r w:rsidR="003E5ECB" w:rsidRPr="00B80CCC">
        <w:rPr>
          <w:rFonts w:ascii="Verdana" w:hAnsi="Verdana"/>
          <w:spacing w:val="2"/>
          <w:sz w:val="18"/>
          <w:szCs w:val="18"/>
        </w:rPr>
        <w:t>Article</w:t>
      </w:r>
      <w:r w:rsidRPr="00B80CCC">
        <w:rPr>
          <w:rFonts w:ascii="Verdana" w:hAnsi="Verdana"/>
          <w:spacing w:val="2"/>
          <w:sz w:val="18"/>
          <w:szCs w:val="18"/>
        </w:rPr>
        <w:t xml:space="preserve"> 2.2(i)</w:t>
      </w:r>
      <w:r w:rsidR="005D7263" w:rsidRPr="00B80CCC">
        <w:rPr>
          <w:rFonts w:ascii="Verdana" w:hAnsi="Verdana"/>
          <w:spacing w:val="2"/>
          <w:sz w:val="18"/>
          <w:szCs w:val="18"/>
        </w:rPr>
        <w:t xml:space="preserve"> </w:t>
      </w:r>
      <w:r w:rsidRPr="00B80CCC">
        <w:rPr>
          <w:rFonts w:ascii="Verdana" w:hAnsi="Verdana"/>
          <w:spacing w:val="2"/>
          <w:sz w:val="18"/>
          <w:szCs w:val="18"/>
        </w:rPr>
        <w:t>hereof.</w:t>
      </w:r>
    </w:p>
    <w:p w:rsidR="006156BC" w:rsidRPr="009661C2" w:rsidRDefault="006156BC" w:rsidP="00FB4F59">
      <w:pPr>
        <w:jc w:val="both"/>
        <w:rPr>
          <w:rFonts w:ascii="Verdana" w:hAnsi="Verdana"/>
          <w:spacing w:val="2"/>
          <w:sz w:val="18"/>
          <w:szCs w:val="18"/>
        </w:rPr>
      </w:pPr>
    </w:p>
    <w:p w:rsidR="006156BC" w:rsidRPr="009661C2" w:rsidRDefault="006156BC" w:rsidP="00FB4F59">
      <w:pPr>
        <w:ind w:left="720" w:hanging="720"/>
        <w:jc w:val="both"/>
        <w:rPr>
          <w:rFonts w:ascii="Verdana" w:hAnsi="Verdana"/>
          <w:spacing w:val="2"/>
          <w:sz w:val="18"/>
          <w:szCs w:val="18"/>
        </w:rPr>
      </w:pPr>
      <w:r w:rsidRPr="009661C2">
        <w:rPr>
          <w:rFonts w:ascii="Verdana" w:hAnsi="Verdana"/>
          <w:spacing w:val="2"/>
          <w:sz w:val="18"/>
          <w:szCs w:val="18"/>
        </w:rPr>
        <w:t>(</w:t>
      </w:r>
      <w:r w:rsidR="00B80CCC">
        <w:rPr>
          <w:rFonts w:ascii="Verdana" w:hAnsi="Verdana"/>
          <w:spacing w:val="2"/>
          <w:sz w:val="18"/>
          <w:szCs w:val="18"/>
        </w:rPr>
        <w:t>ix</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 xml:space="preserve">Contract </w:t>
      </w:r>
      <w:r w:rsidR="00F75E32" w:rsidRPr="00F83462">
        <w:rPr>
          <w:rFonts w:ascii="Verdana" w:hAnsi="Verdana"/>
          <w:b/>
          <w:spacing w:val="2"/>
          <w:sz w:val="18"/>
          <w:szCs w:val="18"/>
        </w:rPr>
        <w:t>P</w:t>
      </w:r>
      <w:r w:rsidRPr="00F83462">
        <w:rPr>
          <w:rFonts w:ascii="Verdana" w:hAnsi="Verdana"/>
          <w:b/>
          <w:spacing w:val="2"/>
          <w:sz w:val="18"/>
          <w:szCs w:val="18"/>
        </w:rPr>
        <w:t>eriod</w:t>
      </w:r>
      <w:r w:rsidRPr="009661C2">
        <w:rPr>
          <w:rFonts w:ascii="Verdana" w:hAnsi="Verdana"/>
          <w:spacing w:val="2"/>
          <w:sz w:val="18"/>
          <w:szCs w:val="18"/>
        </w:rPr>
        <w:t xml:space="preserve">” means the period for which </w:t>
      </w:r>
      <w:r w:rsidR="00F75E32">
        <w:rPr>
          <w:rFonts w:ascii="Verdana" w:hAnsi="Verdana"/>
          <w:spacing w:val="2"/>
          <w:sz w:val="18"/>
          <w:szCs w:val="18"/>
        </w:rPr>
        <w:t>F</w:t>
      </w:r>
      <w:r w:rsidRPr="009661C2">
        <w:rPr>
          <w:rFonts w:ascii="Verdana" w:hAnsi="Verdana"/>
          <w:spacing w:val="2"/>
          <w:sz w:val="18"/>
          <w:szCs w:val="18"/>
        </w:rPr>
        <w:t xml:space="preserve">leet </w:t>
      </w:r>
      <w:r w:rsidR="00F75E32">
        <w:rPr>
          <w:rFonts w:ascii="Verdana" w:hAnsi="Verdana"/>
          <w:spacing w:val="2"/>
          <w:sz w:val="18"/>
          <w:szCs w:val="18"/>
        </w:rPr>
        <w:t>M</w:t>
      </w:r>
      <w:r w:rsidRPr="009661C2">
        <w:rPr>
          <w:rFonts w:ascii="Verdana" w:hAnsi="Verdana"/>
          <w:spacing w:val="2"/>
          <w:sz w:val="18"/>
          <w:szCs w:val="18"/>
        </w:rPr>
        <w:t xml:space="preserve">anagement </w:t>
      </w:r>
      <w:r w:rsidR="00F75E32">
        <w:rPr>
          <w:rFonts w:ascii="Verdana" w:hAnsi="Verdana"/>
          <w:spacing w:val="2"/>
          <w:sz w:val="18"/>
          <w:szCs w:val="18"/>
        </w:rPr>
        <w:t>S</w:t>
      </w:r>
      <w:r w:rsidRPr="009661C2">
        <w:rPr>
          <w:rFonts w:ascii="Verdana" w:hAnsi="Verdana"/>
          <w:spacing w:val="2"/>
          <w:sz w:val="18"/>
          <w:szCs w:val="18"/>
        </w:rPr>
        <w:t>ervices</w:t>
      </w:r>
      <w:ins w:id="366" w:author="nikhil kohli" w:date="2018-07-23T20:27:00Z">
        <w:r w:rsidR="008D4796">
          <w:rPr>
            <w:rFonts w:ascii="Verdana" w:hAnsi="Verdana"/>
            <w:spacing w:val="2"/>
            <w:sz w:val="18"/>
            <w:szCs w:val="18"/>
          </w:rPr>
          <w:t xml:space="preserve"> and/or repair and maintenance services under Article 2A </w:t>
        </w:r>
      </w:ins>
      <w:del w:id="367" w:author="DSNR" w:date="2018-07-23T23:20:00Z">
        <w:r w:rsidRPr="009661C2" w:rsidDel="00187A4D">
          <w:rPr>
            <w:rFonts w:ascii="Verdana" w:hAnsi="Verdana"/>
            <w:spacing w:val="2"/>
            <w:sz w:val="18"/>
            <w:szCs w:val="18"/>
          </w:rPr>
          <w:delText xml:space="preserve"> </w:delText>
        </w:r>
      </w:del>
      <w:r w:rsidRPr="009661C2">
        <w:rPr>
          <w:rFonts w:ascii="Verdana" w:hAnsi="Verdana"/>
          <w:spacing w:val="2"/>
          <w:sz w:val="18"/>
          <w:szCs w:val="18"/>
        </w:rPr>
        <w:t>are provided.</w:t>
      </w:r>
    </w:p>
    <w:p w:rsidR="006156BC" w:rsidRPr="009661C2" w:rsidRDefault="006156BC" w:rsidP="00FB4F59">
      <w:pPr>
        <w:jc w:val="both"/>
        <w:rPr>
          <w:rFonts w:ascii="Verdana" w:hAnsi="Verdana"/>
          <w:spacing w:val="2"/>
          <w:sz w:val="18"/>
          <w:szCs w:val="18"/>
        </w:rPr>
      </w:pPr>
    </w:p>
    <w:p w:rsidR="006156BC" w:rsidRPr="009661C2" w:rsidRDefault="006156BC" w:rsidP="00FB4F59">
      <w:pPr>
        <w:ind w:left="720" w:hanging="720"/>
        <w:jc w:val="both"/>
        <w:rPr>
          <w:rFonts w:ascii="Verdana" w:hAnsi="Verdana"/>
          <w:spacing w:val="2"/>
          <w:sz w:val="18"/>
          <w:szCs w:val="18"/>
        </w:rPr>
      </w:pPr>
      <w:r w:rsidRPr="009661C2">
        <w:rPr>
          <w:rFonts w:ascii="Verdana" w:hAnsi="Verdana"/>
          <w:spacing w:val="2"/>
          <w:sz w:val="18"/>
          <w:szCs w:val="18"/>
        </w:rPr>
        <w:t>(</w:t>
      </w:r>
      <w:r w:rsidR="00F75E32">
        <w:rPr>
          <w:rFonts w:ascii="Verdana" w:hAnsi="Verdana"/>
          <w:spacing w:val="2"/>
          <w:sz w:val="18"/>
          <w:szCs w:val="18"/>
        </w:rPr>
        <w:t>x</w:t>
      </w:r>
      <w:r w:rsidR="0059686F">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LP Manual</w:t>
      </w:r>
      <w:r w:rsidRPr="009661C2">
        <w:rPr>
          <w:rFonts w:ascii="Verdana" w:hAnsi="Verdana"/>
          <w:spacing w:val="2"/>
          <w:sz w:val="18"/>
          <w:szCs w:val="18"/>
        </w:rPr>
        <w:t xml:space="preserve">" means the manual issued by LPIN as </w:t>
      </w:r>
      <w:ins w:id="368" w:author="nikhil kohli" w:date="2018-07-23T21:03:00Z">
        <w:r w:rsidR="009A637E">
          <w:rPr>
            <w:rFonts w:ascii="Verdana" w:hAnsi="Verdana"/>
            <w:spacing w:val="2"/>
            <w:sz w:val="18"/>
            <w:szCs w:val="18"/>
          </w:rPr>
          <w:t>attached</w:t>
        </w:r>
      </w:ins>
      <w:ins w:id="369" w:author="nikhil kohli" w:date="2018-07-23T20:38:00Z">
        <w:r w:rsidR="00A723FF">
          <w:rPr>
            <w:rFonts w:ascii="Verdana" w:hAnsi="Verdana"/>
            <w:spacing w:val="2"/>
            <w:sz w:val="18"/>
            <w:szCs w:val="18"/>
          </w:rPr>
          <w:t xml:space="preserve"> in </w:t>
        </w:r>
        <w:r w:rsidR="0059703E" w:rsidRPr="0059703E">
          <w:rPr>
            <w:rFonts w:ascii="Verdana" w:hAnsi="Verdana"/>
            <w:b/>
            <w:spacing w:val="2"/>
            <w:sz w:val="18"/>
            <w:szCs w:val="18"/>
          </w:rPr>
          <w:t>Annexure 2</w:t>
        </w:r>
      </w:ins>
      <w:ins w:id="370" w:author="nikhil kohli" w:date="2018-07-23T21:02:00Z">
        <w:r w:rsidR="009A637E">
          <w:rPr>
            <w:rFonts w:ascii="Verdana" w:hAnsi="Verdana"/>
            <w:b/>
            <w:spacing w:val="2"/>
            <w:sz w:val="18"/>
            <w:szCs w:val="18"/>
          </w:rPr>
          <w:t xml:space="preserve">. </w:t>
        </w:r>
      </w:ins>
      <w:ins w:id="371" w:author="nikhil kohli" w:date="2018-07-23T21:03:00Z">
        <w:r w:rsidR="0059703E" w:rsidRPr="0059703E">
          <w:rPr>
            <w:rFonts w:ascii="Verdana" w:hAnsi="Verdana"/>
            <w:spacing w:val="2"/>
            <w:sz w:val="18"/>
            <w:szCs w:val="18"/>
          </w:rPr>
          <w:t>Any amendments to the LP Manual shall be immediately</w:t>
        </w:r>
        <w:r w:rsidR="009A637E">
          <w:rPr>
            <w:rFonts w:ascii="Verdana" w:hAnsi="Verdana"/>
            <w:b/>
            <w:spacing w:val="2"/>
            <w:sz w:val="18"/>
            <w:szCs w:val="18"/>
          </w:rPr>
          <w:t xml:space="preserve"> </w:t>
        </w:r>
        <w:r w:rsidR="0059703E" w:rsidRPr="0059703E">
          <w:rPr>
            <w:rFonts w:ascii="Verdana" w:hAnsi="Verdana"/>
            <w:spacing w:val="2"/>
            <w:sz w:val="18"/>
            <w:szCs w:val="18"/>
          </w:rPr>
          <w:t>notified to the</w:t>
        </w:r>
        <w:r w:rsidR="009A637E">
          <w:rPr>
            <w:rFonts w:ascii="Verdana" w:hAnsi="Verdana"/>
            <w:b/>
            <w:spacing w:val="2"/>
            <w:sz w:val="18"/>
            <w:szCs w:val="18"/>
          </w:rPr>
          <w:t xml:space="preserve"> </w:t>
        </w:r>
        <w:del w:id="372" w:author="DSNR" w:date="2018-07-23T23:20:00Z">
          <w:r w:rsidR="009A637E" w:rsidDel="00187A4D">
            <w:rPr>
              <w:rFonts w:ascii="Verdana" w:hAnsi="Verdana"/>
              <w:spacing w:val="2"/>
              <w:sz w:val="18"/>
              <w:szCs w:val="18"/>
            </w:rPr>
            <w:delText xml:space="preserve"> </w:delText>
          </w:r>
        </w:del>
        <w:r w:rsidR="009A637E">
          <w:rPr>
            <w:rFonts w:ascii="Verdana" w:hAnsi="Verdana"/>
            <w:spacing w:val="2"/>
            <w:sz w:val="18"/>
            <w:szCs w:val="18"/>
          </w:rPr>
          <w:t>Client, and the Client may</w:t>
        </w:r>
      </w:ins>
      <w:ins w:id="373" w:author="nikhil kohli" w:date="2018-07-23T21:05:00Z">
        <w:r w:rsidR="009A637E">
          <w:rPr>
            <w:rFonts w:ascii="Verdana" w:hAnsi="Verdana"/>
            <w:spacing w:val="2"/>
            <w:sz w:val="18"/>
            <w:szCs w:val="18"/>
          </w:rPr>
          <w:t>,</w:t>
        </w:r>
      </w:ins>
      <w:ins w:id="374" w:author="nikhil kohli" w:date="2018-07-23T21:03:00Z">
        <w:r w:rsidR="009A637E">
          <w:rPr>
            <w:rFonts w:ascii="Verdana" w:hAnsi="Verdana"/>
            <w:spacing w:val="2"/>
            <w:sz w:val="18"/>
            <w:szCs w:val="18"/>
          </w:rPr>
          <w:t xml:space="preserve"> in its sole </w:t>
        </w:r>
      </w:ins>
      <w:ins w:id="375" w:author="nikhil kohli" w:date="2018-07-23T21:04:00Z">
        <w:r w:rsidR="009A637E">
          <w:rPr>
            <w:rFonts w:ascii="Verdana" w:hAnsi="Verdana"/>
            <w:spacing w:val="2"/>
            <w:sz w:val="18"/>
            <w:szCs w:val="18"/>
          </w:rPr>
          <w:t>discretion</w:t>
        </w:r>
      </w:ins>
      <w:ins w:id="376" w:author="nikhil kohli" w:date="2018-07-23T21:05:00Z">
        <w:r w:rsidR="009A637E">
          <w:rPr>
            <w:rFonts w:ascii="Verdana" w:hAnsi="Verdana"/>
            <w:spacing w:val="2"/>
            <w:sz w:val="18"/>
            <w:szCs w:val="18"/>
          </w:rPr>
          <w:t>,</w:t>
        </w:r>
      </w:ins>
      <w:ins w:id="377" w:author="nikhil kohli" w:date="2018-07-23T21:03:00Z">
        <w:r w:rsidR="009A637E">
          <w:rPr>
            <w:rFonts w:ascii="Verdana" w:hAnsi="Verdana"/>
            <w:spacing w:val="2"/>
            <w:sz w:val="18"/>
            <w:szCs w:val="18"/>
          </w:rPr>
          <w:t xml:space="preserve"> not accep</w:t>
        </w:r>
      </w:ins>
      <w:ins w:id="378" w:author="nikhil kohli" w:date="2018-07-23T21:04:00Z">
        <w:r w:rsidR="009A637E">
          <w:rPr>
            <w:rFonts w:ascii="Verdana" w:hAnsi="Verdana"/>
            <w:spacing w:val="2"/>
            <w:sz w:val="18"/>
            <w:szCs w:val="18"/>
          </w:rPr>
          <w:t>t to</w:t>
        </w:r>
      </w:ins>
      <w:ins w:id="379" w:author="nikhil kohli" w:date="2018-07-23T21:03:00Z">
        <w:r w:rsidR="009A637E">
          <w:rPr>
            <w:rFonts w:ascii="Verdana" w:hAnsi="Verdana"/>
            <w:spacing w:val="2"/>
            <w:sz w:val="18"/>
            <w:szCs w:val="18"/>
          </w:rPr>
          <w:t xml:space="preserve"> such amendment.</w:t>
        </w:r>
      </w:ins>
      <w:del w:id="380" w:author="nikhil kohli" w:date="2018-07-23T20:40:00Z">
        <w:r w:rsidRPr="009661C2" w:rsidDel="00673E21">
          <w:rPr>
            <w:rFonts w:ascii="Verdana" w:hAnsi="Verdana"/>
            <w:spacing w:val="2"/>
            <w:sz w:val="18"/>
            <w:szCs w:val="18"/>
          </w:rPr>
          <w:delText>may be amended by LPIN at its discretion, from time to time.</w:delText>
        </w:r>
      </w:del>
    </w:p>
    <w:p w:rsidR="006156BC" w:rsidRPr="009661C2" w:rsidRDefault="006156BC" w:rsidP="00FB4F59">
      <w:pPr>
        <w:jc w:val="both"/>
        <w:rPr>
          <w:rFonts w:ascii="Verdana" w:hAnsi="Verdana"/>
          <w:spacing w:val="2"/>
          <w:sz w:val="18"/>
          <w:szCs w:val="18"/>
        </w:rPr>
      </w:pPr>
    </w:p>
    <w:p w:rsidR="006156BC" w:rsidRPr="009661C2" w:rsidDel="00F83462" w:rsidRDefault="006156BC" w:rsidP="00FB4F59">
      <w:pPr>
        <w:ind w:left="720" w:hanging="720"/>
        <w:jc w:val="both"/>
        <w:rPr>
          <w:del w:id="381" w:author="DSNR" w:date="2018-07-23T23:30:00Z"/>
          <w:rFonts w:ascii="Verdana" w:hAnsi="Verdana"/>
          <w:spacing w:val="2"/>
          <w:sz w:val="18"/>
          <w:szCs w:val="18"/>
        </w:rPr>
      </w:pPr>
      <w:del w:id="382" w:author="nikhil kohli" w:date="2018-07-23T20:42:00Z">
        <w:r w:rsidRPr="009661C2" w:rsidDel="00673E21">
          <w:rPr>
            <w:rFonts w:ascii="Verdana" w:hAnsi="Verdana"/>
            <w:spacing w:val="2"/>
            <w:sz w:val="18"/>
            <w:szCs w:val="18"/>
          </w:rPr>
          <w:delText>(</w:delText>
        </w:r>
        <w:r w:rsidR="0059686F" w:rsidDel="00673E21">
          <w:rPr>
            <w:rFonts w:ascii="Verdana" w:hAnsi="Verdana"/>
            <w:spacing w:val="2"/>
            <w:sz w:val="18"/>
            <w:szCs w:val="18"/>
          </w:rPr>
          <w:delText>x</w:delText>
        </w:r>
        <w:r w:rsidRPr="009661C2" w:rsidDel="00673E21">
          <w:rPr>
            <w:rFonts w:ascii="Verdana" w:hAnsi="Verdana"/>
            <w:spacing w:val="2"/>
            <w:sz w:val="18"/>
            <w:szCs w:val="18"/>
          </w:rPr>
          <w:delText>)</w:delText>
        </w:r>
        <w:r w:rsidRPr="009661C2" w:rsidDel="00673E21">
          <w:rPr>
            <w:rFonts w:ascii="Verdana" w:hAnsi="Verdana"/>
            <w:spacing w:val="2"/>
            <w:sz w:val="18"/>
            <w:szCs w:val="18"/>
          </w:rPr>
          <w:tab/>
          <w:delText>"Manufacturer Manual" means and includes the manual(s) issued by the manufacturer of the Vehicle</w:delText>
        </w:r>
      </w:del>
      <w:del w:id="383" w:author="DSNR" w:date="2018-07-23T23:30:00Z">
        <w:r w:rsidRPr="009661C2" w:rsidDel="00F83462">
          <w:rPr>
            <w:rFonts w:ascii="Verdana" w:hAnsi="Verdana"/>
            <w:spacing w:val="2"/>
            <w:sz w:val="18"/>
            <w:szCs w:val="18"/>
          </w:rPr>
          <w:delText>.</w:delText>
        </w:r>
      </w:del>
    </w:p>
    <w:p w:rsidR="006156BC" w:rsidRPr="009661C2" w:rsidDel="00F83462" w:rsidRDefault="006156BC" w:rsidP="00F83462">
      <w:pPr>
        <w:ind w:left="720" w:hanging="720"/>
        <w:jc w:val="both"/>
        <w:rPr>
          <w:del w:id="384" w:author="DSNR" w:date="2018-07-23T23:30:00Z"/>
          <w:rFonts w:ascii="Verdana" w:hAnsi="Verdana"/>
          <w:spacing w:val="2"/>
          <w:sz w:val="18"/>
          <w:szCs w:val="18"/>
        </w:rPr>
      </w:pPr>
    </w:p>
    <w:p w:rsidR="006156BC" w:rsidRPr="009661C2" w:rsidDel="00F83462" w:rsidRDefault="006156BC" w:rsidP="00F83462">
      <w:pPr>
        <w:jc w:val="both"/>
        <w:rPr>
          <w:del w:id="385" w:author="DSNR" w:date="2018-07-23T23:30:00Z"/>
          <w:rFonts w:ascii="Verdana" w:hAnsi="Verdana"/>
          <w:spacing w:val="2"/>
          <w:sz w:val="18"/>
          <w:szCs w:val="18"/>
        </w:rPr>
      </w:pPr>
    </w:p>
    <w:p w:rsidR="006156BC" w:rsidRPr="009661C2" w:rsidRDefault="005D7263" w:rsidP="005D7263">
      <w:pPr>
        <w:ind w:left="720" w:hanging="720"/>
        <w:jc w:val="both"/>
        <w:rPr>
          <w:rFonts w:ascii="Verdana" w:hAnsi="Verdana"/>
          <w:spacing w:val="2"/>
          <w:sz w:val="18"/>
          <w:szCs w:val="18"/>
        </w:rPr>
      </w:pPr>
      <w:r w:rsidRPr="009661C2">
        <w:rPr>
          <w:rFonts w:ascii="Verdana" w:hAnsi="Verdana"/>
          <w:spacing w:val="2"/>
          <w:sz w:val="18"/>
          <w:szCs w:val="18"/>
        </w:rPr>
        <w:t>(x</w:t>
      </w:r>
      <w:r w:rsidR="00F75E32">
        <w:rPr>
          <w:rFonts w:ascii="Verdana" w:hAnsi="Verdana"/>
          <w:spacing w:val="2"/>
          <w:sz w:val="18"/>
          <w:szCs w:val="18"/>
        </w:rPr>
        <w:t>i</w:t>
      </w:r>
      <w:r w:rsidRPr="009661C2">
        <w:rPr>
          <w:rFonts w:ascii="Verdana" w:hAnsi="Verdana"/>
          <w:spacing w:val="2"/>
          <w:sz w:val="18"/>
          <w:szCs w:val="18"/>
        </w:rPr>
        <w:t>)</w:t>
      </w:r>
      <w:r w:rsidRPr="009661C2">
        <w:rPr>
          <w:rFonts w:ascii="Verdana" w:hAnsi="Verdana"/>
          <w:spacing w:val="2"/>
          <w:sz w:val="18"/>
          <w:szCs w:val="18"/>
        </w:rPr>
        <w:tab/>
      </w:r>
      <w:r w:rsidR="006156BC" w:rsidRPr="009661C2">
        <w:rPr>
          <w:rFonts w:ascii="Verdana" w:hAnsi="Verdana"/>
          <w:spacing w:val="2"/>
          <w:sz w:val="18"/>
          <w:szCs w:val="18"/>
        </w:rPr>
        <w:t>"</w:t>
      </w:r>
      <w:r w:rsidR="006156BC" w:rsidRPr="00F83462">
        <w:rPr>
          <w:rFonts w:ascii="Verdana" w:hAnsi="Verdana"/>
          <w:b/>
          <w:spacing w:val="2"/>
          <w:sz w:val="18"/>
          <w:szCs w:val="18"/>
        </w:rPr>
        <w:t>The Vehicle</w:t>
      </w:r>
      <w:r w:rsidR="006156BC" w:rsidRPr="009661C2">
        <w:rPr>
          <w:rFonts w:ascii="Verdana" w:hAnsi="Verdana"/>
          <w:spacing w:val="2"/>
          <w:sz w:val="18"/>
          <w:szCs w:val="18"/>
        </w:rPr>
        <w:t xml:space="preserve">" means the vehicle and each of the vehicles, specified in the relevant </w:t>
      </w:r>
      <w:r w:rsidR="00F75E32">
        <w:rPr>
          <w:rFonts w:ascii="Verdana" w:hAnsi="Verdana"/>
          <w:spacing w:val="2"/>
          <w:sz w:val="18"/>
          <w:szCs w:val="18"/>
        </w:rPr>
        <w:t>Quote(s)</w:t>
      </w:r>
      <w:r w:rsidR="006156BC" w:rsidRPr="009661C2">
        <w:rPr>
          <w:rFonts w:ascii="Verdana" w:hAnsi="Verdana"/>
          <w:spacing w:val="2"/>
          <w:sz w:val="18"/>
          <w:szCs w:val="18"/>
        </w:rPr>
        <w:t>.</w:t>
      </w:r>
    </w:p>
    <w:p w:rsidR="006156BC" w:rsidRPr="009661C2" w:rsidRDefault="006156BC" w:rsidP="00FB4F59">
      <w:pPr>
        <w:jc w:val="both"/>
        <w:rPr>
          <w:rFonts w:ascii="Verdana" w:hAnsi="Verdana"/>
          <w:spacing w:val="2"/>
          <w:sz w:val="18"/>
          <w:szCs w:val="18"/>
        </w:rPr>
      </w:pPr>
    </w:p>
    <w:p w:rsidR="006156BC" w:rsidRDefault="006156BC" w:rsidP="00FB4F59">
      <w:pPr>
        <w:ind w:left="720" w:hanging="720"/>
        <w:jc w:val="both"/>
        <w:rPr>
          <w:rFonts w:ascii="Verdana" w:hAnsi="Verdana"/>
          <w:spacing w:val="2"/>
          <w:sz w:val="18"/>
          <w:szCs w:val="18"/>
        </w:rPr>
      </w:pPr>
      <w:r w:rsidRPr="009661C2">
        <w:rPr>
          <w:rFonts w:ascii="Verdana" w:hAnsi="Verdana"/>
          <w:spacing w:val="2"/>
          <w:sz w:val="18"/>
          <w:szCs w:val="18"/>
        </w:rPr>
        <w:t>(x</w:t>
      </w:r>
      <w:r w:rsidR="0059686F">
        <w:rPr>
          <w:rFonts w:ascii="Verdana" w:hAnsi="Verdana"/>
          <w:spacing w:val="2"/>
          <w:sz w:val="18"/>
          <w:szCs w:val="18"/>
        </w:rPr>
        <w:t>i</w:t>
      </w:r>
      <w:r w:rsidR="00F75E32">
        <w:rPr>
          <w:rFonts w:ascii="Verdana" w:hAnsi="Verdana"/>
          <w:spacing w:val="2"/>
          <w:sz w:val="18"/>
          <w:szCs w:val="18"/>
        </w:rPr>
        <w:t>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Contracted Boundary</w:t>
      </w:r>
      <w:r w:rsidRPr="009661C2">
        <w:rPr>
          <w:rFonts w:ascii="Verdana" w:hAnsi="Verdana"/>
          <w:spacing w:val="2"/>
          <w:sz w:val="18"/>
          <w:szCs w:val="18"/>
        </w:rPr>
        <w:t xml:space="preserve">” means the city in </w:t>
      </w:r>
      <w:r w:rsidR="00D57842" w:rsidRPr="009661C2">
        <w:rPr>
          <w:rFonts w:ascii="Verdana" w:hAnsi="Verdana"/>
          <w:spacing w:val="2"/>
          <w:sz w:val="18"/>
          <w:szCs w:val="18"/>
        </w:rPr>
        <w:t>which Fleet</w:t>
      </w:r>
      <w:r w:rsidRPr="009661C2">
        <w:rPr>
          <w:rFonts w:ascii="Verdana" w:hAnsi="Verdana"/>
          <w:spacing w:val="2"/>
          <w:sz w:val="18"/>
          <w:szCs w:val="18"/>
        </w:rPr>
        <w:t xml:space="preserve"> Management services </w:t>
      </w:r>
      <w:ins w:id="386" w:author="nikhil kohli" w:date="2018-07-23T21:13:00Z">
        <w:r w:rsidR="005674DE">
          <w:rPr>
            <w:rFonts w:ascii="Verdana" w:hAnsi="Verdana"/>
            <w:spacing w:val="2"/>
            <w:sz w:val="18"/>
            <w:szCs w:val="18"/>
          </w:rPr>
          <w:t xml:space="preserve">and/or repair and maintenance services under Article 2A </w:t>
        </w:r>
        <w:del w:id="387" w:author="DSNR" w:date="2018-07-23T23:30:00Z">
          <w:r w:rsidR="005674DE" w:rsidDel="00F83462">
            <w:rPr>
              <w:rFonts w:ascii="Verdana" w:hAnsi="Verdana"/>
              <w:spacing w:val="2"/>
              <w:sz w:val="18"/>
              <w:szCs w:val="18"/>
            </w:rPr>
            <w:delText xml:space="preserve"> </w:delText>
          </w:r>
        </w:del>
      </w:ins>
      <w:r w:rsidRPr="009661C2">
        <w:rPr>
          <w:rFonts w:ascii="Verdana" w:hAnsi="Verdana"/>
          <w:spacing w:val="2"/>
          <w:sz w:val="18"/>
          <w:szCs w:val="18"/>
        </w:rPr>
        <w:t xml:space="preserve">can be availed by the Client and this shall be indicated in the relevant </w:t>
      </w:r>
      <w:r w:rsidR="00F75E32">
        <w:rPr>
          <w:rFonts w:ascii="Verdana" w:hAnsi="Verdana"/>
          <w:spacing w:val="2"/>
          <w:sz w:val="18"/>
          <w:szCs w:val="18"/>
        </w:rPr>
        <w:t>Quote</w:t>
      </w:r>
      <w:r w:rsidRPr="009661C2">
        <w:rPr>
          <w:rFonts w:ascii="Verdana" w:hAnsi="Verdana"/>
          <w:spacing w:val="2"/>
          <w:sz w:val="18"/>
          <w:szCs w:val="18"/>
        </w:rPr>
        <w:t>.</w:t>
      </w:r>
    </w:p>
    <w:p w:rsidR="00A612F1" w:rsidRDefault="00A612F1" w:rsidP="00FB4F59">
      <w:pPr>
        <w:ind w:left="720" w:hanging="720"/>
        <w:jc w:val="both"/>
        <w:rPr>
          <w:rFonts w:ascii="Verdana" w:hAnsi="Verdana"/>
          <w:spacing w:val="2"/>
          <w:sz w:val="18"/>
          <w:szCs w:val="18"/>
        </w:rPr>
      </w:pPr>
    </w:p>
    <w:p w:rsidR="00A612F1" w:rsidRDefault="00A612F1" w:rsidP="00FB4F59">
      <w:pPr>
        <w:ind w:left="720" w:hanging="720"/>
        <w:jc w:val="both"/>
        <w:rPr>
          <w:rFonts w:ascii="Verdana" w:hAnsi="Verdana"/>
          <w:spacing w:val="2"/>
          <w:sz w:val="18"/>
          <w:szCs w:val="18"/>
        </w:rPr>
      </w:pPr>
    </w:p>
    <w:p w:rsidR="00A612F1" w:rsidRDefault="00A612F1" w:rsidP="00FB4F59">
      <w:pPr>
        <w:ind w:left="720" w:hanging="720"/>
        <w:jc w:val="both"/>
        <w:rPr>
          <w:rFonts w:ascii="Verdana" w:hAnsi="Verdana"/>
          <w:spacing w:val="2"/>
          <w:sz w:val="18"/>
          <w:szCs w:val="18"/>
        </w:rPr>
      </w:pPr>
    </w:p>
    <w:p w:rsidR="00A612F1" w:rsidRDefault="00A612F1" w:rsidP="00FB4F59">
      <w:pPr>
        <w:ind w:left="720" w:hanging="720"/>
        <w:jc w:val="both"/>
        <w:rPr>
          <w:rFonts w:ascii="Verdana" w:hAnsi="Verdana"/>
          <w:spacing w:val="2"/>
          <w:sz w:val="18"/>
          <w:szCs w:val="18"/>
        </w:rPr>
      </w:pPr>
    </w:p>
    <w:p w:rsidR="00513605" w:rsidRDefault="00513605" w:rsidP="00FB4F59">
      <w:pPr>
        <w:ind w:left="720" w:hanging="720"/>
        <w:jc w:val="both"/>
        <w:rPr>
          <w:rFonts w:ascii="Verdana" w:hAnsi="Verdana"/>
          <w:spacing w:val="2"/>
          <w:sz w:val="18"/>
          <w:szCs w:val="18"/>
        </w:rPr>
      </w:pPr>
    </w:p>
    <w:p w:rsidR="00513605" w:rsidRDefault="00513605" w:rsidP="00FB4F59">
      <w:pPr>
        <w:ind w:left="720" w:hanging="720"/>
        <w:jc w:val="both"/>
        <w:rPr>
          <w:rFonts w:ascii="Verdana" w:hAnsi="Verdana"/>
          <w:spacing w:val="2"/>
          <w:sz w:val="18"/>
          <w:szCs w:val="18"/>
        </w:rPr>
      </w:pPr>
    </w:p>
    <w:p w:rsidR="00513605" w:rsidRDefault="00513605" w:rsidP="00FB4F59">
      <w:pPr>
        <w:ind w:left="720" w:hanging="720"/>
        <w:jc w:val="both"/>
        <w:rPr>
          <w:rFonts w:ascii="Verdana" w:hAnsi="Verdana"/>
          <w:spacing w:val="2"/>
          <w:sz w:val="18"/>
          <w:szCs w:val="18"/>
        </w:rPr>
      </w:pPr>
    </w:p>
    <w:p w:rsidR="00513605" w:rsidRDefault="00513605" w:rsidP="00FB4F59">
      <w:pPr>
        <w:ind w:left="720" w:hanging="720"/>
        <w:jc w:val="both"/>
        <w:rPr>
          <w:rFonts w:ascii="Verdana" w:hAnsi="Verdana"/>
          <w:spacing w:val="2"/>
          <w:sz w:val="18"/>
          <w:szCs w:val="18"/>
        </w:rPr>
      </w:pPr>
    </w:p>
    <w:p w:rsidR="00513605" w:rsidRDefault="00513605" w:rsidP="00FB4F59">
      <w:pPr>
        <w:ind w:left="720" w:hanging="720"/>
        <w:jc w:val="both"/>
        <w:rPr>
          <w:rFonts w:ascii="Verdana" w:hAnsi="Verdana"/>
          <w:spacing w:val="2"/>
          <w:sz w:val="18"/>
          <w:szCs w:val="18"/>
        </w:rPr>
      </w:pPr>
    </w:p>
    <w:p w:rsidR="00513605" w:rsidRDefault="00513605" w:rsidP="00FB4F59">
      <w:pPr>
        <w:ind w:left="720" w:hanging="720"/>
        <w:jc w:val="both"/>
        <w:rPr>
          <w:rFonts w:ascii="Verdana" w:hAnsi="Verdana"/>
          <w:spacing w:val="2"/>
          <w:sz w:val="18"/>
          <w:szCs w:val="18"/>
        </w:rPr>
      </w:pPr>
    </w:p>
    <w:p w:rsidR="00513605" w:rsidRDefault="00513605" w:rsidP="00FB4F59">
      <w:pPr>
        <w:ind w:left="720" w:hanging="720"/>
        <w:jc w:val="both"/>
        <w:rPr>
          <w:rFonts w:ascii="Verdana" w:hAnsi="Verdana"/>
          <w:spacing w:val="2"/>
          <w:sz w:val="18"/>
          <w:szCs w:val="18"/>
        </w:rPr>
      </w:pPr>
    </w:p>
    <w:p w:rsidR="00513605" w:rsidRDefault="00513605" w:rsidP="00FB4F59">
      <w:pPr>
        <w:ind w:left="720" w:hanging="720"/>
        <w:jc w:val="both"/>
        <w:rPr>
          <w:rFonts w:ascii="Verdana" w:hAnsi="Verdana"/>
          <w:spacing w:val="2"/>
          <w:sz w:val="18"/>
          <w:szCs w:val="18"/>
        </w:rPr>
      </w:pPr>
    </w:p>
    <w:p w:rsidR="008E049D" w:rsidRDefault="008E049D">
      <w:pPr>
        <w:rPr>
          <w:ins w:id="388" w:author="DSNR" w:date="2018-07-23T23:34:00Z"/>
          <w:rFonts w:ascii="Verdana" w:hAnsi="Verdana"/>
          <w:spacing w:val="2"/>
          <w:sz w:val="18"/>
          <w:szCs w:val="18"/>
        </w:rPr>
      </w:pPr>
      <w:ins w:id="389" w:author="DSNR" w:date="2018-07-23T23:34:00Z">
        <w:r>
          <w:rPr>
            <w:rFonts w:ascii="Verdana" w:hAnsi="Verdana"/>
            <w:spacing w:val="2"/>
            <w:sz w:val="18"/>
            <w:szCs w:val="18"/>
          </w:rPr>
          <w:br w:type="page"/>
        </w:r>
      </w:ins>
    </w:p>
    <w:p w:rsidR="00513605" w:rsidRDefault="00513605" w:rsidP="00FB4F59">
      <w:pPr>
        <w:ind w:left="720" w:hanging="720"/>
        <w:jc w:val="both"/>
        <w:rPr>
          <w:rFonts w:ascii="Verdana" w:hAnsi="Verdana"/>
          <w:spacing w:val="2"/>
          <w:sz w:val="18"/>
          <w:szCs w:val="18"/>
        </w:rPr>
      </w:pPr>
    </w:p>
    <w:p w:rsidR="00513605" w:rsidRDefault="00513605" w:rsidP="00FB4F59">
      <w:pPr>
        <w:ind w:left="720" w:hanging="720"/>
        <w:jc w:val="both"/>
        <w:rPr>
          <w:rFonts w:ascii="Verdana" w:hAnsi="Verdana"/>
          <w:spacing w:val="2"/>
          <w:sz w:val="18"/>
          <w:szCs w:val="18"/>
        </w:rPr>
      </w:pPr>
    </w:p>
    <w:p w:rsidR="006156BC" w:rsidRPr="009661C2" w:rsidRDefault="006156BC" w:rsidP="00FB4F59">
      <w:pPr>
        <w:jc w:val="both"/>
        <w:rPr>
          <w:rFonts w:ascii="Verdana" w:hAnsi="Verdana"/>
          <w:spacing w:val="2"/>
          <w:sz w:val="18"/>
          <w:szCs w:val="18"/>
        </w:rPr>
      </w:pPr>
      <w:r w:rsidRPr="009661C2">
        <w:rPr>
          <w:rFonts w:ascii="Verdana" w:hAnsi="Verdana"/>
          <w:b/>
          <w:spacing w:val="2"/>
          <w:sz w:val="18"/>
          <w:szCs w:val="18"/>
        </w:rPr>
        <w:t xml:space="preserve">For </w:t>
      </w:r>
      <w:ins w:id="390" w:author="DSNR" w:date="2018-07-23T15:51:00Z">
        <w:r w:rsidR="00B80CCC" w:rsidRPr="00A723FF">
          <w:rPr>
            <w:rFonts w:ascii="Verdana" w:hAnsi="Verdana"/>
            <w:sz w:val="18"/>
            <w:szCs w:val="18"/>
          </w:rPr>
          <w:t>LeasePlan Fleet Management India Private limited</w:t>
        </w:r>
        <w:r w:rsidR="00B80CCC" w:rsidRPr="009661C2" w:rsidDel="00B80CCC">
          <w:rPr>
            <w:rFonts w:ascii="Verdana" w:hAnsi="Verdana"/>
            <w:b/>
            <w:spacing w:val="2"/>
            <w:sz w:val="18"/>
            <w:szCs w:val="18"/>
          </w:rPr>
          <w:t xml:space="preserve"> </w:t>
        </w:r>
      </w:ins>
      <w:del w:id="391" w:author="DSNR" w:date="2018-07-23T15:51:00Z">
        <w:r w:rsidRPr="009661C2" w:rsidDel="00B80CCC">
          <w:rPr>
            <w:rFonts w:ascii="Verdana" w:hAnsi="Verdana"/>
            <w:b/>
            <w:spacing w:val="2"/>
            <w:sz w:val="18"/>
            <w:szCs w:val="18"/>
          </w:rPr>
          <w:delText>LeasePlan India</w:delText>
        </w:r>
        <w:r w:rsidR="00772F34" w:rsidDel="00B80CCC">
          <w:rPr>
            <w:rFonts w:ascii="Verdana" w:hAnsi="Verdana"/>
            <w:b/>
            <w:spacing w:val="2"/>
            <w:sz w:val="18"/>
            <w:szCs w:val="18"/>
          </w:rPr>
          <w:delText xml:space="preserve"> Private</w:delText>
        </w:r>
      </w:del>
      <w:del w:id="392" w:author="DSNR" w:date="2018-07-23T15:50:00Z">
        <w:r w:rsidRPr="009661C2" w:rsidDel="00B80CCC">
          <w:rPr>
            <w:rFonts w:ascii="Verdana" w:hAnsi="Verdana"/>
            <w:b/>
            <w:spacing w:val="2"/>
            <w:sz w:val="18"/>
            <w:szCs w:val="18"/>
          </w:rPr>
          <w:delText xml:space="preserve"> Limited</w:delText>
        </w:r>
      </w:del>
    </w:p>
    <w:p w:rsidR="00E12CA4" w:rsidRPr="009661C2" w:rsidRDefault="00E12CA4" w:rsidP="00FB4F59">
      <w:pPr>
        <w:jc w:val="both"/>
        <w:rPr>
          <w:rFonts w:ascii="Verdana" w:hAnsi="Verdana"/>
          <w:spacing w:val="2"/>
          <w:sz w:val="18"/>
          <w:szCs w:val="18"/>
        </w:rPr>
      </w:pPr>
    </w:p>
    <w:p w:rsidR="00F53268" w:rsidRDefault="00F5326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Pr="009661C2" w:rsidRDefault="002D1B08" w:rsidP="00FB4F59">
      <w:pPr>
        <w:jc w:val="both"/>
        <w:rPr>
          <w:rFonts w:ascii="Verdana" w:hAnsi="Verdana"/>
          <w:spacing w:val="2"/>
          <w:sz w:val="18"/>
          <w:szCs w:val="18"/>
        </w:rPr>
      </w:pP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Authorised Signatory</w:t>
      </w:r>
    </w:p>
    <w:p w:rsidR="00C42D4A" w:rsidRDefault="006156BC" w:rsidP="00C42D4A">
      <w:pPr>
        <w:jc w:val="both"/>
        <w:rPr>
          <w:rFonts w:ascii="Verdana" w:hAnsi="Verdana"/>
          <w:sz w:val="18"/>
          <w:szCs w:val="18"/>
        </w:rPr>
      </w:pPr>
      <w:r w:rsidRPr="009661C2">
        <w:rPr>
          <w:rFonts w:ascii="Verdana" w:hAnsi="Verdana"/>
          <w:spacing w:val="2"/>
          <w:sz w:val="18"/>
          <w:szCs w:val="18"/>
        </w:rPr>
        <w:t xml:space="preserve">Name &amp; </w:t>
      </w:r>
      <w:r w:rsidR="00D57842" w:rsidRPr="009661C2">
        <w:rPr>
          <w:rFonts w:ascii="Verdana" w:hAnsi="Verdana"/>
          <w:spacing w:val="2"/>
          <w:sz w:val="18"/>
          <w:szCs w:val="18"/>
        </w:rPr>
        <w:t>Designation:</w:t>
      </w:r>
      <w:r w:rsidRPr="009661C2">
        <w:rPr>
          <w:rFonts w:ascii="Verdana" w:hAnsi="Verdana"/>
          <w:spacing w:val="2"/>
          <w:sz w:val="18"/>
          <w:szCs w:val="18"/>
        </w:rPr>
        <w:t xml:space="preserve"> </w:t>
      </w: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rsidR="00D330A0" w:rsidRDefault="00D330A0" w:rsidP="00FB4F59">
      <w:pPr>
        <w:jc w:val="both"/>
        <w:rPr>
          <w:rFonts w:ascii="Verdana" w:hAnsi="Verdana"/>
          <w:spacing w:val="2"/>
          <w:sz w:val="18"/>
          <w:szCs w:val="18"/>
        </w:rPr>
      </w:pPr>
    </w:p>
    <w:p w:rsidR="00D330A0" w:rsidRPr="009661C2" w:rsidRDefault="00D330A0" w:rsidP="00FB4F59">
      <w:pPr>
        <w:jc w:val="both"/>
        <w:rPr>
          <w:rFonts w:ascii="Verdana" w:hAnsi="Verdana"/>
          <w:spacing w:val="2"/>
          <w:sz w:val="18"/>
          <w:szCs w:val="18"/>
        </w:rPr>
      </w:pPr>
    </w:p>
    <w:p w:rsidR="006156BC" w:rsidRDefault="006156BC" w:rsidP="00FB4F59">
      <w:pPr>
        <w:jc w:val="both"/>
        <w:rPr>
          <w:ins w:id="393" w:author="DSNR" w:date="2018-07-23T15:49:00Z"/>
          <w:rFonts w:ascii="Verdana" w:hAnsi="Verdana"/>
          <w:b/>
          <w:strike/>
          <w:spacing w:val="2"/>
          <w:sz w:val="18"/>
          <w:szCs w:val="18"/>
        </w:rPr>
      </w:pPr>
      <w:r w:rsidRPr="00912DFC">
        <w:rPr>
          <w:rFonts w:ascii="Verdana" w:hAnsi="Verdana"/>
          <w:b/>
          <w:strike/>
          <w:spacing w:val="2"/>
          <w:sz w:val="18"/>
          <w:szCs w:val="18"/>
        </w:rPr>
        <w:t xml:space="preserve">For </w:t>
      </w:r>
      <w:r w:rsidR="000C3232" w:rsidRPr="00912DFC">
        <w:rPr>
          <w:rFonts w:ascii="Verdana" w:hAnsi="Verdana"/>
          <w:b/>
          <w:strike/>
          <w:spacing w:val="2"/>
          <w:sz w:val="18"/>
          <w:szCs w:val="18"/>
        </w:rPr>
        <w:t>LeasePlan India Private Limited</w:t>
      </w:r>
    </w:p>
    <w:p w:rsidR="00B80CCC" w:rsidRPr="00B80CCC" w:rsidRDefault="00B80CCC" w:rsidP="00FB4F59">
      <w:pPr>
        <w:jc w:val="both"/>
        <w:rPr>
          <w:rFonts w:ascii="Verdana" w:hAnsi="Verdana"/>
          <w:spacing w:val="2"/>
          <w:sz w:val="18"/>
          <w:szCs w:val="18"/>
        </w:rPr>
      </w:pPr>
      <w:ins w:id="394" w:author="DSNR" w:date="2018-07-23T15:49:00Z">
        <w:r w:rsidRPr="00B80CCC">
          <w:rPr>
            <w:rFonts w:ascii="Verdana" w:hAnsi="Verdana"/>
            <w:b/>
            <w:spacing w:val="2"/>
            <w:sz w:val="18"/>
            <w:szCs w:val="18"/>
          </w:rPr>
          <w:t xml:space="preserve">For </w:t>
        </w:r>
        <w:r>
          <w:rPr>
            <w:rFonts w:ascii="Verdana" w:hAnsi="Verdana"/>
            <w:b/>
            <w:spacing w:val="2"/>
            <w:sz w:val="18"/>
            <w:szCs w:val="18"/>
          </w:rPr>
          <w:t>Ecowise Trading Private Limited</w:t>
        </w:r>
      </w:ins>
    </w:p>
    <w:p w:rsidR="006156BC" w:rsidRDefault="006156BC" w:rsidP="00FB4F59">
      <w:pPr>
        <w:jc w:val="both"/>
        <w:rPr>
          <w:rFonts w:ascii="Verdana" w:hAnsi="Verdana"/>
          <w:spacing w:val="2"/>
          <w:sz w:val="18"/>
          <w:szCs w:val="18"/>
        </w:rPr>
      </w:pPr>
    </w:p>
    <w:p w:rsidR="006156BC" w:rsidRDefault="006156BC"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772F34" w:rsidRPr="009661C2" w:rsidRDefault="00772F34" w:rsidP="00FB4F59">
      <w:pPr>
        <w:jc w:val="both"/>
        <w:rPr>
          <w:rFonts w:ascii="Verdana" w:hAnsi="Verdana"/>
          <w:spacing w:val="2"/>
          <w:sz w:val="18"/>
          <w:szCs w:val="18"/>
        </w:rPr>
      </w:pP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Authorised Signatory</w:t>
      </w: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Name &amp; Designation:</w:t>
      </w:r>
      <w:r w:rsidR="002D1B08">
        <w:rPr>
          <w:rFonts w:ascii="Verdana" w:hAnsi="Verdana"/>
          <w:spacing w:val="2"/>
          <w:sz w:val="18"/>
          <w:szCs w:val="18"/>
        </w:rPr>
        <w:t xml:space="preserve"> </w:t>
      </w:r>
      <w:ins w:id="395" w:author="DSNR" w:date="2018-07-23T16:26:00Z">
        <w:r w:rsidR="002D1B08">
          <w:rPr>
            <w:rFonts w:ascii="Verdana" w:hAnsi="Verdana"/>
            <w:spacing w:val="2"/>
            <w:sz w:val="18"/>
            <w:szCs w:val="18"/>
          </w:rPr>
          <w:t>Mr Manik Thapar</w:t>
        </w:r>
      </w:ins>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rsidR="006156BC" w:rsidRDefault="006156BC" w:rsidP="00FB4F59">
      <w:pPr>
        <w:rPr>
          <w:rFonts w:ascii="Verdana" w:hAnsi="Verdana"/>
          <w:spacing w:val="2"/>
          <w:sz w:val="18"/>
          <w:szCs w:val="18"/>
        </w:rPr>
      </w:pPr>
    </w:p>
    <w:p w:rsidR="00A723FF" w:rsidRPr="009661C2" w:rsidRDefault="00A723FF" w:rsidP="00FB4F59">
      <w:pPr>
        <w:rPr>
          <w:rFonts w:ascii="Verdana" w:hAnsi="Verdana"/>
          <w:spacing w:val="2"/>
          <w:sz w:val="18"/>
          <w:szCs w:val="18"/>
        </w:rPr>
      </w:pPr>
    </w:p>
    <w:p w:rsidR="005E657F" w:rsidDel="00187A4D" w:rsidRDefault="005E657F" w:rsidP="005E657F">
      <w:pPr>
        <w:jc w:val="both"/>
        <w:rPr>
          <w:del w:id="396" w:author="DSNR" w:date="2018-07-23T15:51:00Z"/>
          <w:rFonts w:ascii="Verdana" w:hAnsi="Verdana"/>
          <w:b/>
          <w:spacing w:val="2"/>
          <w:sz w:val="18"/>
          <w:szCs w:val="18"/>
        </w:rPr>
      </w:pPr>
      <w:del w:id="397" w:author="DSNR" w:date="2018-07-23T15:51:00Z">
        <w:r w:rsidRPr="009661C2" w:rsidDel="00B80CCC">
          <w:rPr>
            <w:rFonts w:ascii="Verdana" w:hAnsi="Verdana"/>
            <w:b/>
            <w:spacing w:val="2"/>
            <w:sz w:val="18"/>
            <w:szCs w:val="18"/>
          </w:rPr>
          <w:delText xml:space="preserve">For </w:delText>
        </w:r>
      </w:del>
      <w:ins w:id="398" w:author="DSNR" w:date="2018-07-23T16:25:00Z">
        <w:r w:rsidR="002D1B08">
          <w:rPr>
            <w:rFonts w:ascii="Verdana" w:hAnsi="Verdana"/>
            <w:b/>
            <w:spacing w:val="2"/>
            <w:sz w:val="18"/>
            <w:szCs w:val="18"/>
          </w:rPr>
          <w:t>Witness</w:t>
        </w:r>
      </w:ins>
    </w:p>
    <w:p w:rsidR="00187A4D" w:rsidRDefault="00187A4D" w:rsidP="005E657F">
      <w:pPr>
        <w:jc w:val="both"/>
        <w:rPr>
          <w:ins w:id="399" w:author="DSNR" w:date="2018-07-23T23:20:00Z"/>
          <w:rFonts w:ascii="Verdana" w:hAnsi="Verdana"/>
          <w:b/>
          <w:spacing w:val="2"/>
          <w:sz w:val="18"/>
          <w:szCs w:val="18"/>
        </w:rPr>
      </w:pPr>
    </w:p>
    <w:p w:rsidR="002D1B08" w:rsidRDefault="002D1B08" w:rsidP="005E657F">
      <w:pPr>
        <w:jc w:val="both"/>
        <w:rPr>
          <w:ins w:id="400" w:author="DSNR" w:date="2018-07-23T16:25:00Z"/>
          <w:rFonts w:ascii="Verdana" w:hAnsi="Verdana"/>
          <w:b/>
          <w:spacing w:val="2"/>
          <w:sz w:val="18"/>
          <w:szCs w:val="18"/>
        </w:rPr>
      </w:pPr>
    </w:p>
    <w:p w:rsidR="002D1B08" w:rsidRDefault="002D1B08" w:rsidP="005E657F">
      <w:pPr>
        <w:jc w:val="both"/>
        <w:rPr>
          <w:ins w:id="401" w:author="DSNR" w:date="2018-07-23T23:20:00Z"/>
          <w:rFonts w:ascii="Verdana" w:hAnsi="Verdana"/>
          <w:b/>
          <w:spacing w:val="2"/>
          <w:sz w:val="18"/>
          <w:szCs w:val="18"/>
        </w:rPr>
      </w:pPr>
      <w:ins w:id="402" w:author="DSNR" w:date="2018-07-23T16:25:00Z">
        <w:r>
          <w:rPr>
            <w:rFonts w:ascii="Verdana" w:hAnsi="Verdana"/>
            <w:b/>
            <w:spacing w:val="2"/>
            <w:sz w:val="18"/>
            <w:szCs w:val="18"/>
          </w:rPr>
          <w:t>1.</w:t>
        </w:r>
      </w:ins>
    </w:p>
    <w:p w:rsidR="00187A4D" w:rsidRDefault="00187A4D" w:rsidP="005E657F">
      <w:pPr>
        <w:jc w:val="both"/>
        <w:rPr>
          <w:ins w:id="403" w:author="DSNR" w:date="2018-07-23T23:20:00Z"/>
          <w:rFonts w:ascii="Verdana" w:hAnsi="Verdana"/>
          <w:b/>
          <w:spacing w:val="2"/>
          <w:sz w:val="18"/>
          <w:szCs w:val="18"/>
        </w:rPr>
      </w:pPr>
    </w:p>
    <w:p w:rsidR="00187A4D" w:rsidRDefault="00187A4D" w:rsidP="005E657F">
      <w:pPr>
        <w:jc w:val="both"/>
        <w:rPr>
          <w:ins w:id="404" w:author="DSNR" w:date="2018-07-23T23:20:00Z"/>
          <w:rFonts w:ascii="Verdana" w:hAnsi="Verdana"/>
          <w:b/>
          <w:spacing w:val="2"/>
          <w:sz w:val="18"/>
          <w:szCs w:val="18"/>
        </w:rPr>
      </w:pPr>
    </w:p>
    <w:p w:rsidR="00187A4D" w:rsidRDefault="00187A4D" w:rsidP="005E657F">
      <w:pPr>
        <w:jc w:val="both"/>
        <w:rPr>
          <w:ins w:id="405" w:author="DSNR" w:date="2018-07-23T16:25:00Z"/>
          <w:rFonts w:ascii="Verdana" w:hAnsi="Verdana"/>
          <w:b/>
          <w:spacing w:val="2"/>
          <w:sz w:val="18"/>
          <w:szCs w:val="18"/>
        </w:rPr>
      </w:pPr>
    </w:p>
    <w:p w:rsidR="002D1B08" w:rsidRPr="009661C2" w:rsidRDefault="002D1B08" w:rsidP="005E657F">
      <w:pPr>
        <w:jc w:val="both"/>
        <w:rPr>
          <w:ins w:id="406" w:author="DSNR" w:date="2018-07-23T16:25:00Z"/>
          <w:rFonts w:ascii="Verdana" w:hAnsi="Verdana"/>
          <w:spacing w:val="2"/>
          <w:sz w:val="18"/>
          <w:szCs w:val="18"/>
        </w:rPr>
      </w:pPr>
      <w:ins w:id="407" w:author="DSNR" w:date="2018-07-23T16:25:00Z">
        <w:r>
          <w:rPr>
            <w:rFonts w:ascii="Verdana" w:hAnsi="Verdana"/>
            <w:b/>
            <w:spacing w:val="2"/>
            <w:sz w:val="18"/>
            <w:szCs w:val="18"/>
          </w:rPr>
          <w:t>2.</w:t>
        </w:r>
      </w:ins>
    </w:p>
    <w:p w:rsidR="005E657F" w:rsidDel="00B80CCC" w:rsidRDefault="005E657F" w:rsidP="005E657F">
      <w:pPr>
        <w:jc w:val="both"/>
        <w:rPr>
          <w:del w:id="408" w:author="DSNR" w:date="2018-07-23T15:51:00Z"/>
          <w:rFonts w:ascii="Verdana" w:hAnsi="Verdana"/>
          <w:spacing w:val="2"/>
          <w:sz w:val="18"/>
          <w:szCs w:val="18"/>
        </w:rPr>
      </w:pPr>
    </w:p>
    <w:p w:rsidR="005E657F" w:rsidRPr="009661C2" w:rsidDel="00B80CCC" w:rsidRDefault="005E657F" w:rsidP="005E657F">
      <w:pPr>
        <w:jc w:val="both"/>
        <w:rPr>
          <w:del w:id="409" w:author="DSNR" w:date="2018-07-23T15:51:00Z"/>
          <w:rFonts w:ascii="Verdana" w:hAnsi="Verdana"/>
          <w:spacing w:val="2"/>
          <w:sz w:val="18"/>
          <w:szCs w:val="18"/>
        </w:rPr>
      </w:pPr>
    </w:p>
    <w:p w:rsidR="005E657F" w:rsidDel="00B80CCC" w:rsidRDefault="005E657F" w:rsidP="005E657F">
      <w:pPr>
        <w:jc w:val="both"/>
        <w:rPr>
          <w:del w:id="410" w:author="DSNR" w:date="2018-07-23T15:51:00Z"/>
          <w:rFonts w:ascii="Verdana" w:hAnsi="Verdana"/>
          <w:spacing w:val="2"/>
          <w:sz w:val="18"/>
          <w:szCs w:val="18"/>
        </w:rPr>
      </w:pPr>
    </w:p>
    <w:p w:rsidR="005E657F" w:rsidRPr="009661C2" w:rsidDel="00B80CCC" w:rsidRDefault="005E657F" w:rsidP="005E657F">
      <w:pPr>
        <w:jc w:val="both"/>
        <w:rPr>
          <w:del w:id="411" w:author="DSNR" w:date="2018-07-23T15:51:00Z"/>
          <w:rFonts w:ascii="Verdana" w:hAnsi="Verdana"/>
          <w:spacing w:val="2"/>
          <w:sz w:val="18"/>
          <w:szCs w:val="18"/>
        </w:rPr>
      </w:pPr>
    </w:p>
    <w:p w:rsidR="005E657F" w:rsidRPr="009661C2" w:rsidDel="00B80CCC" w:rsidRDefault="005E657F" w:rsidP="005E657F">
      <w:pPr>
        <w:jc w:val="both"/>
        <w:rPr>
          <w:del w:id="412" w:author="DSNR" w:date="2018-07-23T15:51:00Z"/>
          <w:rFonts w:ascii="Verdana" w:hAnsi="Verdana"/>
          <w:spacing w:val="2"/>
          <w:sz w:val="18"/>
          <w:szCs w:val="18"/>
        </w:rPr>
      </w:pPr>
      <w:del w:id="413" w:author="DSNR" w:date="2018-07-23T15:51:00Z">
        <w:r w:rsidRPr="009661C2" w:rsidDel="00B80CCC">
          <w:rPr>
            <w:rFonts w:ascii="Verdana" w:hAnsi="Verdana"/>
            <w:spacing w:val="2"/>
            <w:sz w:val="18"/>
            <w:szCs w:val="18"/>
          </w:rPr>
          <w:delText>Authorised Signatory</w:delText>
        </w:r>
      </w:del>
    </w:p>
    <w:p w:rsidR="005E657F" w:rsidRPr="009661C2" w:rsidDel="00B80CCC" w:rsidRDefault="005E657F" w:rsidP="005E657F">
      <w:pPr>
        <w:jc w:val="both"/>
        <w:rPr>
          <w:del w:id="414" w:author="DSNR" w:date="2018-07-23T15:51:00Z"/>
          <w:rFonts w:ascii="Verdana" w:hAnsi="Verdana"/>
          <w:spacing w:val="2"/>
          <w:sz w:val="18"/>
          <w:szCs w:val="18"/>
        </w:rPr>
      </w:pPr>
      <w:del w:id="415" w:author="DSNR" w:date="2018-07-23T15:51:00Z">
        <w:r w:rsidRPr="009661C2" w:rsidDel="00B80CCC">
          <w:rPr>
            <w:rFonts w:ascii="Verdana" w:hAnsi="Verdana"/>
            <w:spacing w:val="2"/>
            <w:sz w:val="18"/>
            <w:szCs w:val="18"/>
          </w:rPr>
          <w:delText>Name &amp; Designation:</w:delText>
        </w:r>
      </w:del>
    </w:p>
    <w:p w:rsidR="005E657F" w:rsidRPr="009661C2" w:rsidDel="00B80CCC" w:rsidRDefault="005E657F" w:rsidP="005E657F">
      <w:pPr>
        <w:jc w:val="both"/>
        <w:rPr>
          <w:del w:id="416" w:author="DSNR" w:date="2018-07-23T15:51:00Z"/>
          <w:rFonts w:ascii="Verdana" w:hAnsi="Verdana"/>
          <w:spacing w:val="2"/>
          <w:sz w:val="18"/>
          <w:szCs w:val="18"/>
        </w:rPr>
      </w:pPr>
      <w:del w:id="417" w:author="DSNR" w:date="2018-07-23T15:51:00Z">
        <w:r w:rsidRPr="009661C2" w:rsidDel="00B80CCC">
          <w:rPr>
            <w:rFonts w:ascii="Verdana" w:hAnsi="Verdana"/>
            <w:spacing w:val="2"/>
            <w:sz w:val="18"/>
            <w:szCs w:val="18"/>
          </w:rPr>
          <w:delText>Date:</w:delText>
        </w:r>
      </w:del>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8E049D" w:rsidRDefault="008E049D">
      <w:pPr>
        <w:rPr>
          <w:ins w:id="418" w:author="DSNR" w:date="2018-07-23T23:34:00Z"/>
          <w:rFonts w:ascii="Verdana" w:hAnsi="Verdana"/>
          <w:b/>
          <w:sz w:val="18"/>
          <w:szCs w:val="18"/>
          <w:highlight w:val="lightGray"/>
        </w:rPr>
      </w:pPr>
      <w:ins w:id="419" w:author="DSNR" w:date="2018-07-23T23:34:00Z">
        <w:r>
          <w:rPr>
            <w:rFonts w:ascii="Verdana" w:hAnsi="Verdana"/>
            <w:b/>
            <w:sz w:val="18"/>
            <w:szCs w:val="18"/>
            <w:highlight w:val="lightGray"/>
          </w:rPr>
          <w:br w:type="page"/>
        </w:r>
      </w:ins>
    </w:p>
    <w:p w:rsidR="00BB0377" w:rsidDel="008E049D" w:rsidRDefault="00BB0377" w:rsidP="006D5C45">
      <w:pPr>
        <w:rPr>
          <w:del w:id="420" w:author="DSNR" w:date="2018-07-23T23:34:00Z"/>
          <w:rFonts w:ascii="Verdana" w:hAnsi="Verdana"/>
          <w:b/>
          <w:sz w:val="18"/>
          <w:szCs w:val="18"/>
          <w:highlight w:val="lightGray"/>
        </w:rPr>
      </w:pPr>
    </w:p>
    <w:p w:rsidR="00BB0377" w:rsidDel="00F83462" w:rsidRDefault="00BB0377" w:rsidP="006D5C45">
      <w:pPr>
        <w:rPr>
          <w:del w:id="421" w:author="DSNR" w:date="2018-07-23T23:30:00Z"/>
          <w:rFonts w:ascii="Verdana" w:hAnsi="Verdana"/>
          <w:b/>
          <w:sz w:val="18"/>
          <w:szCs w:val="18"/>
          <w:highlight w:val="lightGray"/>
        </w:rPr>
      </w:pPr>
    </w:p>
    <w:p w:rsidR="00BB0377" w:rsidRDefault="00BB0377" w:rsidP="006D5C45">
      <w:pPr>
        <w:rPr>
          <w:rFonts w:ascii="Verdana" w:hAnsi="Verdana"/>
          <w:b/>
          <w:sz w:val="18"/>
          <w:szCs w:val="18"/>
          <w:highlight w:val="lightGray"/>
        </w:rPr>
      </w:pPr>
    </w:p>
    <w:p w:rsidR="005674DE" w:rsidRDefault="005674DE" w:rsidP="006D5C45">
      <w:pPr>
        <w:rPr>
          <w:rFonts w:ascii="Verdana" w:hAnsi="Verdana"/>
          <w:b/>
          <w:sz w:val="18"/>
          <w:szCs w:val="18"/>
          <w:highlight w:val="lightGray"/>
        </w:rPr>
      </w:pPr>
    </w:p>
    <w:p w:rsidR="006D5C45" w:rsidRDefault="006D5C45" w:rsidP="006D5C45">
      <w:pPr>
        <w:rPr>
          <w:rFonts w:ascii="Verdana" w:hAnsi="Verdana"/>
          <w:sz w:val="18"/>
          <w:szCs w:val="18"/>
        </w:rPr>
      </w:pPr>
      <w:r>
        <w:rPr>
          <w:rFonts w:ascii="Verdana" w:hAnsi="Verdana"/>
          <w:b/>
          <w:sz w:val="18"/>
          <w:szCs w:val="18"/>
          <w:highlight w:val="lightGray"/>
        </w:rPr>
        <w:t>Invoicing and Payments:</w:t>
      </w:r>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commentRangeStart w:id="422"/>
      <w:r>
        <w:rPr>
          <w:rFonts w:ascii="Verdana" w:hAnsi="Verdana"/>
          <w:b/>
          <w:sz w:val="18"/>
          <w:szCs w:val="18"/>
        </w:rPr>
        <w:t>Annexure 1</w:t>
      </w:r>
      <w:commentRangeEnd w:id="422"/>
      <w:r w:rsidR="006F0F80">
        <w:rPr>
          <w:rStyle w:val="CommentReference"/>
        </w:rPr>
        <w:commentReference w:id="422"/>
      </w:r>
    </w:p>
    <w:p w:rsidR="006D5C45" w:rsidRDefault="006D5C45" w:rsidP="006D5C45">
      <w:pPr>
        <w:jc w:val="both"/>
        <w:rPr>
          <w:rFonts w:ascii="Verdana" w:hAnsi="Verdana"/>
          <w:sz w:val="18"/>
          <w:szCs w:val="18"/>
        </w:rPr>
      </w:pPr>
    </w:p>
    <w:p w:rsidR="006D5C45" w:rsidRDefault="006D5C45" w:rsidP="006D5C45">
      <w:pPr>
        <w:jc w:val="both"/>
        <w:rPr>
          <w:rFonts w:ascii="Verdana" w:hAnsi="Verdana"/>
          <w:b/>
          <w:i/>
          <w:sz w:val="18"/>
          <w:szCs w:val="18"/>
        </w:rPr>
      </w:pPr>
    </w:p>
    <w:p w:rsidR="006D5C45" w:rsidRDefault="006D5C45" w:rsidP="006D5C45">
      <w:pPr>
        <w:jc w:val="both"/>
        <w:rPr>
          <w:rFonts w:ascii="Verdana" w:hAnsi="Verdana"/>
          <w:b/>
          <w:i/>
          <w:sz w:val="18"/>
          <w:szCs w:val="18"/>
        </w:rPr>
      </w:pPr>
    </w:p>
    <w:p w:rsidR="006D5C45" w:rsidRDefault="006D5C45" w:rsidP="006D5C45">
      <w:pPr>
        <w:jc w:val="both"/>
        <w:rPr>
          <w:rFonts w:ascii="Verdana" w:hAnsi="Verdana"/>
          <w:sz w:val="18"/>
          <w:szCs w:val="18"/>
        </w:rPr>
      </w:pPr>
      <w:r>
        <w:rPr>
          <w:rFonts w:ascii="Verdana" w:hAnsi="Verdana"/>
          <w:b/>
          <w:i/>
          <w:sz w:val="18"/>
          <w:szCs w:val="18"/>
        </w:rPr>
        <w:t>Payment Instructions</w:t>
      </w:r>
      <w:r>
        <w:rPr>
          <w:rFonts w:ascii="Verdana" w:hAnsi="Verdana"/>
          <w:sz w:val="18"/>
          <w:szCs w:val="18"/>
        </w:rPr>
        <w:t>: All Fleet Management Charges</w:t>
      </w:r>
      <w:ins w:id="423" w:author="nikhil kohli" w:date="2018-07-23T21:14:00Z">
        <w:r w:rsidR="005674DE">
          <w:rPr>
            <w:rFonts w:ascii="Verdana" w:hAnsi="Verdana"/>
            <w:sz w:val="18"/>
            <w:szCs w:val="18"/>
          </w:rPr>
          <w:t xml:space="preserve"> and</w:t>
        </w:r>
      </w:ins>
      <w:ins w:id="424" w:author="nikhil kohli" w:date="2018-07-23T21:15:00Z">
        <w:r w:rsidR="005674DE">
          <w:rPr>
            <w:rFonts w:ascii="Verdana" w:hAnsi="Verdana"/>
            <w:sz w:val="18"/>
            <w:szCs w:val="18"/>
          </w:rPr>
          <w:t xml:space="preserve"> other applicable charges</w:t>
        </w:r>
      </w:ins>
      <w:r>
        <w:rPr>
          <w:rFonts w:ascii="Verdana" w:hAnsi="Verdana"/>
          <w:sz w:val="18"/>
          <w:szCs w:val="18"/>
        </w:rPr>
        <w:t xml:space="preserve"> and reimbursements payable under this Agreement shall be paid to</w:t>
      </w:r>
      <w:ins w:id="425" w:author="DSNR" w:date="2018-07-23T15:52:00Z">
        <w:r w:rsidR="00B80CCC">
          <w:rPr>
            <w:rFonts w:ascii="Verdana" w:hAnsi="Verdana"/>
            <w:sz w:val="18"/>
            <w:szCs w:val="18"/>
          </w:rPr>
          <w:t xml:space="preserve"> </w:t>
        </w:r>
        <w:r w:rsidR="00B80CCC" w:rsidRPr="00A723FF">
          <w:rPr>
            <w:rFonts w:ascii="Verdana" w:hAnsi="Verdana"/>
            <w:i/>
            <w:sz w:val="18"/>
            <w:szCs w:val="18"/>
          </w:rPr>
          <w:t>LeasePlan Fleet Management India Private limited</w:t>
        </w:r>
        <w:r w:rsidR="00B80CCC" w:rsidRPr="009661C2" w:rsidDel="00B80CCC">
          <w:rPr>
            <w:rFonts w:ascii="Verdana" w:hAnsi="Verdana"/>
            <w:b/>
            <w:spacing w:val="2"/>
            <w:sz w:val="18"/>
            <w:szCs w:val="18"/>
          </w:rPr>
          <w:t xml:space="preserve"> </w:t>
        </w:r>
      </w:ins>
      <w:del w:id="426" w:author="DSNR" w:date="2018-07-23T15:52:00Z">
        <w:r w:rsidDel="00B80CCC">
          <w:rPr>
            <w:rFonts w:ascii="Verdana" w:hAnsi="Verdana"/>
            <w:b/>
            <w:sz w:val="18"/>
            <w:szCs w:val="18"/>
          </w:rPr>
          <w:delText xml:space="preserve">LeasePlan India </w:delText>
        </w:r>
        <w:r w:rsidR="00772F34" w:rsidDel="00B80CCC">
          <w:rPr>
            <w:rFonts w:ascii="Verdana" w:hAnsi="Verdana"/>
            <w:b/>
            <w:sz w:val="18"/>
            <w:szCs w:val="18"/>
          </w:rPr>
          <w:delText xml:space="preserve">Private </w:delText>
        </w:r>
        <w:r w:rsidDel="00B80CCC">
          <w:rPr>
            <w:rFonts w:ascii="Verdana" w:hAnsi="Verdana"/>
            <w:b/>
            <w:sz w:val="18"/>
            <w:szCs w:val="18"/>
          </w:rPr>
          <w:delText>Limited</w:delText>
        </w:r>
      </w:del>
      <w:r>
        <w:rPr>
          <w:rFonts w:ascii="Verdana" w:hAnsi="Verdana"/>
          <w:sz w:val="18"/>
          <w:szCs w:val="18"/>
        </w:rPr>
        <w:t>.</w:t>
      </w:r>
    </w:p>
    <w:p w:rsidR="006D5C45" w:rsidRDefault="006D5C45" w:rsidP="006D5C45">
      <w:pPr>
        <w:jc w:val="both"/>
        <w:rPr>
          <w:rFonts w:ascii="Verdana" w:hAnsi="Verdana"/>
          <w:b/>
          <w:i/>
          <w:sz w:val="18"/>
          <w:szCs w:val="18"/>
        </w:rPr>
      </w:pPr>
    </w:p>
    <w:p w:rsidR="006D5C45" w:rsidRDefault="006D5C45" w:rsidP="006D5C45">
      <w:pPr>
        <w:jc w:val="both"/>
        <w:rPr>
          <w:rFonts w:ascii="Verdana" w:hAnsi="Verdana"/>
          <w:sz w:val="18"/>
          <w:szCs w:val="18"/>
        </w:rPr>
      </w:pPr>
      <w:r>
        <w:rPr>
          <w:rFonts w:ascii="Verdana" w:hAnsi="Verdana"/>
          <w:b/>
          <w:i/>
          <w:sz w:val="18"/>
          <w:szCs w:val="18"/>
        </w:rPr>
        <w:t>Payment Due date:</w:t>
      </w:r>
      <w:r>
        <w:rPr>
          <w:rFonts w:ascii="Verdana" w:hAnsi="Verdana"/>
          <w:sz w:val="18"/>
          <w:szCs w:val="18"/>
        </w:rPr>
        <w:t xml:space="preserve"> The Fleet Management Charges </w:t>
      </w:r>
      <w:r w:rsidR="00F75E32">
        <w:rPr>
          <w:rFonts w:ascii="Verdana" w:hAnsi="Verdana"/>
          <w:sz w:val="18"/>
          <w:szCs w:val="18"/>
        </w:rPr>
        <w:t>are</w:t>
      </w:r>
      <w:r>
        <w:rPr>
          <w:rFonts w:ascii="Verdana" w:hAnsi="Verdana"/>
          <w:sz w:val="18"/>
          <w:szCs w:val="18"/>
        </w:rPr>
        <w:t xml:space="preserve"> payable in advance and </w:t>
      </w:r>
      <w:del w:id="427" w:author="DSNR" w:date="2018-07-23T15:53:00Z">
        <w:r w:rsidR="00F75E32" w:rsidDel="00B80CCC">
          <w:rPr>
            <w:rFonts w:ascii="Verdana" w:hAnsi="Verdana"/>
            <w:sz w:val="18"/>
            <w:szCs w:val="18"/>
          </w:rPr>
          <w:delText xml:space="preserve"> </w:delText>
        </w:r>
      </w:del>
      <w:r w:rsidR="00F75E32">
        <w:rPr>
          <w:rFonts w:ascii="Verdana" w:hAnsi="Verdana"/>
          <w:sz w:val="18"/>
          <w:szCs w:val="18"/>
        </w:rPr>
        <w:t>are</w:t>
      </w:r>
      <w:r>
        <w:rPr>
          <w:rFonts w:ascii="Verdana" w:hAnsi="Verdana"/>
          <w:sz w:val="18"/>
          <w:szCs w:val="18"/>
        </w:rPr>
        <w:t xml:space="preserve"> due on the 1</w:t>
      </w:r>
      <w:r>
        <w:rPr>
          <w:rFonts w:ascii="Verdana" w:hAnsi="Verdana"/>
          <w:sz w:val="18"/>
          <w:szCs w:val="18"/>
          <w:vertAlign w:val="superscript"/>
        </w:rPr>
        <w:t>st</w:t>
      </w:r>
      <w:r>
        <w:rPr>
          <w:rFonts w:ascii="Verdana" w:hAnsi="Verdana"/>
          <w:sz w:val="18"/>
          <w:szCs w:val="18"/>
        </w:rPr>
        <w:t xml:space="preserve"> </w:t>
      </w:r>
      <w:ins w:id="428" w:author="DSNR" w:date="2018-07-23T15:53:00Z">
        <w:r w:rsidR="00B80CCC">
          <w:rPr>
            <w:rFonts w:ascii="Verdana" w:hAnsi="Verdana"/>
            <w:sz w:val="18"/>
            <w:szCs w:val="18"/>
          </w:rPr>
          <w:t xml:space="preserve">day </w:t>
        </w:r>
      </w:ins>
      <w:r>
        <w:rPr>
          <w:rFonts w:ascii="Verdana" w:hAnsi="Verdana"/>
          <w:sz w:val="18"/>
          <w:szCs w:val="18"/>
        </w:rPr>
        <w:t xml:space="preserve">of every month. </w:t>
      </w:r>
    </w:p>
    <w:p w:rsidR="006D5C45" w:rsidRDefault="006D5C45" w:rsidP="006D5C45">
      <w:pPr>
        <w:jc w:val="both"/>
        <w:rPr>
          <w:rFonts w:ascii="Verdana" w:hAnsi="Verdana"/>
          <w:i/>
          <w:sz w:val="18"/>
          <w:szCs w:val="18"/>
        </w:rPr>
      </w:pPr>
    </w:p>
    <w:p w:rsidR="006D5C45" w:rsidRDefault="006D5C45" w:rsidP="006D5C45">
      <w:pPr>
        <w:jc w:val="both"/>
        <w:rPr>
          <w:rFonts w:ascii="Verdana" w:hAnsi="Verdana"/>
          <w:sz w:val="18"/>
          <w:szCs w:val="18"/>
        </w:rPr>
      </w:pPr>
      <w:r>
        <w:rPr>
          <w:rFonts w:ascii="Verdana" w:hAnsi="Verdana"/>
          <w:b/>
          <w:i/>
          <w:sz w:val="18"/>
          <w:szCs w:val="18"/>
        </w:rPr>
        <w:t xml:space="preserve">Activation of the </w:t>
      </w:r>
      <w:ins w:id="429" w:author="nikhil kohli" w:date="2018-07-23T21:19:00Z">
        <w:r w:rsidR="005674DE">
          <w:rPr>
            <w:rFonts w:ascii="Verdana" w:hAnsi="Verdana"/>
            <w:b/>
            <w:i/>
            <w:sz w:val="18"/>
            <w:szCs w:val="18"/>
          </w:rPr>
          <w:t xml:space="preserve">invoicing in respect of the </w:t>
        </w:r>
      </w:ins>
      <w:r>
        <w:rPr>
          <w:rFonts w:ascii="Verdana" w:hAnsi="Verdana"/>
          <w:b/>
          <w:i/>
          <w:sz w:val="18"/>
          <w:szCs w:val="18"/>
        </w:rPr>
        <w:t>Car:</w:t>
      </w:r>
      <w:r>
        <w:rPr>
          <w:rFonts w:ascii="Verdana" w:hAnsi="Verdana"/>
          <w:sz w:val="18"/>
          <w:szCs w:val="18"/>
        </w:rPr>
        <w:t xml:space="preserve"> The car becomes active and ready for invoicing on the 1</w:t>
      </w:r>
      <w:r>
        <w:rPr>
          <w:rFonts w:ascii="Verdana" w:hAnsi="Verdana"/>
          <w:sz w:val="18"/>
          <w:szCs w:val="18"/>
          <w:vertAlign w:val="superscript"/>
        </w:rPr>
        <w:t>st</w:t>
      </w:r>
      <w:r>
        <w:rPr>
          <w:rFonts w:ascii="Verdana" w:hAnsi="Verdana"/>
          <w:sz w:val="18"/>
          <w:szCs w:val="18"/>
        </w:rPr>
        <w:t xml:space="preserve"> </w:t>
      </w:r>
      <w:ins w:id="430" w:author="DSNR" w:date="2018-07-23T15:54:00Z">
        <w:r w:rsidR="001801CD">
          <w:rPr>
            <w:rFonts w:ascii="Verdana" w:hAnsi="Verdana"/>
            <w:sz w:val="18"/>
            <w:szCs w:val="18"/>
          </w:rPr>
          <w:t xml:space="preserve">day </w:t>
        </w:r>
      </w:ins>
      <w:r>
        <w:rPr>
          <w:rFonts w:ascii="Verdana" w:hAnsi="Verdana"/>
          <w:sz w:val="18"/>
          <w:szCs w:val="18"/>
        </w:rPr>
        <w:t xml:space="preserve">of a month if </w:t>
      </w:r>
      <w:del w:id="431" w:author="DSNR" w:date="2018-07-23T15:54:00Z">
        <w:r w:rsidR="00F75E32" w:rsidDel="001801CD">
          <w:rPr>
            <w:rFonts w:ascii="Verdana" w:hAnsi="Verdana"/>
            <w:sz w:val="18"/>
            <w:szCs w:val="18"/>
          </w:rPr>
          <w:delText xml:space="preserve"> </w:delText>
        </w:r>
      </w:del>
      <w:r w:rsidR="00F75E32">
        <w:rPr>
          <w:rFonts w:ascii="Verdana" w:hAnsi="Verdana"/>
          <w:sz w:val="18"/>
          <w:szCs w:val="18"/>
        </w:rPr>
        <w:t>Contract Start Date</w:t>
      </w:r>
      <w:r>
        <w:rPr>
          <w:rFonts w:ascii="Verdana" w:hAnsi="Verdana"/>
          <w:sz w:val="18"/>
          <w:szCs w:val="18"/>
        </w:rPr>
        <w:t xml:space="preserve"> is </w:t>
      </w:r>
      <w:del w:id="432" w:author="DSNR" w:date="2018-07-23T15:54:00Z">
        <w:r w:rsidDel="001801CD">
          <w:rPr>
            <w:rFonts w:ascii="Verdana" w:hAnsi="Verdana"/>
            <w:sz w:val="18"/>
            <w:szCs w:val="18"/>
          </w:rPr>
          <w:delText xml:space="preserve"> </w:delText>
        </w:r>
      </w:del>
      <w:r>
        <w:rPr>
          <w:rFonts w:ascii="Verdana" w:hAnsi="Verdana"/>
          <w:sz w:val="18"/>
          <w:szCs w:val="18"/>
        </w:rPr>
        <w:t>on or before the 15</w:t>
      </w:r>
      <w:r>
        <w:rPr>
          <w:rFonts w:ascii="Verdana" w:hAnsi="Verdana"/>
          <w:sz w:val="18"/>
          <w:szCs w:val="18"/>
          <w:vertAlign w:val="superscript"/>
        </w:rPr>
        <w:t>th</w:t>
      </w:r>
      <w:r>
        <w:rPr>
          <w:rFonts w:ascii="Verdana" w:hAnsi="Verdana"/>
          <w:sz w:val="18"/>
          <w:szCs w:val="18"/>
        </w:rPr>
        <w:t xml:space="preserve"> of that month and on the 1</w:t>
      </w:r>
      <w:r>
        <w:rPr>
          <w:rFonts w:ascii="Verdana" w:hAnsi="Verdana"/>
          <w:sz w:val="18"/>
          <w:szCs w:val="18"/>
          <w:vertAlign w:val="superscript"/>
        </w:rPr>
        <w:t>st</w:t>
      </w:r>
      <w:r>
        <w:rPr>
          <w:rFonts w:ascii="Verdana" w:hAnsi="Verdana"/>
          <w:sz w:val="18"/>
          <w:szCs w:val="18"/>
        </w:rPr>
        <w:t xml:space="preserve"> of the following month if </w:t>
      </w:r>
      <w:del w:id="433" w:author="DSNR" w:date="2018-07-23T15:54:00Z">
        <w:r w:rsidR="00F75E32" w:rsidDel="001801CD">
          <w:rPr>
            <w:rFonts w:ascii="Verdana" w:hAnsi="Verdana"/>
            <w:sz w:val="18"/>
            <w:szCs w:val="18"/>
          </w:rPr>
          <w:delText xml:space="preserve"> </w:delText>
        </w:r>
      </w:del>
      <w:r w:rsidR="00F75E32">
        <w:rPr>
          <w:rFonts w:ascii="Verdana" w:hAnsi="Verdana"/>
          <w:sz w:val="18"/>
          <w:szCs w:val="18"/>
        </w:rPr>
        <w:t xml:space="preserve">Contract Start </w:t>
      </w:r>
      <w:ins w:id="434" w:author="nikhil kohli" w:date="2018-07-23T21:19:00Z">
        <w:r w:rsidR="005674DE">
          <w:rPr>
            <w:rFonts w:ascii="Verdana" w:hAnsi="Verdana"/>
            <w:sz w:val="18"/>
            <w:szCs w:val="18"/>
          </w:rPr>
          <w:t>D</w:t>
        </w:r>
      </w:ins>
      <w:del w:id="435" w:author="nikhil kohli" w:date="2018-07-23T21:19:00Z">
        <w:r w:rsidR="00F75E32" w:rsidDel="005674DE">
          <w:rPr>
            <w:rFonts w:ascii="Verdana" w:hAnsi="Verdana"/>
            <w:sz w:val="18"/>
            <w:szCs w:val="18"/>
          </w:rPr>
          <w:delText>d</w:delText>
        </w:r>
      </w:del>
      <w:r w:rsidR="00F75E32">
        <w:rPr>
          <w:rFonts w:ascii="Verdana" w:hAnsi="Verdana"/>
          <w:sz w:val="18"/>
          <w:szCs w:val="18"/>
        </w:rPr>
        <w:t>ate</w:t>
      </w:r>
      <w:r>
        <w:rPr>
          <w:rFonts w:ascii="Verdana" w:hAnsi="Verdana"/>
          <w:sz w:val="18"/>
          <w:szCs w:val="18"/>
        </w:rPr>
        <w:t xml:space="preserve"> is after the 15</w:t>
      </w:r>
      <w:r>
        <w:rPr>
          <w:rFonts w:ascii="Verdana" w:hAnsi="Verdana"/>
          <w:sz w:val="18"/>
          <w:szCs w:val="18"/>
          <w:vertAlign w:val="superscript"/>
        </w:rPr>
        <w:t>th</w:t>
      </w:r>
      <w:r>
        <w:rPr>
          <w:rFonts w:ascii="Verdana" w:hAnsi="Verdana"/>
          <w:sz w:val="18"/>
          <w:szCs w:val="18"/>
        </w:rPr>
        <w:t xml:space="preserve"> of that month.</w:t>
      </w:r>
    </w:p>
    <w:p w:rsidR="006D5C45" w:rsidRDefault="006D5C45" w:rsidP="006D5C45">
      <w:pPr>
        <w:jc w:val="both"/>
        <w:rPr>
          <w:rFonts w:ascii="Verdana" w:hAnsi="Verdana"/>
          <w:i/>
          <w:sz w:val="18"/>
          <w:szCs w:val="18"/>
        </w:rPr>
      </w:pPr>
    </w:p>
    <w:p w:rsidR="006D5C45" w:rsidRDefault="006D5C45" w:rsidP="006D5C45">
      <w:pPr>
        <w:jc w:val="both"/>
        <w:rPr>
          <w:rFonts w:ascii="Verdana" w:hAnsi="Verdana"/>
          <w:sz w:val="18"/>
          <w:szCs w:val="18"/>
        </w:rPr>
      </w:pPr>
      <w:r>
        <w:rPr>
          <w:rFonts w:ascii="Verdana" w:hAnsi="Verdana"/>
          <w:b/>
          <w:i/>
          <w:sz w:val="18"/>
          <w:szCs w:val="18"/>
        </w:rPr>
        <w:t>Consolidated Invoicing:</w:t>
      </w:r>
      <w:r>
        <w:rPr>
          <w:rFonts w:ascii="Verdana" w:hAnsi="Verdana"/>
          <w:sz w:val="18"/>
          <w:szCs w:val="18"/>
        </w:rPr>
        <w:t xml:space="preserve"> A consolidated invoice is generated on the 1st </w:t>
      </w:r>
      <w:ins w:id="436" w:author="DSNR" w:date="2018-07-23T15:54:00Z">
        <w:r w:rsidR="001801CD">
          <w:rPr>
            <w:rFonts w:ascii="Verdana" w:hAnsi="Verdana"/>
            <w:sz w:val="18"/>
            <w:szCs w:val="18"/>
          </w:rPr>
          <w:t xml:space="preserve">day </w:t>
        </w:r>
      </w:ins>
      <w:r>
        <w:rPr>
          <w:rFonts w:ascii="Verdana" w:hAnsi="Verdana"/>
          <w:sz w:val="18"/>
          <w:szCs w:val="18"/>
        </w:rPr>
        <w:t xml:space="preserve">of every month for the Fleet Management Charges </w:t>
      </w:r>
      <w:ins w:id="437" w:author="nikhil kohli" w:date="2018-07-23T21:20:00Z">
        <w:r w:rsidR="00460CB4">
          <w:rPr>
            <w:rFonts w:ascii="Verdana" w:hAnsi="Verdana"/>
            <w:sz w:val="18"/>
            <w:szCs w:val="18"/>
          </w:rPr>
          <w:t xml:space="preserve">and other applicable charges </w:t>
        </w:r>
      </w:ins>
      <w:r>
        <w:rPr>
          <w:rFonts w:ascii="Verdana" w:hAnsi="Verdana"/>
          <w:sz w:val="18"/>
          <w:szCs w:val="18"/>
        </w:rPr>
        <w:t>due on the 1</w:t>
      </w:r>
      <w:r>
        <w:rPr>
          <w:rFonts w:ascii="Verdana" w:hAnsi="Verdana"/>
          <w:sz w:val="18"/>
          <w:szCs w:val="18"/>
          <w:vertAlign w:val="superscript"/>
        </w:rPr>
        <w:t>st</w:t>
      </w:r>
      <w:r>
        <w:rPr>
          <w:rFonts w:ascii="Verdana" w:hAnsi="Verdana"/>
          <w:sz w:val="18"/>
          <w:szCs w:val="18"/>
        </w:rPr>
        <w:t xml:space="preserve"> </w:t>
      </w:r>
      <w:ins w:id="438" w:author="DSNR" w:date="2018-07-23T15:54:00Z">
        <w:r w:rsidR="001801CD">
          <w:rPr>
            <w:rFonts w:ascii="Verdana" w:hAnsi="Verdana"/>
            <w:sz w:val="18"/>
            <w:szCs w:val="18"/>
          </w:rPr>
          <w:t xml:space="preserve">day </w:t>
        </w:r>
      </w:ins>
      <w:r>
        <w:rPr>
          <w:rFonts w:ascii="Verdana" w:hAnsi="Verdana"/>
          <w:sz w:val="18"/>
          <w:szCs w:val="18"/>
        </w:rPr>
        <w:t xml:space="preserve">of the next month for all cars active as on that day. </w:t>
      </w:r>
    </w:p>
    <w:p w:rsidR="006D5C45" w:rsidDel="001801CD" w:rsidRDefault="006D5C45" w:rsidP="006D5C45">
      <w:pPr>
        <w:jc w:val="both"/>
        <w:rPr>
          <w:del w:id="439" w:author="DSNR" w:date="2018-07-23T15:54:00Z"/>
          <w:rFonts w:ascii="Verdana" w:hAnsi="Verdana"/>
          <w:sz w:val="18"/>
          <w:szCs w:val="18"/>
        </w:rPr>
      </w:pPr>
    </w:p>
    <w:p w:rsidR="006D5C45" w:rsidRDefault="006D5C45" w:rsidP="006D5C45">
      <w:pPr>
        <w:jc w:val="both"/>
        <w:rPr>
          <w:rFonts w:ascii="Verdana" w:hAnsi="Verdana"/>
          <w:b/>
          <w:i/>
          <w:sz w:val="18"/>
          <w:szCs w:val="18"/>
        </w:rPr>
      </w:pPr>
    </w:p>
    <w:p w:rsidR="006D5C45" w:rsidRDefault="006D5C45" w:rsidP="006D5C45">
      <w:pPr>
        <w:jc w:val="both"/>
        <w:rPr>
          <w:rFonts w:ascii="Verdana" w:hAnsi="Verdana"/>
          <w:color w:val="000000"/>
          <w:sz w:val="18"/>
          <w:szCs w:val="18"/>
        </w:rPr>
      </w:pPr>
      <w:r>
        <w:rPr>
          <w:rFonts w:ascii="Verdana" w:hAnsi="Verdana"/>
          <w:b/>
          <w:i/>
          <w:sz w:val="18"/>
          <w:szCs w:val="18"/>
        </w:rPr>
        <w:t>Payment Slip</w:t>
      </w:r>
      <w:r>
        <w:rPr>
          <w:rFonts w:ascii="Verdana" w:hAnsi="Verdana"/>
          <w:sz w:val="18"/>
          <w:szCs w:val="18"/>
        </w:rPr>
        <w:t xml:space="preserve">: The Client shall attach the duly filled payment slip along with the cheque/DD to help LPIN in recording the payment accurately </w:t>
      </w:r>
      <w:r>
        <w:rPr>
          <w:rFonts w:ascii="Verdana" w:hAnsi="Verdana"/>
          <w:color w:val="000000"/>
          <w:sz w:val="18"/>
          <w:szCs w:val="18"/>
        </w:rPr>
        <w:t>except in case payment is through post dated cheques or standing instruction.</w:t>
      </w:r>
    </w:p>
    <w:p w:rsidR="006D5C45" w:rsidDel="006F0F80" w:rsidRDefault="006D5C45" w:rsidP="006D5C45">
      <w:pPr>
        <w:jc w:val="both"/>
        <w:rPr>
          <w:del w:id="440" w:author="nikhil kohli" w:date="2018-07-23T21:23:00Z"/>
          <w:rFonts w:ascii="Verdana" w:hAnsi="Verdana"/>
          <w:sz w:val="18"/>
          <w:szCs w:val="18"/>
        </w:rPr>
      </w:pPr>
    </w:p>
    <w:p w:rsidR="006D5C45" w:rsidRDefault="00F75E32" w:rsidP="006D5C45">
      <w:pPr>
        <w:jc w:val="both"/>
        <w:rPr>
          <w:rFonts w:ascii="Verdana" w:hAnsi="Verdana"/>
          <w:sz w:val="18"/>
          <w:szCs w:val="18"/>
        </w:rPr>
      </w:pPr>
      <w:del w:id="441" w:author="nikhil kohli" w:date="2018-07-23T21:23:00Z">
        <w:r w:rsidDel="006F0F80">
          <w:rPr>
            <w:rFonts w:ascii="Verdana" w:hAnsi="Verdana"/>
            <w:b/>
            <w:i/>
            <w:sz w:val="18"/>
            <w:szCs w:val="18"/>
          </w:rPr>
          <w:delText xml:space="preserve"> Late Payment Charges</w:delText>
        </w:r>
        <w:r w:rsidR="006D5C45" w:rsidDel="006F0F80">
          <w:rPr>
            <w:rFonts w:ascii="Verdana" w:hAnsi="Verdana"/>
            <w:sz w:val="18"/>
            <w:szCs w:val="18"/>
          </w:rPr>
          <w:delText xml:space="preserve">: In case any invoice is not paid on the due date, the Client shall be liable to pay </w:delText>
        </w:r>
        <w:r w:rsidDel="006F0F80">
          <w:rPr>
            <w:rFonts w:ascii="Verdana" w:hAnsi="Verdana"/>
            <w:sz w:val="18"/>
            <w:szCs w:val="18"/>
          </w:rPr>
          <w:delText>late payment charges</w:delText>
        </w:r>
        <w:r w:rsidR="006D5C45" w:rsidDel="006F0F80">
          <w:rPr>
            <w:rFonts w:ascii="Verdana" w:hAnsi="Verdana"/>
            <w:sz w:val="18"/>
            <w:szCs w:val="18"/>
          </w:rPr>
          <w:delText xml:space="preserve"> at the rate mentioned in this </w:delText>
        </w:r>
        <w:r w:rsidDel="006F0F80">
          <w:rPr>
            <w:rFonts w:ascii="Verdana" w:hAnsi="Verdana"/>
            <w:sz w:val="18"/>
            <w:szCs w:val="18"/>
          </w:rPr>
          <w:delText>A</w:delText>
        </w:r>
        <w:r w:rsidR="006D5C45" w:rsidDel="006F0F80">
          <w:rPr>
            <w:rFonts w:ascii="Verdana" w:hAnsi="Verdana"/>
            <w:sz w:val="18"/>
            <w:szCs w:val="18"/>
          </w:rPr>
          <w:delText xml:space="preserve">greement. </w:delText>
        </w:r>
      </w:del>
    </w:p>
    <w:p w:rsidR="006D5C45" w:rsidRDefault="006D5C45" w:rsidP="006D5C45">
      <w:pPr>
        <w:pStyle w:val="Heading4"/>
        <w:rPr>
          <w:rFonts w:ascii="Verdana" w:hAnsi="Verdana"/>
          <w:sz w:val="18"/>
          <w:szCs w:val="18"/>
        </w:rPr>
      </w:pPr>
    </w:p>
    <w:p w:rsidR="006D5C45" w:rsidRDefault="006D5C45" w:rsidP="006D5C45">
      <w:pPr>
        <w:rPr>
          <w:rFonts w:ascii="Verdana" w:hAnsi="Verdana"/>
          <w:sz w:val="18"/>
          <w:szCs w:val="18"/>
        </w:rPr>
      </w:pPr>
      <w:r>
        <w:rPr>
          <w:rFonts w:ascii="Verdana" w:hAnsi="Verdana"/>
          <w:sz w:val="18"/>
          <w:szCs w:val="18"/>
        </w:rPr>
        <w:br w:type="page"/>
      </w:r>
    </w:p>
    <w:p w:rsidR="00470906" w:rsidRDefault="00470906" w:rsidP="006D5C45">
      <w:pPr>
        <w:rPr>
          <w:rFonts w:ascii="Verdana" w:hAnsi="Verdana"/>
          <w:sz w:val="18"/>
          <w:szCs w:val="18"/>
        </w:rPr>
      </w:pPr>
    </w:p>
    <w:p w:rsidR="00FD3FAF" w:rsidRDefault="00FD3FAF" w:rsidP="006D5C45">
      <w:pPr>
        <w:rPr>
          <w:rFonts w:ascii="Verdana" w:hAnsi="Verdana"/>
          <w:sz w:val="18"/>
          <w:szCs w:val="18"/>
        </w:rPr>
      </w:pPr>
    </w:p>
    <w:p w:rsidR="006D5C45" w:rsidRDefault="00673E21" w:rsidP="006D5C45">
      <w:pPr>
        <w:rPr>
          <w:rFonts w:ascii="Verdana" w:hAnsi="Verdana"/>
          <w:b/>
          <w:sz w:val="18"/>
          <w:szCs w:val="18"/>
        </w:rPr>
      </w:pPr>
      <w:ins w:id="442" w:author="nikhil kohli" w:date="2018-07-23T20:40:00Z">
        <w:r>
          <w:rPr>
            <w:rFonts w:ascii="Verdana" w:hAnsi="Verdana"/>
            <w:b/>
            <w:sz w:val="18"/>
            <w:szCs w:val="18"/>
            <w:highlight w:val="lightGray"/>
          </w:rPr>
          <w:t xml:space="preserve">LP Manual </w:t>
        </w:r>
      </w:ins>
      <w:del w:id="443" w:author="nikhil kohli" w:date="2018-07-23T20:40:00Z">
        <w:r w:rsidR="006D5C45" w:rsidDel="00673E21">
          <w:rPr>
            <w:rFonts w:ascii="Verdana" w:hAnsi="Verdana"/>
            <w:b/>
            <w:sz w:val="18"/>
            <w:szCs w:val="18"/>
            <w:highlight w:val="lightGray"/>
          </w:rPr>
          <w:delText>Schedule of charges:</w:delText>
        </w:r>
        <w:r w:rsidR="006D5C45" w:rsidDel="00673E21">
          <w:rPr>
            <w:rFonts w:ascii="Verdana" w:hAnsi="Verdana"/>
            <w:b/>
            <w:sz w:val="18"/>
            <w:szCs w:val="18"/>
          </w:rPr>
          <w:delText xml:space="preserve"> </w:delText>
        </w:r>
      </w:del>
      <w:r w:rsidR="006D5C45">
        <w:rPr>
          <w:rFonts w:ascii="Verdana" w:hAnsi="Verdana"/>
          <w:b/>
          <w:sz w:val="18"/>
          <w:szCs w:val="18"/>
        </w:rPr>
        <w:tab/>
      </w:r>
      <w:r w:rsidR="006D5C45">
        <w:rPr>
          <w:rFonts w:ascii="Verdana" w:hAnsi="Verdana"/>
          <w:b/>
          <w:sz w:val="18"/>
          <w:szCs w:val="18"/>
        </w:rPr>
        <w:tab/>
      </w:r>
      <w:r w:rsidR="006D5C45">
        <w:rPr>
          <w:rFonts w:ascii="Verdana" w:hAnsi="Verdana"/>
          <w:b/>
          <w:sz w:val="18"/>
          <w:szCs w:val="18"/>
        </w:rPr>
        <w:tab/>
      </w:r>
      <w:r w:rsidR="006D5C45">
        <w:rPr>
          <w:rFonts w:ascii="Verdana" w:hAnsi="Verdana"/>
          <w:b/>
          <w:sz w:val="18"/>
          <w:szCs w:val="18"/>
        </w:rPr>
        <w:tab/>
      </w:r>
      <w:r w:rsidR="006D5C45">
        <w:rPr>
          <w:rFonts w:ascii="Verdana" w:hAnsi="Verdana"/>
          <w:b/>
          <w:sz w:val="18"/>
          <w:szCs w:val="18"/>
        </w:rPr>
        <w:tab/>
        <w:t xml:space="preserve">Annexure 2 </w:t>
      </w:r>
    </w:p>
    <w:p w:rsidR="006D5C45" w:rsidDel="001801CD" w:rsidRDefault="006D5C45" w:rsidP="006D5C45">
      <w:pPr>
        <w:rPr>
          <w:del w:id="444" w:author="DSNR" w:date="2018-07-23T15:58:00Z"/>
          <w:rFonts w:ascii="Verdana" w:hAnsi="Verdana"/>
          <w:sz w:val="18"/>
          <w:szCs w:val="18"/>
        </w:rPr>
      </w:pPr>
    </w:p>
    <w:p w:rsidR="006D5C45" w:rsidDel="001801CD" w:rsidRDefault="006D5C45" w:rsidP="006D5C45">
      <w:pPr>
        <w:rPr>
          <w:del w:id="445" w:author="DSNR" w:date="2018-07-23T15:58:00Z"/>
          <w:rFonts w:ascii="Verdana" w:hAnsi="Verdana"/>
          <w:sz w:val="18"/>
          <w:szCs w:val="18"/>
        </w:rPr>
      </w:pPr>
    </w:p>
    <w:p w:rsidR="006D5C45" w:rsidDel="001801CD" w:rsidRDefault="006D5C45" w:rsidP="006D5C45">
      <w:pPr>
        <w:rPr>
          <w:del w:id="446" w:author="DSNR" w:date="2018-07-23T15:58:00Z"/>
          <w:rFonts w:ascii="Verdana" w:hAnsi="Verdana"/>
          <w:sz w:val="18"/>
          <w:szCs w:val="18"/>
        </w:rPr>
      </w:pPr>
    </w:p>
    <w:p w:rsidR="006D5C45" w:rsidDel="001801CD" w:rsidRDefault="006D5C45" w:rsidP="006D5C45">
      <w:pPr>
        <w:rPr>
          <w:del w:id="447" w:author="DSNR" w:date="2018-07-23T15:58:00Z"/>
          <w:rFonts w:ascii="Verdana" w:hAnsi="Verdana"/>
          <w:sz w:val="18"/>
          <w:szCs w:val="18"/>
        </w:rPr>
      </w:pPr>
      <w:del w:id="448" w:author="DSNR" w:date="2018-07-23T15:58:00Z">
        <w:r w:rsidRPr="006C08E6" w:rsidDel="001801CD">
          <w:rPr>
            <w:rFonts w:ascii="Verdana" w:hAnsi="Verdana"/>
            <w:sz w:val="18"/>
            <w:szCs w:val="18"/>
          </w:rPr>
          <w:delText>1. C</w:delText>
        </w:r>
        <w:r w:rsidR="000B1B11" w:rsidRPr="006C08E6" w:rsidDel="001801CD">
          <w:rPr>
            <w:rFonts w:ascii="Verdana" w:hAnsi="Verdana"/>
            <w:sz w:val="18"/>
            <w:szCs w:val="18"/>
          </w:rPr>
          <w:delText xml:space="preserve">heque Bouncing Charges </w:delText>
        </w:r>
        <w:r w:rsidR="000B1B11" w:rsidRPr="006C08E6" w:rsidDel="001801CD">
          <w:rPr>
            <w:rFonts w:ascii="Verdana" w:hAnsi="Verdana"/>
            <w:sz w:val="18"/>
            <w:szCs w:val="18"/>
          </w:rPr>
          <w:tab/>
        </w:r>
        <w:r w:rsidR="000B1B11" w:rsidRPr="006C08E6" w:rsidDel="001801CD">
          <w:rPr>
            <w:rFonts w:ascii="Verdana" w:hAnsi="Verdana"/>
            <w:sz w:val="18"/>
            <w:szCs w:val="18"/>
          </w:rPr>
          <w:tab/>
        </w:r>
        <w:r w:rsidR="000B1B11" w:rsidRPr="006C08E6" w:rsidDel="001801CD">
          <w:rPr>
            <w:rFonts w:ascii="Verdana" w:hAnsi="Verdana"/>
            <w:sz w:val="18"/>
            <w:szCs w:val="18"/>
          </w:rPr>
          <w:tab/>
        </w:r>
        <w:r w:rsidR="000B1B11" w:rsidRPr="006C08E6" w:rsidDel="001801CD">
          <w:rPr>
            <w:rFonts w:ascii="Verdana" w:hAnsi="Verdana"/>
            <w:sz w:val="18"/>
            <w:szCs w:val="18"/>
          </w:rPr>
          <w:tab/>
        </w:r>
        <w:r w:rsidR="000B1B11" w:rsidRPr="006C08E6" w:rsidDel="001801CD">
          <w:rPr>
            <w:rFonts w:ascii="Verdana" w:hAnsi="Verdana"/>
            <w:sz w:val="18"/>
            <w:szCs w:val="18"/>
          </w:rPr>
          <w:tab/>
          <w:delText>Rs.</w:delText>
        </w:r>
        <w:r w:rsidRPr="006C08E6" w:rsidDel="001801CD">
          <w:rPr>
            <w:rFonts w:ascii="Verdana" w:hAnsi="Verdana"/>
            <w:sz w:val="18"/>
            <w:szCs w:val="18"/>
          </w:rPr>
          <w:delText>1</w:delText>
        </w:r>
        <w:r w:rsidR="00D57842" w:rsidRPr="006C08E6" w:rsidDel="001801CD">
          <w:rPr>
            <w:rFonts w:ascii="Verdana" w:hAnsi="Verdana"/>
            <w:sz w:val="18"/>
            <w:szCs w:val="18"/>
          </w:rPr>
          <w:delText>,</w:delText>
        </w:r>
      </w:del>
      <w:del w:id="449" w:author="DSNR" w:date="2018-07-23T15:55:00Z">
        <w:r w:rsidR="00D57842" w:rsidRPr="006C08E6" w:rsidDel="001801CD">
          <w:rPr>
            <w:rFonts w:ascii="Verdana" w:hAnsi="Verdana"/>
            <w:sz w:val="18"/>
            <w:szCs w:val="18"/>
          </w:rPr>
          <w:delText xml:space="preserve"> </w:delText>
        </w:r>
      </w:del>
      <w:del w:id="450" w:author="DSNR" w:date="2018-07-23T15:58:00Z">
        <w:r w:rsidR="00D57842" w:rsidRPr="006C08E6" w:rsidDel="001801CD">
          <w:rPr>
            <w:rFonts w:ascii="Verdana" w:hAnsi="Verdana"/>
            <w:sz w:val="18"/>
            <w:szCs w:val="18"/>
          </w:rPr>
          <w:delText>000</w:delText>
        </w:r>
        <w:r w:rsidRPr="006C08E6" w:rsidDel="001801CD">
          <w:rPr>
            <w:rFonts w:ascii="Verdana" w:hAnsi="Verdana"/>
            <w:sz w:val="18"/>
            <w:szCs w:val="18"/>
          </w:rPr>
          <w:delText xml:space="preserve">/- </w:delText>
        </w:r>
      </w:del>
    </w:p>
    <w:p w:rsidR="006D5C45" w:rsidDel="001801CD" w:rsidRDefault="006D5C45" w:rsidP="006D5C45">
      <w:pPr>
        <w:rPr>
          <w:del w:id="451" w:author="DSNR" w:date="2018-07-23T15:58:00Z"/>
          <w:rFonts w:ascii="Verdana" w:hAnsi="Verdana"/>
          <w:sz w:val="18"/>
          <w:szCs w:val="18"/>
        </w:rPr>
      </w:pPr>
    </w:p>
    <w:p w:rsidR="006D5C45" w:rsidDel="001801CD" w:rsidRDefault="006D5C45" w:rsidP="006D5C45">
      <w:pPr>
        <w:rPr>
          <w:del w:id="452" w:author="DSNR" w:date="2018-07-23T15:58:00Z"/>
          <w:rFonts w:ascii="Verdana" w:hAnsi="Verdana"/>
          <w:sz w:val="18"/>
          <w:szCs w:val="18"/>
        </w:rPr>
      </w:pPr>
      <w:del w:id="453" w:author="DSNR" w:date="2018-07-23T15:58:00Z">
        <w:r w:rsidDel="001801CD">
          <w:rPr>
            <w:rFonts w:ascii="Verdana" w:hAnsi="Verdana"/>
            <w:sz w:val="18"/>
            <w:szCs w:val="18"/>
          </w:rPr>
          <w:tab/>
        </w:r>
      </w:del>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b/>
          <w:sz w:val="18"/>
          <w:szCs w:val="18"/>
        </w:rPr>
      </w:pPr>
    </w:p>
    <w:p w:rsidR="006D5C45" w:rsidRDefault="006D5C45" w:rsidP="006D5C45">
      <w:pPr>
        <w:rPr>
          <w:rFonts w:ascii="Verdana" w:hAnsi="Verdana"/>
          <w:sz w:val="18"/>
          <w:szCs w:val="18"/>
        </w:rPr>
      </w:pPr>
    </w:p>
    <w:p w:rsidR="006D5C45" w:rsidRDefault="006D5C45" w:rsidP="006D5C45">
      <w:pPr>
        <w:rPr>
          <w:rFonts w:ascii="Verdana" w:hAnsi="Verdana"/>
          <w:sz w:val="18"/>
          <w:szCs w:val="18"/>
        </w:rPr>
      </w:pPr>
    </w:p>
    <w:p w:rsidR="006D5C45" w:rsidRDefault="006D5C45" w:rsidP="006D5C45">
      <w:pPr>
        <w:rPr>
          <w:rFonts w:ascii="Verdana" w:hAnsi="Verdana"/>
          <w:sz w:val="18"/>
          <w:szCs w:val="18"/>
        </w:rPr>
      </w:pPr>
    </w:p>
    <w:p w:rsidR="008F3F46" w:rsidRPr="009661C2" w:rsidRDefault="008F3F46" w:rsidP="008F3F46">
      <w:pPr>
        <w:rPr>
          <w:rFonts w:ascii="Verdana" w:hAnsi="Verdana"/>
          <w:b/>
          <w:spacing w:val="2"/>
          <w:sz w:val="18"/>
          <w:szCs w:val="18"/>
        </w:rPr>
      </w:pPr>
    </w:p>
    <w:p w:rsidR="008F3F46" w:rsidRPr="009661C2" w:rsidRDefault="008F3F46" w:rsidP="008F3F46">
      <w:pPr>
        <w:rPr>
          <w:rFonts w:ascii="Verdana" w:hAnsi="Verdana"/>
          <w:b/>
          <w:spacing w:val="2"/>
          <w:sz w:val="18"/>
          <w:szCs w:val="18"/>
        </w:rPr>
      </w:pPr>
    </w:p>
    <w:p w:rsidR="008F3F46" w:rsidRPr="009661C2" w:rsidRDefault="008F3F46" w:rsidP="008F3F46">
      <w:pPr>
        <w:rPr>
          <w:rFonts w:ascii="Verdana" w:hAnsi="Verdana"/>
          <w:b/>
          <w:spacing w:val="2"/>
          <w:sz w:val="18"/>
          <w:szCs w:val="18"/>
        </w:rPr>
      </w:pPr>
    </w:p>
    <w:p w:rsidR="008F3F46" w:rsidRPr="009661C2" w:rsidRDefault="008F3F46" w:rsidP="008F3F46">
      <w:pPr>
        <w:rPr>
          <w:rFonts w:ascii="Verdana" w:hAnsi="Verdana"/>
          <w:b/>
          <w:spacing w:val="2"/>
          <w:sz w:val="18"/>
          <w:szCs w:val="18"/>
        </w:rPr>
      </w:pPr>
    </w:p>
    <w:p w:rsidR="008F3F46" w:rsidRPr="009661C2" w:rsidRDefault="008F3F46" w:rsidP="008F3F46">
      <w:pPr>
        <w:rPr>
          <w:rFonts w:ascii="Verdana" w:hAnsi="Verdana"/>
          <w:b/>
          <w:spacing w:val="2"/>
          <w:sz w:val="18"/>
          <w:szCs w:val="18"/>
        </w:rPr>
      </w:pPr>
    </w:p>
    <w:p w:rsidR="008F3F46" w:rsidRPr="009661C2" w:rsidRDefault="008F3F46" w:rsidP="008F3F46">
      <w:pPr>
        <w:rPr>
          <w:rFonts w:ascii="Verdana" w:hAnsi="Verdana"/>
          <w:b/>
          <w:spacing w:val="2"/>
          <w:sz w:val="18"/>
          <w:szCs w:val="18"/>
        </w:rPr>
      </w:pPr>
    </w:p>
    <w:p w:rsidR="000420B9" w:rsidRPr="009661C2" w:rsidRDefault="000420B9" w:rsidP="00FB4F59">
      <w:pPr>
        <w:rPr>
          <w:rFonts w:ascii="Verdana" w:hAnsi="Verdana"/>
          <w:spacing w:val="2"/>
          <w:sz w:val="18"/>
          <w:szCs w:val="18"/>
        </w:rPr>
      </w:pPr>
    </w:p>
    <w:p w:rsidR="000420B9" w:rsidRPr="009661C2" w:rsidRDefault="000420B9" w:rsidP="00FB4F59">
      <w:pPr>
        <w:rPr>
          <w:rFonts w:ascii="Verdana" w:hAnsi="Verdana"/>
          <w:spacing w:val="2"/>
          <w:sz w:val="18"/>
          <w:szCs w:val="18"/>
        </w:rPr>
      </w:pPr>
    </w:p>
    <w:p w:rsidR="000420B9" w:rsidRPr="009661C2" w:rsidRDefault="000420B9" w:rsidP="00FB4F59">
      <w:pPr>
        <w:rPr>
          <w:rFonts w:ascii="Verdana" w:hAnsi="Verdana"/>
          <w:spacing w:val="2"/>
          <w:sz w:val="18"/>
          <w:szCs w:val="18"/>
        </w:rPr>
      </w:pPr>
    </w:p>
    <w:p w:rsidR="000420B9" w:rsidRPr="009661C2" w:rsidRDefault="000420B9" w:rsidP="00FB4F59">
      <w:pPr>
        <w:rPr>
          <w:rFonts w:ascii="Verdana" w:hAnsi="Verdana"/>
          <w:spacing w:val="2"/>
          <w:sz w:val="18"/>
          <w:szCs w:val="18"/>
        </w:rPr>
      </w:pPr>
    </w:p>
    <w:p w:rsidR="000420B9" w:rsidRPr="009661C2" w:rsidRDefault="000420B9" w:rsidP="00FB4F59">
      <w:pPr>
        <w:rPr>
          <w:rFonts w:ascii="Verdana" w:hAnsi="Verdana"/>
          <w:spacing w:val="2"/>
          <w:sz w:val="18"/>
          <w:szCs w:val="18"/>
        </w:rPr>
      </w:pPr>
    </w:p>
    <w:p w:rsidR="000420B9" w:rsidRPr="009661C2" w:rsidRDefault="000420B9" w:rsidP="00FB4F59">
      <w:pPr>
        <w:rPr>
          <w:rFonts w:ascii="Verdana" w:hAnsi="Verdana"/>
          <w:spacing w:val="2"/>
          <w:sz w:val="18"/>
          <w:szCs w:val="18"/>
        </w:rPr>
      </w:pPr>
    </w:p>
    <w:p w:rsidR="000420B9" w:rsidRPr="009661C2" w:rsidRDefault="000420B9" w:rsidP="00FB4F59">
      <w:pPr>
        <w:rPr>
          <w:rFonts w:ascii="Verdana" w:hAnsi="Verdana"/>
          <w:spacing w:val="2"/>
          <w:sz w:val="18"/>
          <w:szCs w:val="18"/>
        </w:rPr>
      </w:pPr>
    </w:p>
    <w:sectPr w:rsidR="000420B9" w:rsidRPr="009661C2" w:rsidSect="001D1303">
      <w:footerReference w:type="default" r:id="rId8"/>
      <w:pgSz w:w="11906" w:h="16838"/>
      <w:pgMar w:top="1276" w:right="1440" w:bottom="1276" w:left="1440" w:header="720" w:footer="720" w:gutter="72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DSNR" w:date="2018-07-23T20:56:00Z" w:initials="DSNR">
    <w:p w:rsidR="008D4796" w:rsidRDefault="008D4796">
      <w:pPr>
        <w:pStyle w:val="CommentText"/>
      </w:pPr>
      <w:r>
        <w:rPr>
          <w:rStyle w:val="CommentReference"/>
        </w:rPr>
        <w:annotationRef/>
      </w:r>
      <w:r w:rsidRPr="00710D58">
        <w:rPr>
          <w:b/>
        </w:rPr>
        <w:t>DSNR</w:t>
      </w:r>
      <w:r>
        <w:t xml:space="preserve">: @Naina – Business to note. The name of the company having the given address on the official website of Ministry of Corporate Affairs is </w:t>
      </w:r>
      <w:r w:rsidRPr="00710D58">
        <w:rPr>
          <w:i/>
        </w:rPr>
        <w:t>– LeasePlan Fleet Management India Private limited</w:t>
      </w:r>
      <w:r>
        <w:t xml:space="preserve">. </w:t>
      </w:r>
    </w:p>
  </w:comment>
  <w:comment w:id="29" w:author="nikhil kohli" w:date="2018-07-23T20:56:00Z" w:initials="DSNR">
    <w:p w:rsidR="008D4796" w:rsidRDefault="008D4796">
      <w:pPr>
        <w:pStyle w:val="CommentText"/>
      </w:pPr>
      <w:r>
        <w:rPr>
          <w:rStyle w:val="CommentReference"/>
        </w:rPr>
        <w:annotationRef/>
      </w:r>
      <w:r w:rsidRPr="00AC5F05">
        <w:rPr>
          <w:b/>
        </w:rPr>
        <w:t>DSNR</w:t>
      </w:r>
      <w:r>
        <w:t>: @Naina - Business to confirm.</w:t>
      </w:r>
    </w:p>
  </w:comment>
  <w:comment w:id="33" w:author="nikhil kohli" w:date="2018-07-23T20:56:00Z" w:initials="DSNR">
    <w:p w:rsidR="008D4796" w:rsidRDefault="008D4796">
      <w:pPr>
        <w:pStyle w:val="CommentText"/>
      </w:pPr>
      <w:r>
        <w:rPr>
          <w:rStyle w:val="CommentReference"/>
        </w:rPr>
        <w:annotationRef/>
      </w:r>
      <w:r w:rsidRPr="00AC5F05">
        <w:rPr>
          <w:b/>
        </w:rPr>
        <w:t>DSNR</w:t>
      </w:r>
      <w:r>
        <w:t>: @Naina - Business to confirm.</w:t>
      </w:r>
    </w:p>
  </w:comment>
  <w:comment w:id="42" w:author="nikhil kohli" w:date="2018-07-23T22:37:00Z" w:initials="DSNR">
    <w:p w:rsidR="008D4796" w:rsidRDefault="008D4796">
      <w:pPr>
        <w:pStyle w:val="CommentText"/>
      </w:pPr>
      <w:r>
        <w:rPr>
          <w:rStyle w:val="CommentReference"/>
        </w:rPr>
        <w:annotationRef/>
      </w:r>
      <w:r w:rsidRPr="00E671A8">
        <w:rPr>
          <w:b/>
        </w:rPr>
        <w:t>DSNR</w:t>
      </w:r>
      <w:r>
        <w:t>: @</w:t>
      </w:r>
      <w:r w:rsidRPr="00AC5F05">
        <w:rPr>
          <w:b/>
        </w:rPr>
        <w:t>Naina</w:t>
      </w:r>
      <w:r>
        <w:t>- Business to confirm.</w:t>
      </w:r>
    </w:p>
  </w:comment>
  <w:comment w:id="46" w:author="nikhil kohli" w:date="2018-07-23T22:39:00Z" w:initials="DSNR">
    <w:p w:rsidR="008D4796" w:rsidRDefault="008D4796">
      <w:pPr>
        <w:pStyle w:val="CommentText"/>
      </w:pPr>
      <w:r>
        <w:rPr>
          <w:rStyle w:val="CommentReference"/>
        </w:rPr>
        <w:annotationRef/>
      </w:r>
      <w:r w:rsidRPr="00E671A8">
        <w:rPr>
          <w:b/>
        </w:rPr>
        <w:t>DSNR</w:t>
      </w:r>
      <w:r>
        <w:t>: @ Naina- It appears from this Clause that LPIN will only make payment on behalf of Ecowise for the repairs and will be reimbursed as per an agreed mechanism. Further such payment will be only made if the repairs are carried out at designated authorised workshops.</w:t>
      </w:r>
    </w:p>
    <w:p w:rsidR="008D4796" w:rsidRDefault="008D4796">
      <w:pPr>
        <w:pStyle w:val="CommentText"/>
      </w:pPr>
    </w:p>
    <w:p w:rsidR="008D4796" w:rsidRDefault="008D4796">
      <w:pPr>
        <w:pStyle w:val="CommentText"/>
      </w:pPr>
      <w:r>
        <w:t>If the above is not the Agreement and the Agreement is that LPIN will pay on behalf of Ecowise generally. However, LPIN will be responsible for the repairs only when the repairs are carried out at Designated Autho</w:t>
      </w:r>
      <w:r w:rsidR="00E671A8">
        <w:t>rized Workshops then, this Article</w:t>
      </w:r>
      <w:r>
        <w:t xml:space="preserve"> needs to be revised suitably. </w:t>
      </w:r>
    </w:p>
  </w:comment>
  <w:comment w:id="52" w:author="nikhil kohli" w:date="2018-07-23T22:41:00Z" w:initials="DSNR">
    <w:p w:rsidR="008D4796" w:rsidRDefault="008D4796">
      <w:pPr>
        <w:pStyle w:val="CommentText"/>
      </w:pPr>
      <w:r>
        <w:rPr>
          <w:rStyle w:val="CommentReference"/>
        </w:rPr>
        <w:annotationRef/>
      </w:r>
      <w:r w:rsidRPr="00E671A8">
        <w:rPr>
          <w:b/>
        </w:rPr>
        <w:t>DSNR</w:t>
      </w:r>
      <w:r>
        <w:t>: @ Naina- Pl</w:t>
      </w:r>
      <w:r w:rsidR="00E671A8">
        <w:t>ease confirm if Ecowise</w:t>
      </w:r>
      <w:r>
        <w:t xml:space="preserve"> will pay LPIN irrespective of whether or not repair services are actually provided .</w:t>
      </w:r>
    </w:p>
  </w:comment>
  <w:comment w:id="56" w:author="nikhil kohli" w:date="2018-07-23T22:45:00Z" w:initials="DSNR">
    <w:p w:rsidR="00E671A8" w:rsidRDefault="008D4796">
      <w:pPr>
        <w:pStyle w:val="CommentText"/>
      </w:pPr>
      <w:r>
        <w:rPr>
          <w:rStyle w:val="CommentReference"/>
        </w:rPr>
        <w:annotationRef/>
      </w:r>
      <w:r w:rsidRPr="00E671A8">
        <w:rPr>
          <w:b/>
        </w:rPr>
        <w:t>DSNR</w:t>
      </w:r>
      <w:r>
        <w:t xml:space="preserve"> @Naina: It appears that Fleet Management Services are different </w:t>
      </w:r>
      <w:r w:rsidR="00E671A8">
        <w:t>from repair</w:t>
      </w:r>
      <w:r>
        <w:t xml:space="preserve"> and maintenance of Vehicles. </w:t>
      </w:r>
    </w:p>
    <w:p w:rsidR="008D4796" w:rsidRDefault="008D4796">
      <w:pPr>
        <w:pStyle w:val="CommentText"/>
      </w:pPr>
      <w:r>
        <w:t>Fleet Management Services are based on specific quote and order (acceptance of which results in payment of regular charges) whereas repair and maintenance of Vehicle is generally covered as a service from which regular payments will made .</w:t>
      </w:r>
      <w:r>
        <w:rPr>
          <w:rFonts w:ascii="Verdana" w:hAnsi="Verdana"/>
          <w:vanish/>
          <w:spacing w:val="2"/>
          <w:sz w:val="18"/>
          <w:szCs w:val="18"/>
        </w:rPr>
        <w:t xml:space="preserve"> 12.2 below ons should fall on it.nify. differenet services should also be i</w:t>
      </w:r>
    </w:p>
  </w:comment>
  <w:comment w:id="60" w:author="nikhil kohli" w:date="2018-07-23T22:46:00Z" w:initials="DSNR">
    <w:p w:rsidR="008D4796" w:rsidRDefault="008D4796">
      <w:pPr>
        <w:pStyle w:val="CommentText"/>
      </w:pPr>
      <w:r>
        <w:rPr>
          <w:rStyle w:val="CommentReference"/>
        </w:rPr>
        <w:annotationRef/>
      </w:r>
      <w:r w:rsidRPr="00E671A8">
        <w:rPr>
          <w:b/>
        </w:rPr>
        <w:t>DSNR:</w:t>
      </w:r>
      <w:r>
        <w:t xml:space="preserve"> @Naina </w:t>
      </w:r>
      <w:r w:rsidR="00E671A8">
        <w:t xml:space="preserve">- </w:t>
      </w:r>
      <w:r>
        <w:t>If Clause 2 and Clause 2A are independent then the charges relating to the two different services should also be independent.</w:t>
      </w:r>
    </w:p>
  </w:comment>
  <w:comment w:id="72" w:author="nikhil kohli" w:date="2018-07-23T22:47:00Z" w:initials="DSNR">
    <w:p w:rsidR="00E671A8" w:rsidRDefault="008D4796" w:rsidP="00FB7B03">
      <w:pPr>
        <w:pStyle w:val="CommentText"/>
      </w:pPr>
      <w:r>
        <w:rPr>
          <w:rStyle w:val="CommentReference"/>
        </w:rPr>
        <w:annotationRef/>
      </w:r>
      <w:r>
        <w:rPr>
          <w:rStyle w:val="CommentReference"/>
        </w:rPr>
        <w:annotationRef/>
      </w:r>
      <w:r w:rsidRPr="00E671A8">
        <w:rPr>
          <w:b/>
        </w:rPr>
        <w:t>DSNR</w:t>
      </w:r>
      <w:r>
        <w:t>: @Naina</w:t>
      </w:r>
      <w:r w:rsidR="00E671A8">
        <w:t xml:space="preserve"> - This</w:t>
      </w:r>
      <w:r>
        <w:t xml:space="preserve"> does not appear to include repair and maintenance services to be provided under Clause 2A. </w:t>
      </w:r>
    </w:p>
    <w:p w:rsidR="008D4796" w:rsidRDefault="008D4796" w:rsidP="00FB7B03">
      <w:pPr>
        <w:pStyle w:val="CommentText"/>
      </w:pPr>
      <w:r>
        <w:t xml:space="preserve">Clause 2A is independent of Clause 2. </w:t>
      </w:r>
    </w:p>
  </w:comment>
  <w:comment w:id="83" w:author="nikhil kohli" w:date="2018-07-23T22:49:00Z" w:initials="DSNR">
    <w:p w:rsidR="008D4796" w:rsidRDefault="008D4796">
      <w:pPr>
        <w:pStyle w:val="CommentText"/>
      </w:pPr>
      <w:r>
        <w:rPr>
          <w:rStyle w:val="CommentReference"/>
        </w:rPr>
        <w:annotationRef/>
      </w:r>
      <w:r w:rsidRPr="006A0262">
        <w:rPr>
          <w:b/>
        </w:rPr>
        <w:t>DSNR</w:t>
      </w:r>
      <w:r>
        <w:t xml:space="preserve"> @Naina: Business to confirm.</w:t>
      </w:r>
    </w:p>
  </w:comment>
  <w:comment w:id="96" w:author="nikhil kohli" w:date="2018-07-23T22:53:00Z" w:initials="DSNR">
    <w:p w:rsidR="006F0F80" w:rsidRDefault="006F0F80">
      <w:pPr>
        <w:pStyle w:val="CommentText"/>
      </w:pPr>
      <w:r>
        <w:rPr>
          <w:rStyle w:val="CommentReference"/>
        </w:rPr>
        <w:annotationRef/>
      </w:r>
      <w:r w:rsidRPr="00DE2103">
        <w:rPr>
          <w:b/>
        </w:rPr>
        <w:t>DSNR</w:t>
      </w:r>
      <w:r>
        <w:t>: @Naina Business to confirm.</w:t>
      </w:r>
    </w:p>
  </w:comment>
  <w:comment w:id="101" w:author="nikhil kohli" w:date="2018-07-23T22:54:00Z" w:initials="DSNR">
    <w:p w:rsidR="008D4796" w:rsidRDefault="008D4796" w:rsidP="00600CAC">
      <w:pPr>
        <w:pStyle w:val="CommentText"/>
        <w:spacing w:line="480" w:lineRule="auto"/>
      </w:pPr>
      <w:r>
        <w:rPr>
          <w:rStyle w:val="CommentReference"/>
        </w:rPr>
        <w:annotationRef/>
      </w:r>
      <w:r w:rsidRPr="00DE2103">
        <w:rPr>
          <w:b/>
        </w:rPr>
        <w:t xml:space="preserve">DSNR </w:t>
      </w:r>
      <w:r>
        <w:t>@Naina Only cheque bounce charges are specified in Annexure 2 which, in ou</w:t>
      </w:r>
      <w:r w:rsidR="00DE2103">
        <w:t>r view, does not relate to the A</w:t>
      </w:r>
      <w:r>
        <w:t>greement.</w:t>
      </w:r>
    </w:p>
  </w:comment>
  <w:comment w:id="109" w:author="nikhil kohli" w:date="2018-07-23T22:56:00Z" w:initials="DSNR">
    <w:p w:rsidR="00DE2103" w:rsidRDefault="008D4796">
      <w:pPr>
        <w:pStyle w:val="CommentText"/>
      </w:pPr>
      <w:r>
        <w:rPr>
          <w:rStyle w:val="CommentReference"/>
        </w:rPr>
        <w:annotationRef/>
      </w:r>
      <w:r w:rsidRPr="00DE2103">
        <w:rPr>
          <w:b/>
        </w:rPr>
        <w:t>DSNR</w:t>
      </w:r>
      <w:r>
        <w:t xml:space="preserve"> @Naina: </w:t>
      </w:r>
      <w:r w:rsidR="00DE2103">
        <w:t xml:space="preserve">This Article has been delete </w:t>
      </w:r>
      <w:r>
        <w:t>as it is not clear as to whose obligation is it.</w:t>
      </w:r>
    </w:p>
    <w:p w:rsidR="008D4796" w:rsidRDefault="008D4796">
      <w:pPr>
        <w:pStyle w:val="CommentText"/>
      </w:pPr>
      <w:r>
        <w:t>Further, Insurance Policy is a defined term and</w:t>
      </w:r>
      <w:r w:rsidR="00DE2103">
        <w:t xml:space="preserve">  is a part of the Fleet Management S</w:t>
      </w:r>
      <w:r>
        <w:t>ervices to be offered by LPIN.</w:t>
      </w:r>
    </w:p>
  </w:comment>
  <w:comment w:id="122" w:author="nikhil kohli" w:date="2018-07-23T23:02:00Z" w:initials="DSNR">
    <w:p w:rsidR="009A637E" w:rsidRDefault="009A637E">
      <w:pPr>
        <w:pStyle w:val="CommentText"/>
      </w:pPr>
      <w:r>
        <w:rPr>
          <w:rStyle w:val="CommentReference"/>
        </w:rPr>
        <w:annotationRef/>
      </w:r>
      <w:r w:rsidRPr="00545239">
        <w:rPr>
          <w:b/>
        </w:rPr>
        <w:t xml:space="preserve">DSNR </w:t>
      </w:r>
      <w:r>
        <w:t xml:space="preserve">@Naina - We have not </w:t>
      </w:r>
      <w:r w:rsidR="00545239">
        <w:t>been provided</w:t>
      </w:r>
      <w:r>
        <w:t xml:space="preserve"> a copy of LP Manual. We have made a provision for attachment of LP Manual in Annexure 2.</w:t>
      </w:r>
    </w:p>
  </w:comment>
  <w:comment w:id="128" w:author="nikhil kohli" w:date="2018-07-23T23:02:00Z" w:initials="DSNR">
    <w:p w:rsidR="009A637E" w:rsidRDefault="009A637E">
      <w:pPr>
        <w:pStyle w:val="CommentText"/>
      </w:pPr>
      <w:r>
        <w:rPr>
          <w:rStyle w:val="CommentReference"/>
        </w:rPr>
        <w:annotationRef/>
      </w:r>
      <w:r w:rsidRPr="00545239">
        <w:rPr>
          <w:b/>
        </w:rPr>
        <w:t>DSNR</w:t>
      </w:r>
      <w:r>
        <w:t xml:space="preserve"> @Naina - We have not </w:t>
      </w:r>
      <w:r w:rsidR="00545239">
        <w:t>been provided</w:t>
      </w:r>
      <w:r>
        <w:t xml:space="preserve"> a copy of LP Manual. We have made a provision for attachment of LP Manual in Annexure 2.</w:t>
      </w:r>
    </w:p>
  </w:comment>
  <w:comment w:id="130" w:author="nikhil kohli" w:date="2018-07-23T23:06:00Z" w:initials="DSNR">
    <w:p w:rsidR="008D4796" w:rsidRDefault="008D4796">
      <w:pPr>
        <w:pStyle w:val="CommentText"/>
      </w:pPr>
      <w:r>
        <w:rPr>
          <w:rStyle w:val="CommentReference"/>
        </w:rPr>
        <w:annotationRef/>
      </w:r>
      <w:r w:rsidRPr="00545239">
        <w:rPr>
          <w:b/>
        </w:rPr>
        <w:t>DSNR:</w:t>
      </w:r>
      <w:r>
        <w:t xml:space="preserve"> @Naina We have deleted the </w:t>
      </w:r>
      <w:r w:rsidR="00545239">
        <w:t>Articles</w:t>
      </w:r>
      <w:r>
        <w:t xml:space="preserve"> as the same, in our view, was onerous. Loss of a part or accessory often does not necessarily require an FIR. Further, sometimes it is difficult to specifically get an FIR registered. </w:t>
      </w:r>
    </w:p>
  </w:comment>
  <w:comment w:id="156" w:author="nikhil kohli" w:date="2018-07-23T23:07:00Z" w:initials="DSNR">
    <w:p w:rsidR="008D4796" w:rsidRDefault="008D4796">
      <w:pPr>
        <w:pStyle w:val="CommentText"/>
      </w:pPr>
      <w:r>
        <w:rPr>
          <w:rStyle w:val="CommentReference"/>
        </w:rPr>
        <w:annotationRef/>
      </w:r>
      <w:r w:rsidRPr="00545239">
        <w:rPr>
          <w:b/>
        </w:rPr>
        <w:t>DSNR</w:t>
      </w:r>
      <w:r>
        <w:t xml:space="preserve"> @Naina: Services are being provided by LPIN accordingly, LPIN should indemnify.</w:t>
      </w:r>
    </w:p>
  </w:comment>
  <w:comment w:id="198" w:author="nikhil kohli" w:date="2018-07-23T23:07:00Z" w:initials="DSNR">
    <w:p w:rsidR="008D4796" w:rsidRDefault="008D4796">
      <w:pPr>
        <w:pStyle w:val="CommentText"/>
      </w:pPr>
      <w:r>
        <w:rPr>
          <w:rStyle w:val="CommentReference"/>
        </w:rPr>
        <w:annotationRef/>
      </w:r>
      <w:r w:rsidRPr="00545239">
        <w:rPr>
          <w:b/>
        </w:rPr>
        <w:t>DSNR:</w:t>
      </w:r>
      <w:r>
        <w:t xml:space="preserve"> @Naina LPIN is the service provider. Accordingly, obligations should fall on it.</w:t>
      </w:r>
    </w:p>
  </w:comment>
  <w:comment w:id="206" w:author="nikhil kohli" w:date="2018-07-23T23:07:00Z" w:initials="DSNR">
    <w:p w:rsidR="008D4796" w:rsidRDefault="008D4796">
      <w:pPr>
        <w:pStyle w:val="CommentText"/>
      </w:pPr>
      <w:r>
        <w:rPr>
          <w:rStyle w:val="CommentReference"/>
        </w:rPr>
        <w:annotationRef/>
      </w:r>
      <w:r w:rsidRPr="00545239">
        <w:rPr>
          <w:b/>
        </w:rPr>
        <w:t>DSNR</w:t>
      </w:r>
      <w:r>
        <w:t xml:space="preserve"> @Naina: Services are being provided by LPIN accordingly, Ecowise should not indemnify.</w:t>
      </w:r>
    </w:p>
  </w:comment>
  <w:comment w:id="211" w:author="nikhil kohli" w:date="2018-07-23T23:08:00Z" w:initials="DSNR">
    <w:p w:rsidR="008D4796" w:rsidRDefault="008D4796">
      <w:pPr>
        <w:pStyle w:val="CommentText"/>
      </w:pPr>
      <w:r>
        <w:rPr>
          <w:rStyle w:val="CommentReference"/>
        </w:rPr>
        <w:annotationRef/>
      </w:r>
      <w:r w:rsidRPr="00DE56AB">
        <w:rPr>
          <w:b/>
        </w:rPr>
        <w:t>DSNR:</w:t>
      </w:r>
      <w:r>
        <w:t xml:space="preserve"> @Naina </w:t>
      </w:r>
      <w:r w:rsidR="00DE56AB">
        <w:t>LPIN is</w:t>
      </w:r>
      <w:r>
        <w:t xml:space="preserve"> the service provider. Accordingly, obligations should fall on it.</w:t>
      </w:r>
    </w:p>
  </w:comment>
  <w:comment w:id="422" w:author="nikhil kohli" w:date="2018-07-23T23:22:00Z" w:initials="DSNR">
    <w:p w:rsidR="006F0F80" w:rsidRDefault="006F0F80">
      <w:pPr>
        <w:pStyle w:val="CommentText"/>
      </w:pPr>
      <w:r>
        <w:rPr>
          <w:rStyle w:val="CommentReference"/>
        </w:rPr>
        <w:annotationRef/>
      </w:r>
      <w:r w:rsidRPr="00187A4D">
        <w:rPr>
          <w:b/>
        </w:rPr>
        <w:t>DSNR</w:t>
      </w:r>
      <w:r>
        <w:t xml:space="preserve"> @ Naina: Business to confirm.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22E" w:rsidRDefault="0048622E">
      <w:r>
        <w:separator/>
      </w:r>
    </w:p>
  </w:endnote>
  <w:endnote w:type="continuationSeparator" w:id="1">
    <w:p w:rsidR="0048622E" w:rsidRDefault="004862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PCL6)">
    <w:panose1 w:val="00000000000000000000"/>
    <w:charset w:val="00"/>
    <w:family w:val="roman"/>
    <w:notTrueType/>
    <w:pitch w:val="variable"/>
    <w:sig w:usb0="00000003" w:usb1="00000000" w:usb2="00000000" w:usb3="00000000" w:csb0="00000001" w:csb1="00000000"/>
  </w:font>
  <w:font w:name="Garamond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TBC0515C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796" w:rsidRPr="005B3170" w:rsidRDefault="008D4796" w:rsidP="001041A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Verdana" w:hAnsi="Verdana"/>
        <w:sz w:val="16"/>
        <w:szCs w:val="16"/>
      </w:rPr>
    </w:pPr>
    <w:r>
      <w:rPr>
        <w:rFonts w:ascii="Verdana" w:hAnsi="Verdana"/>
        <w:snapToGrid w:val="0"/>
        <w:sz w:val="16"/>
        <w:szCs w:val="16"/>
      </w:rPr>
      <w:t xml:space="preserve">MO AGREEMENT ECS </w:t>
    </w:r>
    <w:r>
      <w:t>[●]</w:t>
    </w:r>
    <w:r>
      <w:rPr>
        <w:rFonts w:ascii="Verdana" w:hAnsi="Verdana"/>
        <w:snapToGrid w:val="0"/>
        <w:sz w:val="16"/>
        <w:szCs w:val="16"/>
      </w:rPr>
      <w:t xml:space="preserve"> July 201</w:t>
    </w:r>
    <w:ins w:id="454" w:author="nikhil kohli" w:date="2018-07-23T20:57:00Z">
      <w:r w:rsidR="00F93E73">
        <w:rPr>
          <w:rFonts w:ascii="Verdana" w:hAnsi="Verdana"/>
          <w:snapToGrid w:val="0"/>
          <w:sz w:val="16"/>
          <w:szCs w:val="16"/>
        </w:rPr>
        <w:t>8</w:t>
      </w:r>
    </w:ins>
    <w:r w:rsidRPr="005B3170">
      <w:rPr>
        <w:rFonts w:ascii="Verdana" w:hAnsi="Verdana"/>
        <w:sz w:val="16"/>
        <w:szCs w:val="16"/>
      </w:rPr>
      <w:t xml:space="preserve"> </w:t>
    </w:r>
    <w:r>
      <w:rPr>
        <w:rFonts w:ascii="Verdana" w:hAnsi="Verdana"/>
        <w:sz w:val="16"/>
        <w:szCs w:val="16"/>
      </w:rPr>
      <w:t xml:space="preserve">               </w:t>
    </w:r>
    <w:r w:rsidRPr="005B3170">
      <w:rPr>
        <w:rFonts w:ascii="Verdana" w:hAnsi="Verdana"/>
        <w:sz w:val="16"/>
        <w:szCs w:val="16"/>
      </w:rPr>
      <w:t xml:space="preserve"> </w:t>
    </w:r>
    <w:r>
      <w:rPr>
        <w:rFonts w:ascii="Verdana" w:hAnsi="Verdana"/>
        <w:sz w:val="16"/>
        <w:szCs w:val="16"/>
      </w:rPr>
      <w:t xml:space="preserve">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22E" w:rsidRDefault="0048622E">
      <w:r>
        <w:separator/>
      </w:r>
    </w:p>
  </w:footnote>
  <w:footnote w:type="continuationSeparator" w:id="1">
    <w:p w:rsidR="0048622E" w:rsidRDefault="004862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C82"/>
    <w:multiLevelType w:val="multilevel"/>
    <w:tmpl w:val="C40453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420609F"/>
    <w:multiLevelType w:val="multilevel"/>
    <w:tmpl w:val="E60A91E6"/>
    <w:lvl w:ilvl="0">
      <w:start w:val="12"/>
      <w:numFmt w:val="decimal"/>
      <w:lvlText w:val="%1"/>
      <w:lvlJc w:val="left"/>
      <w:pPr>
        <w:tabs>
          <w:tab w:val="num" w:pos="720"/>
        </w:tabs>
        <w:ind w:left="720" w:hanging="720"/>
      </w:pPr>
      <w:rPr>
        <w:rFonts w:hint="default"/>
        <w:u w:val="none"/>
      </w:rPr>
    </w:lvl>
    <w:lvl w:ilvl="1">
      <w:start w:val="2"/>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1080"/>
        </w:tabs>
        <w:ind w:left="1080" w:hanging="108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2160"/>
        </w:tabs>
        <w:ind w:left="2160" w:hanging="2160"/>
      </w:pPr>
      <w:rPr>
        <w:rFonts w:hint="default"/>
        <w:u w:val="none"/>
      </w:rPr>
    </w:lvl>
  </w:abstractNum>
  <w:abstractNum w:abstractNumId="2">
    <w:nsid w:val="0814071C"/>
    <w:multiLevelType w:val="multilevel"/>
    <w:tmpl w:val="F036FAEC"/>
    <w:lvl w:ilvl="0">
      <w:start w:val="4"/>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0AF45804"/>
    <w:multiLevelType w:val="multilevel"/>
    <w:tmpl w:val="B6DEF47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0E5E5427"/>
    <w:multiLevelType w:val="multilevel"/>
    <w:tmpl w:val="3320C57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EBA35B8"/>
    <w:multiLevelType w:val="multilevel"/>
    <w:tmpl w:val="FFB0CE74"/>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FB30896"/>
    <w:multiLevelType w:val="multilevel"/>
    <w:tmpl w:val="356CB65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10914154"/>
    <w:multiLevelType w:val="hybridMultilevel"/>
    <w:tmpl w:val="3C2E1AD8"/>
    <w:lvl w:ilvl="0" w:tplc="3E5E03AC">
      <w:start w:val="1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20361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1186732A"/>
    <w:multiLevelType w:val="multilevel"/>
    <w:tmpl w:val="C03AE33C"/>
    <w:lvl w:ilvl="0">
      <w:start w:val="10"/>
      <w:numFmt w:val="decimal"/>
      <w:lvlText w:val="%1."/>
      <w:lvlJc w:val="left"/>
      <w:pPr>
        <w:ind w:left="540" w:hanging="540"/>
      </w:pPr>
      <w:rPr>
        <w:rFonts w:hint="default"/>
      </w:rPr>
    </w:lvl>
    <w:lvl w:ilvl="1">
      <w:start w:val="1"/>
      <w:numFmt w:val="decimal"/>
      <w:lvlText w:val="11.%2."/>
      <w:lvlJc w:val="left"/>
      <w:pPr>
        <w:ind w:left="900" w:hanging="540"/>
      </w:pPr>
      <w:rPr>
        <w:rFonts w:hint="default"/>
        <w:b w:val="0"/>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17D738B0"/>
    <w:multiLevelType w:val="multilevel"/>
    <w:tmpl w:val="D30ACB42"/>
    <w:lvl w:ilvl="0">
      <w:start w:val="4"/>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1A2830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962DE8"/>
    <w:multiLevelType w:val="multilevel"/>
    <w:tmpl w:val="CD7E1B26"/>
    <w:lvl w:ilvl="0">
      <w:start w:val="8"/>
      <w:numFmt w:val="decimal"/>
      <w:lvlText w:val="%1"/>
      <w:lvlJc w:val="left"/>
      <w:pPr>
        <w:tabs>
          <w:tab w:val="num" w:pos="720"/>
        </w:tabs>
        <w:ind w:left="720" w:hanging="720"/>
      </w:pPr>
      <w:rPr>
        <w:rFonts w:hint="default"/>
      </w:rPr>
    </w:lvl>
    <w:lvl w:ilvl="1">
      <w:start w:val="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26C51DCC"/>
    <w:multiLevelType w:val="singleLevel"/>
    <w:tmpl w:val="B226C92E"/>
    <w:lvl w:ilvl="0">
      <w:start w:val="8"/>
      <w:numFmt w:val="lowerRoman"/>
      <w:lvlText w:val="(%1)"/>
      <w:lvlJc w:val="left"/>
      <w:pPr>
        <w:tabs>
          <w:tab w:val="num" w:pos="720"/>
        </w:tabs>
        <w:ind w:left="720" w:hanging="720"/>
      </w:pPr>
      <w:rPr>
        <w:rFonts w:hint="default"/>
      </w:rPr>
    </w:lvl>
  </w:abstractNum>
  <w:abstractNum w:abstractNumId="14">
    <w:nsid w:val="28D10144"/>
    <w:multiLevelType w:val="multilevel"/>
    <w:tmpl w:val="6E4A8E7A"/>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2CDA5100"/>
    <w:multiLevelType w:val="multilevel"/>
    <w:tmpl w:val="7ACA240E"/>
    <w:lvl w:ilvl="0">
      <w:start w:val="4"/>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E547D4B"/>
    <w:multiLevelType w:val="multilevel"/>
    <w:tmpl w:val="04A0E3A6"/>
    <w:lvl w:ilvl="0">
      <w:start w:val="8"/>
      <w:numFmt w:val="decimal"/>
      <w:lvlText w:val="%1"/>
      <w:lvlJc w:val="left"/>
      <w:pPr>
        <w:tabs>
          <w:tab w:val="num" w:pos="420"/>
        </w:tabs>
        <w:ind w:left="420" w:hanging="420"/>
      </w:pPr>
      <w:rPr>
        <w:rFonts w:hint="default"/>
      </w:rPr>
    </w:lvl>
    <w:lvl w:ilvl="1">
      <w:start w:val="1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2EF93AF3"/>
    <w:multiLevelType w:val="multilevel"/>
    <w:tmpl w:val="74E874B0"/>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2EFB1141"/>
    <w:multiLevelType w:val="multilevel"/>
    <w:tmpl w:val="5AF25DCA"/>
    <w:lvl w:ilvl="0">
      <w:start w:val="10"/>
      <w:numFmt w:val="decimal"/>
      <w:lvlText w:val="%1"/>
      <w:lvlJc w:val="left"/>
      <w:pPr>
        <w:tabs>
          <w:tab w:val="num" w:pos="405"/>
        </w:tabs>
        <w:ind w:left="405" w:hanging="405"/>
      </w:pPr>
      <w:rPr>
        <w:rFonts w:hint="default"/>
      </w:rPr>
    </w:lvl>
    <w:lvl w:ilvl="1">
      <w:start w:val="4"/>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F656A9E"/>
    <w:multiLevelType w:val="multilevel"/>
    <w:tmpl w:val="DA9E6FC0"/>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09F7C87"/>
    <w:multiLevelType w:val="singleLevel"/>
    <w:tmpl w:val="D2FA75F0"/>
    <w:lvl w:ilvl="0">
      <w:start w:val="3"/>
      <w:numFmt w:val="lowerRoman"/>
      <w:lvlText w:val="(%1)"/>
      <w:lvlJc w:val="left"/>
      <w:pPr>
        <w:tabs>
          <w:tab w:val="num" w:pos="720"/>
        </w:tabs>
        <w:ind w:left="720" w:hanging="720"/>
      </w:pPr>
      <w:rPr>
        <w:rFonts w:hint="default"/>
      </w:rPr>
    </w:lvl>
  </w:abstractNum>
  <w:abstractNum w:abstractNumId="21">
    <w:nsid w:val="34F02655"/>
    <w:multiLevelType w:val="multilevel"/>
    <w:tmpl w:val="CBCA9EB2"/>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34FF5D84"/>
    <w:multiLevelType w:val="singleLevel"/>
    <w:tmpl w:val="D3FE663C"/>
    <w:lvl w:ilvl="0">
      <w:start w:val="1"/>
      <w:numFmt w:val="upperLetter"/>
      <w:lvlText w:val="%1."/>
      <w:lvlJc w:val="left"/>
      <w:pPr>
        <w:tabs>
          <w:tab w:val="num" w:pos="450"/>
        </w:tabs>
        <w:ind w:left="450" w:hanging="450"/>
      </w:pPr>
      <w:rPr>
        <w:rFonts w:hint="default"/>
        <w:b w:val="0"/>
      </w:rPr>
    </w:lvl>
  </w:abstractNum>
  <w:abstractNum w:abstractNumId="23">
    <w:nsid w:val="37B8565C"/>
    <w:multiLevelType w:val="multilevel"/>
    <w:tmpl w:val="0688060C"/>
    <w:lvl w:ilvl="0">
      <w:start w:val="1"/>
      <w:numFmt w:val="lowerLetter"/>
      <w:lvlText w:val="(%1)"/>
      <w:lvlJc w:val="left"/>
      <w:pPr>
        <w:tabs>
          <w:tab w:val="num" w:pos="1070"/>
        </w:tabs>
        <w:ind w:left="107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94A1699"/>
    <w:multiLevelType w:val="multilevel"/>
    <w:tmpl w:val="FFB0CE7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3A5A574E"/>
    <w:multiLevelType w:val="hybridMultilevel"/>
    <w:tmpl w:val="58201B4A"/>
    <w:lvl w:ilvl="0" w:tplc="513AA5E2">
      <w:start w:val="2"/>
      <w:numFmt w:val="lowerRoman"/>
      <w:lvlText w:val="(%1)"/>
      <w:lvlJc w:val="left"/>
      <w:pPr>
        <w:ind w:left="2160" w:hanging="720"/>
      </w:pPr>
      <w:rPr>
        <w:rFonts w:hint="default"/>
      </w:rPr>
    </w:lvl>
    <w:lvl w:ilvl="1" w:tplc="18090019">
      <w:start w:val="1"/>
      <w:numFmt w:val="lowerLetter"/>
      <w:lvlText w:val="%2."/>
      <w:lvlJc w:val="left"/>
      <w:pPr>
        <w:ind w:left="107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6">
    <w:nsid w:val="3A784305"/>
    <w:multiLevelType w:val="multilevel"/>
    <w:tmpl w:val="D7DA625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41B45617"/>
    <w:multiLevelType w:val="multilevel"/>
    <w:tmpl w:val="FCCA6740"/>
    <w:lvl w:ilvl="0">
      <w:start w:val="4"/>
      <w:numFmt w:val="lowerRoman"/>
      <w:lvlText w:val="(%1)"/>
      <w:lvlJc w:val="left"/>
      <w:pPr>
        <w:tabs>
          <w:tab w:val="num" w:pos="720"/>
        </w:tabs>
        <w:ind w:left="720" w:hanging="720"/>
      </w:pPr>
      <w:rPr>
        <w:rFonts w:hint="default"/>
      </w:rPr>
    </w:lvl>
    <w:lvl w:ilvl="1">
      <w:start w:val="1"/>
      <w:numFmt w:val="lowerLetter"/>
      <w:lvlText w:val="(%2)"/>
      <w:lvlJc w:val="left"/>
      <w:pPr>
        <w:ind w:left="1080" w:hanging="360"/>
      </w:pPr>
      <w:rPr>
        <w:rFonts w:hint="default"/>
      </w:rPr>
    </w:lvl>
    <w:lvl w:ilvl="2">
      <w:start w:val="1"/>
      <w:numFmt w:val="upperRoman"/>
      <w:lvlText w:val="(%3)"/>
      <w:lvlJc w:val="left"/>
      <w:pPr>
        <w:ind w:left="1080" w:hanging="1080"/>
      </w:pPr>
      <w:rPr>
        <w:rFonts w:hint="default"/>
        <w:sz w:val="18"/>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48A46E49"/>
    <w:multiLevelType w:val="hybridMultilevel"/>
    <w:tmpl w:val="4BE4D962"/>
    <w:lvl w:ilvl="0" w:tplc="39C6DCD2">
      <w:start w:val="9"/>
      <w:numFmt w:val="lowerRoman"/>
      <w:lvlText w:val="(%1)"/>
      <w:lvlJc w:val="left"/>
      <w:pPr>
        <w:ind w:left="720" w:hanging="720"/>
      </w:pPr>
      <w:rPr>
        <w:rFonts w:hint="default"/>
        <w:u w:val="none"/>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9">
    <w:nsid w:val="4AB65E46"/>
    <w:multiLevelType w:val="hybridMultilevel"/>
    <w:tmpl w:val="6804C9B6"/>
    <w:lvl w:ilvl="0" w:tplc="A9EEA9C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E84387"/>
    <w:multiLevelType w:val="singleLevel"/>
    <w:tmpl w:val="AFB68C2E"/>
    <w:lvl w:ilvl="0">
      <w:start w:val="8"/>
      <w:numFmt w:val="lowerRoman"/>
      <w:lvlText w:val="(%1)"/>
      <w:lvlJc w:val="left"/>
      <w:pPr>
        <w:tabs>
          <w:tab w:val="num" w:pos="720"/>
        </w:tabs>
        <w:ind w:left="720" w:hanging="720"/>
      </w:pPr>
      <w:rPr>
        <w:rFonts w:hint="default"/>
      </w:rPr>
    </w:lvl>
  </w:abstractNum>
  <w:abstractNum w:abstractNumId="31">
    <w:nsid w:val="4FFF3E41"/>
    <w:multiLevelType w:val="multilevel"/>
    <w:tmpl w:val="0460303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17A06FE"/>
    <w:multiLevelType w:val="hybridMultilevel"/>
    <w:tmpl w:val="F106122A"/>
    <w:lvl w:ilvl="0" w:tplc="0809001B">
      <w:start w:val="1"/>
      <w:numFmt w:val="lowerRoman"/>
      <w:lvlText w:val="%1."/>
      <w:lvlJc w:val="righ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52F37D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nsid w:val="641E25D5"/>
    <w:multiLevelType w:val="multilevel"/>
    <w:tmpl w:val="1C3223B2"/>
    <w:lvl w:ilvl="0">
      <w:start w:val="10"/>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5A001FA"/>
    <w:multiLevelType w:val="singleLevel"/>
    <w:tmpl w:val="14D23E12"/>
    <w:lvl w:ilvl="0">
      <w:start w:val="14"/>
      <w:numFmt w:val="lowerRoman"/>
      <w:lvlText w:val="(%1)"/>
      <w:lvlJc w:val="left"/>
      <w:pPr>
        <w:tabs>
          <w:tab w:val="num" w:pos="720"/>
        </w:tabs>
        <w:ind w:left="720" w:hanging="720"/>
      </w:pPr>
      <w:rPr>
        <w:rFonts w:hint="default"/>
      </w:rPr>
    </w:lvl>
  </w:abstractNum>
  <w:abstractNum w:abstractNumId="36">
    <w:nsid w:val="666B5FF9"/>
    <w:multiLevelType w:val="singleLevel"/>
    <w:tmpl w:val="5B9AA640"/>
    <w:lvl w:ilvl="0">
      <w:start w:val="1"/>
      <w:numFmt w:val="decimal"/>
      <w:lvlText w:val="%1)"/>
      <w:lvlJc w:val="left"/>
      <w:pPr>
        <w:tabs>
          <w:tab w:val="num" w:pos="1440"/>
        </w:tabs>
        <w:ind w:left="1440" w:hanging="720"/>
      </w:pPr>
      <w:rPr>
        <w:rFonts w:hint="default"/>
      </w:rPr>
    </w:lvl>
  </w:abstractNum>
  <w:abstractNum w:abstractNumId="37">
    <w:nsid w:val="66E37078"/>
    <w:multiLevelType w:val="multilevel"/>
    <w:tmpl w:val="CBCA9EB2"/>
    <w:lvl w:ilvl="0">
      <w:start w:val="4"/>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6BEC0061"/>
    <w:multiLevelType w:val="multilevel"/>
    <w:tmpl w:val="92DA569E"/>
    <w:lvl w:ilvl="0">
      <w:start w:val="8"/>
      <w:numFmt w:val="decimal"/>
      <w:lvlText w:val="%1"/>
      <w:lvlJc w:val="left"/>
      <w:pPr>
        <w:tabs>
          <w:tab w:val="num" w:pos="420"/>
        </w:tabs>
        <w:ind w:left="420" w:hanging="420"/>
      </w:pPr>
      <w:rPr>
        <w:rFonts w:hint="default"/>
        <w:b/>
      </w:rPr>
    </w:lvl>
    <w:lvl w:ilvl="1">
      <w:start w:val="12"/>
      <w:numFmt w:val="decimal"/>
      <w:lvlText w:val="%1.%2"/>
      <w:lvlJc w:val="left"/>
      <w:pPr>
        <w:tabs>
          <w:tab w:val="num" w:pos="420"/>
        </w:tabs>
        <w:ind w:left="420" w:hanging="4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nsid w:val="7194159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0">
    <w:nsid w:val="728A6AA5"/>
    <w:multiLevelType w:val="multilevel"/>
    <w:tmpl w:val="0276D154"/>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nsid w:val="74663EB9"/>
    <w:multiLevelType w:val="singleLevel"/>
    <w:tmpl w:val="382A03BE"/>
    <w:lvl w:ilvl="0">
      <w:start w:val="3"/>
      <w:numFmt w:val="lowerRoman"/>
      <w:lvlText w:val="(%1)"/>
      <w:lvlJc w:val="left"/>
      <w:pPr>
        <w:tabs>
          <w:tab w:val="num" w:pos="720"/>
        </w:tabs>
        <w:ind w:left="720" w:hanging="720"/>
      </w:pPr>
      <w:rPr>
        <w:rFonts w:hint="default"/>
      </w:rPr>
    </w:lvl>
  </w:abstractNum>
  <w:abstractNum w:abstractNumId="42">
    <w:nsid w:val="750230C6"/>
    <w:multiLevelType w:val="multilevel"/>
    <w:tmpl w:val="AB964528"/>
    <w:lvl w:ilvl="0">
      <w:start w:val="10"/>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7DA430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44">
    <w:nsid w:val="7A334686"/>
    <w:multiLevelType w:val="singleLevel"/>
    <w:tmpl w:val="5ABE86C0"/>
    <w:lvl w:ilvl="0">
      <w:start w:val="2"/>
      <w:numFmt w:val="decimal"/>
      <w:lvlText w:val="%1."/>
      <w:lvlJc w:val="left"/>
      <w:pPr>
        <w:tabs>
          <w:tab w:val="num" w:pos="360"/>
        </w:tabs>
        <w:ind w:left="360" w:hanging="360"/>
      </w:pPr>
      <w:rPr>
        <w:rFonts w:hint="default"/>
      </w:rPr>
    </w:lvl>
  </w:abstractNum>
  <w:abstractNum w:abstractNumId="45">
    <w:nsid w:val="7EBA01CB"/>
    <w:multiLevelType w:val="multilevel"/>
    <w:tmpl w:val="D25A5BEA"/>
    <w:lvl w:ilvl="0">
      <w:start w:val="9"/>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7"/>
  </w:num>
  <w:num w:numId="2">
    <w:abstractNumId w:val="4"/>
  </w:num>
  <w:num w:numId="3">
    <w:abstractNumId w:val="6"/>
  </w:num>
  <w:num w:numId="4">
    <w:abstractNumId w:val="21"/>
  </w:num>
  <w:num w:numId="5">
    <w:abstractNumId w:val="33"/>
  </w:num>
  <w:num w:numId="6">
    <w:abstractNumId w:val="0"/>
  </w:num>
  <w:num w:numId="7">
    <w:abstractNumId w:val="41"/>
  </w:num>
  <w:num w:numId="8">
    <w:abstractNumId w:val="8"/>
  </w:num>
  <w:num w:numId="9">
    <w:abstractNumId w:val="22"/>
  </w:num>
  <w:num w:numId="10">
    <w:abstractNumId w:val="36"/>
  </w:num>
  <w:num w:numId="11">
    <w:abstractNumId w:val="39"/>
  </w:num>
  <w:num w:numId="12">
    <w:abstractNumId w:val="11"/>
  </w:num>
  <w:num w:numId="13">
    <w:abstractNumId w:val="44"/>
  </w:num>
  <w:num w:numId="14">
    <w:abstractNumId w:val="40"/>
  </w:num>
  <w:num w:numId="15">
    <w:abstractNumId w:val="43"/>
  </w:num>
  <w:num w:numId="16">
    <w:abstractNumId w:val="16"/>
  </w:num>
  <w:num w:numId="17">
    <w:abstractNumId w:val="38"/>
  </w:num>
  <w:num w:numId="18">
    <w:abstractNumId w:val="42"/>
  </w:num>
  <w:num w:numId="19">
    <w:abstractNumId w:val="18"/>
  </w:num>
  <w:num w:numId="20">
    <w:abstractNumId w:val="20"/>
  </w:num>
  <w:num w:numId="21">
    <w:abstractNumId w:val="13"/>
  </w:num>
  <w:num w:numId="22">
    <w:abstractNumId w:val="27"/>
  </w:num>
  <w:num w:numId="23">
    <w:abstractNumId w:val="14"/>
  </w:num>
  <w:num w:numId="24">
    <w:abstractNumId w:val="12"/>
  </w:num>
  <w:num w:numId="25">
    <w:abstractNumId w:val="34"/>
  </w:num>
  <w:num w:numId="26">
    <w:abstractNumId w:val="35"/>
  </w:num>
  <w:num w:numId="27">
    <w:abstractNumId w:val="31"/>
  </w:num>
  <w:num w:numId="28">
    <w:abstractNumId w:val="45"/>
  </w:num>
  <w:num w:numId="29">
    <w:abstractNumId w:val="30"/>
  </w:num>
  <w:num w:numId="30">
    <w:abstractNumId w:val="10"/>
  </w:num>
  <w:num w:numId="31">
    <w:abstractNumId w:val="26"/>
  </w:num>
  <w:num w:numId="32">
    <w:abstractNumId w:val="3"/>
  </w:num>
  <w:num w:numId="33">
    <w:abstractNumId w:val="17"/>
  </w:num>
  <w:num w:numId="34">
    <w:abstractNumId w:val="1"/>
  </w:num>
  <w:num w:numId="35">
    <w:abstractNumId w:val="7"/>
  </w:num>
  <w:num w:numId="36">
    <w:abstractNumId w:val="2"/>
  </w:num>
  <w:num w:numId="37">
    <w:abstractNumId w:val="15"/>
  </w:num>
  <w:num w:numId="38">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num>
  <w:num w:numId="40">
    <w:abstractNumId w:val="28"/>
  </w:num>
  <w:num w:numId="41">
    <w:abstractNumId w:val="23"/>
  </w:num>
  <w:num w:numId="42">
    <w:abstractNumId w:val="5"/>
  </w:num>
  <w:num w:numId="43">
    <w:abstractNumId w:val="29"/>
  </w:num>
  <w:num w:numId="44">
    <w:abstractNumId w:val="25"/>
  </w:num>
  <w:num w:numId="45">
    <w:abstractNumId w:val="19"/>
  </w:num>
  <w:num w:numId="46">
    <w:abstractNumId w:val="24"/>
  </w:num>
  <w:num w:numId="47">
    <w:abstractNumId w:val="32"/>
  </w:num>
  <w:num w:numId="4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453C0A"/>
    <w:rsid w:val="00015CDD"/>
    <w:rsid w:val="00016F45"/>
    <w:rsid w:val="000207BB"/>
    <w:rsid w:val="000212A5"/>
    <w:rsid w:val="00021CEE"/>
    <w:rsid w:val="000229D6"/>
    <w:rsid w:val="0003590D"/>
    <w:rsid w:val="00040CF9"/>
    <w:rsid w:val="000420B9"/>
    <w:rsid w:val="000445B3"/>
    <w:rsid w:val="00075468"/>
    <w:rsid w:val="000855BF"/>
    <w:rsid w:val="000865C9"/>
    <w:rsid w:val="000957CF"/>
    <w:rsid w:val="000A3E4A"/>
    <w:rsid w:val="000B1B11"/>
    <w:rsid w:val="000C0D0E"/>
    <w:rsid w:val="000C3232"/>
    <w:rsid w:val="000D0378"/>
    <w:rsid w:val="000D2C9F"/>
    <w:rsid w:val="000D31DB"/>
    <w:rsid w:val="000E1A47"/>
    <w:rsid w:val="001041A1"/>
    <w:rsid w:val="00106561"/>
    <w:rsid w:val="00117B7D"/>
    <w:rsid w:val="001231E3"/>
    <w:rsid w:val="001440DA"/>
    <w:rsid w:val="00144C17"/>
    <w:rsid w:val="00176EC8"/>
    <w:rsid w:val="001801CD"/>
    <w:rsid w:val="00180A7E"/>
    <w:rsid w:val="0018118F"/>
    <w:rsid w:val="001822EE"/>
    <w:rsid w:val="0018437F"/>
    <w:rsid w:val="0018733E"/>
    <w:rsid w:val="00187A4D"/>
    <w:rsid w:val="0019462F"/>
    <w:rsid w:val="001A20E7"/>
    <w:rsid w:val="001A35C5"/>
    <w:rsid w:val="001A49C2"/>
    <w:rsid w:val="001A79A5"/>
    <w:rsid w:val="001B0CC8"/>
    <w:rsid w:val="001C57D7"/>
    <w:rsid w:val="001C7225"/>
    <w:rsid w:val="001D1303"/>
    <w:rsid w:val="001D2EFA"/>
    <w:rsid w:val="001F416D"/>
    <w:rsid w:val="001F4C73"/>
    <w:rsid w:val="001F5388"/>
    <w:rsid w:val="001F550E"/>
    <w:rsid w:val="002034B6"/>
    <w:rsid w:val="00224BF0"/>
    <w:rsid w:val="00232A25"/>
    <w:rsid w:val="00240F48"/>
    <w:rsid w:val="00251CFA"/>
    <w:rsid w:val="0025646A"/>
    <w:rsid w:val="00267D03"/>
    <w:rsid w:val="0028164E"/>
    <w:rsid w:val="00282DF3"/>
    <w:rsid w:val="0028575B"/>
    <w:rsid w:val="00286FDF"/>
    <w:rsid w:val="002A2ACA"/>
    <w:rsid w:val="002A42EE"/>
    <w:rsid w:val="002B0801"/>
    <w:rsid w:val="002B33EA"/>
    <w:rsid w:val="002C3AD1"/>
    <w:rsid w:val="002C4912"/>
    <w:rsid w:val="002D1B08"/>
    <w:rsid w:val="002E0716"/>
    <w:rsid w:val="002E268E"/>
    <w:rsid w:val="002E429B"/>
    <w:rsid w:val="002F1093"/>
    <w:rsid w:val="002F1F4D"/>
    <w:rsid w:val="002F48C1"/>
    <w:rsid w:val="002F574E"/>
    <w:rsid w:val="00302373"/>
    <w:rsid w:val="00304F01"/>
    <w:rsid w:val="00312242"/>
    <w:rsid w:val="0032357B"/>
    <w:rsid w:val="00331790"/>
    <w:rsid w:val="00333C3E"/>
    <w:rsid w:val="00356416"/>
    <w:rsid w:val="003626EE"/>
    <w:rsid w:val="00366D8E"/>
    <w:rsid w:val="003710C1"/>
    <w:rsid w:val="0038697E"/>
    <w:rsid w:val="00394658"/>
    <w:rsid w:val="00395182"/>
    <w:rsid w:val="0039731D"/>
    <w:rsid w:val="00397B3D"/>
    <w:rsid w:val="00397D15"/>
    <w:rsid w:val="003A09E4"/>
    <w:rsid w:val="003B38EF"/>
    <w:rsid w:val="003C569F"/>
    <w:rsid w:val="003D2A7C"/>
    <w:rsid w:val="003E5ECB"/>
    <w:rsid w:val="0041380D"/>
    <w:rsid w:val="00427F31"/>
    <w:rsid w:val="00430375"/>
    <w:rsid w:val="00436901"/>
    <w:rsid w:val="00440B92"/>
    <w:rsid w:val="004429C8"/>
    <w:rsid w:val="00453C0A"/>
    <w:rsid w:val="00460CB4"/>
    <w:rsid w:val="00470366"/>
    <w:rsid w:val="00470906"/>
    <w:rsid w:val="00476F9C"/>
    <w:rsid w:val="0048438C"/>
    <w:rsid w:val="0048622E"/>
    <w:rsid w:val="004901FB"/>
    <w:rsid w:val="00492F86"/>
    <w:rsid w:val="004A554B"/>
    <w:rsid w:val="004B3F82"/>
    <w:rsid w:val="004C3973"/>
    <w:rsid w:val="004C60FD"/>
    <w:rsid w:val="004D4DE7"/>
    <w:rsid w:val="004E1679"/>
    <w:rsid w:val="004F1FAE"/>
    <w:rsid w:val="004F3747"/>
    <w:rsid w:val="004F4697"/>
    <w:rsid w:val="004F6E2A"/>
    <w:rsid w:val="004F6FCB"/>
    <w:rsid w:val="00513605"/>
    <w:rsid w:val="0052016A"/>
    <w:rsid w:val="00523531"/>
    <w:rsid w:val="0053072B"/>
    <w:rsid w:val="00535BAA"/>
    <w:rsid w:val="00545239"/>
    <w:rsid w:val="00562768"/>
    <w:rsid w:val="005674DE"/>
    <w:rsid w:val="0058087D"/>
    <w:rsid w:val="0059365E"/>
    <w:rsid w:val="0059686F"/>
    <w:rsid w:val="0059703E"/>
    <w:rsid w:val="005A1873"/>
    <w:rsid w:val="005A47D6"/>
    <w:rsid w:val="005B3170"/>
    <w:rsid w:val="005C013E"/>
    <w:rsid w:val="005C1CA2"/>
    <w:rsid w:val="005C3256"/>
    <w:rsid w:val="005D7263"/>
    <w:rsid w:val="005E657F"/>
    <w:rsid w:val="005F392F"/>
    <w:rsid w:val="005F7D37"/>
    <w:rsid w:val="00600C5C"/>
    <w:rsid w:val="00600CAC"/>
    <w:rsid w:val="00603595"/>
    <w:rsid w:val="006156BC"/>
    <w:rsid w:val="0063411B"/>
    <w:rsid w:val="00651DB6"/>
    <w:rsid w:val="00660923"/>
    <w:rsid w:val="00661AEE"/>
    <w:rsid w:val="00663E55"/>
    <w:rsid w:val="00673885"/>
    <w:rsid w:val="00673E21"/>
    <w:rsid w:val="00686EFF"/>
    <w:rsid w:val="006A0262"/>
    <w:rsid w:val="006B04C7"/>
    <w:rsid w:val="006B14FC"/>
    <w:rsid w:val="006B3914"/>
    <w:rsid w:val="006C08E6"/>
    <w:rsid w:val="006C7F21"/>
    <w:rsid w:val="006D0D10"/>
    <w:rsid w:val="006D213C"/>
    <w:rsid w:val="006D5C45"/>
    <w:rsid w:val="006E3B4D"/>
    <w:rsid w:val="006F0F80"/>
    <w:rsid w:val="006F30A3"/>
    <w:rsid w:val="006F6188"/>
    <w:rsid w:val="00706672"/>
    <w:rsid w:val="00710D58"/>
    <w:rsid w:val="00722324"/>
    <w:rsid w:val="007262E7"/>
    <w:rsid w:val="00727057"/>
    <w:rsid w:val="00731EC7"/>
    <w:rsid w:val="00752E53"/>
    <w:rsid w:val="007532E9"/>
    <w:rsid w:val="00757F23"/>
    <w:rsid w:val="007669F2"/>
    <w:rsid w:val="00767591"/>
    <w:rsid w:val="00772F34"/>
    <w:rsid w:val="007817DA"/>
    <w:rsid w:val="00782172"/>
    <w:rsid w:val="00786DAC"/>
    <w:rsid w:val="00794937"/>
    <w:rsid w:val="00795061"/>
    <w:rsid w:val="007A1745"/>
    <w:rsid w:val="007C21B4"/>
    <w:rsid w:val="007C4248"/>
    <w:rsid w:val="007E7078"/>
    <w:rsid w:val="00803138"/>
    <w:rsid w:val="0081772C"/>
    <w:rsid w:val="0084132A"/>
    <w:rsid w:val="00847DEC"/>
    <w:rsid w:val="00847EF3"/>
    <w:rsid w:val="00860B2F"/>
    <w:rsid w:val="00871E0D"/>
    <w:rsid w:val="00873F9A"/>
    <w:rsid w:val="00877336"/>
    <w:rsid w:val="00887433"/>
    <w:rsid w:val="008A2FBC"/>
    <w:rsid w:val="008A591B"/>
    <w:rsid w:val="008D0AB4"/>
    <w:rsid w:val="008D326A"/>
    <w:rsid w:val="008D4613"/>
    <w:rsid w:val="008D4796"/>
    <w:rsid w:val="008E049D"/>
    <w:rsid w:val="008E6C62"/>
    <w:rsid w:val="008F3F46"/>
    <w:rsid w:val="008F4595"/>
    <w:rsid w:val="008F6D5E"/>
    <w:rsid w:val="00912DFC"/>
    <w:rsid w:val="00923BAE"/>
    <w:rsid w:val="00930FBE"/>
    <w:rsid w:val="00950719"/>
    <w:rsid w:val="00956889"/>
    <w:rsid w:val="0096211D"/>
    <w:rsid w:val="009661C2"/>
    <w:rsid w:val="00970607"/>
    <w:rsid w:val="00971920"/>
    <w:rsid w:val="009726DE"/>
    <w:rsid w:val="00980178"/>
    <w:rsid w:val="00991167"/>
    <w:rsid w:val="0099162B"/>
    <w:rsid w:val="009943DD"/>
    <w:rsid w:val="009A0ACE"/>
    <w:rsid w:val="009A637E"/>
    <w:rsid w:val="009A789E"/>
    <w:rsid w:val="009B30B6"/>
    <w:rsid w:val="009C3B8D"/>
    <w:rsid w:val="009D1AF1"/>
    <w:rsid w:val="009D6492"/>
    <w:rsid w:val="009D6688"/>
    <w:rsid w:val="009D792C"/>
    <w:rsid w:val="009E6F4D"/>
    <w:rsid w:val="00A04F8E"/>
    <w:rsid w:val="00A052F6"/>
    <w:rsid w:val="00A16FD1"/>
    <w:rsid w:val="00A36F26"/>
    <w:rsid w:val="00A411D0"/>
    <w:rsid w:val="00A464BC"/>
    <w:rsid w:val="00A50653"/>
    <w:rsid w:val="00A564CE"/>
    <w:rsid w:val="00A60D94"/>
    <w:rsid w:val="00A612F1"/>
    <w:rsid w:val="00A723FF"/>
    <w:rsid w:val="00A751A3"/>
    <w:rsid w:val="00A91606"/>
    <w:rsid w:val="00AB5FC8"/>
    <w:rsid w:val="00AC035A"/>
    <w:rsid w:val="00AC5F05"/>
    <w:rsid w:val="00AC68DC"/>
    <w:rsid w:val="00AC6DC3"/>
    <w:rsid w:val="00AD2384"/>
    <w:rsid w:val="00AE0955"/>
    <w:rsid w:val="00AF44A4"/>
    <w:rsid w:val="00B065C4"/>
    <w:rsid w:val="00B11EBA"/>
    <w:rsid w:val="00B32F9A"/>
    <w:rsid w:val="00B37E59"/>
    <w:rsid w:val="00B41D31"/>
    <w:rsid w:val="00B449B1"/>
    <w:rsid w:val="00B65F2A"/>
    <w:rsid w:val="00B6616A"/>
    <w:rsid w:val="00B714A6"/>
    <w:rsid w:val="00B7344D"/>
    <w:rsid w:val="00B73F57"/>
    <w:rsid w:val="00B75C82"/>
    <w:rsid w:val="00B8030D"/>
    <w:rsid w:val="00B80CCC"/>
    <w:rsid w:val="00B850B6"/>
    <w:rsid w:val="00B93BC0"/>
    <w:rsid w:val="00BA1382"/>
    <w:rsid w:val="00BA240D"/>
    <w:rsid w:val="00BA39FC"/>
    <w:rsid w:val="00BB0377"/>
    <w:rsid w:val="00BB41B2"/>
    <w:rsid w:val="00BC0743"/>
    <w:rsid w:val="00BC265B"/>
    <w:rsid w:val="00BC5D58"/>
    <w:rsid w:val="00BC7263"/>
    <w:rsid w:val="00BE1CB6"/>
    <w:rsid w:val="00BE682E"/>
    <w:rsid w:val="00BE7C43"/>
    <w:rsid w:val="00BF49BE"/>
    <w:rsid w:val="00BF6D6D"/>
    <w:rsid w:val="00BF7B38"/>
    <w:rsid w:val="00C10A4E"/>
    <w:rsid w:val="00C146AE"/>
    <w:rsid w:val="00C20C59"/>
    <w:rsid w:val="00C21B2C"/>
    <w:rsid w:val="00C21E82"/>
    <w:rsid w:val="00C352C0"/>
    <w:rsid w:val="00C37C6C"/>
    <w:rsid w:val="00C40A42"/>
    <w:rsid w:val="00C42D4A"/>
    <w:rsid w:val="00C434D4"/>
    <w:rsid w:val="00C555D4"/>
    <w:rsid w:val="00C60481"/>
    <w:rsid w:val="00C6255E"/>
    <w:rsid w:val="00C74F4B"/>
    <w:rsid w:val="00C87583"/>
    <w:rsid w:val="00C924AC"/>
    <w:rsid w:val="00C97BAE"/>
    <w:rsid w:val="00CA2E25"/>
    <w:rsid w:val="00CC6A1A"/>
    <w:rsid w:val="00CD0290"/>
    <w:rsid w:val="00CD1A0F"/>
    <w:rsid w:val="00CE76BC"/>
    <w:rsid w:val="00D007F1"/>
    <w:rsid w:val="00D05214"/>
    <w:rsid w:val="00D21EAC"/>
    <w:rsid w:val="00D239DC"/>
    <w:rsid w:val="00D330A0"/>
    <w:rsid w:val="00D3773F"/>
    <w:rsid w:val="00D44FB6"/>
    <w:rsid w:val="00D50F08"/>
    <w:rsid w:val="00D57842"/>
    <w:rsid w:val="00D60F1D"/>
    <w:rsid w:val="00D6211D"/>
    <w:rsid w:val="00D622AA"/>
    <w:rsid w:val="00D8350A"/>
    <w:rsid w:val="00D8561F"/>
    <w:rsid w:val="00D8766C"/>
    <w:rsid w:val="00D92799"/>
    <w:rsid w:val="00D932E3"/>
    <w:rsid w:val="00DB3B91"/>
    <w:rsid w:val="00DB3C57"/>
    <w:rsid w:val="00DC11E8"/>
    <w:rsid w:val="00DC2947"/>
    <w:rsid w:val="00DC62AA"/>
    <w:rsid w:val="00DD47BA"/>
    <w:rsid w:val="00DE2103"/>
    <w:rsid w:val="00DE56AB"/>
    <w:rsid w:val="00DE769D"/>
    <w:rsid w:val="00DF6147"/>
    <w:rsid w:val="00E06DF3"/>
    <w:rsid w:val="00E12CA4"/>
    <w:rsid w:val="00E33E72"/>
    <w:rsid w:val="00E35D7A"/>
    <w:rsid w:val="00E37CA1"/>
    <w:rsid w:val="00E44B79"/>
    <w:rsid w:val="00E671A8"/>
    <w:rsid w:val="00E82E7B"/>
    <w:rsid w:val="00EA0DB7"/>
    <w:rsid w:val="00EA6740"/>
    <w:rsid w:val="00EA69BD"/>
    <w:rsid w:val="00EA77A3"/>
    <w:rsid w:val="00EB026F"/>
    <w:rsid w:val="00EB7A15"/>
    <w:rsid w:val="00EC5B77"/>
    <w:rsid w:val="00ED3FB9"/>
    <w:rsid w:val="00ED7391"/>
    <w:rsid w:val="00EE7089"/>
    <w:rsid w:val="00EF3653"/>
    <w:rsid w:val="00F00437"/>
    <w:rsid w:val="00F004C5"/>
    <w:rsid w:val="00F03543"/>
    <w:rsid w:val="00F10552"/>
    <w:rsid w:val="00F23368"/>
    <w:rsid w:val="00F23613"/>
    <w:rsid w:val="00F35C2A"/>
    <w:rsid w:val="00F437F5"/>
    <w:rsid w:val="00F46FCA"/>
    <w:rsid w:val="00F53268"/>
    <w:rsid w:val="00F708E9"/>
    <w:rsid w:val="00F74373"/>
    <w:rsid w:val="00F75E32"/>
    <w:rsid w:val="00F80C6C"/>
    <w:rsid w:val="00F83462"/>
    <w:rsid w:val="00F91101"/>
    <w:rsid w:val="00F91BD5"/>
    <w:rsid w:val="00F928E9"/>
    <w:rsid w:val="00F93E73"/>
    <w:rsid w:val="00F966E5"/>
    <w:rsid w:val="00FB4F59"/>
    <w:rsid w:val="00FB5728"/>
    <w:rsid w:val="00FB7B03"/>
    <w:rsid w:val="00FC32C9"/>
    <w:rsid w:val="00FC7CBD"/>
    <w:rsid w:val="00FD3FAF"/>
    <w:rsid w:val="00FE4620"/>
    <w:rsid w:val="00FF7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PCL6)" w:eastAsia="Times New Roman" w:hAnsi="Times (PCL6)"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79"/>
    <w:rPr>
      <w:lang w:val="en-US" w:eastAsia="en-GB"/>
    </w:rPr>
  </w:style>
  <w:style w:type="paragraph" w:styleId="Heading1">
    <w:name w:val="heading 1"/>
    <w:basedOn w:val="Normal"/>
    <w:next w:val="Normal"/>
    <w:qFormat/>
    <w:rsid w:val="004E1679"/>
    <w:pPr>
      <w:keepNext/>
      <w:spacing w:line="320" w:lineRule="atLeast"/>
      <w:jc w:val="both"/>
      <w:outlineLvl w:val="0"/>
    </w:pPr>
    <w:rPr>
      <w:rFonts w:ascii="Garamond (PCL6)" w:hAnsi="Garamond (PCL6)"/>
      <w:b/>
      <w:sz w:val="22"/>
    </w:rPr>
  </w:style>
  <w:style w:type="paragraph" w:styleId="Heading2">
    <w:name w:val="heading 2"/>
    <w:basedOn w:val="Normal"/>
    <w:next w:val="Normal"/>
    <w:qFormat/>
    <w:rsid w:val="008F3F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E1679"/>
    <w:pPr>
      <w:keepNext/>
      <w:jc w:val="both"/>
      <w:outlineLvl w:val="2"/>
    </w:pPr>
    <w:rPr>
      <w:rFonts w:ascii="Times New Roman" w:hAnsi="Times New Roman"/>
      <w:b/>
    </w:rPr>
  </w:style>
  <w:style w:type="paragraph" w:styleId="Heading4">
    <w:name w:val="heading 4"/>
    <w:basedOn w:val="Normal"/>
    <w:next w:val="Normal"/>
    <w:qFormat/>
    <w:rsid w:val="008F3F4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E167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20" w:lineRule="exact"/>
      <w:jc w:val="both"/>
      <w:outlineLvl w:val="4"/>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5001908">
    <w:name w:val="Style35001908"/>
    <w:basedOn w:val="Normal"/>
    <w:rsid w:val="004E1679"/>
    <w:pPr>
      <w:jc w:val="both"/>
    </w:pPr>
    <w:rPr>
      <w:sz w:val="24"/>
    </w:rPr>
  </w:style>
  <w:style w:type="paragraph" w:styleId="BodyText">
    <w:name w:val="Body Text"/>
    <w:basedOn w:val="Normal"/>
    <w:rsid w:val="004E1679"/>
    <w:pPr>
      <w:jc w:val="both"/>
    </w:pPr>
    <w:rPr>
      <w:sz w:val="24"/>
    </w:rPr>
  </w:style>
  <w:style w:type="paragraph" w:customStyle="1" w:styleId="DefaultText">
    <w:name w:val="Default Text"/>
    <w:basedOn w:val="Normal"/>
    <w:rsid w:val="004E1679"/>
    <w:pPr>
      <w:jc w:val="both"/>
    </w:pPr>
    <w:rPr>
      <w:sz w:val="24"/>
    </w:rPr>
  </w:style>
  <w:style w:type="paragraph" w:styleId="Header">
    <w:name w:val="header"/>
    <w:basedOn w:val="Normal"/>
    <w:rsid w:val="004E1679"/>
    <w:pPr>
      <w:tabs>
        <w:tab w:val="center" w:pos="4320"/>
        <w:tab w:val="right" w:pos="8640"/>
      </w:tabs>
    </w:pPr>
  </w:style>
  <w:style w:type="paragraph" w:styleId="Footer">
    <w:name w:val="footer"/>
    <w:basedOn w:val="Normal"/>
    <w:link w:val="FooterChar"/>
    <w:uiPriority w:val="99"/>
    <w:rsid w:val="004E1679"/>
    <w:pPr>
      <w:tabs>
        <w:tab w:val="center" w:pos="4320"/>
        <w:tab w:val="right" w:pos="8640"/>
      </w:tabs>
    </w:pPr>
  </w:style>
  <w:style w:type="paragraph" w:styleId="BodyTextIndent">
    <w:name w:val="Body Text Indent"/>
    <w:basedOn w:val="Normal"/>
    <w:rsid w:val="004E1679"/>
    <w:pPr>
      <w:ind w:left="720" w:hanging="720"/>
    </w:pPr>
    <w:rPr>
      <w:rFonts w:ascii="Times New Roman" w:hAnsi="Times New Roman"/>
    </w:rPr>
  </w:style>
  <w:style w:type="paragraph" w:styleId="BodyText2">
    <w:name w:val="Body Text 2"/>
    <w:basedOn w:val="Normal"/>
    <w:rsid w:val="004E1679"/>
    <w:pPr>
      <w:spacing w:line="360" w:lineRule="auto"/>
      <w:jc w:val="both"/>
    </w:pPr>
    <w:rPr>
      <w:rFonts w:ascii="Garamond" w:hAnsi="Garamond"/>
      <w:sz w:val="22"/>
    </w:rPr>
  </w:style>
  <w:style w:type="paragraph" w:styleId="BalloonText">
    <w:name w:val="Balloon Text"/>
    <w:basedOn w:val="Normal"/>
    <w:semiHidden/>
    <w:rsid w:val="00E37CA1"/>
    <w:rPr>
      <w:rFonts w:ascii="Tahoma" w:hAnsi="Tahoma" w:cs="Tahoma"/>
      <w:sz w:val="16"/>
      <w:szCs w:val="16"/>
    </w:rPr>
  </w:style>
  <w:style w:type="paragraph" w:styleId="BodyTextIndent3">
    <w:name w:val="Body Text Indent 3"/>
    <w:basedOn w:val="Normal"/>
    <w:link w:val="BodyTextIndent3Char"/>
    <w:uiPriority w:val="99"/>
    <w:semiHidden/>
    <w:unhideWhenUsed/>
    <w:rsid w:val="00117B7D"/>
    <w:pPr>
      <w:spacing w:after="120"/>
      <w:ind w:left="283"/>
    </w:pPr>
    <w:rPr>
      <w:sz w:val="16"/>
      <w:szCs w:val="16"/>
    </w:rPr>
  </w:style>
  <w:style w:type="character" w:customStyle="1" w:styleId="BodyTextIndent3Char">
    <w:name w:val="Body Text Indent 3 Char"/>
    <w:link w:val="BodyTextIndent3"/>
    <w:uiPriority w:val="99"/>
    <w:semiHidden/>
    <w:rsid w:val="00117B7D"/>
    <w:rPr>
      <w:sz w:val="16"/>
      <w:szCs w:val="16"/>
      <w:lang w:val="en-US" w:eastAsia="en-GB"/>
    </w:rPr>
  </w:style>
  <w:style w:type="character" w:styleId="CommentReference">
    <w:name w:val="annotation reference"/>
    <w:uiPriority w:val="99"/>
    <w:semiHidden/>
    <w:unhideWhenUsed/>
    <w:rsid w:val="00286FDF"/>
    <w:rPr>
      <w:sz w:val="16"/>
      <w:szCs w:val="16"/>
    </w:rPr>
  </w:style>
  <w:style w:type="paragraph" w:styleId="CommentText">
    <w:name w:val="annotation text"/>
    <w:basedOn w:val="Normal"/>
    <w:link w:val="CommentTextChar"/>
    <w:uiPriority w:val="99"/>
    <w:semiHidden/>
    <w:unhideWhenUsed/>
    <w:rsid w:val="00286FDF"/>
  </w:style>
  <w:style w:type="character" w:customStyle="1" w:styleId="CommentTextChar">
    <w:name w:val="Comment Text Char"/>
    <w:link w:val="CommentText"/>
    <w:uiPriority w:val="99"/>
    <w:semiHidden/>
    <w:rsid w:val="00286FDF"/>
    <w:rPr>
      <w:lang w:eastAsia="en-GB"/>
    </w:rPr>
  </w:style>
  <w:style w:type="paragraph" w:styleId="CommentSubject">
    <w:name w:val="annotation subject"/>
    <w:basedOn w:val="CommentText"/>
    <w:next w:val="CommentText"/>
    <w:link w:val="CommentSubjectChar"/>
    <w:uiPriority w:val="99"/>
    <w:semiHidden/>
    <w:unhideWhenUsed/>
    <w:rsid w:val="00286FDF"/>
    <w:rPr>
      <w:b/>
      <w:bCs/>
    </w:rPr>
  </w:style>
  <w:style w:type="character" w:customStyle="1" w:styleId="CommentSubjectChar">
    <w:name w:val="Comment Subject Char"/>
    <w:link w:val="CommentSubject"/>
    <w:uiPriority w:val="99"/>
    <w:semiHidden/>
    <w:rsid w:val="00286FDF"/>
    <w:rPr>
      <w:b/>
      <w:bCs/>
      <w:lang w:eastAsia="en-GB"/>
    </w:rPr>
  </w:style>
  <w:style w:type="paragraph" w:styleId="ListParagraph">
    <w:name w:val="List Paragraph"/>
    <w:basedOn w:val="Normal"/>
    <w:link w:val="ListParagraphChar"/>
    <w:uiPriority w:val="34"/>
    <w:qFormat/>
    <w:rsid w:val="0059686F"/>
    <w:pPr>
      <w:ind w:left="720"/>
    </w:pPr>
  </w:style>
  <w:style w:type="character" w:customStyle="1" w:styleId="FooterChar">
    <w:name w:val="Footer Char"/>
    <w:link w:val="Footer"/>
    <w:uiPriority w:val="99"/>
    <w:rsid w:val="001D1303"/>
    <w:rPr>
      <w:lang w:val="en-US" w:eastAsia="en-GB"/>
    </w:rPr>
  </w:style>
  <w:style w:type="paragraph" w:styleId="BodyTextIndent2">
    <w:name w:val="Body Text Indent 2"/>
    <w:basedOn w:val="Normal"/>
    <w:link w:val="BodyTextIndent2Char"/>
    <w:uiPriority w:val="99"/>
    <w:semiHidden/>
    <w:unhideWhenUsed/>
    <w:rsid w:val="00F75E32"/>
    <w:pPr>
      <w:spacing w:after="120" w:line="480" w:lineRule="auto"/>
      <w:ind w:left="283"/>
    </w:pPr>
  </w:style>
  <w:style w:type="character" w:customStyle="1" w:styleId="BodyTextIndent2Char">
    <w:name w:val="Body Text Indent 2 Char"/>
    <w:link w:val="BodyTextIndent2"/>
    <w:uiPriority w:val="99"/>
    <w:semiHidden/>
    <w:rsid w:val="00F75E32"/>
    <w:rPr>
      <w:lang w:val="en-US" w:eastAsia="en-GB"/>
    </w:rPr>
  </w:style>
  <w:style w:type="character" w:customStyle="1" w:styleId="ListParagraphChar">
    <w:name w:val="List Paragraph Char"/>
    <w:basedOn w:val="DefaultParagraphFont"/>
    <w:link w:val="ListParagraph"/>
    <w:uiPriority w:val="34"/>
    <w:rsid w:val="00D622AA"/>
    <w:rPr>
      <w:lang w:val="en-US" w:eastAsia="en-GB"/>
    </w:rPr>
  </w:style>
</w:styles>
</file>

<file path=word/webSettings.xml><?xml version="1.0" encoding="utf-8"?>
<w:webSettings xmlns:r="http://schemas.openxmlformats.org/officeDocument/2006/relationships" xmlns:w="http://schemas.openxmlformats.org/wordprocessingml/2006/main">
  <w:divs>
    <w:div w:id="572278042">
      <w:bodyDiv w:val="1"/>
      <w:marLeft w:val="0"/>
      <w:marRight w:val="0"/>
      <w:marTop w:val="0"/>
      <w:marBottom w:val="0"/>
      <w:divBdr>
        <w:top w:val="none" w:sz="0" w:space="0" w:color="auto"/>
        <w:left w:val="none" w:sz="0" w:space="0" w:color="auto"/>
        <w:bottom w:val="none" w:sz="0" w:space="0" w:color="auto"/>
        <w:right w:val="none" w:sz="0" w:space="0" w:color="auto"/>
      </w:divBdr>
    </w:div>
    <w:div w:id="773401404">
      <w:bodyDiv w:val="1"/>
      <w:marLeft w:val="0"/>
      <w:marRight w:val="0"/>
      <w:marTop w:val="0"/>
      <w:marBottom w:val="0"/>
      <w:divBdr>
        <w:top w:val="none" w:sz="0" w:space="0" w:color="auto"/>
        <w:left w:val="none" w:sz="0" w:space="0" w:color="auto"/>
        <w:bottom w:val="none" w:sz="0" w:space="0" w:color="auto"/>
        <w:right w:val="none" w:sz="0" w:space="0" w:color="auto"/>
      </w:divBdr>
    </w:div>
    <w:div w:id="21071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DRAFT MASTER AGREEMENT</vt:lpstr>
    </vt:vector>
  </TitlesOfParts>
  <Company>LEASE PLAN INDIA</Company>
  <LinksUpToDate>false</LinksUpToDate>
  <CharactersWithSpaces>28310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MASTER AGREEMENT</dc:title>
  <dc:creator>Lotus SmartSuite Millenium User</dc:creator>
  <cp:lastModifiedBy>DSNR</cp:lastModifiedBy>
  <cp:revision>2</cp:revision>
  <cp:lastPrinted>2015-04-17T05:08:00Z</cp:lastPrinted>
  <dcterms:created xsi:type="dcterms:W3CDTF">2018-07-23T18:16:00Z</dcterms:created>
  <dcterms:modified xsi:type="dcterms:W3CDTF">2018-07-23T18:16:00Z</dcterms:modified>
</cp:coreProperties>
</file>