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1A7" w:rsidRPr="004B33F6" w:rsidRDefault="009A7FF0" w:rsidP="001D34DD">
      <w:pPr>
        <w:spacing w:line="240" w:lineRule="auto"/>
        <w:jc w:val="center"/>
        <w:rPr>
          <w:rFonts w:ascii="Times New Roman" w:hAnsi="Times New Roman" w:cs="Times New Roman"/>
          <w:b/>
        </w:rPr>
      </w:pPr>
      <w:r w:rsidRPr="004B33F6">
        <w:rPr>
          <w:rFonts w:ascii="Times New Roman" w:hAnsi="Times New Roman" w:cs="Times New Roman"/>
          <w:b/>
          <w:i/>
        </w:rPr>
        <w:t>[</w:t>
      </w:r>
      <w:r w:rsidR="00003B70" w:rsidRPr="004B33F6">
        <w:rPr>
          <w:rFonts w:ascii="Times New Roman" w:hAnsi="Times New Roman" w:cs="Times New Roman"/>
          <w:b/>
          <w:i/>
        </w:rPr>
        <w:t xml:space="preserve"> Note</w:t>
      </w:r>
      <w:r w:rsidRPr="004B33F6">
        <w:rPr>
          <w:rFonts w:ascii="Times New Roman" w:hAnsi="Times New Roman" w:cs="Times New Roman"/>
          <w:b/>
          <w:i/>
        </w:rPr>
        <w:t xml:space="preserve"> to Draft</w:t>
      </w:r>
      <w:r w:rsidR="00003B70" w:rsidRPr="004B33F6">
        <w:rPr>
          <w:rFonts w:ascii="Times New Roman" w:hAnsi="Times New Roman" w:cs="Times New Roman"/>
          <w:b/>
          <w:i/>
        </w:rPr>
        <w:t>:</w:t>
      </w:r>
      <w:r w:rsidRPr="004B33F6">
        <w:rPr>
          <w:rFonts w:ascii="Times New Roman" w:hAnsi="Times New Roman" w:cs="Times New Roman"/>
          <w:b/>
          <w:i/>
        </w:rPr>
        <w:t xml:space="preserve"> This Agreement to be stamped with appropriate stamp duty. A stamp duty of INR 500 may be paid in respect of this Agreement</w:t>
      </w:r>
      <w:r w:rsidR="00003B70" w:rsidRPr="004B33F6">
        <w:rPr>
          <w:rFonts w:ascii="Times New Roman" w:hAnsi="Times New Roman" w:cs="Times New Roman"/>
          <w:b/>
          <w:i/>
        </w:rPr>
        <w:t>]</w:t>
      </w:r>
    </w:p>
    <w:p w:rsidR="009A7FF0" w:rsidRPr="004B33F6" w:rsidRDefault="009A7FF0" w:rsidP="001D34DD">
      <w:pPr>
        <w:spacing w:line="240" w:lineRule="auto"/>
        <w:jc w:val="center"/>
        <w:rPr>
          <w:rFonts w:ascii="Times New Roman" w:hAnsi="Times New Roman" w:cs="Times New Roman"/>
          <w:b/>
        </w:rPr>
      </w:pPr>
    </w:p>
    <w:p w:rsidR="008007E0" w:rsidRPr="004B33F6" w:rsidRDefault="008007E0" w:rsidP="001D34DD">
      <w:pPr>
        <w:spacing w:line="240" w:lineRule="auto"/>
        <w:jc w:val="center"/>
        <w:rPr>
          <w:rFonts w:ascii="Times New Roman" w:hAnsi="Times New Roman" w:cs="Times New Roman"/>
          <w:b/>
        </w:rPr>
      </w:pPr>
      <w:r w:rsidRPr="004B33F6">
        <w:rPr>
          <w:rFonts w:ascii="Times New Roman" w:hAnsi="Times New Roman" w:cs="Times New Roman"/>
          <w:b/>
        </w:rPr>
        <w:t>Settlement Agreement</w:t>
      </w:r>
    </w:p>
    <w:p w:rsidR="008007E0" w:rsidRPr="004B33F6" w:rsidRDefault="008007E0" w:rsidP="001D34DD">
      <w:pPr>
        <w:spacing w:line="240" w:lineRule="auto"/>
        <w:rPr>
          <w:rFonts w:ascii="Times New Roman" w:hAnsi="Times New Roman" w:cs="Times New Roman"/>
        </w:rPr>
      </w:pPr>
      <w:r w:rsidRPr="004B33F6">
        <w:rPr>
          <w:rFonts w:ascii="Times New Roman" w:hAnsi="Times New Roman" w:cs="Times New Roman"/>
        </w:rPr>
        <w:t>This Settlement Agreement (“</w:t>
      </w:r>
      <w:r w:rsidRPr="004B33F6">
        <w:rPr>
          <w:rFonts w:ascii="Times New Roman" w:hAnsi="Times New Roman" w:cs="Times New Roman"/>
          <w:b/>
        </w:rPr>
        <w:t>Agreement</w:t>
      </w:r>
      <w:r w:rsidRPr="004B33F6">
        <w:rPr>
          <w:rFonts w:ascii="Times New Roman" w:hAnsi="Times New Roman" w:cs="Times New Roman"/>
        </w:rPr>
        <w:t>”) is made on this __ day of ___ 2018 (“</w:t>
      </w:r>
      <w:r w:rsidRPr="004B33F6">
        <w:rPr>
          <w:rFonts w:ascii="Times New Roman" w:hAnsi="Times New Roman" w:cs="Times New Roman"/>
          <w:b/>
        </w:rPr>
        <w:t>Execution Date</w:t>
      </w:r>
      <w:r w:rsidRPr="004B33F6">
        <w:rPr>
          <w:rFonts w:ascii="Times New Roman" w:hAnsi="Times New Roman" w:cs="Times New Roman"/>
        </w:rPr>
        <w:t xml:space="preserve">”) at </w:t>
      </w:r>
      <w:proofErr w:type="spellStart"/>
      <w:ins w:id="0" w:author="nikhil kohli" w:date="2018-07-16T14:58:00Z">
        <w:r w:rsidR="00213074">
          <w:rPr>
            <w:rFonts w:ascii="Times New Roman" w:hAnsi="Times New Roman" w:cs="Times New Roman"/>
          </w:rPr>
          <w:t>Pune</w:t>
        </w:r>
      </w:ins>
      <w:proofErr w:type="spellEnd"/>
      <w:del w:id="1" w:author="nikhil kohli" w:date="2018-07-16T14:58:00Z">
        <w:r w:rsidRPr="004B33F6" w:rsidDel="00213074">
          <w:rPr>
            <w:rFonts w:ascii="Times New Roman" w:hAnsi="Times New Roman" w:cs="Times New Roman"/>
          </w:rPr>
          <w:delText>Mumbai</w:delText>
        </w:r>
      </w:del>
      <w:r w:rsidRPr="004B33F6">
        <w:rPr>
          <w:rFonts w:ascii="Times New Roman" w:hAnsi="Times New Roman" w:cs="Times New Roman"/>
        </w:rPr>
        <w:t>, India.</w:t>
      </w:r>
    </w:p>
    <w:p w:rsidR="008007E0" w:rsidRPr="004B33F6" w:rsidRDefault="008007E0" w:rsidP="001D34DD">
      <w:pPr>
        <w:spacing w:line="240" w:lineRule="auto"/>
        <w:rPr>
          <w:rFonts w:ascii="Times New Roman" w:hAnsi="Times New Roman" w:cs="Times New Roman"/>
        </w:rPr>
      </w:pPr>
    </w:p>
    <w:p w:rsidR="008007E0" w:rsidRPr="004B33F6" w:rsidRDefault="008007E0" w:rsidP="001D34DD">
      <w:pPr>
        <w:spacing w:line="240" w:lineRule="auto"/>
        <w:rPr>
          <w:rFonts w:ascii="Times New Roman" w:hAnsi="Times New Roman" w:cs="Times New Roman"/>
          <w:b/>
        </w:rPr>
      </w:pPr>
      <w:r w:rsidRPr="004B33F6">
        <w:rPr>
          <w:rFonts w:ascii="Times New Roman" w:hAnsi="Times New Roman" w:cs="Times New Roman"/>
          <w:b/>
        </w:rPr>
        <w:t>BY AND AMONGST</w:t>
      </w:r>
    </w:p>
    <w:p w:rsidR="008007E0" w:rsidRPr="004B33F6" w:rsidRDefault="008007E0" w:rsidP="001D34DD">
      <w:pPr>
        <w:pStyle w:val="ListParagraph"/>
        <w:spacing w:line="240" w:lineRule="auto"/>
        <w:ind w:left="0"/>
        <w:rPr>
          <w:rFonts w:ascii="Times New Roman" w:hAnsi="Times New Roman" w:cs="Times New Roman"/>
          <w:b/>
        </w:rPr>
      </w:pPr>
    </w:p>
    <w:p w:rsidR="00CA446B" w:rsidRPr="004B33F6" w:rsidRDefault="008007E0" w:rsidP="001D34DD">
      <w:pPr>
        <w:pStyle w:val="ListParagraph"/>
        <w:numPr>
          <w:ilvl w:val="0"/>
          <w:numId w:val="1"/>
        </w:numPr>
        <w:tabs>
          <w:tab w:val="left" w:pos="540"/>
        </w:tabs>
        <w:spacing w:line="240" w:lineRule="auto"/>
        <w:ind w:left="0"/>
        <w:jc w:val="both"/>
        <w:rPr>
          <w:rFonts w:ascii="Times New Roman" w:hAnsi="Times New Roman" w:cs="Times New Roman"/>
          <w:b/>
          <w:bCs/>
          <w:lang w:val="en-GB"/>
        </w:rPr>
      </w:pPr>
      <w:proofErr w:type="spellStart"/>
      <w:r w:rsidRPr="004B33F6">
        <w:rPr>
          <w:rFonts w:ascii="Times New Roman" w:hAnsi="Times New Roman" w:cs="Times New Roman"/>
          <w:b/>
          <w:bCs/>
          <w:lang w:val="en-GB"/>
        </w:rPr>
        <w:t>Behram</w:t>
      </w:r>
      <w:proofErr w:type="spellEnd"/>
      <w:r w:rsidRPr="004B33F6">
        <w:rPr>
          <w:rFonts w:ascii="Times New Roman" w:hAnsi="Times New Roman" w:cs="Times New Roman"/>
          <w:b/>
        </w:rPr>
        <w:t xml:space="preserve"> </w:t>
      </w:r>
      <w:proofErr w:type="spellStart"/>
      <w:r w:rsidRPr="004B33F6">
        <w:rPr>
          <w:rFonts w:ascii="Times New Roman" w:hAnsi="Times New Roman" w:cs="Times New Roman"/>
          <w:b/>
        </w:rPr>
        <w:t>Baman</w:t>
      </w:r>
      <w:proofErr w:type="spellEnd"/>
      <w:r w:rsidRPr="004B33F6">
        <w:rPr>
          <w:rFonts w:ascii="Times New Roman" w:hAnsi="Times New Roman" w:cs="Times New Roman"/>
          <w:b/>
        </w:rPr>
        <w:t xml:space="preserve"> </w:t>
      </w:r>
      <w:proofErr w:type="spellStart"/>
      <w:r w:rsidRPr="004B33F6">
        <w:rPr>
          <w:rFonts w:ascii="Times New Roman" w:hAnsi="Times New Roman" w:cs="Times New Roman"/>
          <w:b/>
        </w:rPr>
        <w:t>Irani</w:t>
      </w:r>
      <w:proofErr w:type="spellEnd"/>
      <w:r w:rsidRPr="004B33F6">
        <w:rPr>
          <w:rFonts w:ascii="Times New Roman" w:hAnsi="Times New Roman" w:cs="Times New Roman"/>
          <w:b/>
          <w:bCs/>
          <w:lang w:val="en-GB"/>
        </w:rPr>
        <w:t xml:space="preserve">, </w:t>
      </w:r>
      <w:r w:rsidRPr="004B33F6">
        <w:rPr>
          <w:rFonts w:ascii="Times New Roman" w:hAnsi="Times New Roman" w:cs="Times New Roman"/>
          <w:bCs/>
          <w:lang w:val="en-GB"/>
        </w:rPr>
        <w:t xml:space="preserve">Son of </w:t>
      </w:r>
      <w:ins w:id="2" w:author="nikhil kohli" w:date="2018-07-16T15:47:00Z">
        <w:r w:rsidR="00D82BB3">
          <w:rPr>
            <w:rFonts w:ascii="Times New Roman" w:hAnsi="Times New Roman" w:cs="Times New Roman"/>
            <w:bCs/>
            <w:lang w:val="en-GB"/>
          </w:rPr>
          <w:t>Major G</w:t>
        </w:r>
      </w:ins>
      <w:ins w:id="3" w:author="nikhil kohli" w:date="2018-07-16T15:48:00Z">
        <w:r w:rsidR="00D82BB3">
          <w:rPr>
            <w:rFonts w:ascii="Times New Roman" w:hAnsi="Times New Roman" w:cs="Times New Roman"/>
            <w:bCs/>
            <w:lang w:val="en-GB"/>
          </w:rPr>
          <w:t xml:space="preserve">eneral </w:t>
        </w:r>
      </w:ins>
      <w:proofErr w:type="spellStart"/>
      <w:r w:rsidRPr="004B33F6">
        <w:rPr>
          <w:rFonts w:ascii="Times New Roman" w:hAnsi="Times New Roman" w:cs="Times New Roman"/>
          <w:b/>
          <w:bCs/>
          <w:lang w:val="en-GB"/>
        </w:rPr>
        <w:t>Baman</w:t>
      </w:r>
      <w:proofErr w:type="spellEnd"/>
      <w:r w:rsidRPr="004B33F6">
        <w:rPr>
          <w:rFonts w:ascii="Times New Roman" w:hAnsi="Times New Roman" w:cs="Times New Roman"/>
          <w:b/>
          <w:bCs/>
          <w:lang w:val="en-GB"/>
        </w:rPr>
        <w:t xml:space="preserve"> </w:t>
      </w:r>
      <w:proofErr w:type="spellStart"/>
      <w:r w:rsidRPr="004B33F6">
        <w:rPr>
          <w:rFonts w:ascii="Times New Roman" w:hAnsi="Times New Roman" w:cs="Times New Roman"/>
          <w:b/>
          <w:bCs/>
          <w:lang w:val="en-GB"/>
        </w:rPr>
        <w:t>Sorabji</w:t>
      </w:r>
      <w:proofErr w:type="spellEnd"/>
      <w:r w:rsidRPr="004B33F6">
        <w:rPr>
          <w:rFonts w:ascii="Times New Roman" w:hAnsi="Times New Roman" w:cs="Times New Roman"/>
          <w:b/>
          <w:bCs/>
          <w:lang w:val="en-GB"/>
        </w:rPr>
        <w:t xml:space="preserve"> </w:t>
      </w:r>
      <w:proofErr w:type="spellStart"/>
      <w:r w:rsidRPr="004B33F6">
        <w:rPr>
          <w:rFonts w:ascii="Times New Roman" w:hAnsi="Times New Roman" w:cs="Times New Roman"/>
          <w:b/>
          <w:bCs/>
          <w:lang w:val="en-GB"/>
        </w:rPr>
        <w:t>Irani</w:t>
      </w:r>
      <w:proofErr w:type="spellEnd"/>
      <w:r w:rsidRPr="004B33F6">
        <w:rPr>
          <w:rFonts w:ascii="Times New Roman" w:hAnsi="Times New Roman" w:cs="Times New Roman"/>
          <w:bCs/>
          <w:lang w:val="en-GB"/>
        </w:rPr>
        <w:t>, Residing at 3</w:t>
      </w:r>
      <w:r w:rsidRPr="004B33F6">
        <w:rPr>
          <w:rFonts w:ascii="Times New Roman" w:hAnsi="Times New Roman" w:cs="Times New Roman"/>
          <w:b/>
        </w:rPr>
        <w:t xml:space="preserve">, </w:t>
      </w:r>
      <w:proofErr w:type="spellStart"/>
      <w:r w:rsidRPr="004B33F6">
        <w:rPr>
          <w:rFonts w:ascii="Times New Roman" w:hAnsi="Times New Roman" w:cs="Times New Roman"/>
        </w:rPr>
        <w:t>Behram</w:t>
      </w:r>
      <w:proofErr w:type="spellEnd"/>
      <w:r w:rsidRPr="004B33F6">
        <w:rPr>
          <w:rFonts w:ascii="Times New Roman" w:hAnsi="Times New Roman" w:cs="Times New Roman"/>
        </w:rPr>
        <w:t xml:space="preserve"> Abad, 4</w:t>
      </w:r>
      <w:r w:rsidRPr="004B33F6">
        <w:rPr>
          <w:rFonts w:ascii="Times New Roman" w:hAnsi="Times New Roman" w:cs="Times New Roman"/>
          <w:vertAlign w:val="superscript"/>
        </w:rPr>
        <w:t>th</w:t>
      </w:r>
      <w:r w:rsidRPr="004B33F6">
        <w:rPr>
          <w:rFonts w:ascii="Times New Roman" w:hAnsi="Times New Roman" w:cs="Times New Roman"/>
        </w:rPr>
        <w:t xml:space="preserve"> RD TPS IV, </w:t>
      </w:r>
      <w:proofErr w:type="spellStart"/>
      <w:r w:rsidRPr="004B33F6">
        <w:rPr>
          <w:rFonts w:ascii="Times New Roman" w:hAnsi="Times New Roman" w:cs="Times New Roman"/>
        </w:rPr>
        <w:t>Bandra</w:t>
      </w:r>
      <w:proofErr w:type="spellEnd"/>
      <w:r w:rsidRPr="004B33F6">
        <w:rPr>
          <w:rFonts w:ascii="Times New Roman" w:hAnsi="Times New Roman" w:cs="Times New Roman"/>
        </w:rPr>
        <w:t>, Mumbai, Maharashtra- 400050</w:t>
      </w:r>
      <w:r w:rsidRPr="004B33F6">
        <w:rPr>
          <w:rFonts w:ascii="Times New Roman" w:hAnsi="Times New Roman" w:cs="Times New Roman"/>
          <w:b/>
        </w:rPr>
        <w:t xml:space="preserve"> </w:t>
      </w:r>
      <w:r w:rsidRPr="004B33F6">
        <w:rPr>
          <w:rFonts w:ascii="Times New Roman" w:hAnsi="Times New Roman" w:cs="Times New Roman"/>
          <w:bCs/>
          <w:lang w:val="en-GB"/>
        </w:rPr>
        <w:t>(hereinafter referred to as “</w:t>
      </w:r>
      <w:proofErr w:type="spellStart"/>
      <w:r w:rsidRPr="004B33F6">
        <w:rPr>
          <w:rFonts w:ascii="Times New Roman" w:hAnsi="Times New Roman" w:cs="Times New Roman"/>
          <w:b/>
        </w:rPr>
        <w:t>Behram</w:t>
      </w:r>
      <w:proofErr w:type="spellEnd"/>
      <w:r w:rsidRPr="004B33F6">
        <w:rPr>
          <w:rFonts w:ascii="Times New Roman" w:hAnsi="Times New Roman" w:cs="Times New Roman"/>
          <w:bCs/>
          <w:lang w:val="en-GB"/>
        </w:rPr>
        <w:t>”</w:t>
      </w:r>
      <w:r w:rsidRPr="004B33F6">
        <w:rPr>
          <w:rFonts w:ascii="Times New Roman" w:hAnsi="Times New Roman" w:cs="Times New Roman"/>
          <w:b/>
          <w:bCs/>
          <w:lang w:val="en-GB"/>
        </w:rPr>
        <w:t xml:space="preserve"> </w:t>
      </w:r>
      <w:r w:rsidRPr="004B33F6">
        <w:rPr>
          <w:rFonts w:ascii="Times New Roman" w:hAnsi="Times New Roman" w:cs="Times New Roman"/>
        </w:rPr>
        <w:t xml:space="preserve">which expression shall, unless it be repugnant to the context or meaning thereof, be deemed to mean and include all his successors and permitted assigns), of the </w:t>
      </w:r>
      <w:r w:rsidR="002949D8" w:rsidRPr="004B33F6">
        <w:rPr>
          <w:rFonts w:ascii="Times New Roman" w:hAnsi="Times New Roman" w:cs="Times New Roman"/>
        </w:rPr>
        <w:t>FIRST</w:t>
      </w:r>
      <w:r w:rsidRPr="004B33F6">
        <w:rPr>
          <w:rFonts w:ascii="Times New Roman" w:hAnsi="Times New Roman" w:cs="Times New Roman"/>
        </w:rPr>
        <w:t xml:space="preserve"> PART</w:t>
      </w:r>
    </w:p>
    <w:p w:rsidR="00CA446B" w:rsidRPr="004B33F6" w:rsidRDefault="00CA446B" w:rsidP="001D34DD">
      <w:pPr>
        <w:pStyle w:val="ListParagraph"/>
        <w:tabs>
          <w:tab w:val="left" w:pos="540"/>
        </w:tabs>
        <w:spacing w:line="240" w:lineRule="auto"/>
        <w:ind w:left="0"/>
        <w:jc w:val="both"/>
        <w:rPr>
          <w:rFonts w:ascii="Times New Roman" w:hAnsi="Times New Roman" w:cs="Times New Roman"/>
          <w:b/>
          <w:bCs/>
          <w:lang w:val="en-GB"/>
        </w:rPr>
      </w:pPr>
    </w:p>
    <w:p w:rsidR="00CA446B" w:rsidRPr="004B33F6" w:rsidRDefault="00CA446B" w:rsidP="001D34DD">
      <w:pPr>
        <w:pStyle w:val="ListParagraph"/>
        <w:tabs>
          <w:tab w:val="left" w:pos="540"/>
        </w:tabs>
        <w:spacing w:line="240" w:lineRule="auto"/>
        <w:ind w:left="0"/>
        <w:jc w:val="both"/>
        <w:rPr>
          <w:rFonts w:ascii="Times New Roman" w:hAnsi="Times New Roman" w:cs="Times New Roman"/>
          <w:b/>
          <w:bCs/>
          <w:lang w:val="en-GB"/>
        </w:rPr>
      </w:pPr>
      <w:r w:rsidRPr="004B33F6">
        <w:rPr>
          <w:rFonts w:ascii="Times New Roman" w:hAnsi="Times New Roman" w:cs="Times New Roman"/>
          <w:b/>
          <w:bCs/>
          <w:lang w:val="en-GB"/>
        </w:rPr>
        <w:t>AND</w:t>
      </w:r>
    </w:p>
    <w:p w:rsidR="00CA446B" w:rsidRPr="004B33F6" w:rsidRDefault="00CA446B" w:rsidP="001D34DD">
      <w:pPr>
        <w:pStyle w:val="ListParagraph"/>
        <w:tabs>
          <w:tab w:val="left" w:pos="540"/>
        </w:tabs>
        <w:spacing w:line="240" w:lineRule="auto"/>
        <w:ind w:left="0"/>
        <w:jc w:val="both"/>
        <w:rPr>
          <w:rFonts w:ascii="Times New Roman" w:hAnsi="Times New Roman" w:cs="Times New Roman"/>
          <w:b/>
          <w:bCs/>
          <w:lang w:val="en-GB"/>
        </w:rPr>
      </w:pPr>
    </w:p>
    <w:p w:rsidR="00A8160E" w:rsidRPr="004B33F6" w:rsidRDefault="00CD54AE" w:rsidP="001D34DD">
      <w:pPr>
        <w:pStyle w:val="ListParagraph"/>
        <w:numPr>
          <w:ilvl w:val="0"/>
          <w:numId w:val="1"/>
        </w:numPr>
        <w:tabs>
          <w:tab w:val="left" w:pos="540"/>
        </w:tabs>
        <w:spacing w:line="240" w:lineRule="auto"/>
        <w:ind w:left="0"/>
        <w:jc w:val="both"/>
        <w:rPr>
          <w:rFonts w:ascii="Times New Roman" w:hAnsi="Times New Roman" w:cs="Times New Roman"/>
          <w:b/>
          <w:bCs/>
          <w:lang w:val="en-GB"/>
        </w:rPr>
      </w:pPr>
      <w:r w:rsidRPr="004B33F6">
        <w:rPr>
          <w:rFonts w:ascii="Times New Roman" w:hAnsi="Times New Roman" w:cs="Times New Roman"/>
          <w:b/>
        </w:rPr>
        <w:t xml:space="preserve">Xerxes </w:t>
      </w:r>
      <w:proofErr w:type="spellStart"/>
      <w:r w:rsidRPr="004B33F6">
        <w:rPr>
          <w:rFonts w:ascii="Times New Roman" w:hAnsi="Times New Roman" w:cs="Times New Roman"/>
          <w:b/>
        </w:rPr>
        <w:t>Aspi</w:t>
      </w:r>
      <w:proofErr w:type="spellEnd"/>
      <w:r w:rsidRPr="004B33F6">
        <w:rPr>
          <w:rFonts w:ascii="Times New Roman" w:hAnsi="Times New Roman" w:cs="Times New Roman"/>
          <w:b/>
        </w:rPr>
        <w:t xml:space="preserve"> </w:t>
      </w:r>
      <w:proofErr w:type="spellStart"/>
      <w:r w:rsidRPr="004B33F6">
        <w:rPr>
          <w:rFonts w:ascii="Times New Roman" w:hAnsi="Times New Roman" w:cs="Times New Roman"/>
          <w:b/>
        </w:rPr>
        <w:t>Mullan</w:t>
      </w:r>
      <w:proofErr w:type="spellEnd"/>
      <w:r w:rsidR="00A8160E" w:rsidRPr="004B33F6">
        <w:rPr>
          <w:rFonts w:ascii="Times New Roman" w:hAnsi="Times New Roman" w:cs="Times New Roman"/>
          <w:b/>
          <w:bCs/>
          <w:lang w:val="en-GB"/>
        </w:rPr>
        <w:t xml:space="preserve">, </w:t>
      </w:r>
      <w:r w:rsidR="00A8160E" w:rsidRPr="004B33F6">
        <w:rPr>
          <w:rFonts w:ascii="Times New Roman" w:hAnsi="Times New Roman" w:cs="Times New Roman"/>
          <w:bCs/>
          <w:lang w:val="en-GB"/>
        </w:rPr>
        <w:t xml:space="preserve">Son of </w:t>
      </w:r>
      <w:bookmarkStart w:id="4" w:name="_Hlk505330106"/>
      <w:r w:rsidR="00A8160E" w:rsidRPr="004B33F6">
        <w:rPr>
          <w:rFonts w:ascii="Times New Roman" w:hAnsi="Times New Roman" w:cs="Times New Roman"/>
          <w:bCs/>
          <w:lang w:val="en-GB"/>
        </w:rPr>
        <w:t>Mr.</w:t>
      </w:r>
      <w:r w:rsidR="0012790F" w:rsidRPr="004B33F6">
        <w:rPr>
          <w:rFonts w:ascii="Times New Roman" w:hAnsi="Times New Roman" w:cs="Times New Roman"/>
          <w:bCs/>
          <w:lang w:val="en-GB"/>
        </w:rPr>
        <w:t xml:space="preserve"> </w:t>
      </w:r>
      <w:proofErr w:type="spellStart"/>
      <w:r w:rsidR="005D56F8" w:rsidRPr="004B33F6">
        <w:rPr>
          <w:rFonts w:ascii="Times New Roman" w:hAnsi="Times New Roman" w:cs="Times New Roman"/>
          <w:b/>
        </w:rPr>
        <w:t>Aspi</w:t>
      </w:r>
      <w:proofErr w:type="spellEnd"/>
      <w:r w:rsidR="005D56F8" w:rsidRPr="004B33F6">
        <w:rPr>
          <w:rFonts w:ascii="Times New Roman" w:hAnsi="Times New Roman" w:cs="Times New Roman"/>
          <w:b/>
        </w:rPr>
        <w:t xml:space="preserve"> </w:t>
      </w:r>
      <w:proofErr w:type="spellStart"/>
      <w:r w:rsidR="005D56F8" w:rsidRPr="004B33F6">
        <w:rPr>
          <w:rFonts w:ascii="Times New Roman" w:hAnsi="Times New Roman" w:cs="Times New Roman"/>
          <w:b/>
        </w:rPr>
        <w:t>Mullan</w:t>
      </w:r>
      <w:bookmarkEnd w:id="4"/>
      <w:proofErr w:type="spellEnd"/>
      <w:r w:rsidR="0012790F" w:rsidRPr="004B33F6">
        <w:rPr>
          <w:rFonts w:ascii="Times New Roman" w:hAnsi="Times New Roman" w:cs="Times New Roman"/>
          <w:bCs/>
          <w:lang w:val="en-GB"/>
        </w:rPr>
        <w:t>, Residing at</w:t>
      </w:r>
      <w:r w:rsidR="00CA446B" w:rsidRPr="004B33F6">
        <w:rPr>
          <w:rFonts w:ascii="Times New Roman" w:hAnsi="Times New Roman" w:cs="Times New Roman"/>
          <w:bCs/>
          <w:lang w:val="en-GB"/>
        </w:rPr>
        <w:t xml:space="preserve"> </w:t>
      </w:r>
      <w:r w:rsidR="00CA446B" w:rsidRPr="004B33F6">
        <w:rPr>
          <w:rFonts w:ascii="Times New Roman" w:hAnsi="Times New Roman" w:cs="Times New Roman"/>
        </w:rPr>
        <w:t xml:space="preserve">Lavender Spring Valley, PL B SNO 137/1C Magarpatta Road, Hadapsar, Pune, Maharashtra - 411028 </w:t>
      </w:r>
      <w:r w:rsidR="00A8160E" w:rsidRPr="004B33F6">
        <w:rPr>
          <w:rFonts w:ascii="Times New Roman" w:hAnsi="Times New Roman" w:cs="Times New Roman"/>
          <w:bCs/>
          <w:lang w:val="en-GB"/>
        </w:rPr>
        <w:t xml:space="preserve">(hereinafter referred to as </w:t>
      </w:r>
      <w:r w:rsidR="00A8160E" w:rsidRPr="004B33F6">
        <w:rPr>
          <w:rFonts w:ascii="Times New Roman" w:hAnsi="Times New Roman" w:cs="Times New Roman"/>
          <w:b/>
          <w:bCs/>
          <w:lang w:val="en-GB"/>
        </w:rPr>
        <w:t>“</w:t>
      </w:r>
      <w:r w:rsidR="00121E00" w:rsidRPr="004B33F6">
        <w:rPr>
          <w:rFonts w:ascii="Times New Roman" w:hAnsi="Times New Roman" w:cs="Times New Roman"/>
          <w:b/>
        </w:rPr>
        <w:t>Xerxes</w:t>
      </w:r>
      <w:r w:rsidR="00A8160E" w:rsidRPr="004B33F6">
        <w:rPr>
          <w:rFonts w:ascii="Times New Roman" w:hAnsi="Times New Roman" w:cs="Times New Roman"/>
          <w:b/>
          <w:bCs/>
          <w:lang w:val="en-GB"/>
        </w:rPr>
        <w:t xml:space="preserve">” </w:t>
      </w:r>
      <w:r w:rsidR="00A8160E" w:rsidRPr="004B33F6">
        <w:rPr>
          <w:rFonts w:ascii="Times New Roman" w:hAnsi="Times New Roman" w:cs="Times New Roman"/>
          <w:bCs/>
          <w:lang w:val="en-GB"/>
        </w:rPr>
        <w:t>or</w:t>
      </w:r>
      <w:r w:rsidR="00A8160E" w:rsidRPr="004B33F6">
        <w:rPr>
          <w:rFonts w:ascii="Times New Roman" w:hAnsi="Times New Roman" w:cs="Times New Roman"/>
          <w:b/>
          <w:bCs/>
          <w:lang w:val="en-GB"/>
        </w:rPr>
        <w:t xml:space="preserve"> </w:t>
      </w:r>
      <w:r w:rsidR="00A8160E" w:rsidRPr="004B33F6">
        <w:rPr>
          <w:rFonts w:ascii="Times New Roman" w:hAnsi="Times New Roman" w:cs="Times New Roman"/>
          <w:bCs/>
          <w:lang w:val="en-GB"/>
        </w:rPr>
        <w:t>“</w:t>
      </w:r>
      <w:r w:rsidR="0092556D" w:rsidRPr="004B33F6">
        <w:rPr>
          <w:rFonts w:ascii="Times New Roman" w:hAnsi="Times New Roman" w:cs="Times New Roman"/>
          <w:b/>
          <w:bCs/>
          <w:lang w:val="en-GB"/>
        </w:rPr>
        <w:t>Promoter</w:t>
      </w:r>
      <w:r w:rsidR="00A8160E" w:rsidRPr="004B33F6">
        <w:rPr>
          <w:rFonts w:ascii="Times New Roman" w:hAnsi="Times New Roman" w:cs="Times New Roman"/>
          <w:bCs/>
          <w:lang w:val="en-GB"/>
        </w:rPr>
        <w:t>”</w:t>
      </w:r>
      <w:r w:rsidR="00A8160E" w:rsidRPr="004B33F6">
        <w:rPr>
          <w:rFonts w:ascii="Times New Roman" w:hAnsi="Times New Roman" w:cs="Times New Roman"/>
          <w:b/>
          <w:bCs/>
          <w:lang w:val="en-GB"/>
        </w:rPr>
        <w:t xml:space="preserve"> </w:t>
      </w:r>
      <w:r w:rsidR="00A8160E" w:rsidRPr="004B33F6">
        <w:rPr>
          <w:rFonts w:ascii="Times New Roman" w:hAnsi="Times New Roman" w:cs="Times New Roman"/>
        </w:rPr>
        <w:t>which expression shall, unless it be repugnant to the context or meaning thereof, be deemed to mean and include all his successors and permitted assigns)</w:t>
      </w:r>
      <w:r w:rsidR="006476C6" w:rsidRPr="004B33F6">
        <w:rPr>
          <w:rFonts w:ascii="Times New Roman" w:hAnsi="Times New Roman" w:cs="Times New Roman"/>
        </w:rPr>
        <w:t xml:space="preserve">, of the </w:t>
      </w:r>
      <w:r w:rsidR="00B43B79" w:rsidRPr="004B33F6">
        <w:rPr>
          <w:rFonts w:ascii="Times New Roman" w:hAnsi="Times New Roman" w:cs="Times New Roman"/>
        </w:rPr>
        <w:t>SECOND</w:t>
      </w:r>
      <w:r w:rsidR="006476C6" w:rsidRPr="004B33F6">
        <w:rPr>
          <w:rFonts w:ascii="Times New Roman" w:hAnsi="Times New Roman" w:cs="Times New Roman"/>
        </w:rPr>
        <w:t xml:space="preserve"> PAR</w:t>
      </w:r>
      <w:r w:rsidR="00EF21BC" w:rsidRPr="004B33F6">
        <w:rPr>
          <w:rFonts w:ascii="Times New Roman" w:hAnsi="Times New Roman" w:cs="Times New Roman"/>
        </w:rPr>
        <w:t>T</w:t>
      </w:r>
    </w:p>
    <w:p w:rsidR="00A8160E" w:rsidRPr="004B33F6" w:rsidRDefault="00A8160E" w:rsidP="001D34DD">
      <w:pPr>
        <w:pStyle w:val="ListParagraph"/>
        <w:tabs>
          <w:tab w:val="left" w:pos="540"/>
        </w:tabs>
        <w:spacing w:line="240" w:lineRule="auto"/>
        <w:ind w:left="0"/>
        <w:jc w:val="both"/>
        <w:rPr>
          <w:rFonts w:ascii="Times New Roman" w:hAnsi="Times New Roman" w:cs="Times New Roman"/>
          <w:b/>
          <w:bCs/>
          <w:lang w:val="en-GB"/>
        </w:rPr>
      </w:pPr>
    </w:p>
    <w:p w:rsidR="00A8160E" w:rsidRPr="004B33F6" w:rsidRDefault="00A8160E" w:rsidP="001D34DD">
      <w:pPr>
        <w:pStyle w:val="ListParagraph"/>
        <w:tabs>
          <w:tab w:val="left" w:pos="540"/>
        </w:tabs>
        <w:spacing w:line="240" w:lineRule="auto"/>
        <w:ind w:left="0"/>
        <w:jc w:val="both"/>
        <w:rPr>
          <w:rFonts w:ascii="Times New Roman" w:hAnsi="Times New Roman" w:cs="Times New Roman"/>
          <w:b/>
          <w:bCs/>
          <w:lang w:val="en-GB"/>
        </w:rPr>
      </w:pPr>
      <w:r w:rsidRPr="004B33F6">
        <w:rPr>
          <w:rFonts w:ascii="Times New Roman" w:hAnsi="Times New Roman" w:cs="Times New Roman"/>
          <w:b/>
        </w:rPr>
        <w:t>AND</w:t>
      </w:r>
    </w:p>
    <w:p w:rsidR="00647E18" w:rsidRPr="004B33F6" w:rsidRDefault="00647E18" w:rsidP="001D34DD">
      <w:pPr>
        <w:pStyle w:val="ListParagraph"/>
        <w:spacing w:line="240" w:lineRule="auto"/>
        <w:ind w:left="0"/>
        <w:rPr>
          <w:rFonts w:ascii="Times New Roman" w:hAnsi="Times New Roman" w:cs="Times New Roman"/>
          <w:b/>
        </w:rPr>
      </w:pPr>
    </w:p>
    <w:p w:rsidR="0092556D" w:rsidRPr="004B33F6" w:rsidRDefault="0092556D" w:rsidP="001D34DD">
      <w:pPr>
        <w:pStyle w:val="ListParagraph"/>
        <w:numPr>
          <w:ilvl w:val="0"/>
          <w:numId w:val="1"/>
        </w:numPr>
        <w:spacing w:line="240" w:lineRule="auto"/>
        <w:ind w:left="0"/>
        <w:jc w:val="both"/>
        <w:rPr>
          <w:rFonts w:ascii="Times New Roman" w:hAnsi="Times New Roman" w:cs="Times New Roman"/>
        </w:rPr>
      </w:pPr>
      <w:proofErr w:type="spellStart"/>
      <w:r w:rsidRPr="004B33F6">
        <w:rPr>
          <w:rFonts w:ascii="Times New Roman" w:hAnsi="Times New Roman" w:cs="Times New Roman"/>
          <w:b/>
        </w:rPr>
        <w:t>Maxamtech</w:t>
      </w:r>
      <w:proofErr w:type="spellEnd"/>
      <w:r w:rsidRPr="004B33F6">
        <w:rPr>
          <w:rFonts w:ascii="Times New Roman" w:hAnsi="Times New Roman" w:cs="Times New Roman"/>
          <w:b/>
        </w:rPr>
        <w:t xml:space="preserve"> Digital Ventures Private Limited, </w:t>
      </w:r>
      <w:r w:rsidR="0012790F" w:rsidRPr="004B33F6">
        <w:rPr>
          <w:rFonts w:ascii="Times New Roman" w:hAnsi="Times New Roman" w:cs="Times New Roman"/>
        </w:rPr>
        <w:t>a company</w:t>
      </w:r>
      <w:r w:rsidRPr="004B33F6">
        <w:rPr>
          <w:rFonts w:ascii="Times New Roman" w:hAnsi="Times New Roman" w:cs="Times New Roman"/>
        </w:rPr>
        <w:t xml:space="preserve"> incorporated under the Companies Act, 2013, having its registered office at Lavender Spring Valley, PL B SNO 137/1C Magarpatta Road, Hadapsar, Pune, Maharashtra - 411028 (hereinafter referred to as the “</w:t>
      </w:r>
      <w:r w:rsidRPr="004B33F6">
        <w:rPr>
          <w:rFonts w:ascii="Times New Roman" w:hAnsi="Times New Roman" w:cs="Times New Roman"/>
          <w:b/>
        </w:rPr>
        <w:t>Company</w:t>
      </w:r>
      <w:r w:rsidR="0012790F" w:rsidRPr="004B33F6">
        <w:rPr>
          <w:rFonts w:ascii="Times New Roman" w:hAnsi="Times New Roman" w:cs="Times New Roman"/>
        </w:rPr>
        <w:t>”</w:t>
      </w:r>
      <w:r w:rsidRPr="004B33F6">
        <w:rPr>
          <w:rFonts w:ascii="Times New Roman" w:hAnsi="Times New Roman" w:cs="Times New Roman"/>
        </w:rPr>
        <w:t>, which expression shall, unless it be repugnant to the context or meaning thereof, be deemed to mean and include its successors and permitted assigns), of the THIRD PA</w:t>
      </w:r>
      <w:ins w:id="5" w:author="nikhil kohli" w:date="2018-07-16T14:28:00Z">
        <w:r w:rsidR="00BD0465">
          <w:rPr>
            <w:rFonts w:ascii="Times New Roman" w:hAnsi="Times New Roman" w:cs="Times New Roman"/>
          </w:rPr>
          <w:t>R</w:t>
        </w:r>
      </w:ins>
      <w:r w:rsidRPr="004B33F6">
        <w:rPr>
          <w:rFonts w:ascii="Times New Roman" w:hAnsi="Times New Roman" w:cs="Times New Roman"/>
        </w:rPr>
        <w:t>T</w:t>
      </w:r>
    </w:p>
    <w:p w:rsidR="00A8160E" w:rsidRPr="004B33F6" w:rsidRDefault="00A8160E" w:rsidP="001D34DD">
      <w:pPr>
        <w:pStyle w:val="ListParagraph"/>
        <w:tabs>
          <w:tab w:val="left" w:pos="540"/>
        </w:tabs>
        <w:spacing w:line="240" w:lineRule="auto"/>
        <w:ind w:left="0"/>
        <w:jc w:val="both"/>
        <w:rPr>
          <w:rFonts w:ascii="Times New Roman" w:hAnsi="Times New Roman" w:cs="Times New Roman"/>
          <w:b/>
          <w:bCs/>
          <w:lang w:val="en-GB"/>
        </w:rPr>
      </w:pPr>
    </w:p>
    <w:p w:rsidR="0092556D" w:rsidRPr="004B33F6" w:rsidRDefault="0092556D" w:rsidP="001D34DD">
      <w:pPr>
        <w:pStyle w:val="ListParagraph"/>
        <w:spacing w:line="240" w:lineRule="auto"/>
        <w:ind w:left="0"/>
        <w:jc w:val="both"/>
        <w:rPr>
          <w:rFonts w:ascii="Times New Roman" w:hAnsi="Times New Roman" w:cs="Times New Roman"/>
        </w:rPr>
      </w:pPr>
    </w:p>
    <w:p w:rsidR="00647E18" w:rsidRPr="004B33F6" w:rsidRDefault="0012790F" w:rsidP="001D34DD">
      <w:pPr>
        <w:pStyle w:val="ListParagraph"/>
        <w:spacing w:line="240" w:lineRule="auto"/>
        <w:ind w:left="0"/>
        <w:jc w:val="both"/>
        <w:rPr>
          <w:rFonts w:ascii="Times New Roman" w:hAnsi="Times New Roman" w:cs="Times New Roman"/>
        </w:rPr>
      </w:pPr>
      <w:bookmarkStart w:id="6" w:name="_Hlk519182017"/>
      <w:proofErr w:type="spellStart"/>
      <w:r w:rsidRPr="004B33F6">
        <w:rPr>
          <w:rFonts w:ascii="Times New Roman" w:hAnsi="Times New Roman" w:cs="Times New Roman"/>
        </w:rPr>
        <w:t>Behram</w:t>
      </w:r>
      <w:proofErr w:type="spellEnd"/>
      <w:r w:rsidRPr="004B33F6">
        <w:rPr>
          <w:rFonts w:ascii="Times New Roman" w:hAnsi="Times New Roman" w:cs="Times New Roman"/>
        </w:rPr>
        <w:t xml:space="preserve">, Promoter and </w:t>
      </w:r>
      <w:r w:rsidR="006325AE" w:rsidRPr="004B33F6">
        <w:rPr>
          <w:rFonts w:ascii="Times New Roman" w:hAnsi="Times New Roman" w:cs="Times New Roman"/>
        </w:rPr>
        <w:t>Company</w:t>
      </w:r>
      <w:r w:rsidR="00BD3080" w:rsidRPr="004B33F6">
        <w:rPr>
          <w:rFonts w:ascii="Times New Roman" w:hAnsi="Times New Roman" w:cs="Times New Roman"/>
        </w:rPr>
        <w:t xml:space="preserve"> </w:t>
      </w:r>
      <w:bookmarkEnd w:id="6"/>
      <w:r w:rsidR="00BD3080" w:rsidRPr="004B33F6">
        <w:rPr>
          <w:rFonts w:ascii="Times New Roman" w:hAnsi="Times New Roman" w:cs="Times New Roman"/>
        </w:rPr>
        <w:t>s</w:t>
      </w:r>
      <w:r w:rsidR="00647E18" w:rsidRPr="004B33F6">
        <w:rPr>
          <w:rFonts w:ascii="Times New Roman" w:hAnsi="Times New Roman" w:cs="Times New Roman"/>
        </w:rPr>
        <w:t>hall</w:t>
      </w:r>
      <w:r w:rsidR="006325AE" w:rsidRPr="004B33F6">
        <w:rPr>
          <w:rFonts w:ascii="Times New Roman" w:hAnsi="Times New Roman" w:cs="Times New Roman"/>
        </w:rPr>
        <w:t xml:space="preserve"> also</w:t>
      </w:r>
      <w:r w:rsidR="00C1482A" w:rsidRPr="004B33F6">
        <w:rPr>
          <w:rFonts w:ascii="Times New Roman" w:hAnsi="Times New Roman" w:cs="Times New Roman"/>
        </w:rPr>
        <w:t xml:space="preserve"> </w:t>
      </w:r>
      <w:r w:rsidR="00AD5E89" w:rsidRPr="004B33F6">
        <w:rPr>
          <w:rFonts w:ascii="Times New Roman" w:hAnsi="Times New Roman" w:cs="Times New Roman"/>
        </w:rPr>
        <w:t xml:space="preserve">be </w:t>
      </w:r>
      <w:r w:rsidR="00647E18" w:rsidRPr="004B33F6">
        <w:rPr>
          <w:rFonts w:ascii="Times New Roman" w:hAnsi="Times New Roman" w:cs="Times New Roman"/>
        </w:rPr>
        <w:t xml:space="preserve">individually </w:t>
      </w:r>
      <w:r w:rsidR="00AD5E89" w:rsidRPr="004B33F6">
        <w:rPr>
          <w:rFonts w:ascii="Times New Roman" w:hAnsi="Times New Roman" w:cs="Times New Roman"/>
        </w:rPr>
        <w:t xml:space="preserve">referred </w:t>
      </w:r>
      <w:r w:rsidR="00647E18" w:rsidRPr="004B33F6">
        <w:rPr>
          <w:rFonts w:ascii="Times New Roman" w:hAnsi="Times New Roman" w:cs="Times New Roman"/>
        </w:rPr>
        <w:t>as “</w:t>
      </w:r>
      <w:r w:rsidR="00647E18" w:rsidRPr="004B33F6">
        <w:rPr>
          <w:rFonts w:ascii="Times New Roman" w:hAnsi="Times New Roman" w:cs="Times New Roman"/>
          <w:b/>
        </w:rPr>
        <w:t>Party</w:t>
      </w:r>
      <w:r w:rsidR="00647E18" w:rsidRPr="004B33F6">
        <w:rPr>
          <w:rFonts w:ascii="Times New Roman" w:hAnsi="Times New Roman" w:cs="Times New Roman"/>
        </w:rPr>
        <w:t>”</w:t>
      </w:r>
      <w:r w:rsidR="00AD5E89" w:rsidRPr="004B33F6">
        <w:rPr>
          <w:rFonts w:ascii="Times New Roman" w:hAnsi="Times New Roman" w:cs="Times New Roman"/>
        </w:rPr>
        <w:t xml:space="preserve"> and collectively referred to as “</w:t>
      </w:r>
      <w:r w:rsidR="00AD5E89" w:rsidRPr="004B33F6">
        <w:rPr>
          <w:rFonts w:ascii="Times New Roman" w:hAnsi="Times New Roman" w:cs="Times New Roman"/>
          <w:b/>
        </w:rPr>
        <w:t>Parties</w:t>
      </w:r>
      <w:r w:rsidR="00AD5E89" w:rsidRPr="004B33F6">
        <w:rPr>
          <w:rFonts w:ascii="Times New Roman" w:hAnsi="Times New Roman" w:cs="Times New Roman"/>
        </w:rPr>
        <w:t>”</w:t>
      </w:r>
      <w:r w:rsidR="00647E18" w:rsidRPr="004B33F6">
        <w:rPr>
          <w:rFonts w:ascii="Times New Roman" w:hAnsi="Times New Roman" w:cs="Times New Roman"/>
        </w:rPr>
        <w:t>.</w:t>
      </w:r>
    </w:p>
    <w:p w:rsidR="003C7C20" w:rsidRPr="004B33F6" w:rsidRDefault="003C7C20" w:rsidP="001D34DD">
      <w:pPr>
        <w:pStyle w:val="ListParagraph"/>
        <w:spacing w:line="240" w:lineRule="auto"/>
        <w:ind w:left="0"/>
        <w:rPr>
          <w:rFonts w:ascii="Times New Roman" w:hAnsi="Times New Roman" w:cs="Times New Roman"/>
          <w:b/>
        </w:rPr>
      </w:pPr>
    </w:p>
    <w:p w:rsidR="003C7C20" w:rsidRPr="004B33F6" w:rsidRDefault="003C7C20" w:rsidP="001D34DD">
      <w:pPr>
        <w:pStyle w:val="ListParagraph"/>
        <w:spacing w:line="240" w:lineRule="auto"/>
        <w:ind w:left="0"/>
        <w:rPr>
          <w:rFonts w:ascii="Times New Roman" w:hAnsi="Times New Roman" w:cs="Times New Roman"/>
          <w:b/>
        </w:rPr>
      </w:pPr>
    </w:p>
    <w:p w:rsidR="006476C6" w:rsidRPr="004B33F6" w:rsidRDefault="006476C6" w:rsidP="001D34DD">
      <w:pPr>
        <w:pStyle w:val="ListParagraph"/>
        <w:spacing w:line="240" w:lineRule="auto"/>
        <w:ind w:left="0"/>
        <w:rPr>
          <w:rFonts w:ascii="Times New Roman" w:hAnsi="Times New Roman" w:cs="Times New Roman"/>
          <w:b/>
        </w:rPr>
      </w:pPr>
      <w:r w:rsidRPr="004B33F6">
        <w:rPr>
          <w:rFonts w:ascii="Times New Roman" w:hAnsi="Times New Roman" w:cs="Times New Roman"/>
          <w:b/>
        </w:rPr>
        <w:t>WHEREAS</w:t>
      </w:r>
    </w:p>
    <w:p w:rsidR="002C128A" w:rsidRPr="004B33F6" w:rsidRDefault="002C128A" w:rsidP="001D34DD">
      <w:pPr>
        <w:spacing w:after="0" w:line="240" w:lineRule="auto"/>
        <w:jc w:val="both"/>
        <w:rPr>
          <w:rFonts w:ascii="Times New Roman" w:hAnsi="Times New Roman" w:cs="Times New Roman"/>
          <w:lang w:val="en-GB"/>
        </w:rPr>
      </w:pPr>
    </w:p>
    <w:p w:rsidR="00BD3080" w:rsidRPr="004B33F6" w:rsidRDefault="002260B4" w:rsidP="001D34DD">
      <w:pPr>
        <w:numPr>
          <w:ilvl w:val="0"/>
          <w:numId w:val="2"/>
        </w:numPr>
        <w:spacing w:after="0" w:line="240" w:lineRule="auto"/>
        <w:jc w:val="both"/>
        <w:rPr>
          <w:rFonts w:ascii="Times New Roman" w:hAnsi="Times New Roman" w:cs="Times New Roman"/>
          <w:lang w:val="en-GB"/>
        </w:rPr>
      </w:pPr>
      <w:r w:rsidRPr="004B33F6">
        <w:rPr>
          <w:rFonts w:ascii="Times New Roman" w:hAnsi="Times New Roman" w:cs="Times New Roman"/>
          <w:lang w:val="en-GB"/>
        </w:rPr>
        <w:t>Behram being</w:t>
      </w:r>
      <w:r w:rsidR="00BD3080" w:rsidRPr="004B33F6">
        <w:rPr>
          <w:rFonts w:ascii="Times New Roman" w:hAnsi="Times New Roman" w:cs="Times New Roman"/>
          <w:lang w:val="en-GB"/>
        </w:rPr>
        <w:t xml:space="preserve"> a d</w:t>
      </w:r>
      <w:r w:rsidRPr="004B33F6">
        <w:rPr>
          <w:rFonts w:ascii="Times New Roman" w:hAnsi="Times New Roman" w:cs="Times New Roman"/>
          <w:lang w:val="en-GB"/>
        </w:rPr>
        <w:t xml:space="preserve">irector of the Company and </w:t>
      </w:r>
      <w:r w:rsidR="00BD3080" w:rsidRPr="004B33F6">
        <w:rPr>
          <w:rFonts w:ascii="Times New Roman" w:hAnsi="Times New Roman" w:cs="Times New Roman"/>
          <w:lang w:val="en-GB"/>
        </w:rPr>
        <w:t>a minor</w:t>
      </w:r>
      <w:r w:rsidRPr="004B33F6">
        <w:rPr>
          <w:rFonts w:ascii="Times New Roman" w:hAnsi="Times New Roman" w:cs="Times New Roman"/>
          <w:lang w:val="en-GB"/>
        </w:rPr>
        <w:t xml:space="preserve">ity shareholder of the Company and </w:t>
      </w:r>
      <w:r w:rsidR="00BD3080" w:rsidRPr="004B33F6">
        <w:rPr>
          <w:rFonts w:ascii="Times New Roman" w:hAnsi="Times New Roman" w:cs="Times New Roman"/>
          <w:lang w:val="en-GB"/>
        </w:rPr>
        <w:t xml:space="preserve">Xerxes </w:t>
      </w:r>
      <w:r w:rsidRPr="004B33F6">
        <w:rPr>
          <w:rFonts w:ascii="Times New Roman" w:hAnsi="Times New Roman" w:cs="Times New Roman"/>
          <w:lang w:val="en-GB"/>
        </w:rPr>
        <w:t>being the majority shareholder of the Company, director of the Company a</w:t>
      </w:r>
      <w:r w:rsidR="00C56373" w:rsidRPr="004B33F6">
        <w:rPr>
          <w:rFonts w:ascii="Times New Roman" w:hAnsi="Times New Roman" w:cs="Times New Roman"/>
          <w:lang w:val="en-GB"/>
        </w:rPr>
        <w:t>nd the promoter of the Company;</w:t>
      </w:r>
    </w:p>
    <w:p w:rsidR="00BD3080" w:rsidRPr="004B33F6" w:rsidRDefault="00BD3080" w:rsidP="001D34DD">
      <w:pPr>
        <w:spacing w:after="0" w:line="240" w:lineRule="auto"/>
        <w:ind w:left="720"/>
        <w:jc w:val="both"/>
        <w:rPr>
          <w:rFonts w:ascii="Times New Roman" w:hAnsi="Times New Roman" w:cs="Times New Roman"/>
          <w:lang w:val="en-GB"/>
        </w:rPr>
      </w:pPr>
    </w:p>
    <w:p w:rsidR="008C6C3E" w:rsidRPr="004B33F6" w:rsidRDefault="002260B4" w:rsidP="001D34DD">
      <w:pPr>
        <w:numPr>
          <w:ilvl w:val="0"/>
          <w:numId w:val="2"/>
        </w:numPr>
        <w:spacing w:after="0" w:line="240" w:lineRule="auto"/>
        <w:jc w:val="both"/>
        <w:rPr>
          <w:rFonts w:ascii="Times New Roman" w:hAnsi="Times New Roman" w:cs="Times New Roman"/>
          <w:lang w:val="en-GB"/>
        </w:rPr>
      </w:pPr>
      <w:r w:rsidRPr="004B33F6">
        <w:rPr>
          <w:rFonts w:ascii="Times New Roman" w:hAnsi="Times New Roman" w:cs="Times New Roman"/>
        </w:rPr>
        <w:t>The Company was in need of money for business purposes</w:t>
      </w:r>
      <w:del w:id="7" w:author="nikhil kohli" w:date="2018-07-16T15:51:00Z">
        <w:r w:rsidRPr="004B33F6" w:rsidDel="00D82BB3">
          <w:rPr>
            <w:rFonts w:ascii="Times New Roman" w:hAnsi="Times New Roman" w:cs="Times New Roman"/>
          </w:rPr>
          <w:delText xml:space="preserve"> and the Company and the Promoter approached Behram requesting for an unsecured loan </w:delText>
        </w:r>
        <w:r w:rsidR="00C56373" w:rsidRPr="004B33F6" w:rsidDel="00D82BB3">
          <w:rPr>
            <w:rFonts w:ascii="Times New Roman" w:hAnsi="Times New Roman" w:cs="Times New Roman"/>
          </w:rPr>
          <w:delText xml:space="preserve">(for a short duration) </w:delText>
        </w:r>
        <w:r w:rsidRPr="004B33F6" w:rsidDel="00D82BB3">
          <w:rPr>
            <w:rFonts w:ascii="Times New Roman" w:hAnsi="Times New Roman" w:cs="Times New Roman"/>
          </w:rPr>
          <w:delText>of INR 25,00,000 (Indian Rupees Twenty Lakh Only)</w:delText>
        </w:r>
      </w:del>
      <w:r w:rsidRPr="004B33F6">
        <w:rPr>
          <w:rFonts w:ascii="Times New Roman" w:hAnsi="Times New Roman" w:cs="Times New Roman"/>
        </w:rPr>
        <w:t xml:space="preserve">. </w:t>
      </w:r>
      <w:proofErr w:type="spellStart"/>
      <w:r w:rsidRPr="004B33F6">
        <w:rPr>
          <w:rFonts w:ascii="Times New Roman" w:hAnsi="Times New Roman" w:cs="Times New Roman"/>
        </w:rPr>
        <w:t>Behram</w:t>
      </w:r>
      <w:proofErr w:type="spellEnd"/>
      <w:r w:rsidRPr="004B33F6">
        <w:rPr>
          <w:rFonts w:ascii="Times New Roman" w:hAnsi="Times New Roman" w:cs="Times New Roman"/>
        </w:rPr>
        <w:t xml:space="preserve"> in good faith and towards the best interest of the Company agreed to provide an unsecured loan </w:t>
      </w:r>
      <w:ins w:id="8" w:author="nikhil kohli" w:date="2018-07-16T15:51:00Z">
        <w:r w:rsidR="00D82BB3">
          <w:rPr>
            <w:rFonts w:ascii="Times New Roman" w:hAnsi="Times New Roman" w:cs="Times New Roman"/>
          </w:rPr>
          <w:t xml:space="preserve">(for a short duration) </w:t>
        </w:r>
      </w:ins>
      <w:r w:rsidRPr="004B33F6">
        <w:rPr>
          <w:rFonts w:ascii="Times New Roman" w:hAnsi="Times New Roman" w:cs="Times New Roman"/>
        </w:rPr>
        <w:t>of INR 25,00,000 (Indian Rupees Twenty Lakh Only) to the Company ("</w:t>
      </w:r>
      <w:r w:rsidRPr="004B33F6">
        <w:rPr>
          <w:rFonts w:ascii="Times New Roman" w:hAnsi="Times New Roman" w:cs="Times New Roman"/>
          <w:b/>
        </w:rPr>
        <w:t>Loan</w:t>
      </w:r>
      <w:r w:rsidRPr="004B33F6">
        <w:rPr>
          <w:rFonts w:ascii="Times New Roman" w:hAnsi="Times New Roman" w:cs="Times New Roman"/>
        </w:rPr>
        <w:t xml:space="preserve">") in accordance with the </w:t>
      </w:r>
      <w:r w:rsidR="00BC5417" w:rsidRPr="004B33F6">
        <w:rPr>
          <w:rFonts w:ascii="Times New Roman" w:hAnsi="Times New Roman" w:cs="Times New Roman"/>
        </w:rPr>
        <w:t xml:space="preserve">Loan Agreement </w:t>
      </w:r>
      <w:r w:rsidR="00BC5417" w:rsidRPr="004B33F6">
        <w:rPr>
          <w:rFonts w:ascii="Times New Roman" w:hAnsi="Times New Roman" w:cs="Times New Roman"/>
        </w:rPr>
        <w:lastRenderedPageBreak/>
        <w:t xml:space="preserve">dated September 29, 2017 between </w:t>
      </w:r>
      <w:proofErr w:type="spellStart"/>
      <w:r w:rsidR="00BC5417" w:rsidRPr="004B33F6">
        <w:rPr>
          <w:rFonts w:ascii="Times New Roman" w:hAnsi="Times New Roman" w:cs="Times New Roman"/>
        </w:rPr>
        <w:t>Behram</w:t>
      </w:r>
      <w:proofErr w:type="spellEnd"/>
      <w:r w:rsidR="00BC5417" w:rsidRPr="004B33F6">
        <w:rPr>
          <w:rFonts w:ascii="Times New Roman" w:hAnsi="Times New Roman" w:cs="Times New Roman"/>
        </w:rPr>
        <w:t xml:space="preserve"> and the Company </w:t>
      </w:r>
      <w:r w:rsidR="00D97DB9" w:rsidRPr="004B33F6">
        <w:rPr>
          <w:rFonts w:ascii="Times New Roman" w:hAnsi="Times New Roman" w:cs="Times New Roman"/>
        </w:rPr>
        <w:t>(“</w:t>
      </w:r>
      <w:r w:rsidR="00D97DB9" w:rsidRPr="004B33F6">
        <w:rPr>
          <w:rFonts w:ascii="Times New Roman" w:hAnsi="Times New Roman" w:cs="Times New Roman"/>
          <w:b/>
        </w:rPr>
        <w:t>Loan Agreement</w:t>
      </w:r>
      <w:r w:rsidR="00D97DB9" w:rsidRPr="004B33F6">
        <w:rPr>
          <w:rFonts w:ascii="Times New Roman" w:hAnsi="Times New Roman" w:cs="Times New Roman"/>
        </w:rPr>
        <w:t>”)</w:t>
      </w:r>
      <w:ins w:id="9" w:author="nikhil kohli" w:date="2018-07-16T14:24:00Z">
        <w:r w:rsidR="00E555D4">
          <w:rPr>
            <w:rFonts w:ascii="Times New Roman" w:hAnsi="Times New Roman" w:cs="Times New Roman"/>
          </w:rPr>
          <w:t>;</w:t>
        </w:r>
      </w:ins>
      <w:del w:id="10" w:author="nikhil kohli" w:date="2018-07-16T14:24:00Z">
        <w:r w:rsidRPr="004B33F6" w:rsidDel="00E555D4">
          <w:rPr>
            <w:rFonts w:ascii="Times New Roman" w:hAnsi="Times New Roman" w:cs="Times New Roman"/>
          </w:rPr>
          <w:delText xml:space="preserve"> with the Promoter being the authorised </w:delText>
        </w:r>
        <w:r w:rsidR="00F6325A" w:rsidRPr="004B33F6" w:rsidDel="00E555D4">
          <w:rPr>
            <w:rFonts w:ascii="Times New Roman" w:hAnsi="Times New Roman" w:cs="Times New Roman"/>
          </w:rPr>
          <w:delText>signatory of the Company to such Loan Agreement</w:delText>
        </w:r>
        <w:r w:rsidR="00BC5417" w:rsidRPr="004B33F6" w:rsidDel="00E555D4">
          <w:rPr>
            <w:rFonts w:ascii="Times New Roman" w:hAnsi="Times New Roman" w:cs="Times New Roman"/>
          </w:rPr>
          <w:delText>;</w:delText>
        </w:r>
      </w:del>
      <w:r w:rsidR="00BC5417" w:rsidRPr="004B33F6">
        <w:rPr>
          <w:rFonts w:ascii="Times New Roman" w:hAnsi="Times New Roman" w:cs="Times New Roman"/>
        </w:rPr>
        <w:t xml:space="preserve"> </w:t>
      </w:r>
    </w:p>
    <w:p w:rsidR="000E1D7C" w:rsidRPr="004B33F6" w:rsidRDefault="000E1D7C" w:rsidP="001D34DD">
      <w:pPr>
        <w:spacing w:after="0" w:line="240" w:lineRule="auto"/>
        <w:ind w:left="720"/>
        <w:jc w:val="both"/>
        <w:rPr>
          <w:rFonts w:ascii="Times New Roman" w:hAnsi="Times New Roman" w:cs="Times New Roman"/>
          <w:lang w:val="en-GB"/>
        </w:rPr>
      </w:pPr>
    </w:p>
    <w:p w:rsidR="008C6C3E" w:rsidRPr="004B33F6" w:rsidRDefault="00F6325A" w:rsidP="001D34DD">
      <w:pPr>
        <w:numPr>
          <w:ilvl w:val="0"/>
          <w:numId w:val="2"/>
        </w:numPr>
        <w:spacing w:after="0" w:line="240" w:lineRule="auto"/>
        <w:jc w:val="both"/>
        <w:rPr>
          <w:rFonts w:ascii="Times New Roman" w:hAnsi="Times New Roman" w:cs="Times New Roman"/>
          <w:lang w:val="en-GB"/>
        </w:rPr>
      </w:pPr>
      <w:r w:rsidRPr="004B33F6">
        <w:rPr>
          <w:rFonts w:ascii="Times New Roman" w:hAnsi="Times New Roman" w:cs="Times New Roman"/>
        </w:rPr>
        <w:t>The Loan</w:t>
      </w:r>
      <w:r w:rsidR="008C6C3E" w:rsidRPr="004B33F6">
        <w:rPr>
          <w:rFonts w:ascii="Times New Roman" w:hAnsi="Times New Roman" w:cs="Times New Roman"/>
        </w:rPr>
        <w:t xml:space="preserve"> was disbursed </w:t>
      </w:r>
      <w:r w:rsidR="004F0E53" w:rsidRPr="004B33F6">
        <w:rPr>
          <w:rFonts w:ascii="Times New Roman" w:hAnsi="Times New Roman" w:cs="Times New Roman"/>
        </w:rPr>
        <w:t xml:space="preserve">to the Company </w:t>
      </w:r>
      <w:r w:rsidRPr="004B33F6">
        <w:rPr>
          <w:rFonts w:ascii="Times New Roman" w:hAnsi="Times New Roman" w:cs="Times New Roman"/>
        </w:rPr>
        <w:t>in November</w:t>
      </w:r>
      <w:r w:rsidR="00D95B26" w:rsidRPr="004B33F6">
        <w:rPr>
          <w:rFonts w:ascii="Times New Roman" w:hAnsi="Times New Roman" w:cs="Times New Roman"/>
        </w:rPr>
        <w:t>,</w:t>
      </w:r>
      <w:r w:rsidRPr="004B33F6">
        <w:rPr>
          <w:rFonts w:ascii="Times New Roman" w:hAnsi="Times New Roman" w:cs="Times New Roman"/>
        </w:rPr>
        <w:t xml:space="preserve"> 2017 to the tune of INR 14,50,000 and subsequently in December</w:t>
      </w:r>
      <w:r w:rsidR="00D95B26" w:rsidRPr="004B33F6">
        <w:rPr>
          <w:rFonts w:ascii="Times New Roman" w:hAnsi="Times New Roman" w:cs="Times New Roman"/>
        </w:rPr>
        <w:t>,</w:t>
      </w:r>
      <w:r w:rsidRPr="004B33F6">
        <w:rPr>
          <w:rFonts w:ascii="Times New Roman" w:hAnsi="Times New Roman" w:cs="Times New Roman"/>
        </w:rPr>
        <w:t xml:space="preserve"> 2017 to the tune of INR 10,50,000 amounting to a total of INR 25,00,000 by </w:t>
      </w:r>
      <w:proofErr w:type="spellStart"/>
      <w:r w:rsidRPr="004B33F6">
        <w:rPr>
          <w:rFonts w:ascii="Times New Roman" w:hAnsi="Times New Roman" w:cs="Times New Roman"/>
        </w:rPr>
        <w:t>Behram</w:t>
      </w:r>
      <w:proofErr w:type="spellEnd"/>
      <w:r w:rsidRPr="004B33F6">
        <w:rPr>
          <w:rFonts w:ascii="Times New Roman" w:hAnsi="Times New Roman" w:cs="Times New Roman"/>
        </w:rPr>
        <w:t xml:space="preserve"> in good faith and in Company's best interest;  </w:t>
      </w:r>
      <w:r w:rsidR="008C6C3E" w:rsidRPr="004B33F6">
        <w:rPr>
          <w:rFonts w:ascii="Times New Roman" w:hAnsi="Times New Roman" w:cs="Times New Roman"/>
        </w:rPr>
        <w:t xml:space="preserve"> </w:t>
      </w:r>
      <w:r w:rsidR="0092556D" w:rsidRPr="004B33F6">
        <w:rPr>
          <w:rFonts w:ascii="Times New Roman" w:hAnsi="Times New Roman" w:cs="Times New Roman"/>
        </w:rPr>
        <w:t xml:space="preserve"> </w:t>
      </w:r>
    </w:p>
    <w:p w:rsidR="00AC135F" w:rsidRPr="004B33F6" w:rsidRDefault="00AC135F" w:rsidP="001D34DD">
      <w:pPr>
        <w:spacing w:after="0" w:line="240" w:lineRule="auto"/>
        <w:jc w:val="both"/>
        <w:rPr>
          <w:rFonts w:ascii="Times New Roman" w:hAnsi="Times New Roman" w:cs="Times New Roman"/>
          <w:lang w:val="en-GB"/>
        </w:rPr>
      </w:pPr>
    </w:p>
    <w:p w:rsidR="00BD3080" w:rsidRPr="004B33F6" w:rsidRDefault="008007E0" w:rsidP="001D34DD">
      <w:pPr>
        <w:numPr>
          <w:ilvl w:val="0"/>
          <w:numId w:val="2"/>
        </w:numPr>
        <w:spacing w:after="0" w:line="240" w:lineRule="auto"/>
        <w:jc w:val="both"/>
        <w:rPr>
          <w:rFonts w:ascii="Times New Roman" w:hAnsi="Times New Roman" w:cs="Times New Roman"/>
          <w:lang w:val="en-GB"/>
        </w:rPr>
      </w:pPr>
      <w:r w:rsidRPr="004B33F6">
        <w:rPr>
          <w:rFonts w:ascii="Times New Roman" w:hAnsi="Times New Roman" w:cs="Times New Roman"/>
          <w:lang w:val="en-GB"/>
        </w:rPr>
        <w:t>Behram</w:t>
      </w:r>
      <w:r w:rsidR="00F6325A" w:rsidRPr="004B33F6">
        <w:rPr>
          <w:rFonts w:ascii="Times New Roman" w:hAnsi="Times New Roman" w:cs="Times New Roman"/>
          <w:lang w:val="en-GB"/>
        </w:rPr>
        <w:t xml:space="preserve"> had</w:t>
      </w:r>
      <w:r w:rsidR="008D701D" w:rsidRPr="004B33F6">
        <w:rPr>
          <w:rFonts w:ascii="Times New Roman" w:hAnsi="Times New Roman" w:cs="Times New Roman"/>
          <w:lang w:val="en-GB"/>
        </w:rPr>
        <w:t xml:space="preserve"> </w:t>
      </w:r>
      <w:r w:rsidR="00782462" w:rsidRPr="004B33F6">
        <w:rPr>
          <w:rFonts w:ascii="Times New Roman" w:hAnsi="Times New Roman" w:cs="Times New Roman"/>
          <w:lang w:val="en-GB"/>
        </w:rPr>
        <w:t>a right to receive the repayment of</w:t>
      </w:r>
      <w:r w:rsidR="00346A29" w:rsidRPr="004B33F6">
        <w:rPr>
          <w:rFonts w:ascii="Times New Roman" w:hAnsi="Times New Roman" w:cs="Times New Roman"/>
          <w:lang w:val="en-GB"/>
        </w:rPr>
        <w:t xml:space="preserve"> the </w:t>
      </w:r>
      <w:r w:rsidR="00782462" w:rsidRPr="004B33F6">
        <w:rPr>
          <w:rFonts w:ascii="Times New Roman" w:hAnsi="Times New Roman" w:cs="Times New Roman"/>
          <w:lang w:val="en-GB"/>
        </w:rPr>
        <w:t xml:space="preserve">entire </w:t>
      </w:r>
      <w:r w:rsidR="00D95B26" w:rsidRPr="004B33F6">
        <w:rPr>
          <w:rFonts w:ascii="Times New Roman" w:hAnsi="Times New Roman" w:cs="Times New Roman"/>
          <w:lang w:val="en-GB"/>
        </w:rPr>
        <w:t>Loan</w:t>
      </w:r>
      <w:r w:rsidR="00346A29" w:rsidRPr="004B33F6">
        <w:rPr>
          <w:rFonts w:ascii="Times New Roman" w:hAnsi="Times New Roman" w:cs="Times New Roman"/>
          <w:lang w:val="en-GB"/>
        </w:rPr>
        <w:t xml:space="preserve"> </w:t>
      </w:r>
      <w:r w:rsidR="006A67E1" w:rsidRPr="004B33F6">
        <w:rPr>
          <w:rFonts w:ascii="Times New Roman" w:hAnsi="Times New Roman" w:cs="Times New Roman"/>
          <w:lang w:val="en-GB"/>
        </w:rPr>
        <w:t xml:space="preserve">at once, </w:t>
      </w:r>
      <w:r w:rsidR="00BD3080" w:rsidRPr="004B33F6">
        <w:rPr>
          <w:rFonts w:ascii="Times New Roman" w:hAnsi="Times New Roman" w:cs="Times New Roman"/>
          <w:lang w:val="en-GB"/>
        </w:rPr>
        <w:t>along with interest</w:t>
      </w:r>
      <w:r w:rsidR="006A67E1" w:rsidRPr="004B33F6">
        <w:rPr>
          <w:rFonts w:ascii="Times New Roman" w:hAnsi="Times New Roman" w:cs="Times New Roman"/>
          <w:lang w:val="en-GB"/>
        </w:rPr>
        <w:t>,</w:t>
      </w:r>
      <w:r w:rsidR="00BD3080" w:rsidRPr="004B33F6">
        <w:rPr>
          <w:rFonts w:ascii="Times New Roman" w:hAnsi="Times New Roman" w:cs="Times New Roman"/>
          <w:lang w:val="en-GB"/>
        </w:rPr>
        <w:t xml:space="preserve"> </w:t>
      </w:r>
      <w:r w:rsidR="00346A29" w:rsidRPr="004B33F6">
        <w:rPr>
          <w:rFonts w:ascii="Times New Roman" w:hAnsi="Times New Roman" w:cs="Times New Roman"/>
          <w:lang w:val="en-GB"/>
        </w:rPr>
        <w:t>as per the terms of the Loan Agreement</w:t>
      </w:r>
      <w:r w:rsidR="00782462" w:rsidRPr="004B33F6">
        <w:rPr>
          <w:rFonts w:ascii="Times New Roman" w:hAnsi="Times New Roman" w:cs="Times New Roman"/>
          <w:lang w:val="en-GB"/>
        </w:rPr>
        <w:t xml:space="preserve"> when </w:t>
      </w:r>
      <w:r w:rsidR="00B659A3" w:rsidRPr="004B33F6">
        <w:rPr>
          <w:rFonts w:ascii="Times New Roman" w:hAnsi="Times New Roman" w:cs="Times New Roman"/>
          <w:lang w:val="en-GB"/>
        </w:rPr>
        <w:t>the Company earns profit</w:t>
      </w:r>
      <w:r w:rsidR="00346A29" w:rsidRPr="004B33F6">
        <w:rPr>
          <w:rFonts w:ascii="Times New Roman" w:hAnsi="Times New Roman" w:cs="Times New Roman"/>
          <w:lang w:val="en-GB"/>
        </w:rPr>
        <w:t xml:space="preserve">. The Company </w:t>
      </w:r>
      <w:ins w:id="11" w:author="nikhil kohli" w:date="2018-07-16T14:25:00Z">
        <w:r w:rsidR="00E555D4">
          <w:rPr>
            <w:rFonts w:ascii="Times New Roman" w:hAnsi="Times New Roman" w:cs="Times New Roman"/>
            <w:lang w:val="en-GB"/>
          </w:rPr>
          <w:t>failed to repay the Loan</w:t>
        </w:r>
      </w:ins>
      <w:ins w:id="12" w:author="nikhil kohli" w:date="2018-07-16T14:26:00Z">
        <w:r w:rsidR="00E555D4">
          <w:rPr>
            <w:rFonts w:ascii="Times New Roman" w:hAnsi="Times New Roman" w:cs="Times New Roman"/>
            <w:lang w:val="en-GB"/>
          </w:rPr>
          <w:t xml:space="preserve"> amount</w:t>
        </w:r>
      </w:ins>
      <w:ins w:id="13" w:author="nikhil kohli" w:date="2018-07-16T14:25:00Z">
        <w:r w:rsidR="00E555D4">
          <w:rPr>
            <w:rFonts w:ascii="Times New Roman" w:hAnsi="Times New Roman" w:cs="Times New Roman"/>
            <w:lang w:val="en-GB"/>
          </w:rPr>
          <w:t xml:space="preserve"> </w:t>
        </w:r>
      </w:ins>
      <w:ins w:id="14" w:author="nikhil kohli" w:date="2018-07-16T14:26:00Z">
        <w:r w:rsidR="00E555D4">
          <w:rPr>
            <w:rFonts w:ascii="Times New Roman" w:hAnsi="Times New Roman" w:cs="Times New Roman"/>
            <w:lang w:val="en-GB"/>
          </w:rPr>
          <w:t xml:space="preserve">in terms </w:t>
        </w:r>
      </w:ins>
      <w:ins w:id="15" w:author="nikhil kohli" w:date="2018-07-16T14:28:00Z">
        <w:r w:rsidR="00E555D4">
          <w:rPr>
            <w:rFonts w:ascii="Times New Roman" w:hAnsi="Times New Roman" w:cs="Times New Roman"/>
            <w:lang w:val="en-GB"/>
          </w:rPr>
          <w:t xml:space="preserve">of </w:t>
        </w:r>
      </w:ins>
      <w:ins w:id="16" w:author="nikhil kohli" w:date="2018-07-16T14:26:00Z">
        <w:r w:rsidR="00E555D4">
          <w:rPr>
            <w:rFonts w:ascii="Times New Roman" w:hAnsi="Times New Roman" w:cs="Times New Roman"/>
            <w:lang w:val="en-GB"/>
          </w:rPr>
          <w:t xml:space="preserve">the Loan Agreement </w:t>
        </w:r>
      </w:ins>
      <w:del w:id="17" w:author="nikhil kohli" w:date="2018-07-16T14:26:00Z">
        <w:r w:rsidR="00346A29" w:rsidRPr="004B33F6" w:rsidDel="00E555D4">
          <w:rPr>
            <w:rFonts w:ascii="Times New Roman" w:hAnsi="Times New Roman" w:cs="Times New Roman"/>
            <w:lang w:val="en-GB"/>
          </w:rPr>
          <w:delText>defaul</w:delText>
        </w:r>
        <w:r w:rsidR="00B659A3" w:rsidRPr="004B33F6" w:rsidDel="00E555D4">
          <w:rPr>
            <w:rFonts w:ascii="Times New Roman" w:hAnsi="Times New Roman" w:cs="Times New Roman"/>
            <w:lang w:val="en-GB"/>
          </w:rPr>
          <w:delText>ted in repaying the</w:delText>
        </w:r>
        <w:r w:rsidR="006A67E1" w:rsidRPr="004B33F6" w:rsidDel="00E555D4">
          <w:rPr>
            <w:rFonts w:ascii="Times New Roman" w:hAnsi="Times New Roman" w:cs="Times New Roman"/>
            <w:lang w:val="en-GB"/>
          </w:rPr>
          <w:delText xml:space="preserve"> entire </w:delText>
        </w:r>
        <w:r w:rsidR="00B659A3" w:rsidRPr="004B33F6" w:rsidDel="00E555D4">
          <w:rPr>
            <w:rFonts w:ascii="Times New Roman" w:hAnsi="Times New Roman" w:cs="Times New Roman"/>
            <w:lang w:val="en-GB"/>
          </w:rPr>
          <w:delText xml:space="preserve"> Loan</w:delText>
        </w:r>
        <w:r w:rsidR="006A67E1" w:rsidRPr="004B33F6" w:rsidDel="00E555D4">
          <w:rPr>
            <w:rFonts w:ascii="Times New Roman" w:hAnsi="Times New Roman" w:cs="Times New Roman"/>
            <w:lang w:val="en-GB"/>
          </w:rPr>
          <w:delText xml:space="preserve"> amount, along with interest, </w:delText>
        </w:r>
        <w:r w:rsidR="00B659A3" w:rsidRPr="004B33F6" w:rsidDel="00E555D4">
          <w:rPr>
            <w:rFonts w:ascii="Times New Roman" w:hAnsi="Times New Roman" w:cs="Times New Roman"/>
            <w:lang w:val="en-GB"/>
          </w:rPr>
          <w:delText xml:space="preserve"> </w:delText>
        </w:r>
        <w:r w:rsidR="00346A29" w:rsidRPr="004B33F6" w:rsidDel="00E555D4">
          <w:rPr>
            <w:rFonts w:ascii="Times New Roman" w:hAnsi="Times New Roman" w:cs="Times New Roman"/>
            <w:lang w:val="en-GB"/>
          </w:rPr>
          <w:delText xml:space="preserve">to </w:delText>
        </w:r>
        <w:r w:rsidRPr="004B33F6" w:rsidDel="00E555D4">
          <w:rPr>
            <w:rFonts w:ascii="Times New Roman" w:hAnsi="Times New Roman" w:cs="Times New Roman"/>
            <w:lang w:val="en-GB"/>
          </w:rPr>
          <w:delText>Behram</w:delText>
        </w:r>
        <w:r w:rsidR="00346A29" w:rsidRPr="004B33F6" w:rsidDel="00E555D4">
          <w:rPr>
            <w:rFonts w:ascii="Times New Roman" w:hAnsi="Times New Roman" w:cs="Times New Roman"/>
            <w:lang w:val="en-GB"/>
          </w:rPr>
          <w:delText xml:space="preserve"> </w:delText>
        </w:r>
        <w:r w:rsidR="0010312F" w:rsidRPr="004B33F6" w:rsidDel="00E555D4">
          <w:rPr>
            <w:rFonts w:ascii="Times New Roman" w:hAnsi="Times New Roman" w:cs="Times New Roman"/>
            <w:lang w:val="en-GB"/>
          </w:rPr>
          <w:delText xml:space="preserve">even after earning profit in the month of December 2017, </w:delText>
        </w:r>
      </w:del>
      <w:r w:rsidR="00B659A3" w:rsidRPr="004B33F6">
        <w:rPr>
          <w:rFonts w:ascii="Times New Roman" w:hAnsi="Times New Roman" w:cs="Times New Roman"/>
          <w:lang w:val="en-GB"/>
        </w:rPr>
        <w:t>and had</w:t>
      </w:r>
      <w:r w:rsidR="00346A29" w:rsidRPr="004B33F6">
        <w:rPr>
          <w:rFonts w:ascii="Times New Roman" w:hAnsi="Times New Roman" w:cs="Times New Roman"/>
          <w:lang w:val="en-GB"/>
        </w:rPr>
        <w:t xml:space="preserve"> </w:t>
      </w:r>
      <w:r w:rsidR="00782462" w:rsidRPr="004B33F6">
        <w:rPr>
          <w:rFonts w:ascii="Times New Roman" w:hAnsi="Times New Roman" w:cs="Times New Roman"/>
          <w:lang w:val="en-GB"/>
        </w:rPr>
        <w:t>repaid</w:t>
      </w:r>
      <w:r w:rsidR="00B659A3" w:rsidRPr="004B33F6">
        <w:rPr>
          <w:rFonts w:ascii="Times New Roman" w:hAnsi="Times New Roman" w:cs="Times New Roman"/>
          <w:lang w:val="en-GB"/>
        </w:rPr>
        <w:t xml:space="preserve"> only INR</w:t>
      </w:r>
      <w:r w:rsidR="00346A29" w:rsidRPr="004B33F6">
        <w:rPr>
          <w:rFonts w:ascii="Times New Roman" w:hAnsi="Times New Roman" w:cs="Times New Roman"/>
          <w:lang w:val="en-GB"/>
        </w:rPr>
        <w:t xml:space="preserve"> 1,75,000 </w:t>
      </w:r>
      <w:r w:rsidR="00B659A3" w:rsidRPr="004B33F6">
        <w:rPr>
          <w:rFonts w:ascii="Times New Roman" w:hAnsi="Times New Roman" w:cs="Times New Roman"/>
          <w:lang w:val="en-GB"/>
        </w:rPr>
        <w:t xml:space="preserve">till June 15, 2018; </w:t>
      </w:r>
      <w:r w:rsidR="00BD3080" w:rsidRPr="004B33F6">
        <w:rPr>
          <w:rFonts w:ascii="Times New Roman" w:hAnsi="Times New Roman" w:cs="Times New Roman"/>
          <w:lang w:val="en-GB"/>
        </w:rPr>
        <w:br/>
      </w:r>
    </w:p>
    <w:p w:rsidR="00BD3080" w:rsidRPr="004B33F6" w:rsidRDefault="00BD3080" w:rsidP="001D34DD">
      <w:pPr>
        <w:numPr>
          <w:ilvl w:val="0"/>
          <w:numId w:val="2"/>
        </w:numPr>
        <w:spacing w:after="0" w:line="240" w:lineRule="auto"/>
        <w:jc w:val="both"/>
        <w:rPr>
          <w:rFonts w:ascii="Times New Roman" w:hAnsi="Times New Roman" w:cs="Times New Roman"/>
          <w:lang w:val="en-GB"/>
        </w:rPr>
      </w:pPr>
      <w:r w:rsidRPr="004B33F6">
        <w:rPr>
          <w:rFonts w:ascii="Times New Roman" w:hAnsi="Times New Roman" w:cs="Times New Roman"/>
          <w:lang w:val="en-GB"/>
        </w:rPr>
        <w:t>Behram se</w:t>
      </w:r>
      <w:r w:rsidR="00C56373" w:rsidRPr="004B33F6">
        <w:rPr>
          <w:rFonts w:ascii="Times New Roman" w:hAnsi="Times New Roman" w:cs="Times New Roman"/>
          <w:lang w:val="en-GB"/>
        </w:rPr>
        <w:t>nt a legal notice dated June 15, 2018</w:t>
      </w:r>
      <w:r w:rsidRPr="004B33F6">
        <w:rPr>
          <w:rFonts w:ascii="Times New Roman" w:hAnsi="Times New Roman" w:cs="Times New Roman"/>
          <w:lang w:val="en-GB"/>
        </w:rPr>
        <w:t xml:space="preserve"> to the Company</w:t>
      </w:r>
      <w:r w:rsidR="00D16F26" w:rsidRPr="004B33F6">
        <w:rPr>
          <w:rFonts w:ascii="Times New Roman" w:hAnsi="Times New Roman" w:cs="Times New Roman"/>
          <w:lang w:val="en-GB"/>
        </w:rPr>
        <w:t xml:space="preserve"> ("</w:t>
      </w:r>
      <w:r w:rsidR="00D16F26" w:rsidRPr="004B33F6">
        <w:rPr>
          <w:rFonts w:ascii="Times New Roman" w:hAnsi="Times New Roman" w:cs="Times New Roman"/>
          <w:b/>
          <w:lang w:val="en-GB"/>
        </w:rPr>
        <w:t>Legal Notice</w:t>
      </w:r>
      <w:r w:rsidR="00D16F26" w:rsidRPr="004B33F6">
        <w:rPr>
          <w:rFonts w:ascii="Times New Roman" w:hAnsi="Times New Roman" w:cs="Times New Roman"/>
          <w:lang w:val="en-GB"/>
        </w:rPr>
        <w:t>")</w:t>
      </w:r>
      <w:r w:rsidRPr="004B33F6">
        <w:rPr>
          <w:rFonts w:ascii="Times New Roman" w:hAnsi="Times New Roman" w:cs="Times New Roman"/>
          <w:lang w:val="en-GB"/>
        </w:rPr>
        <w:t xml:space="preserve"> in respect of the </w:t>
      </w:r>
      <w:r w:rsidR="00C56373" w:rsidRPr="004B33F6">
        <w:rPr>
          <w:rFonts w:ascii="Times New Roman" w:hAnsi="Times New Roman" w:cs="Times New Roman"/>
          <w:lang w:val="en-GB"/>
        </w:rPr>
        <w:t xml:space="preserve">pending amount of Loan to the tune of </w:t>
      </w:r>
      <w:r w:rsidRPr="004B33F6">
        <w:rPr>
          <w:rFonts w:ascii="Times New Roman" w:hAnsi="Times New Roman" w:cs="Times New Roman"/>
          <w:lang w:val="en-GB"/>
        </w:rPr>
        <w:t>INR 23,25,000 (“</w:t>
      </w:r>
      <w:r w:rsidRPr="004B33F6">
        <w:rPr>
          <w:rFonts w:ascii="Times New Roman" w:hAnsi="Times New Roman" w:cs="Times New Roman"/>
          <w:b/>
          <w:lang w:val="en-GB"/>
        </w:rPr>
        <w:t>Pending Loan Amount</w:t>
      </w:r>
      <w:r w:rsidR="00C56373" w:rsidRPr="004B33F6">
        <w:rPr>
          <w:rFonts w:ascii="Times New Roman" w:hAnsi="Times New Roman" w:cs="Times New Roman"/>
          <w:lang w:val="en-GB"/>
        </w:rPr>
        <w:t>”)</w:t>
      </w:r>
      <w:r w:rsidR="00D95B26" w:rsidRPr="004B33F6">
        <w:rPr>
          <w:rFonts w:ascii="Times New Roman" w:hAnsi="Times New Roman" w:cs="Times New Roman"/>
          <w:lang w:val="en-GB"/>
        </w:rPr>
        <w:t xml:space="preserve">. </w:t>
      </w:r>
      <w:ins w:id="18" w:author="nikhil kohli" w:date="2018-07-16T14:28:00Z">
        <w:r w:rsidR="00BD0465" w:rsidRPr="00BD0465">
          <w:rPr>
            <w:rFonts w:ascii="Times New Roman" w:hAnsi="Times New Roman" w:cs="Times New Roman"/>
          </w:rPr>
          <w:t>Further to the Legal Notice, </w:t>
        </w:r>
        <w:r w:rsidR="00BD0465" w:rsidRPr="00BD0465">
          <w:rPr>
            <w:rFonts w:ascii="Times New Roman" w:hAnsi="Times New Roman" w:cs="Times New Roman"/>
            <w:lang w:val="en-GB"/>
          </w:rPr>
          <w:t xml:space="preserve">the Promoter requested </w:t>
        </w:r>
        <w:proofErr w:type="spellStart"/>
        <w:r w:rsidR="00BD0465" w:rsidRPr="00BD0465">
          <w:rPr>
            <w:rFonts w:ascii="Times New Roman" w:hAnsi="Times New Roman" w:cs="Times New Roman"/>
            <w:lang w:val="en-GB"/>
          </w:rPr>
          <w:t>Behram</w:t>
        </w:r>
        <w:proofErr w:type="spellEnd"/>
        <w:r w:rsidR="00BD0465" w:rsidRPr="00BD0465">
          <w:rPr>
            <w:rFonts w:ascii="Times New Roman" w:hAnsi="Times New Roman" w:cs="Times New Roman"/>
            <w:lang w:val="en-GB"/>
          </w:rPr>
          <w:t xml:space="preserve"> for discussions to amicably resolve the matter and </w:t>
        </w:r>
        <w:proofErr w:type="spellStart"/>
        <w:r w:rsidR="00BD0465" w:rsidRPr="00BD0465">
          <w:rPr>
            <w:rFonts w:ascii="Times New Roman" w:hAnsi="Times New Roman" w:cs="Times New Roman"/>
            <w:lang w:val="en-GB"/>
          </w:rPr>
          <w:t>Behram</w:t>
        </w:r>
        <w:proofErr w:type="spellEnd"/>
        <w:r w:rsidR="00BD0465" w:rsidRPr="00BD0465">
          <w:rPr>
            <w:rFonts w:ascii="Times New Roman" w:hAnsi="Times New Roman" w:cs="Times New Roman"/>
            <w:lang w:val="en-GB"/>
          </w:rPr>
          <w:t xml:space="preserve">, in good faith and in the best </w:t>
        </w:r>
        <w:r w:rsidR="00D82BB3">
          <w:rPr>
            <w:rFonts w:ascii="Times New Roman" w:hAnsi="Times New Roman" w:cs="Times New Roman"/>
            <w:lang w:val="en-GB"/>
          </w:rPr>
          <w:t>interest of the Company, agreed</w:t>
        </w:r>
      </w:ins>
      <w:del w:id="19" w:author="nikhil kohli" w:date="2018-07-16T14:28:00Z">
        <w:r w:rsidR="00D95B26" w:rsidRPr="004B33F6" w:rsidDel="00BD0465">
          <w:rPr>
            <w:rFonts w:ascii="Times New Roman" w:hAnsi="Times New Roman" w:cs="Times New Roman"/>
            <w:lang w:val="en-GB"/>
          </w:rPr>
          <w:delText>Pursuant to the receipt of the Legal Notice, the Promoter requested Behram for discussions to amicably resolve the matter pertaining to the Legal Notice</w:delText>
        </w:r>
        <w:r w:rsidR="006A67E1" w:rsidRPr="004B33F6" w:rsidDel="00BD0465">
          <w:rPr>
            <w:rFonts w:ascii="Times New Roman" w:hAnsi="Times New Roman" w:cs="Times New Roman"/>
            <w:lang w:val="en-GB"/>
          </w:rPr>
          <w:delText>. Behram in good faith and in the best interest of the Company held discussions with the Promoter in this regard</w:delText>
        </w:r>
      </w:del>
      <w:r w:rsidR="00C56373" w:rsidRPr="004B33F6">
        <w:rPr>
          <w:rFonts w:ascii="Times New Roman" w:hAnsi="Times New Roman" w:cs="Times New Roman"/>
          <w:lang w:val="en-GB"/>
        </w:rPr>
        <w:t>;</w:t>
      </w:r>
    </w:p>
    <w:p w:rsidR="00AC135F" w:rsidRPr="004B33F6" w:rsidRDefault="00AC135F" w:rsidP="001D34DD">
      <w:pPr>
        <w:spacing w:after="0" w:line="240" w:lineRule="auto"/>
        <w:jc w:val="both"/>
        <w:rPr>
          <w:rFonts w:ascii="Times New Roman" w:hAnsi="Times New Roman" w:cs="Times New Roman"/>
          <w:lang w:val="en-GB"/>
        </w:rPr>
      </w:pPr>
    </w:p>
    <w:p w:rsidR="005B0B05" w:rsidRPr="004B33F6" w:rsidRDefault="006A67E1" w:rsidP="001D34DD">
      <w:pPr>
        <w:numPr>
          <w:ilvl w:val="0"/>
          <w:numId w:val="2"/>
        </w:numPr>
        <w:spacing w:after="0" w:line="240" w:lineRule="auto"/>
        <w:jc w:val="both"/>
        <w:rPr>
          <w:rFonts w:ascii="Times New Roman" w:hAnsi="Times New Roman" w:cs="Times New Roman"/>
          <w:lang w:val="en-GB"/>
        </w:rPr>
      </w:pPr>
      <w:r w:rsidRPr="004B33F6">
        <w:rPr>
          <w:rFonts w:ascii="Times New Roman" w:hAnsi="Times New Roman" w:cs="Times New Roman"/>
          <w:lang w:val="en-GB"/>
        </w:rPr>
        <w:t>During the course of the abovementioned meeting, t</w:t>
      </w:r>
      <w:r w:rsidR="00B538CF" w:rsidRPr="004B33F6">
        <w:rPr>
          <w:rFonts w:ascii="Times New Roman" w:hAnsi="Times New Roman" w:cs="Times New Roman"/>
          <w:lang w:val="en-GB"/>
        </w:rPr>
        <w:t>he Promoter and the Company acknowledge</w:t>
      </w:r>
      <w:r w:rsidRPr="004B33F6">
        <w:rPr>
          <w:rFonts w:ascii="Times New Roman" w:hAnsi="Times New Roman" w:cs="Times New Roman"/>
          <w:lang w:val="en-GB"/>
        </w:rPr>
        <w:t>d</w:t>
      </w:r>
      <w:r w:rsidR="00B538CF" w:rsidRPr="004B33F6">
        <w:rPr>
          <w:rFonts w:ascii="Times New Roman" w:hAnsi="Times New Roman" w:cs="Times New Roman"/>
          <w:lang w:val="en-GB"/>
        </w:rPr>
        <w:t xml:space="preserve"> the Loan as</w:t>
      </w:r>
      <w:r w:rsidR="00C56373" w:rsidRPr="004B33F6">
        <w:rPr>
          <w:rFonts w:ascii="Times New Roman" w:hAnsi="Times New Roman" w:cs="Times New Roman"/>
          <w:lang w:val="en-GB"/>
        </w:rPr>
        <w:t xml:space="preserve"> being an existing debt in the Company's</w:t>
      </w:r>
      <w:r w:rsidR="00B538CF" w:rsidRPr="004B33F6">
        <w:rPr>
          <w:rFonts w:ascii="Times New Roman" w:hAnsi="Times New Roman" w:cs="Times New Roman"/>
          <w:lang w:val="en-GB"/>
        </w:rPr>
        <w:t xml:space="preserve"> books of accounts and the </w:t>
      </w:r>
      <w:r w:rsidR="00C56373" w:rsidRPr="004B33F6">
        <w:rPr>
          <w:rFonts w:ascii="Times New Roman" w:hAnsi="Times New Roman" w:cs="Times New Roman"/>
          <w:lang w:val="en-GB"/>
        </w:rPr>
        <w:t>Pending Loan Amount which the Company owes to Behram</w:t>
      </w:r>
      <w:r w:rsidR="00AC135F" w:rsidRPr="004B33F6">
        <w:rPr>
          <w:rFonts w:ascii="Times New Roman" w:hAnsi="Times New Roman" w:cs="Times New Roman"/>
          <w:lang w:val="en-GB"/>
        </w:rPr>
        <w:t>;</w:t>
      </w:r>
    </w:p>
    <w:p w:rsidR="00AC135F" w:rsidRPr="004B33F6" w:rsidRDefault="00AC135F" w:rsidP="001D34DD">
      <w:pPr>
        <w:spacing w:after="0" w:line="240" w:lineRule="auto"/>
        <w:jc w:val="both"/>
        <w:rPr>
          <w:rFonts w:ascii="Times New Roman" w:hAnsi="Times New Roman" w:cs="Times New Roman"/>
          <w:lang w:val="en-GB"/>
        </w:rPr>
      </w:pPr>
    </w:p>
    <w:p w:rsidR="005B0B05" w:rsidRPr="004B33F6" w:rsidRDefault="005B0B05" w:rsidP="001D34DD">
      <w:pPr>
        <w:numPr>
          <w:ilvl w:val="0"/>
          <w:numId w:val="2"/>
        </w:numPr>
        <w:spacing w:after="0" w:line="240" w:lineRule="auto"/>
        <w:jc w:val="both"/>
        <w:rPr>
          <w:rFonts w:ascii="Times New Roman" w:hAnsi="Times New Roman" w:cs="Times New Roman"/>
          <w:lang w:val="en-GB"/>
        </w:rPr>
      </w:pPr>
      <w:r w:rsidRPr="004B33F6">
        <w:rPr>
          <w:rFonts w:ascii="Times New Roman" w:hAnsi="Times New Roman" w:cs="Times New Roman"/>
          <w:lang w:val="en-GB"/>
        </w:rPr>
        <w:t>The Parties are</w:t>
      </w:r>
      <w:r w:rsidR="006A67E1" w:rsidRPr="004B33F6">
        <w:rPr>
          <w:rFonts w:ascii="Times New Roman" w:hAnsi="Times New Roman" w:cs="Times New Roman"/>
          <w:lang w:val="en-GB"/>
        </w:rPr>
        <w:t xml:space="preserve"> now</w:t>
      </w:r>
      <w:r w:rsidRPr="004B33F6">
        <w:rPr>
          <w:rFonts w:ascii="Times New Roman" w:hAnsi="Times New Roman" w:cs="Times New Roman"/>
          <w:lang w:val="en-GB"/>
        </w:rPr>
        <w:t xml:space="preserve"> desirous of </w:t>
      </w:r>
      <w:r w:rsidR="00BD3080" w:rsidRPr="004B33F6">
        <w:rPr>
          <w:rFonts w:ascii="Times New Roman" w:hAnsi="Times New Roman" w:cs="Times New Roman"/>
          <w:lang w:val="en-GB"/>
        </w:rPr>
        <w:t xml:space="preserve">settling the aforesaid matter in accordance with the terms and conditions mentioned in this </w:t>
      </w:r>
      <w:r w:rsidRPr="004B33F6">
        <w:rPr>
          <w:rFonts w:ascii="Times New Roman" w:hAnsi="Times New Roman" w:cs="Times New Roman"/>
          <w:lang w:val="en-GB"/>
        </w:rPr>
        <w:t>Agreement;</w:t>
      </w:r>
    </w:p>
    <w:p w:rsidR="005B0B05" w:rsidRPr="004B33F6" w:rsidRDefault="005B0B05" w:rsidP="001D34DD">
      <w:pPr>
        <w:spacing w:after="0" w:line="240" w:lineRule="auto"/>
        <w:jc w:val="both"/>
        <w:rPr>
          <w:rFonts w:ascii="Times New Roman" w:hAnsi="Times New Roman" w:cs="Times New Roman"/>
          <w:lang w:val="en-GB"/>
        </w:rPr>
      </w:pPr>
    </w:p>
    <w:p w:rsidR="00716DF6" w:rsidRPr="004B33F6" w:rsidRDefault="00716DF6" w:rsidP="001D34DD">
      <w:pPr>
        <w:numPr>
          <w:ilvl w:val="0"/>
          <w:numId w:val="2"/>
        </w:numPr>
        <w:spacing w:after="0" w:line="240" w:lineRule="auto"/>
        <w:jc w:val="both"/>
        <w:rPr>
          <w:rFonts w:ascii="Times New Roman" w:hAnsi="Times New Roman" w:cs="Times New Roman"/>
          <w:lang w:val="en-GB"/>
        </w:rPr>
      </w:pPr>
      <w:r w:rsidRPr="004B33F6">
        <w:rPr>
          <w:rFonts w:ascii="Times New Roman" w:hAnsi="Times New Roman" w:cs="Times New Roman"/>
        </w:rPr>
        <w:t xml:space="preserve">Accordingly, the Parties intend to </w:t>
      </w:r>
      <w:r w:rsidR="00192223" w:rsidRPr="004B33F6">
        <w:rPr>
          <w:rFonts w:ascii="Times New Roman" w:hAnsi="Times New Roman" w:cs="Times New Roman"/>
        </w:rPr>
        <w:t xml:space="preserve">enter into this </w:t>
      </w:r>
      <w:r w:rsidR="00782462" w:rsidRPr="004B33F6">
        <w:rPr>
          <w:rFonts w:ascii="Times New Roman" w:hAnsi="Times New Roman" w:cs="Times New Roman"/>
        </w:rPr>
        <w:t xml:space="preserve">Agreement </w:t>
      </w:r>
      <w:r w:rsidRPr="004B33F6">
        <w:rPr>
          <w:rFonts w:ascii="Times New Roman" w:hAnsi="Times New Roman" w:cs="Times New Roman"/>
        </w:rPr>
        <w:t>on mutually agreed terms and conditions</w:t>
      </w:r>
      <w:r w:rsidR="00F72728" w:rsidRPr="004B33F6">
        <w:rPr>
          <w:rFonts w:ascii="Times New Roman" w:hAnsi="Times New Roman" w:cs="Times New Roman"/>
        </w:rPr>
        <w:t>.</w:t>
      </w:r>
    </w:p>
    <w:p w:rsidR="00DC76AA" w:rsidRPr="004B33F6" w:rsidRDefault="00DC76AA" w:rsidP="001D34DD">
      <w:pPr>
        <w:spacing w:line="240" w:lineRule="auto"/>
        <w:rPr>
          <w:rFonts w:ascii="Times New Roman" w:hAnsi="Times New Roman" w:cs="Times New Roman"/>
          <w:lang w:val="en-GB"/>
        </w:rPr>
      </w:pPr>
    </w:p>
    <w:p w:rsidR="002319A2" w:rsidRPr="004B33F6" w:rsidRDefault="00573F3A" w:rsidP="001D34DD">
      <w:pPr>
        <w:spacing w:line="240" w:lineRule="auto"/>
        <w:jc w:val="both"/>
        <w:rPr>
          <w:rFonts w:ascii="Times New Roman" w:hAnsi="Times New Roman" w:cs="Times New Roman"/>
          <w:b/>
          <w:lang w:val="en-GB"/>
        </w:rPr>
      </w:pPr>
      <w:r w:rsidRPr="004B33F6">
        <w:rPr>
          <w:rFonts w:ascii="Times New Roman" w:hAnsi="Times New Roman" w:cs="Times New Roman"/>
          <w:b/>
          <w:lang w:val="en-GB"/>
        </w:rPr>
        <w:t xml:space="preserve">NOW, THEREFORE, </w:t>
      </w:r>
      <w:r w:rsidR="006A67E1" w:rsidRPr="004B33F6">
        <w:rPr>
          <w:rFonts w:ascii="Times New Roman" w:hAnsi="Times New Roman" w:cs="Times New Roman"/>
          <w:b/>
          <w:lang w:val="en-GB"/>
        </w:rPr>
        <w:t>in consideration of the premises, mutual agreements</w:t>
      </w:r>
      <w:r w:rsidR="006A67E1" w:rsidRPr="004B33F6">
        <w:rPr>
          <w:rFonts w:ascii="Times New Roman" w:hAnsi="Times New Roman" w:cs="Times New Roman"/>
          <w:b/>
        </w:rPr>
        <w:t xml:space="preserve">, covenants and conditions set forth in this </w:t>
      </w:r>
      <w:r w:rsidR="006A67E1" w:rsidRPr="004B33F6">
        <w:rPr>
          <w:rFonts w:ascii="Times New Roman" w:hAnsi="Times New Roman" w:cs="Times New Roman"/>
          <w:b/>
          <w:lang w:val="en-GB"/>
        </w:rPr>
        <w:t>settlement agreement, the parties hereto, intending to be legally bound by the terms hereof applicable to each of them, hereby agree as follows</w:t>
      </w:r>
      <w:r w:rsidRPr="004B33F6">
        <w:rPr>
          <w:rFonts w:ascii="Times New Roman" w:hAnsi="Times New Roman" w:cs="Times New Roman"/>
          <w:b/>
          <w:lang w:val="en-GB"/>
        </w:rPr>
        <w:t>:</w:t>
      </w:r>
    </w:p>
    <w:p w:rsidR="002319A2" w:rsidRPr="004B33F6" w:rsidRDefault="002319A2" w:rsidP="001D34DD">
      <w:pPr>
        <w:spacing w:line="240" w:lineRule="auto"/>
        <w:jc w:val="both"/>
        <w:rPr>
          <w:rFonts w:ascii="Times New Roman" w:hAnsi="Times New Roman" w:cs="Times New Roman"/>
          <w:b/>
          <w:lang w:val="en-GB"/>
        </w:rPr>
      </w:pPr>
    </w:p>
    <w:p w:rsidR="00507ADC" w:rsidRPr="004B33F6" w:rsidRDefault="005F4D8C" w:rsidP="001D34DD">
      <w:pPr>
        <w:pStyle w:val="ListParagraph"/>
        <w:numPr>
          <w:ilvl w:val="0"/>
          <w:numId w:val="4"/>
        </w:numPr>
        <w:spacing w:after="0" w:line="240" w:lineRule="auto"/>
        <w:contextualSpacing w:val="0"/>
        <w:jc w:val="both"/>
        <w:rPr>
          <w:rFonts w:ascii="Times New Roman" w:hAnsi="Times New Roman" w:cs="Times New Roman"/>
          <w:b/>
          <w:lang w:val="en-GB"/>
        </w:rPr>
      </w:pPr>
      <w:r w:rsidRPr="004B33F6">
        <w:rPr>
          <w:rFonts w:ascii="Times New Roman" w:hAnsi="Times New Roman" w:cs="Times New Roman"/>
          <w:b/>
          <w:lang w:val="en-GB"/>
        </w:rPr>
        <w:t>REPAYMENT</w:t>
      </w:r>
    </w:p>
    <w:p w:rsidR="007B752C" w:rsidRPr="004B33F6" w:rsidRDefault="007B752C" w:rsidP="001D34DD">
      <w:pPr>
        <w:spacing w:after="0" w:line="240" w:lineRule="auto"/>
        <w:jc w:val="both"/>
        <w:rPr>
          <w:rFonts w:ascii="Times New Roman" w:hAnsi="Times New Roman" w:cs="Times New Roman"/>
          <w:lang w:val="es-ES"/>
        </w:rPr>
      </w:pPr>
    </w:p>
    <w:p w:rsidR="00F6010A" w:rsidRPr="004B33F6" w:rsidRDefault="00507ADC" w:rsidP="001D34DD">
      <w:pPr>
        <w:pStyle w:val="ListParagraph"/>
        <w:numPr>
          <w:ilvl w:val="0"/>
          <w:numId w:val="12"/>
        </w:numPr>
        <w:spacing w:after="0" w:line="240" w:lineRule="auto"/>
        <w:jc w:val="both"/>
        <w:rPr>
          <w:rFonts w:ascii="Times New Roman" w:hAnsi="Times New Roman" w:cs="Times New Roman"/>
          <w:lang w:val="es-ES"/>
        </w:rPr>
      </w:pPr>
      <w:r w:rsidRPr="004B33F6">
        <w:rPr>
          <w:rFonts w:ascii="Times New Roman" w:hAnsi="Times New Roman" w:cs="Times New Roman"/>
          <w:lang w:val="es-ES"/>
        </w:rPr>
        <w:t>The</w:t>
      </w:r>
      <w:r w:rsidR="00725C09" w:rsidRPr="004B33F6">
        <w:rPr>
          <w:rFonts w:ascii="Times New Roman" w:hAnsi="Times New Roman" w:cs="Times New Roman"/>
          <w:lang w:val="es-ES"/>
        </w:rPr>
        <w:t xml:space="preserve"> </w:t>
      </w:r>
      <w:r w:rsidR="00F6010A" w:rsidRPr="004B33F6">
        <w:rPr>
          <w:rFonts w:ascii="Times New Roman" w:hAnsi="Times New Roman" w:cs="Times New Roman"/>
          <w:lang w:val="es-ES"/>
        </w:rPr>
        <w:t>Company shall (and the Promoter shall ensure that the Company shall) duly repay the Pending Loan Amount along with an interest at the rate of 10% per annum ("</w:t>
      </w:r>
      <w:proofErr w:type="spellStart"/>
      <w:r w:rsidR="00F6010A" w:rsidRPr="004B33F6">
        <w:rPr>
          <w:rFonts w:ascii="Times New Roman" w:hAnsi="Times New Roman" w:cs="Times New Roman"/>
          <w:b/>
          <w:lang w:val="es-ES"/>
        </w:rPr>
        <w:t>Interest</w:t>
      </w:r>
      <w:proofErr w:type="spellEnd"/>
      <w:r w:rsidR="00F6010A" w:rsidRPr="004B33F6">
        <w:rPr>
          <w:rFonts w:ascii="Times New Roman" w:hAnsi="Times New Roman" w:cs="Times New Roman"/>
          <w:lang w:val="es-ES"/>
        </w:rPr>
        <w:t xml:space="preserve">") </w:t>
      </w:r>
      <w:proofErr w:type="spellStart"/>
      <w:r w:rsidR="00F6010A" w:rsidRPr="004B33F6">
        <w:rPr>
          <w:rFonts w:ascii="Times New Roman" w:hAnsi="Times New Roman" w:cs="Times New Roman"/>
          <w:lang w:val="es-ES"/>
        </w:rPr>
        <w:t>to</w:t>
      </w:r>
      <w:proofErr w:type="spellEnd"/>
      <w:r w:rsidR="00F6010A" w:rsidRPr="004B33F6">
        <w:rPr>
          <w:rFonts w:ascii="Times New Roman" w:hAnsi="Times New Roman" w:cs="Times New Roman"/>
          <w:lang w:val="es-ES"/>
        </w:rPr>
        <w:t xml:space="preserve"> </w:t>
      </w:r>
      <w:proofErr w:type="spellStart"/>
      <w:r w:rsidR="00F6010A" w:rsidRPr="004B33F6">
        <w:rPr>
          <w:rFonts w:ascii="Times New Roman" w:hAnsi="Times New Roman" w:cs="Times New Roman"/>
          <w:lang w:val="es-ES"/>
        </w:rPr>
        <w:t>Behram</w:t>
      </w:r>
      <w:proofErr w:type="spellEnd"/>
      <w:r w:rsidR="00F6010A" w:rsidRPr="004B33F6">
        <w:rPr>
          <w:rFonts w:ascii="Times New Roman" w:hAnsi="Times New Roman" w:cs="Times New Roman"/>
          <w:lang w:val="es-ES"/>
        </w:rPr>
        <w:t xml:space="preserve"> </w:t>
      </w:r>
      <w:proofErr w:type="spellStart"/>
      <w:r w:rsidR="00F6010A" w:rsidRPr="004B33F6">
        <w:rPr>
          <w:rFonts w:ascii="Times New Roman" w:hAnsi="Times New Roman" w:cs="Times New Roman"/>
          <w:lang w:val="es-ES"/>
        </w:rPr>
        <w:t>who</w:t>
      </w:r>
      <w:proofErr w:type="spellEnd"/>
      <w:r w:rsidR="00F6010A" w:rsidRPr="004B33F6">
        <w:rPr>
          <w:rFonts w:ascii="Times New Roman" w:hAnsi="Times New Roman" w:cs="Times New Roman"/>
          <w:lang w:val="es-ES"/>
        </w:rPr>
        <w:t xml:space="preserve"> </w:t>
      </w:r>
      <w:proofErr w:type="spellStart"/>
      <w:r w:rsidR="00F6010A" w:rsidRPr="004B33F6">
        <w:rPr>
          <w:rFonts w:ascii="Times New Roman" w:hAnsi="Times New Roman" w:cs="Times New Roman"/>
          <w:lang w:val="es-ES"/>
        </w:rPr>
        <w:t>had</w:t>
      </w:r>
      <w:proofErr w:type="spellEnd"/>
      <w:r w:rsidR="00F6010A" w:rsidRPr="004B33F6">
        <w:rPr>
          <w:rFonts w:ascii="Times New Roman" w:hAnsi="Times New Roman" w:cs="Times New Roman"/>
          <w:lang w:val="es-ES"/>
        </w:rPr>
        <w:t xml:space="preserve"> </w:t>
      </w:r>
      <w:proofErr w:type="spellStart"/>
      <w:r w:rsidR="00F6010A" w:rsidRPr="004B33F6">
        <w:rPr>
          <w:rFonts w:ascii="Times New Roman" w:hAnsi="Times New Roman" w:cs="Times New Roman"/>
          <w:lang w:val="es-ES"/>
        </w:rPr>
        <w:t>provided</w:t>
      </w:r>
      <w:proofErr w:type="spellEnd"/>
      <w:r w:rsidR="00F6010A" w:rsidRPr="004B33F6">
        <w:rPr>
          <w:rFonts w:ascii="Times New Roman" w:hAnsi="Times New Roman" w:cs="Times New Roman"/>
          <w:lang w:val="es-ES"/>
        </w:rPr>
        <w:t xml:space="preserve"> </w:t>
      </w:r>
      <w:proofErr w:type="spellStart"/>
      <w:r w:rsidR="00F6010A" w:rsidRPr="004B33F6">
        <w:rPr>
          <w:rFonts w:ascii="Times New Roman" w:hAnsi="Times New Roman" w:cs="Times New Roman"/>
          <w:lang w:val="es-ES"/>
        </w:rPr>
        <w:t>the</w:t>
      </w:r>
      <w:proofErr w:type="spellEnd"/>
      <w:r w:rsidR="00F6010A" w:rsidRPr="004B33F6">
        <w:rPr>
          <w:rFonts w:ascii="Times New Roman" w:hAnsi="Times New Roman" w:cs="Times New Roman"/>
          <w:lang w:val="es-ES"/>
        </w:rPr>
        <w:t xml:space="preserve"> Loan </w:t>
      </w:r>
      <w:proofErr w:type="spellStart"/>
      <w:r w:rsidR="00F6010A" w:rsidRPr="004B33F6">
        <w:rPr>
          <w:rFonts w:ascii="Times New Roman" w:hAnsi="Times New Roman" w:cs="Times New Roman"/>
          <w:lang w:val="es-ES"/>
        </w:rPr>
        <w:t>to</w:t>
      </w:r>
      <w:proofErr w:type="spellEnd"/>
      <w:r w:rsidR="00F6010A" w:rsidRPr="004B33F6">
        <w:rPr>
          <w:rFonts w:ascii="Times New Roman" w:hAnsi="Times New Roman" w:cs="Times New Roman"/>
          <w:lang w:val="es-ES"/>
        </w:rPr>
        <w:t xml:space="preserve"> </w:t>
      </w:r>
      <w:proofErr w:type="spellStart"/>
      <w:r w:rsidR="00F6010A" w:rsidRPr="004B33F6">
        <w:rPr>
          <w:rFonts w:ascii="Times New Roman" w:hAnsi="Times New Roman" w:cs="Times New Roman"/>
          <w:lang w:val="es-ES"/>
        </w:rPr>
        <w:t>the</w:t>
      </w:r>
      <w:proofErr w:type="spellEnd"/>
      <w:r w:rsidR="00F6010A" w:rsidRPr="004B33F6">
        <w:rPr>
          <w:rFonts w:ascii="Times New Roman" w:hAnsi="Times New Roman" w:cs="Times New Roman"/>
          <w:lang w:val="es-ES"/>
        </w:rPr>
        <w:t xml:space="preserve"> </w:t>
      </w:r>
      <w:proofErr w:type="spellStart"/>
      <w:r w:rsidR="00F6010A" w:rsidRPr="004B33F6">
        <w:rPr>
          <w:rFonts w:ascii="Times New Roman" w:hAnsi="Times New Roman" w:cs="Times New Roman"/>
          <w:lang w:val="es-ES"/>
        </w:rPr>
        <w:t>Company</w:t>
      </w:r>
      <w:proofErr w:type="spellEnd"/>
      <w:r w:rsidR="00F6010A" w:rsidRPr="004B33F6">
        <w:rPr>
          <w:rFonts w:ascii="Times New Roman" w:hAnsi="Times New Roman" w:cs="Times New Roman"/>
          <w:lang w:val="es-ES"/>
        </w:rPr>
        <w:t xml:space="preserve"> in </w:t>
      </w:r>
      <w:proofErr w:type="spellStart"/>
      <w:r w:rsidR="00F6010A" w:rsidRPr="004B33F6">
        <w:rPr>
          <w:rFonts w:ascii="Times New Roman" w:hAnsi="Times New Roman" w:cs="Times New Roman"/>
          <w:lang w:val="es-ES"/>
        </w:rPr>
        <w:t>good</w:t>
      </w:r>
      <w:proofErr w:type="spellEnd"/>
      <w:r w:rsidR="00F6010A" w:rsidRPr="004B33F6">
        <w:rPr>
          <w:rFonts w:ascii="Times New Roman" w:hAnsi="Times New Roman" w:cs="Times New Roman"/>
          <w:lang w:val="es-ES"/>
        </w:rPr>
        <w:t xml:space="preserve"> </w:t>
      </w:r>
      <w:proofErr w:type="spellStart"/>
      <w:r w:rsidR="00F6010A" w:rsidRPr="004B33F6">
        <w:rPr>
          <w:rFonts w:ascii="Times New Roman" w:hAnsi="Times New Roman" w:cs="Times New Roman"/>
          <w:lang w:val="es-ES"/>
        </w:rPr>
        <w:t>faith</w:t>
      </w:r>
      <w:proofErr w:type="spellEnd"/>
      <w:r w:rsidR="00F6010A" w:rsidRPr="004B33F6">
        <w:rPr>
          <w:rFonts w:ascii="Times New Roman" w:hAnsi="Times New Roman" w:cs="Times New Roman"/>
          <w:lang w:val="es-ES"/>
        </w:rPr>
        <w:t xml:space="preserve"> and </w:t>
      </w:r>
      <w:r w:rsidR="000B7CE6" w:rsidRPr="004B33F6">
        <w:rPr>
          <w:rFonts w:ascii="Times New Roman" w:hAnsi="Times New Roman" w:cs="Times New Roman"/>
          <w:lang w:val="es-ES"/>
        </w:rPr>
        <w:t xml:space="preserve">in </w:t>
      </w:r>
      <w:proofErr w:type="spellStart"/>
      <w:r w:rsidR="00F6010A" w:rsidRPr="004B33F6">
        <w:rPr>
          <w:rFonts w:ascii="Times New Roman" w:hAnsi="Times New Roman" w:cs="Times New Roman"/>
          <w:lang w:val="es-ES"/>
        </w:rPr>
        <w:t>Company's</w:t>
      </w:r>
      <w:proofErr w:type="spellEnd"/>
      <w:r w:rsidR="00F6010A" w:rsidRPr="004B33F6">
        <w:rPr>
          <w:rFonts w:ascii="Times New Roman" w:hAnsi="Times New Roman" w:cs="Times New Roman"/>
          <w:lang w:val="es-ES"/>
        </w:rPr>
        <w:t xml:space="preserve"> </w:t>
      </w:r>
      <w:proofErr w:type="spellStart"/>
      <w:r w:rsidR="00F6010A" w:rsidRPr="004B33F6">
        <w:rPr>
          <w:rFonts w:ascii="Times New Roman" w:hAnsi="Times New Roman" w:cs="Times New Roman"/>
          <w:lang w:val="es-ES"/>
        </w:rPr>
        <w:t>best</w:t>
      </w:r>
      <w:proofErr w:type="spellEnd"/>
      <w:r w:rsidR="00F6010A" w:rsidRPr="004B33F6">
        <w:rPr>
          <w:rFonts w:ascii="Times New Roman" w:hAnsi="Times New Roman" w:cs="Times New Roman"/>
          <w:lang w:val="es-ES"/>
        </w:rPr>
        <w:t xml:space="preserve"> </w:t>
      </w:r>
      <w:proofErr w:type="spellStart"/>
      <w:r w:rsidR="00F6010A" w:rsidRPr="004B33F6">
        <w:rPr>
          <w:rFonts w:ascii="Times New Roman" w:hAnsi="Times New Roman" w:cs="Times New Roman"/>
          <w:lang w:val="es-ES"/>
        </w:rPr>
        <w:t>interest</w:t>
      </w:r>
      <w:proofErr w:type="spellEnd"/>
      <w:del w:id="20" w:author="nikhil kohli" w:date="2018-07-16T14:31:00Z">
        <w:r w:rsidR="00BD0465" w:rsidDel="00BD0465">
          <w:rPr>
            <w:rFonts w:ascii="Times New Roman" w:hAnsi="Times New Roman" w:cs="Times New Roman"/>
            <w:lang w:val="es-ES"/>
          </w:rPr>
          <w:delText xml:space="preserve"> and in respect of repayment of which the Company had defaulted</w:delText>
        </w:r>
      </w:del>
      <w:r w:rsidR="00F6010A" w:rsidRPr="004B33F6">
        <w:rPr>
          <w:rFonts w:ascii="Times New Roman" w:hAnsi="Times New Roman" w:cs="Times New Roman"/>
          <w:lang w:val="es-ES"/>
        </w:rPr>
        <w:t xml:space="preserve">. </w:t>
      </w:r>
    </w:p>
    <w:p w:rsidR="00F6010A" w:rsidRPr="004B33F6" w:rsidRDefault="00F6010A" w:rsidP="001D34DD">
      <w:pPr>
        <w:pStyle w:val="ListParagraph"/>
        <w:spacing w:after="0" w:line="240" w:lineRule="auto"/>
        <w:ind w:left="1080"/>
        <w:jc w:val="both"/>
        <w:rPr>
          <w:rFonts w:ascii="Times New Roman" w:hAnsi="Times New Roman" w:cs="Times New Roman"/>
          <w:lang w:val="es-ES"/>
        </w:rPr>
      </w:pPr>
    </w:p>
    <w:p w:rsidR="00926C76" w:rsidRPr="004B33F6" w:rsidRDefault="00F6010A" w:rsidP="001D34DD">
      <w:pPr>
        <w:pStyle w:val="ListParagraph"/>
        <w:numPr>
          <w:ilvl w:val="0"/>
          <w:numId w:val="12"/>
        </w:numPr>
        <w:spacing w:after="0" w:line="240" w:lineRule="auto"/>
        <w:jc w:val="both"/>
        <w:rPr>
          <w:rFonts w:ascii="Times New Roman" w:hAnsi="Times New Roman" w:cs="Times New Roman"/>
          <w:lang w:val="es-ES"/>
        </w:rPr>
      </w:pPr>
      <w:r w:rsidRPr="004B33F6">
        <w:rPr>
          <w:rFonts w:ascii="Times New Roman" w:hAnsi="Times New Roman" w:cs="Times New Roman"/>
          <w:lang w:val="es-ES"/>
        </w:rPr>
        <w:t xml:space="preserve"> The Company </w:t>
      </w:r>
      <w:r w:rsidR="00405B9B" w:rsidRPr="004B33F6">
        <w:rPr>
          <w:rFonts w:ascii="Times New Roman" w:hAnsi="Times New Roman" w:cs="Times New Roman"/>
          <w:lang w:val="es-ES"/>
        </w:rPr>
        <w:t xml:space="preserve">shall </w:t>
      </w:r>
      <w:r w:rsidRPr="004B33F6">
        <w:rPr>
          <w:rFonts w:ascii="Times New Roman" w:hAnsi="Times New Roman" w:cs="Times New Roman"/>
          <w:lang w:val="es-ES"/>
        </w:rPr>
        <w:t>(and the Promoter shall ensur</w:t>
      </w:r>
      <w:r w:rsidR="00405B9B" w:rsidRPr="004B33F6">
        <w:rPr>
          <w:rFonts w:ascii="Times New Roman" w:hAnsi="Times New Roman" w:cs="Times New Roman"/>
          <w:lang w:val="es-ES"/>
        </w:rPr>
        <w:t xml:space="preserve">e that the Company shall) </w:t>
      </w:r>
      <w:r w:rsidRPr="004B33F6">
        <w:rPr>
          <w:rFonts w:ascii="Times New Roman" w:hAnsi="Times New Roman" w:cs="Times New Roman"/>
          <w:lang w:val="es-ES"/>
        </w:rPr>
        <w:t xml:space="preserve">repay to Behram an amount of INR 7,00,000 </w:t>
      </w:r>
      <w:r w:rsidR="00117A5E" w:rsidRPr="004B33F6">
        <w:rPr>
          <w:rFonts w:ascii="Times New Roman" w:hAnsi="Times New Roman" w:cs="Times New Roman"/>
          <w:lang w:val="es-ES"/>
        </w:rPr>
        <w:t>(</w:t>
      </w:r>
      <w:proofErr w:type="spellStart"/>
      <w:r w:rsidR="00117A5E" w:rsidRPr="004B33F6">
        <w:rPr>
          <w:rFonts w:ascii="Times New Roman" w:hAnsi="Times New Roman" w:cs="Times New Roman"/>
          <w:lang w:val="es-ES"/>
        </w:rPr>
        <w:t>Indian</w:t>
      </w:r>
      <w:proofErr w:type="spellEnd"/>
      <w:r w:rsidR="00117A5E" w:rsidRPr="004B33F6">
        <w:rPr>
          <w:rFonts w:ascii="Times New Roman" w:hAnsi="Times New Roman" w:cs="Times New Roman"/>
          <w:lang w:val="es-ES"/>
        </w:rPr>
        <w:t xml:space="preserve"> </w:t>
      </w:r>
      <w:proofErr w:type="spellStart"/>
      <w:r w:rsidR="00117A5E" w:rsidRPr="004B33F6">
        <w:rPr>
          <w:rFonts w:ascii="Times New Roman" w:hAnsi="Times New Roman" w:cs="Times New Roman"/>
          <w:lang w:val="es-ES"/>
        </w:rPr>
        <w:t>Rupees</w:t>
      </w:r>
      <w:proofErr w:type="spellEnd"/>
      <w:r w:rsidR="00117A5E" w:rsidRPr="004B33F6">
        <w:rPr>
          <w:rFonts w:ascii="Times New Roman" w:hAnsi="Times New Roman" w:cs="Times New Roman"/>
          <w:lang w:val="es-ES"/>
        </w:rPr>
        <w:t xml:space="preserve"> </w:t>
      </w:r>
      <w:proofErr w:type="spellStart"/>
      <w:r w:rsidR="00117A5E" w:rsidRPr="004B33F6">
        <w:rPr>
          <w:rFonts w:ascii="Times New Roman" w:hAnsi="Times New Roman" w:cs="Times New Roman"/>
          <w:lang w:val="es-ES"/>
        </w:rPr>
        <w:t>Seven</w:t>
      </w:r>
      <w:proofErr w:type="spellEnd"/>
      <w:r w:rsidR="00117A5E" w:rsidRPr="004B33F6">
        <w:rPr>
          <w:rFonts w:ascii="Times New Roman" w:hAnsi="Times New Roman" w:cs="Times New Roman"/>
          <w:lang w:val="es-ES"/>
        </w:rPr>
        <w:t xml:space="preserve"> </w:t>
      </w:r>
      <w:proofErr w:type="spellStart"/>
      <w:r w:rsidR="00117A5E" w:rsidRPr="004B33F6">
        <w:rPr>
          <w:rFonts w:ascii="Times New Roman" w:hAnsi="Times New Roman" w:cs="Times New Roman"/>
          <w:lang w:val="es-ES"/>
        </w:rPr>
        <w:t>Lakh</w:t>
      </w:r>
      <w:proofErr w:type="spellEnd"/>
      <w:r w:rsidR="00117A5E" w:rsidRPr="004B33F6">
        <w:rPr>
          <w:rFonts w:ascii="Times New Roman" w:hAnsi="Times New Roman" w:cs="Times New Roman"/>
          <w:lang w:val="es-ES"/>
        </w:rPr>
        <w:t xml:space="preserve"> </w:t>
      </w:r>
      <w:proofErr w:type="spellStart"/>
      <w:r w:rsidR="00117A5E" w:rsidRPr="004B33F6">
        <w:rPr>
          <w:rFonts w:ascii="Times New Roman" w:hAnsi="Times New Roman" w:cs="Times New Roman"/>
          <w:lang w:val="es-ES"/>
        </w:rPr>
        <w:t>Only</w:t>
      </w:r>
      <w:proofErr w:type="spellEnd"/>
      <w:r w:rsidR="00117A5E" w:rsidRPr="004B33F6">
        <w:rPr>
          <w:rFonts w:ascii="Times New Roman" w:hAnsi="Times New Roman" w:cs="Times New Roman"/>
          <w:lang w:val="es-ES"/>
        </w:rPr>
        <w:t xml:space="preserve">) </w:t>
      </w:r>
      <w:r w:rsidRPr="004B33F6">
        <w:rPr>
          <w:rFonts w:ascii="Times New Roman" w:hAnsi="Times New Roman" w:cs="Times New Roman"/>
          <w:lang w:val="es-ES"/>
        </w:rPr>
        <w:t xml:space="preserve">of </w:t>
      </w:r>
      <w:proofErr w:type="spellStart"/>
      <w:r w:rsidRPr="004B33F6">
        <w:rPr>
          <w:rFonts w:ascii="Times New Roman" w:hAnsi="Times New Roman" w:cs="Times New Roman"/>
          <w:lang w:val="es-ES"/>
        </w:rPr>
        <w:t>the</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Pending</w:t>
      </w:r>
      <w:proofErr w:type="spellEnd"/>
      <w:r w:rsidRPr="004B33F6">
        <w:rPr>
          <w:rFonts w:ascii="Times New Roman" w:hAnsi="Times New Roman" w:cs="Times New Roman"/>
          <w:lang w:val="es-ES"/>
        </w:rPr>
        <w:t xml:space="preserve"> Loan Amount exclusive of any and all taxes simultaneous</w:t>
      </w:r>
      <w:r w:rsidR="00405B9B" w:rsidRPr="004B33F6">
        <w:rPr>
          <w:rFonts w:ascii="Times New Roman" w:hAnsi="Times New Roman" w:cs="Times New Roman"/>
          <w:lang w:val="es-ES"/>
        </w:rPr>
        <w:t>ly with</w:t>
      </w:r>
      <w:r w:rsidRPr="004B33F6">
        <w:rPr>
          <w:rFonts w:ascii="Times New Roman" w:hAnsi="Times New Roman" w:cs="Times New Roman"/>
          <w:lang w:val="es-ES"/>
        </w:rPr>
        <w:t xml:space="preserve"> the execution of this Agreement. In no </w:t>
      </w:r>
      <w:proofErr w:type="spellStart"/>
      <w:r w:rsidRPr="004B33F6">
        <w:rPr>
          <w:rFonts w:ascii="Times New Roman" w:hAnsi="Times New Roman" w:cs="Times New Roman"/>
          <w:lang w:val="es-ES"/>
        </w:rPr>
        <w:t>event</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whatsoever</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shall</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the</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repayment</w:t>
      </w:r>
      <w:proofErr w:type="spellEnd"/>
      <w:r w:rsidRPr="004B33F6">
        <w:rPr>
          <w:rFonts w:ascii="Times New Roman" w:hAnsi="Times New Roman" w:cs="Times New Roman"/>
          <w:lang w:val="es-ES"/>
        </w:rPr>
        <w:t xml:space="preserve"> of </w:t>
      </w:r>
      <w:proofErr w:type="spellStart"/>
      <w:r w:rsidRPr="004B33F6">
        <w:rPr>
          <w:rFonts w:ascii="Times New Roman" w:hAnsi="Times New Roman" w:cs="Times New Roman"/>
          <w:lang w:val="es-ES"/>
        </w:rPr>
        <w:t>the</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aforesaid</w:t>
      </w:r>
      <w:proofErr w:type="spellEnd"/>
      <w:r w:rsidRPr="004B33F6">
        <w:rPr>
          <w:rFonts w:ascii="Times New Roman" w:hAnsi="Times New Roman" w:cs="Times New Roman"/>
          <w:lang w:val="es-ES"/>
        </w:rPr>
        <w:t xml:space="preserve"> INR 7,00,000</w:t>
      </w:r>
      <w:r w:rsidR="00405B9B" w:rsidRPr="004B33F6">
        <w:rPr>
          <w:rFonts w:ascii="Times New Roman" w:hAnsi="Times New Roman" w:cs="Times New Roman"/>
          <w:lang w:val="es-ES"/>
        </w:rPr>
        <w:t xml:space="preserve"> </w:t>
      </w:r>
      <w:r w:rsidR="00117A5E" w:rsidRPr="004B33F6">
        <w:rPr>
          <w:rFonts w:ascii="Times New Roman" w:hAnsi="Times New Roman" w:cs="Times New Roman"/>
          <w:lang w:val="es-ES"/>
        </w:rPr>
        <w:t>(</w:t>
      </w:r>
      <w:proofErr w:type="spellStart"/>
      <w:r w:rsidR="00117A5E" w:rsidRPr="004B33F6">
        <w:rPr>
          <w:rFonts w:ascii="Times New Roman" w:hAnsi="Times New Roman" w:cs="Times New Roman"/>
          <w:lang w:val="es-ES"/>
        </w:rPr>
        <w:t>Indian</w:t>
      </w:r>
      <w:proofErr w:type="spellEnd"/>
      <w:r w:rsidR="00117A5E" w:rsidRPr="004B33F6">
        <w:rPr>
          <w:rFonts w:ascii="Times New Roman" w:hAnsi="Times New Roman" w:cs="Times New Roman"/>
          <w:lang w:val="es-ES"/>
        </w:rPr>
        <w:t xml:space="preserve"> </w:t>
      </w:r>
      <w:proofErr w:type="spellStart"/>
      <w:r w:rsidR="00117A5E" w:rsidRPr="004B33F6">
        <w:rPr>
          <w:rFonts w:ascii="Times New Roman" w:hAnsi="Times New Roman" w:cs="Times New Roman"/>
          <w:lang w:val="es-ES"/>
        </w:rPr>
        <w:t>Rupees</w:t>
      </w:r>
      <w:proofErr w:type="spellEnd"/>
      <w:r w:rsidR="00117A5E" w:rsidRPr="004B33F6">
        <w:rPr>
          <w:rFonts w:ascii="Times New Roman" w:hAnsi="Times New Roman" w:cs="Times New Roman"/>
          <w:lang w:val="es-ES"/>
        </w:rPr>
        <w:t xml:space="preserve"> </w:t>
      </w:r>
      <w:proofErr w:type="spellStart"/>
      <w:r w:rsidR="00117A5E" w:rsidRPr="004B33F6">
        <w:rPr>
          <w:rFonts w:ascii="Times New Roman" w:hAnsi="Times New Roman" w:cs="Times New Roman"/>
          <w:lang w:val="es-ES"/>
        </w:rPr>
        <w:t>Seven</w:t>
      </w:r>
      <w:proofErr w:type="spellEnd"/>
      <w:r w:rsidR="00117A5E" w:rsidRPr="004B33F6">
        <w:rPr>
          <w:rFonts w:ascii="Times New Roman" w:hAnsi="Times New Roman" w:cs="Times New Roman"/>
          <w:lang w:val="es-ES"/>
        </w:rPr>
        <w:t xml:space="preserve"> </w:t>
      </w:r>
      <w:proofErr w:type="spellStart"/>
      <w:r w:rsidR="00117A5E" w:rsidRPr="004B33F6">
        <w:rPr>
          <w:rFonts w:ascii="Times New Roman" w:hAnsi="Times New Roman" w:cs="Times New Roman"/>
          <w:lang w:val="es-ES"/>
        </w:rPr>
        <w:t>Lakh</w:t>
      </w:r>
      <w:proofErr w:type="spellEnd"/>
      <w:r w:rsidR="00117A5E" w:rsidRPr="004B33F6">
        <w:rPr>
          <w:rFonts w:ascii="Times New Roman" w:hAnsi="Times New Roman" w:cs="Times New Roman"/>
          <w:lang w:val="es-ES"/>
        </w:rPr>
        <w:t xml:space="preserve"> </w:t>
      </w:r>
      <w:proofErr w:type="spellStart"/>
      <w:r w:rsidR="00117A5E" w:rsidRPr="004B33F6">
        <w:rPr>
          <w:rFonts w:ascii="Times New Roman" w:hAnsi="Times New Roman" w:cs="Times New Roman"/>
          <w:lang w:val="es-ES"/>
        </w:rPr>
        <w:t>Only</w:t>
      </w:r>
      <w:proofErr w:type="spellEnd"/>
      <w:r w:rsidR="00117A5E" w:rsidRPr="004B33F6">
        <w:rPr>
          <w:rFonts w:ascii="Times New Roman" w:hAnsi="Times New Roman" w:cs="Times New Roman"/>
          <w:lang w:val="es-ES"/>
        </w:rPr>
        <w:t xml:space="preserve">) </w:t>
      </w:r>
      <w:r w:rsidR="00405B9B" w:rsidRPr="004B33F6">
        <w:rPr>
          <w:rFonts w:ascii="Times New Roman" w:hAnsi="Times New Roman" w:cs="Times New Roman"/>
          <w:lang w:val="es-ES"/>
        </w:rPr>
        <w:t xml:space="preserve">of </w:t>
      </w:r>
      <w:proofErr w:type="spellStart"/>
      <w:r w:rsidR="00405B9B" w:rsidRPr="004B33F6">
        <w:rPr>
          <w:rFonts w:ascii="Times New Roman" w:hAnsi="Times New Roman" w:cs="Times New Roman"/>
          <w:lang w:val="es-ES"/>
        </w:rPr>
        <w:t>the</w:t>
      </w:r>
      <w:proofErr w:type="spellEnd"/>
      <w:r w:rsidR="00405B9B" w:rsidRPr="004B33F6">
        <w:rPr>
          <w:rFonts w:ascii="Times New Roman" w:hAnsi="Times New Roman" w:cs="Times New Roman"/>
          <w:lang w:val="es-ES"/>
        </w:rPr>
        <w:t xml:space="preserve"> </w:t>
      </w:r>
      <w:proofErr w:type="spellStart"/>
      <w:r w:rsidR="00405B9B" w:rsidRPr="004B33F6">
        <w:rPr>
          <w:rFonts w:ascii="Times New Roman" w:hAnsi="Times New Roman" w:cs="Times New Roman"/>
          <w:lang w:val="es-ES"/>
        </w:rPr>
        <w:t>Pending</w:t>
      </w:r>
      <w:proofErr w:type="spellEnd"/>
      <w:r w:rsidR="00405B9B" w:rsidRPr="004B33F6">
        <w:rPr>
          <w:rFonts w:ascii="Times New Roman" w:hAnsi="Times New Roman" w:cs="Times New Roman"/>
          <w:lang w:val="es-ES"/>
        </w:rPr>
        <w:t xml:space="preserve"> Loan </w:t>
      </w:r>
      <w:proofErr w:type="spellStart"/>
      <w:r w:rsidR="00405B9B" w:rsidRPr="004B33F6">
        <w:rPr>
          <w:rFonts w:ascii="Times New Roman" w:hAnsi="Times New Roman" w:cs="Times New Roman"/>
          <w:lang w:val="es-ES"/>
        </w:rPr>
        <w:t>Amount</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to</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Behram</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should</w:t>
      </w:r>
      <w:proofErr w:type="spellEnd"/>
      <w:r w:rsidRPr="004B33F6">
        <w:rPr>
          <w:rFonts w:ascii="Times New Roman" w:hAnsi="Times New Roman" w:cs="Times New Roman"/>
          <w:lang w:val="es-ES"/>
        </w:rPr>
        <w:t xml:space="preserve"> extend beyond the Execution Date.</w:t>
      </w:r>
    </w:p>
    <w:p w:rsidR="00F92962" w:rsidRPr="004B33F6" w:rsidRDefault="00F92962" w:rsidP="001D34DD">
      <w:pPr>
        <w:spacing w:after="0" w:line="240" w:lineRule="auto"/>
        <w:jc w:val="both"/>
        <w:rPr>
          <w:rFonts w:ascii="Times New Roman" w:hAnsi="Times New Roman" w:cs="Times New Roman"/>
          <w:lang w:val="es-ES"/>
        </w:rPr>
      </w:pPr>
    </w:p>
    <w:p w:rsidR="00926C76" w:rsidRPr="004B33F6" w:rsidRDefault="00405B9B" w:rsidP="001D34DD">
      <w:pPr>
        <w:pStyle w:val="ListParagraph"/>
        <w:numPr>
          <w:ilvl w:val="0"/>
          <w:numId w:val="12"/>
        </w:numPr>
        <w:spacing w:after="0" w:line="240" w:lineRule="auto"/>
        <w:jc w:val="both"/>
        <w:rPr>
          <w:rFonts w:ascii="Times New Roman" w:hAnsi="Times New Roman" w:cs="Times New Roman"/>
          <w:lang w:val="en-GB"/>
        </w:rPr>
      </w:pPr>
      <w:r w:rsidRPr="004B33F6">
        <w:rPr>
          <w:rFonts w:ascii="Times New Roman" w:hAnsi="Times New Roman" w:cs="Times New Roman"/>
          <w:lang w:val="es-ES"/>
        </w:rPr>
        <w:t>The Company shall (and the Promoter shall ensure that the Company shall) repay to Behram</w:t>
      </w:r>
      <w:r w:rsidRPr="004B33F6">
        <w:rPr>
          <w:rFonts w:ascii="Times New Roman" w:hAnsi="Times New Roman" w:cs="Times New Roman"/>
          <w:lang w:val="en-GB"/>
        </w:rPr>
        <w:t xml:space="preserve"> an amount of INR 16,25,000</w:t>
      </w:r>
      <w:r w:rsidR="00926C76" w:rsidRPr="004B33F6">
        <w:rPr>
          <w:rFonts w:ascii="Times New Roman" w:hAnsi="Times New Roman" w:cs="Times New Roman"/>
          <w:lang w:val="en-GB"/>
        </w:rPr>
        <w:t xml:space="preserve"> (along with the Interest)</w:t>
      </w:r>
      <w:r w:rsidR="00E254B2" w:rsidRPr="004B33F6">
        <w:rPr>
          <w:rFonts w:ascii="Times New Roman" w:hAnsi="Times New Roman" w:cs="Times New Roman"/>
          <w:lang w:val="en-GB"/>
        </w:rPr>
        <w:t xml:space="preserve"> </w:t>
      </w:r>
      <w:r w:rsidR="005F4D8C" w:rsidRPr="004B33F6">
        <w:rPr>
          <w:rFonts w:ascii="Times New Roman" w:hAnsi="Times New Roman" w:cs="Times New Roman"/>
          <w:lang w:val="es-ES"/>
        </w:rPr>
        <w:t>exclusive of any and all taxes</w:t>
      </w:r>
      <w:r w:rsidR="005F4D8C" w:rsidRPr="004B33F6">
        <w:rPr>
          <w:rFonts w:ascii="Times New Roman" w:hAnsi="Times New Roman" w:cs="Times New Roman"/>
          <w:lang w:val="en-GB"/>
        </w:rPr>
        <w:t xml:space="preserve">  </w:t>
      </w:r>
      <w:r w:rsidR="00E254B2" w:rsidRPr="004B33F6">
        <w:rPr>
          <w:rFonts w:ascii="Times New Roman" w:hAnsi="Times New Roman" w:cs="Times New Roman"/>
          <w:lang w:val="en-GB"/>
        </w:rPr>
        <w:t>("</w:t>
      </w:r>
      <w:r w:rsidR="00E254B2" w:rsidRPr="004B33F6">
        <w:rPr>
          <w:rFonts w:ascii="Times New Roman" w:hAnsi="Times New Roman" w:cs="Times New Roman"/>
          <w:b/>
          <w:lang w:val="en-GB"/>
        </w:rPr>
        <w:t>Balance Loan Amount</w:t>
      </w:r>
      <w:r w:rsidR="00E254B2" w:rsidRPr="004B33F6">
        <w:rPr>
          <w:rFonts w:ascii="Times New Roman" w:hAnsi="Times New Roman" w:cs="Times New Roman"/>
          <w:lang w:val="en-GB"/>
        </w:rPr>
        <w:t>")</w:t>
      </w:r>
      <w:r w:rsidR="00926C76" w:rsidRPr="004B33F6">
        <w:rPr>
          <w:rFonts w:ascii="Times New Roman" w:hAnsi="Times New Roman" w:cs="Times New Roman"/>
          <w:lang w:val="en-GB"/>
        </w:rPr>
        <w:t xml:space="preserve"> </w:t>
      </w:r>
      <w:r w:rsidRPr="004B33F6">
        <w:rPr>
          <w:rFonts w:ascii="Times New Roman" w:hAnsi="Times New Roman" w:cs="Times New Roman"/>
          <w:lang w:val="en-GB"/>
        </w:rPr>
        <w:t xml:space="preserve">in accordance with the repayment schedule as annexed herewith as </w:t>
      </w:r>
      <w:r w:rsidRPr="004B33F6">
        <w:rPr>
          <w:rFonts w:ascii="Times New Roman" w:hAnsi="Times New Roman" w:cs="Times New Roman"/>
          <w:u w:val="single"/>
          <w:lang w:val="en-GB"/>
        </w:rPr>
        <w:t>Annexure 1</w:t>
      </w:r>
      <w:r w:rsidR="00926C76" w:rsidRPr="004B33F6">
        <w:rPr>
          <w:rFonts w:ascii="Times New Roman" w:hAnsi="Times New Roman" w:cs="Times New Roman"/>
          <w:lang w:val="en-GB"/>
        </w:rPr>
        <w:t>.</w:t>
      </w:r>
      <w:r w:rsidRPr="004B33F6">
        <w:rPr>
          <w:rFonts w:ascii="Times New Roman" w:hAnsi="Times New Roman" w:cs="Times New Roman"/>
          <w:lang w:val="en-GB"/>
        </w:rPr>
        <w:t xml:space="preserve"> It is hereby further agreed amongst the Parties that the Company shall </w:t>
      </w:r>
      <w:r w:rsidRPr="004B33F6">
        <w:rPr>
          <w:rFonts w:ascii="Times New Roman" w:hAnsi="Times New Roman" w:cs="Times New Roman"/>
          <w:lang w:val="es-ES"/>
        </w:rPr>
        <w:t xml:space="preserve"> (and the Promoter shall ensure that the Company </w:t>
      </w:r>
      <w:proofErr w:type="spellStart"/>
      <w:r w:rsidRPr="004B33F6">
        <w:rPr>
          <w:rFonts w:ascii="Times New Roman" w:hAnsi="Times New Roman" w:cs="Times New Roman"/>
          <w:lang w:val="es-ES"/>
        </w:rPr>
        <w:t>shall</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provide</w:t>
      </w:r>
      <w:proofErr w:type="spellEnd"/>
      <w:r w:rsidRPr="004B33F6">
        <w:rPr>
          <w:rFonts w:ascii="Times New Roman" w:hAnsi="Times New Roman" w:cs="Times New Roman"/>
          <w:lang w:val="es-ES"/>
        </w:rPr>
        <w:t xml:space="preserve"> post </w:t>
      </w:r>
      <w:proofErr w:type="spellStart"/>
      <w:r w:rsidRPr="004B33F6">
        <w:rPr>
          <w:rFonts w:ascii="Times New Roman" w:hAnsi="Times New Roman" w:cs="Times New Roman"/>
          <w:lang w:val="es-ES"/>
        </w:rPr>
        <w:t>dated</w:t>
      </w:r>
      <w:proofErr w:type="spellEnd"/>
      <w:r w:rsidRPr="004B33F6">
        <w:rPr>
          <w:rFonts w:ascii="Times New Roman" w:hAnsi="Times New Roman" w:cs="Times New Roman"/>
          <w:lang w:val="es-ES"/>
        </w:rPr>
        <w:t xml:space="preserve"> cheques </w:t>
      </w:r>
      <w:proofErr w:type="spellStart"/>
      <w:r w:rsidRPr="004B33F6">
        <w:rPr>
          <w:rFonts w:ascii="Times New Roman" w:hAnsi="Times New Roman" w:cs="Times New Roman"/>
          <w:lang w:val="es-ES"/>
        </w:rPr>
        <w:t>executed</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by</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the</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duly</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authorised</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signatory</w:t>
      </w:r>
      <w:proofErr w:type="spellEnd"/>
      <w:r w:rsidRPr="004B33F6">
        <w:rPr>
          <w:rFonts w:ascii="Times New Roman" w:hAnsi="Times New Roman" w:cs="Times New Roman"/>
          <w:lang w:val="es-ES"/>
        </w:rPr>
        <w:t>(</w:t>
      </w:r>
      <w:proofErr w:type="spellStart"/>
      <w:r w:rsidRPr="004B33F6">
        <w:rPr>
          <w:rFonts w:ascii="Times New Roman" w:hAnsi="Times New Roman" w:cs="Times New Roman"/>
          <w:lang w:val="es-ES"/>
        </w:rPr>
        <w:t>ies</w:t>
      </w:r>
      <w:proofErr w:type="spellEnd"/>
      <w:r w:rsidRPr="004B33F6">
        <w:rPr>
          <w:rFonts w:ascii="Times New Roman" w:hAnsi="Times New Roman" w:cs="Times New Roman"/>
          <w:lang w:val="es-ES"/>
        </w:rPr>
        <w:t xml:space="preserve">) of </w:t>
      </w:r>
      <w:proofErr w:type="spellStart"/>
      <w:r w:rsidRPr="004B33F6">
        <w:rPr>
          <w:rFonts w:ascii="Times New Roman" w:hAnsi="Times New Roman" w:cs="Times New Roman"/>
          <w:lang w:val="es-ES"/>
        </w:rPr>
        <w:t>the</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Company</w:t>
      </w:r>
      <w:proofErr w:type="spellEnd"/>
      <w:r w:rsidRPr="004B33F6">
        <w:rPr>
          <w:rFonts w:ascii="Times New Roman" w:hAnsi="Times New Roman" w:cs="Times New Roman"/>
          <w:lang w:val="es-ES"/>
        </w:rPr>
        <w:t xml:space="preserve"> </w:t>
      </w:r>
      <w:r w:rsidR="00F81C37" w:rsidRPr="004B33F6">
        <w:rPr>
          <w:rFonts w:ascii="Times New Roman" w:hAnsi="Times New Roman" w:cs="Times New Roman"/>
          <w:lang w:val="es-ES"/>
        </w:rPr>
        <w:t>("</w:t>
      </w:r>
      <w:proofErr w:type="spellStart"/>
      <w:r w:rsidR="00F81C37" w:rsidRPr="004B33F6">
        <w:rPr>
          <w:rFonts w:ascii="Times New Roman" w:hAnsi="Times New Roman" w:cs="Times New Roman"/>
          <w:b/>
          <w:lang w:val="es-ES"/>
        </w:rPr>
        <w:t>PDC's</w:t>
      </w:r>
      <w:proofErr w:type="spellEnd"/>
      <w:r w:rsidR="00F81C37"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to</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Behram</w:t>
      </w:r>
      <w:proofErr w:type="spellEnd"/>
      <w:r w:rsidRPr="004B33F6">
        <w:rPr>
          <w:rFonts w:ascii="Times New Roman" w:hAnsi="Times New Roman" w:cs="Times New Roman"/>
          <w:lang w:val="es-ES"/>
        </w:rPr>
        <w:t xml:space="preserve"> </w:t>
      </w:r>
      <w:proofErr w:type="spellStart"/>
      <w:r w:rsidR="00850722" w:rsidRPr="004B33F6">
        <w:rPr>
          <w:rFonts w:ascii="Times New Roman" w:hAnsi="Times New Roman" w:cs="Times New Roman"/>
          <w:lang w:val="es-ES"/>
        </w:rPr>
        <w:t>on</w:t>
      </w:r>
      <w:proofErr w:type="spellEnd"/>
      <w:r w:rsidR="00850722" w:rsidRPr="004B33F6">
        <w:rPr>
          <w:rFonts w:ascii="Times New Roman" w:hAnsi="Times New Roman" w:cs="Times New Roman"/>
          <w:lang w:val="es-ES"/>
        </w:rPr>
        <w:t xml:space="preserve"> </w:t>
      </w:r>
      <w:proofErr w:type="spellStart"/>
      <w:r w:rsidR="00850722" w:rsidRPr="004B33F6">
        <w:rPr>
          <w:rFonts w:ascii="Times New Roman" w:hAnsi="Times New Roman" w:cs="Times New Roman"/>
          <w:lang w:val="es-ES"/>
        </w:rPr>
        <w:t>Execution</w:t>
      </w:r>
      <w:proofErr w:type="spellEnd"/>
      <w:r w:rsidR="00850722" w:rsidRPr="004B33F6">
        <w:rPr>
          <w:rFonts w:ascii="Times New Roman" w:hAnsi="Times New Roman" w:cs="Times New Roman"/>
          <w:lang w:val="es-ES"/>
        </w:rPr>
        <w:t xml:space="preserve"> Date </w:t>
      </w:r>
      <w:r w:rsidRPr="004B33F6">
        <w:rPr>
          <w:rFonts w:ascii="Times New Roman" w:hAnsi="Times New Roman" w:cs="Times New Roman"/>
          <w:lang w:val="es-ES"/>
        </w:rPr>
        <w:t xml:space="preserve">in </w:t>
      </w:r>
      <w:proofErr w:type="spellStart"/>
      <w:r w:rsidRPr="004B33F6">
        <w:rPr>
          <w:rFonts w:ascii="Times New Roman" w:hAnsi="Times New Roman" w:cs="Times New Roman"/>
          <w:lang w:val="es-ES"/>
        </w:rPr>
        <w:t>respect</w:t>
      </w:r>
      <w:proofErr w:type="spellEnd"/>
      <w:r w:rsidRPr="004B33F6">
        <w:rPr>
          <w:rFonts w:ascii="Times New Roman" w:hAnsi="Times New Roman" w:cs="Times New Roman"/>
          <w:lang w:val="es-ES"/>
        </w:rPr>
        <w:t xml:space="preserve"> of </w:t>
      </w:r>
      <w:proofErr w:type="spellStart"/>
      <w:r w:rsidRPr="004B33F6">
        <w:rPr>
          <w:rFonts w:ascii="Times New Roman" w:hAnsi="Times New Roman" w:cs="Times New Roman"/>
          <w:lang w:val="es-ES"/>
        </w:rPr>
        <w:t>the</w:t>
      </w:r>
      <w:proofErr w:type="spellEnd"/>
      <w:r w:rsidRPr="004B33F6">
        <w:rPr>
          <w:rFonts w:ascii="Times New Roman" w:hAnsi="Times New Roman" w:cs="Times New Roman"/>
          <w:lang w:val="es-ES"/>
        </w:rPr>
        <w:t xml:space="preserve"> </w:t>
      </w:r>
      <w:r w:rsidR="00E254B2" w:rsidRPr="004B33F6">
        <w:rPr>
          <w:rFonts w:ascii="Times New Roman" w:hAnsi="Times New Roman" w:cs="Times New Roman"/>
          <w:lang w:val="es-ES"/>
        </w:rPr>
        <w:t xml:space="preserve">Balance Loan </w:t>
      </w:r>
      <w:proofErr w:type="spellStart"/>
      <w:r w:rsidR="00E254B2" w:rsidRPr="004B33F6">
        <w:rPr>
          <w:rFonts w:ascii="Times New Roman" w:hAnsi="Times New Roman" w:cs="Times New Roman"/>
          <w:lang w:val="es-ES"/>
        </w:rPr>
        <w:t>Amount</w:t>
      </w:r>
      <w:proofErr w:type="spellEnd"/>
      <w:r w:rsidR="00E254B2" w:rsidRPr="004B33F6">
        <w:rPr>
          <w:rFonts w:ascii="Times New Roman" w:hAnsi="Times New Roman" w:cs="Times New Roman"/>
          <w:lang w:val="es-ES"/>
        </w:rPr>
        <w:t xml:space="preserve"> in </w:t>
      </w:r>
      <w:proofErr w:type="spellStart"/>
      <w:r w:rsidR="00E254B2" w:rsidRPr="004B33F6">
        <w:rPr>
          <w:rFonts w:ascii="Times New Roman" w:hAnsi="Times New Roman" w:cs="Times New Roman"/>
          <w:lang w:val="es-ES"/>
        </w:rPr>
        <w:t>accordance</w:t>
      </w:r>
      <w:proofErr w:type="spellEnd"/>
      <w:r w:rsidR="00E254B2" w:rsidRPr="004B33F6">
        <w:rPr>
          <w:rFonts w:ascii="Times New Roman" w:hAnsi="Times New Roman" w:cs="Times New Roman"/>
          <w:lang w:val="es-ES"/>
        </w:rPr>
        <w:t xml:space="preserve"> </w:t>
      </w:r>
      <w:proofErr w:type="spellStart"/>
      <w:r w:rsidR="00E254B2" w:rsidRPr="004B33F6">
        <w:rPr>
          <w:rFonts w:ascii="Times New Roman" w:hAnsi="Times New Roman" w:cs="Times New Roman"/>
          <w:lang w:val="es-ES"/>
        </w:rPr>
        <w:t>with</w:t>
      </w:r>
      <w:proofErr w:type="spellEnd"/>
      <w:r w:rsidR="00E254B2" w:rsidRPr="004B33F6">
        <w:rPr>
          <w:rFonts w:ascii="Times New Roman" w:hAnsi="Times New Roman" w:cs="Times New Roman"/>
          <w:lang w:val="es-ES"/>
        </w:rPr>
        <w:t xml:space="preserve"> Annexure 1.</w:t>
      </w:r>
      <w:r w:rsidRPr="004B33F6">
        <w:rPr>
          <w:rFonts w:ascii="Times New Roman" w:hAnsi="Times New Roman" w:cs="Times New Roman"/>
          <w:lang w:val="es-ES"/>
        </w:rPr>
        <w:t xml:space="preserve">   </w:t>
      </w:r>
    </w:p>
    <w:p w:rsidR="00926C76" w:rsidRPr="004B33F6" w:rsidRDefault="00926C76" w:rsidP="001D34DD">
      <w:pPr>
        <w:pStyle w:val="ListParagraph"/>
        <w:spacing w:line="240" w:lineRule="auto"/>
        <w:rPr>
          <w:rFonts w:ascii="Times New Roman" w:hAnsi="Times New Roman" w:cs="Times New Roman"/>
          <w:lang w:val="es-ES"/>
        </w:rPr>
      </w:pPr>
    </w:p>
    <w:p w:rsidR="000B3C2F" w:rsidRPr="004B33F6" w:rsidRDefault="00704C15" w:rsidP="001D34DD">
      <w:pPr>
        <w:pStyle w:val="ListParagraph"/>
        <w:numPr>
          <w:ilvl w:val="0"/>
          <w:numId w:val="12"/>
        </w:numPr>
        <w:spacing w:after="0" w:line="240" w:lineRule="auto"/>
        <w:jc w:val="both"/>
        <w:rPr>
          <w:rFonts w:ascii="Times New Roman" w:hAnsi="Times New Roman" w:cs="Times New Roman"/>
          <w:lang w:val="en-GB"/>
        </w:rPr>
      </w:pPr>
      <w:r w:rsidRPr="004B33F6">
        <w:rPr>
          <w:rFonts w:ascii="Times New Roman" w:hAnsi="Times New Roman" w:cs="Times New Roman"/>
          <w:lang w:val="es-ES"/>
        </w:rPr>
        <w:t>The Company shall (and the Promoter shall ensure that the Company shall) provide</w:t>
      </w:r>
      <w:r w:rsidR="002A2717" w:rsidRPr="004B33F6">
        <w:rPr>
          <w:rFonts w:ascii="Times New Roman" w:hAnsi="Times New Roman" w:cs="Times New Roman"/>
          <w:lang w:val="es-ES"/>
        </w:rPr>
        <w:t xml:space="preserve"> to Behram</w:t>
      </w:r>
      <w:r w:rsidRPr="004B33F6">
        <w:rPr>
          <w:rFonts w:ascii="Times New Roman" w:hAnsi="Times New Roman" w:cs="Times New Roman"/>
          <w:lang w:val="es-ES"/>
        </w:rPr>
        <w:t xml:space="preserve"> duly certified bank account statements of the Company held bank accounts on</w:t>
      </w:r>
      <w:r w:rsidRPr="004B33F6">
        <w:rPr>
          <w:rFonts w:ascii="Times New Roman" w:hAnsi="Times New Roman" w:cs="Times New Roman"/>
          <w:lang w:val="en-GB"/>
        </w:rPr>
        <w:t xml:space="preserve"> the 7</w:t>
      </w:r>
      <w:r w:rsidRPr="004B33F6">
        <w:rPr>
          <w:rFonts w:ascii="Times New Roman" w:hAnsi="Times New Roman" w:cs="Times New Roman"/>
          <w:vertAlign w:val="superscript"/>
          <w:lang w:val="en-GB"/>
        </w:rPr>
        <w:t xml:space="preserve">th </w:t>
      </w:r>
      <w:r w:rsidRPr="004B33F6">
        <w:rPr>
          <w:rFonts w:ascii="Times New Roman" w:hAnsi="Times New Roman" w:cs="Times New Roman"/>
          <w:lang w:val="en-GB"/>
        </w:rPr>
        <w:t xml:space="preserve"> calendar day of each calendar month starting from August 07, 2018 up till the full and final discharge of the Pending Loan Amount. Notwithstanding anything contained herein, if the </w:t>
      </w:r>
      <w:r w:rsidR="002A2717" w:rsidRPr="004B33F6">
        <w:rPr>
          <w:rFonts w:ascii="Times New Roman" w:hAnsi="Times New Roman" w:cs="Times New Roman"/>
          <w:lang w:val="en-GB"/>
        </w:rPr>
        <w:t>bank account statements of the Company reflect that</w:t>
      </w:r>
      <w:ins w:id="21" w:author="nikhil kohli" w:date="2018-07-16T14:32:00Z">
        <w:r w:rsidR="00BD0465">
          <w:rPr>
            <w:rFonts w:ascii="Times New Roman" w:hAnsi="Times New Roman" w:cs="Times New Roman"/>
            <w:lang w:val="en-GB"/>
          </w:rPr>
          <w:t xml:space="preserve"> more than INR 10,00,000 (Indian Rupees Ten </w:t>
        </w:r>
        <w:proofErr w:type="spellStart"/>
        <w:r w:rsidR="00BD0465">
          <w:rPr>
            <w:rFonts w:ascii="Times New Roman" w:hAnsi="Times New Roman" w:cs="Times New Roman"/>
            <w:lang w:val="en-GB"/>
          </w:rPr>
          <w:t>Lakh</w:t>
        </w:r>
      </w:ins>
      <w:proofErr w:type="spellEnd"/>
      <w:r w:rsidR="002A2717" w:rsidRPr="004B33F6">
        <w:rPr>
          <w:rFonts w:ascii="Times New Roman" w:hAnsi="Times New Roman" w:cs="Times New Roman"/>
          <w:lang w:val="en-GB"/>
        </w:rPr>
        <w:t xml:space="preserve"> </w:t>
      </w:r>
      <w:ins w:id="22" w:author="nikhil kohli" w:date="2018-07-16T14:32:00Z">
        <w:r w:rsidR="00BD0465">
          <w:rPr>
            <w:rFonts w:ascii="Times New Roman" w:hAnsi="Times New Roman" w:cs="Times New Roman"/>
            <w:lang w:val="en-GB"/>
          </w:rPr>
          <w:t xml:space="preserve">Only) </w:t>
        </w:r>
      </w:ins>
      <w:ins w:id="23" w:author="nikhil kohli" w:date="2018-07-16T14:34:00Z">
        <w:r w:rsidR="00BD0465">
          <w:rPr>
            <w:rFonts w:ascii="Times New Roman" w:hAnsi="Times New Roman" w:cs="Times New Roman"/>
            <w:lang w:val="en-GB"/>
          </w:rPr>
          <w:t>is available in the bank accounts of the Company</w:t>
        </w:r>
      </w:ins>
      <w:ins w:id="24" w:author="nikhil kohli" w:date="2018-07-16T14:35:00Z">
        <w:r w:rsidR="00BD0465">
          <w:rPr>
            <w:rFonts w:ascii="Times New Roman" w:hAnsi="Times New Roman" w:cs="Times New Roman"/>
            <w:lang w:val="en-GB"/>
          </w:rPr>
          <w:t xml:space="preserve">, then, </w:t>
        </w:r>
      </w:ins>
      <w:del w:id="25" w:author="nikhil kohli" w:date="2018-07-16T14:35:00Z">
        <w:r w:rsidR="002A2717" w:rsidRPr="004B33F6" w:rsidDel="00BD0465">
          <w:rPr>
            <w:rFonts w:ascii="Times New Roman" w:hAnsi="Times New Roman" w:cs="Times New Roman"/>
            <w:lang w:val="en-GB"/>
          </w:rPr>
          <w:delText xml:space="preserve">it </w:delText>
        </w:r>
        <w:r w:rsidRPr="004B33F6" w:rsidDel="00BD0465">
          <w:rPr>
            <w:rFonts w:ascii="Times New Roman" w:hAnsi="Times New Roman" w:cs="Times New Roman"/>
            <w:lang w:val="en-GB"/>
          </w:rPr>
          <w:delText>is in a position to repay</w:delText>
        </w:r>
      </w:del>
      <w:ins w:id="26" w:author="nikhil kohli" w:date="2018-07-16T14:35:00Z">
        <w:r w:rsidR="00BD0465">
          <w:rPr>
            <w:rFonts w:ascii="Times New Roman" w:hAnsi="Times New Roman" w:cs="Times New Roman"/>
            <w:lang w:val="en-GB"/>
          </w:rPr>
          <w:t>the Company shall repay</w:t>
        </w:r>
      </w:ins>
      <w:ins w:id="27" w:author="nikhil kohli" w:date="2018-07-16T14:36:00Z">
        <w:r w:rsidR="00BD0465">
          <w:rPr>
            <w:rFonts w:ascii="Times New Roman" w:hAnsi="Times New Roman" w:cs="Times New Roman"/>
            <w:lang w:val="en-GB"/>
          </w:rPr>
          <w:t xml:space="preserve"> to </w:t>
        </w:r>
        <w:proofErr w:type="spellStart"/>
        <w:r w:rsidR="00BD0465">
          <w:rPr>
            <w:rFonts w:ascii="Times New Roman" w:hAnsi="Times New Roman" w:cs="Times New Roman"/>
            <w:lang w:val="en-GB"/>
          </w:rPr>
          <w:t>Behram</w:t>
        </w:r>
      </w:ins>
      <w:proofErr w:type="spellEnd"/>
      <w:r w:rsidRPr="004B33F6">
        <w:rPr>
          <w:rFonts w:ascii="Times New Roman" w:hAnsi="Times New Roman" w:cs="Times New Roman"/>
          <w:lang w:val="en-GB"/>
        </w:rPr>
        <w:t xml:space="preserve"> the Balance Loan Amount </w:t>
      </w:r>
      <w:r w:rsidR="002A2717" w:rsidRPr="004B33F6">
        <w:rPr>
          <w:rFonts w:ascii="Times New Roman" w:hAnsi="Times New Roman" w:cs="Times New Roman"/>
          <w:lang w:val="en-GB"/>
        </w:rPr>
        <w:t xml:space="preserve">(or a portion thereof) </w:t>
      </w:r>
      <w:r w:rsidRPr="004B33F6">
        <w:rPr>
          <w:rFonts w:ascii="Times New Roman" w:hAnsi="Times New Roman" w:cs="Times New Roman"/>
          <w:lang w:val="en-GB"/>
        </w:rPr>
        <w:t>earlier than as prescribed under Annexure 1</w:t>
      </w:r>
      <w:ins w:id="28" w:author="nikhil kohli" w:date="2018-07-16T14:36:00Z">
        <w:r w:rsidR="00BD0465">
          <w:rPr>
            <w:rFonts w:ascii="Times New Roman" w:hAnsi="Times New Roman" w:cs="Times New Roman"/>
            <w:lang w:val="en-GB"/>
          </w:rPr>
          <w:t>.</w:t>
        </w:r>
      </w:ins>
      <w:del w:id="29" w:author="nikhil kohli" w:date="2018-07-16T14:36:00Z">
        <w:r w:rsidR="002A2717" w:rsidRPr="004B33F6" w:rsidDel="00BD0465">
          <w:rPr>
            <w:rFonts w:ascii="Times New Roman" w:hAnsi="Times New Roman" w:cs="Times New Roman"/>
            <w:lang w:val="en-GB"/>
          </w:rPr>
          <w:delText>, then, such repayment shall be effected immediately to Behram</w:delText>
        </w:r>
      </w:del>
      <w:r w:rsidR="002A2717" w:rsidRPr="004B33F6">
        <w:rPr>
          <w:rFonts w:ascii="Times New Roman" w:hAnsi="Times New Roman" w:cs="Times New Roman"/>
          <w:lang w:val="en-GB"/>
        </w:rPr>
        <w:t>.</w:t>
      </w:r>
    </w:p>
    <w:p w:rsidR="000B3C2F" w:rsidRPr="004B33F6" w:rsidRDefault="000B3C2F" w:rsidP="001D34DD">
      <w:pPr>
        <w:spacing w:after="0" w:line="240" w:lineRule="auto"/>
        <w:jc w:val="center"/>
        <w:rPr>
          <w:rFonts w:ascii="Times New Roman" w:hAnsi="Times New Roman" w:cs="Times New Roman"/>
          <w:lang w:val="es-ES"/>
        </w:rPr>
      </w:pPr>
    </w:p>
    <w:p w:rsidR="00C71337" w:rsidRPr="004B33F6" w:rsidRDefault="005F4D8C" w:rsidP="001D34DD">
      <w:pPr>
        <w:pStyle w:val="ListParagraph"/>
        <w:numPr>
          <w:ilvl w:val="0"/>
          <w:numId w:val="4"/>
        </w:numPr>
        <w:spacing w:after="0" w:line="240" w:lineRule="auto"/>
        <w:jc w:val="both"/>
        <w:rPr>
          <w:rFonts w:ascii="Times New Roman" w:hAnsi="Times New Roman" w:cs="Times New Roman"/>
          <w:b/>
          <w:lang w:val="en-GB"/>
        </w:rPr>
      </w:pPr>
      <w:r w:rsidRPr="004B33F6">
        <w:rPr>
          <w:rFonts w:ascii="Times New Roman" w:hAnsi="Times New Roman" w:cs="Times New Roman"/>
          <w:b/>
          <w:lang w:val="en-GB"/>
        </w:rPr>
        <w:t>OTHER TERM</w:t>
      </w:r>
      <w:r w:rsidR="00C71337" w:rsidRPr="004B33F6">
        <w:rPr>
          <w:rFonts w:ascii="Times New Roman" w:hAnsi="Times New Roman" w:cs="Times New Roman"/>
          <w:b/>
          <w:lang w:val="en-GB"/>
        </w:rPr>
        <w:t>S</w:t>
      </w:r>
    </w:p>
    <w:p w:rsidR="00C71337" w:rsidRPr="004B33F6" w:rsidRDefault="00C71337" w:rsidP="001D34DD">
      <w:pPr>
        <w:spacing w:after="0" w:line="240" w:lineRule="auto"/>
        <w:jc w:val="both"/>
        <w:rPr>
          <w:rFonts w:ascii="Times New Roman" w:hAnsi="Times New Roman" w:cs="Times New Roman"/>
          <w:lang w:val="es-ES"/>
        </w:rPr>
      </w:pPr>
    </w:p>
    <w:p w:rsidR="000B7CE6" w:rsidRPr="004B33F6" w:rsidRDefault="000B7CE6" w:rsidP="00393976">
      <w:pPr>
        <w:pStyle w:val="ListParagraph"/>
        <w:numPr>
          <w:ilvl w:val="1"/>
          <w:numId w:val="4"/>
        </w:numPr>
        <w:spacing w:after="0" w:line="240" w:lineRule="auto"/>
        <w:ind w:left="1134"/>
        <w:contextualSpacing w:val="0"/>
        <w:jc w:val="both"/>
        <w:rPr>
          <w:rFonts w:ascii="Times New Roman" w:hAnsi="Times New Roman" w:cs="Times New Roman"/>
          <w:b/>
          <w:lang w:val="en-GB"/>
        </w:rPr>
      </w:pPr>
      <w:r w:rsidRPr="004B33F6">
        <w:rPr>
          <w:rFonts w:ascii="Times New Roman" w:hAnsi="Times New Roman" w:cs="Times New Roman"/>
        </w:rPr>
        <w:t xml:space="preserve">Upon the completion of repayment of INR 7,00,000 </w:t>
      </w:r>
      <w:r w:rsidR="00117A5E" w:rsidRPr="004B33F6">
        <w:rPr>
          <w:rFonts w:ascii="Times New Roman" w:hAnsi="Times New Roman" w:cs="Times New Roman"/>
          <w:lang w:val="es-ES"/>
        </w:rPr>
        <w:t>(</w:t>
      </w:r>
      <w:proofErr w:type="spellStart"/>
      <w:r w:rsidR="00117A5E" w:rsidRPr="004B33F6">
        <w:rPr>
          <w:rFonts w:ascii="Times New Roman" w:hAnsi="Times New Roman" w:cs="Times New Roman"/>
          <w:lang w:val="es-ES"/>
        </w:rPr>
        <w:t>Indian</w:t>
      </w:r>
      <w:proofErr w:type="spellEnd"/>
      <w:r w:rsidR="00117A5E" w:rsidRPr="004B33F6">
        <w:rPr>
          <w:rFonts w:ascii="Times New Roman" w:hAnsi="Times New Roman" w:cs="Times New Roman"/>
          <w:lang w:val="es-ES"/>
        </w:rPr>
        <w:t xml:space="preserve"> </w:t>
      </w:r>
      <w:proofErr w:type="spellStart"/>
      <w:r w:rsidR="00117A5E" w:rsidRPr="004B33F6">
        <w:rPr>
          <w:rFonts w:ascii="Times New Roman" w:hAnsi="Times New Roman" w:cs="Times New Roman"/>
          <w:lang w:val="es-ES"/>
        </w:rPr>
        <w:t>Rupees</w:t>
      </w:r>
      <w:proofErr w:type="spellEnd"/>
      <w:r w:rsidR="00117A5E" w:rsidRPr="004B33F6">
        <w:rPr>
          <w:rFonts w:ascii="Times New Roman" w:hAnsi="Times New Roman" w:cs="Times New Roman"/>
          <w:lang w:val="es-ES"/>
        </w:rPr>
        <w:t xml:space="preserve"> </w:t>
      </w:r>
      <w:proofErr w:type="spellStart"/>
      <w:r w:rsidR="00117A5E" w:rsidRPr="004B33F6">
        <w:rPr>
          <w:rFonts w:ascii="Times New Roman" w:hAnsi="Times New Roman" w:cs="Times New Roman"/>
          <w:lang w:val="es-ES"/>
        </w:rPr>
        <w:t>Seven</w:t>
      </w:r>
      <w:proofErr w:type="spellEnd"/>
      <w:r w:rsidR="00117A5E" w:rsidRPr="004B33F6">
        <w:rPr>
          <w:rFonts w:ascii="Times New Roman" w:hAnsi="Times New Roman" w:cs="Times New Roman"/>
          <w:lang w:val="es-ES"/>
        </w:rPr>
        <w:t xml:space="preserve"> </w:t>
      </w:r>
      <w:proofErr w:type="spellStart"/>
      <w:r w:rsidR="00117A5E" w:rsidRPr="004B33F6">
        <w:rPr>
          <w:rFonts w:ascii="Times New Roman" w:hAnsi="Times New Roman" w:cs="Times New Roman"/>
          <w:lang w:val="es-ES"/>
        </w:rPr>
        <w:t>Lakh</w:t>
      </w:r>
      <w:proofErr w:type="spellEnd"/>
      <w:r w:rsidR="00117A5E" w:rsidRPr="004B33F6">
        <w:rPr>
          <w:rFonts w:ascii="Times New Roman" w:hAnsi="Times New Roman" w:cs="Times New Roman"/>
          <w:lang w:val="es-ES"/>
        </w:rPr>
        <w:t xml:space="preserve"> </w:t>
      </w:r>
      <w:proofErr w:type="spellStart"/>
      <w:r w:rsidR="00117A5E" w:rsidRPr="004B33F6">
        <w:rPr>
          <w:rFonts w:ascii="Times New Roman" w:hAnsi="Times New Roman" w:cs="Times New Roman"/>
          <w:lang w:val="es-ES"/>
        </w:rPr>
        <w:t>Only</w:t>
      </w:r>
      <w:proofErr w:type="spellEnd"/>
      <w:r w:rsidR="00117A5E" w:rsidRPr="004B33F6">
        <w:rPr>
          <w:rFonts w:ascii="Times New Roman" w:hAnsi="Times New Roman" w:cs="Times New Roman"/>
          <w:lang w:val="es-ES"/>
        </w:rPr>
        <w:t xml:space="preserve">) </w:t>
      </w:r>
      <w:r w:rsidRPr="004B33F6">
        <w:rPr>
          <w:rFonts w:ascii="Times New Roman" w:hAnsi="Times New Roman" w:cs="Times New Roman"/>
        </w:rPr>
        <w:t xml:space="preserve">to </w:t>
      </w:r>
      <w:proofErr w:type="spellStart"/>
      <w:r w:rsidRPr="004B33F6">
        <w:rPr>
          <w:rFonts w:ascii="Times New Roman" w:hAnsi="Times New Roman" w:cs="Times New Roman"/>
        </w:rPr>
        <w:t>Behram</w:t>
      </w:r>
      <w:proofErr w:type="spellEnd"/>
      <w:r w:rsidRPr="004B33F6">
        <w:rPr>
          <w:rFonts w:ascii="Times New Roman" w:hAnsi="Times New Roman" w:cs="Times New Roman"/>
        </w:rPr>
        <w:t xml:space="preserve"> in terms of Clause 1.2 above, </w:t>
      </w:r>
      <w:proofErr w:type="spellStart"/>
      <w:r w:rsidRPr="004B33F6">
        <w:rPr>
          <w:rFonts w:ascii="Times New Roman" w:hAnsi="Times New Roman" w:cs="Times New Roman"/>
        </w:rPr>
        <w:t>Behram</w:t>
      </w:r>
      <w:proofErr w:type="spellEnd"/>
      <w:r w:rsidRPr="004B33F6">
        <w:rPr>
          <w:rFonts w:ascii="Times New Roman" w:hAnsi="Times New Roman" w:cs="Times New Roman"/>
        </w:rPr>
        <w:t xml:space="preserve"> shall resign from the board of directors of the Company</w:t>
      </w:r>
      <w:r w:rsidR="002D5E44" w:rsidRPr="004B33F6">
        <w:rPr>
          <w:rFonts w:ascii="Times New Roman" w:hAnsi="Times New Roman" w:cs="Times New Roman"/>
        </w:rPr>
        <w:t xml:space="preserve"> and also resign from the being in charge of the financial affairs of the Company</w:t>
      </w:r>
      <w:r w:rsidRPr="004B33F6">
        <w:rPr>
          <w:rFonts w:ascii="Times New Roman" w:hAnsi="Times New Roman" w:cs="Times New Roman"/>
        </w:rPr>
        <w:t xml:space="preserve">. The Company shall ensure that such cessation of directorship is in accordance with applicable laws and shall accordingly undertake the necessary compliance and filings with </w:t>
      </w:r>
      <w:r w:rsidR="00363544" w:rsidRPr="004B33F6">
        <w:rPr>
          <w:rFonts w:ascii="Times New Roman" w:hAnsi="Times New Roman" w:cs="Times New Roman"/>
        </w:rPr>
        <w:t xml:space="preserve">the </w:t>
      </w:r>
      <w:r w:rsidRPr="004B33F6">
        <w:rPr>
          <w:rFonts w:ascii="Times New Roman" w:hAnsi="Times New Roman" w:cs="Times New Roman"/>
        </w:rPr>
        <w:t xml:space="preserve">authorities within the prescribed time limits. </w:t>
      </w:r>
      <w:r w:rsidR="00363544" w:rsidRPr="004B33F6">
        <w:rPr>
          <w:rFonts w:ascii="Times New Roman" w:hAnsi="Times New Roman" w:cs="Times New Roman"/>
        </w:rPr>
        <w:t xml:space="preserve">The Company shall provide certified copies of the resolutions and </w:t>
      </w:r>
      <w:r w:rsidR="005A5C54" w:rsidRPr="004B33F6">
        <w:rPr>
          <w:rFonts w:ascii="Times New Roman" w:hAnsi="Times New Roman" w:cs="Times New Roman"/>
        </w:rPr>
        <w:t xml:space="preserve">proof of </w:t>
      </w:r>
      <w:r w:rsidR="00363544" w:rsidRPr="004B33F6">
        <w:rPr>
          <w:rFonts w:ascii="Times New Roman" w:hAnsi="Times New Roman" w:cs="Times New Roman"/>
        </w:rPr>
        <w:t xml:space="preserve">filings in respect of the aforesaid resignation to </w:t>
      </w:r>
      <w:proofErr w:type="spellStart"/>
      <w:r w:rsidR="00363544" w:rsidRPr="004B33F6">
        <w:rPr>
          <w:rFonts w:ascii="Times New Roman" w:hAnsi="Times New Roman" w:cs="Times New Roman"/>
        </w:rPr>
        <w:t>Behram</w:t>
      </w:r>
      <w:proofErr w:type="spellEnd"/>
      <w:r w:rsidR="00363544" w:rsidRPr="004B33F6">
        <w:rPr>
          <w:rFonts w:ascii="Times New Roman" w:hAnsi="Times New Roman" w:cs="Times New Roman"/>
        </w:rPr>
        <w:t xml:space="preserve">. </w:t>
      </w:r>
    </w:p>
    <w:p w:rsidR="001D34DD" w:rsidRPr="004B33F6" w:rsidRDefault="001D34DD" w:rsidP="00393976">
      <w:pPr>
        <w:pStyle w:val="ListParagraph"/>
        <w:spacing w:after="0" w:line="240" w:lineRule="auto"/>
        <w:ind w:left="1134"/>
        <w:contextualSpacing w:val="0"/>
        <w:jc w:val="both"/>
        <w:rPr>
          <w:rFonts w:ascii="Times New Roman" w:hAnsi="Times New Roman" w:cs="Times New Roman"/>
          <w:b/>
          <w:lang w:val="en-GB"/>
        </w:rPr>
      </w:pPr>
    </w:p>
    <w:p w:rsidR="005A5C54" w:rsidRPr="004B33F6" w:rsidRDefault="005A5C54" w:rsidP="00393976">
      <w:pPr>
        <w:pStyle w:val="ListParagraph"/>
        <w:numPr>
          <w:ilvl w:val="1"/>
          <w:numId w:val="4"/>
        </w:numPr>
        <w:spacing w:after="0" w:line="240" w:lineRule="auto"/>
        <w:ind w:left="1134"/>
        <w:contextualSpacing w:val="0"/>
        <w:jc w:val="both"/>
        <w:rPr>
          <w:rFonts w:ascii="Times New Roman" w:hAnsi="Times New Roman" w:cs="Times New Roman"/>
          <w:b/>
          <w:lang w:val="en-GB"/>
        </w:rPr>
      </w:pPr>
      <w:r w:rsidRPr="004B33F6">
        <w:rPr>
          <w:rFonts w:ascii="Times New Roman" w:hAnsi="Times New Roman" w:cs="Times New Roman"/>
        </w:rPr>
        <w:t xml:space="preserve">Upon the completion of repayment of INR 7,00,000 </w:t>
      </w:r>
      <w:r w:rsidRPr="004B33F6">
        <w:rPr>
          <w:rFonts w:ascii="Times New Roman" w:hAnsi="Times New Roman" w:cs="Times New Roman"/>
          <w:lang w:val="es-ES"/>
        </w:rPr>
        <w:t>(</w:t>
      </w:r>
      <w:proofErr w:type="spellStart"/>
      <w:r w:rsidRPr="004B33F6">
        <w:rPr>
          <w:rFonts w:ascii="Times New Roman" w:hAnsi="Times New Roman" w:cs="Times New Roman"/>
          <w:lang w:val="es-ES"/>
        </w:rPr>
        <w:t>Indian</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Rupees</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Seven</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Lakh</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Only</w:t>
      </w:r>
      <w:proofErr w:type="spellEnd"/>
      <w:r w:rsidRPr="004B33F6">
        <w:rPr>
          <w:rFonts w:ascii="Times New Roman" w:hAnsi="Times New Roman" w:cs="Times New Roman"/>
          <w:lang w:val="es-ES"/>
        </w:rPr>
        <w:t xml:space="preserve">) </w:t>
      </w:r>
      <w:r w:rsidRPr="004B33F6">
        <w:rPr>
          <w:rFonts w:ascii="Times New Roman" w:hAnsi="Times New Roman" w:cs="Times New Roman"/>
        </w:rPr>
        <w:t xml:space="preserve">to </w:t>
      </w:r>
      <w:proofErr w:type="spellStart"/>
      <w:r w:rsidRPr="004B33F6">
        <w:rPr>
          <w:rFonts w:ascii="Times New Roman" w:hAnsi="Times New Roman" w:cs="Times New Roman"/>
        </w:rPr>
        <w:t>Behram</w:t>
      </w:r>
      <w:proofErr w:type="spellEnd"/>
      <w:r w:rsidRPr="004B33F6">
        <w:rPr>
          <w:rFonts w:ascii="Times New Roman" w:hAnsi="Times New Roman" w:cs="Times New Roman"/>
        </w:rPr>
        <w:t xml:space="preserve"> in terms of Clause 1.2 above, </w:t>
      </w:r>
      <w:proofErr w:type="spellStart"/>
      <w:r w:rsidRPr="004B33F6">
        <w:rPr>
          <w:rFonts w:ascii="Times New Roman" w:hAnsi="Times New Roman" w:cs="Times New Roman"/>
        </w:rPr>
        <w:t>Behram</w:t>
      </w:r>
      <w:proofErr w:type="spellEnd"/>
      <w:r w:rsidRPr="004B33F6">
        <w:rPr>
          <w:rFonts w:ascii="Times New Roman" w:hAnsi="Times New Roman" w:cs="Times New Roman"/>
        </w:rPr>
        <w:t xml:space="preserve"> shall resign from being an authorized signatory in respect of the bank accounts of the Company</w:t>
      </w:r>
      <w:r w:rsidR="00AE469B" w:rsidRPr="004B33F6">
        <w:rPr>
          <w:rFonts w:ascii="Times New Roman" w:hAnsi="Times New Roman" w:cs="Times New Roman"/>
        </w:rPr>
        <w:t xml:space="preserve"> (</w:t>
      </w:r>
      <w:r w:rsidR="00AE469B" w:rsidRPr="004B33F6">
        <w:rPr>
          <w:rFonts w:ascii="Times New Roman" w:hAnsi="Times New Roman" w:cs="Times New Roman"/>
          <w:u w:val="single"/>
        </w:rPr>
        <w:t>i.e.</w:t>
      </w:r>
      <w:r w:rsidR="00AE469B" w:rsidRPr="004B33F6">
        <w:rPr>
          <w:rFonts w:ascii="Times New Roman" w:hAnsi="Times New Roman" w:cs="Times New Roman"/>
        </w:rPr>
        <w:t xml:space="preserve">, bank account with HDFC Bank Limited bearing </w:t>
      </w:r>
      <w:ins w:id="30" w:author="nikhil kohli" w:date="2018-07-16T16:04:00Z">
        <w:r w:rsidR="000360A6">
          <w:rPr>
            <w:rFonts w:ascii="Times New Roman" w:hAnsi="Times New Roman" w:cs="Times New Roman"/>
          </w:rPr>
          <w:t xml:space="preserve">account </w:t>
        </w:r>
      </w:ins>
      <w:r w:rsidR="00AE469B" w:rsidRPr="004B33F6">
        <w:rPr>
          <w:rFonts w:ascii="Times New Roman" w:hAnsi="Times New Roman" w:cs="Times New Roman"/>
        </w:rPr>
        <w:t xml:space="preserve">number </w:t>
      </w:r>
      <w:ins w:id="31" w:author="nikhil kohli" w:date="2018-07-16T16:04:00Z">
        <w:r w:rsidR="000360A6">
          <w:rPr>
            <w:rFonts w:ascii="Times New Roman" w:hAnsi="Times New Roman" w:cs="Times New Roman"/>
          </w:rPr>
          <w:t>502000</w:t>
        </w:r>
      </w:ins>
      <w:ins w:id="32" w:author="nikhil kohli" w:date="2018-07-16T16:05:00Z">
        <w:r w:rsidR="000360A6">
          <w:rPr>
            <w:rFonts w:ascii="Times New Roman" w:hAnsi="Times New Roman" w:cs="Times New Roman"/>
          </w:rPr>
          <w:t>27974322</w:t>
        </w:r>
      </w:ins>
      <w:del w:id="33" w:author="nikhil kohli" w:date="2018-07-16T16:04:00Z">
        <w:r w:rsidR="00AE469B" w:rsidRPr="004B33F6" w:rsidDel="000360A6">
          <w:rPr>
            <w:rFonts w:ascii="Times New Roman" w:hAnsi="Times New Roman" w:cs="Times New Roman"/>
          </w:rPr>
          <w:delText>_________</w:delText>
        </w:r>
      </w:del>
      <w:r w:rsidR="00AE469B" w:rsidRPr="004B33F6">
        <w:rPr>
          <w:rFonts w:ascii="Times New Roman" w:hAnsi="Times New Roman" w:cs="Times New Roman"/>
        </w:rPr>
        <w:t xml:space="preserve"> and bank account with Axis Bank Limited bearing</w:t>
      </w:r>
      <w:ins w:id="34" w:author="nikhil kohli" w:date="2018-07-16T16:06:00Z">
        <w:r w:rsidR="000360A6">
          <w:rPr>
            <w:rFonts w:ascii="Times New Roman" w:hAnsi="Times New Roman" w:cs="Times New Roman"/>
          </w:rPr>
          <w:t xml:space="preserve"> account</w:t>
        </w:r>
      </w:ins>
      <w:r w:rsidR="00AE469B" w:rsidRPr="004B33F6">
        <w:rPr>
          <w:rFonts w:ascii="Times New Roman" w:hAnsi="Times New Roman" w:cs="Times New Roman"/>
        </w:rPr>
        <w:t xml:space="preserve"> number</w:t>
      </w:r>
      <w:ins w:id="35" w:author="nikhil kohli" w:date="2018-07-16T16:06:00Z">
        <w:r w:rsidR="000360A6">
          <w:rPr>
            <w:rFonts w:ascii="Times New Roman" w:hAnsi="Times New Roman" w:cs="Times New Roman"/>
          </w:rPr>
          <w:t xml:space="preserve"> </w:t>
        </w:r>
      </w:ins>
      <w:ins w:id="36" w:author="nikhil kohli" w:date="2018-07-16T16:07:00Z">
        <w:r w:rsidR="000360A6">
          <w:rPr>
            <w:rFonts w:ascii="Times New Roman" w:hAnsi="Times New Roman" w:cs="Times New Roman"/>
          </w:rPr>
          <w:t>918020002</w:t>
        </w:r>
      </w:ins>
      <w:ins w:id="37" w:author="nikhil kohli" w:date="2018-07-16T16:08:00Z">
        <w:r w:rsidR="00455C36">
          <w:rPr>
            <w:rFonts w:ascii="Times New Roman" w:hAnsi="Times New Roman" w:cs="Times New Roman"/>
          </w:rPr>
          <w:t>666671</w:t>
        </w:r>
      </w:ins>
      <w:del w:id="38" w:author="nikhil kohli" w:date="2018-07-16T16:08:00Z">
        <w:r w:rsidR="00AE469B" w:rsidRPr="004B33F6" w:rsidDel="00455C36">
          <w:rPr>
            <w:rFonts w:ascii="Times New Roman" w:hAnsi="Times New Roman" w:cs="Times New Roman"/>
          </w:rPr>
          <w:delText xml:space="preserve"> _________</w:delText>
        </w:r>
      </w:del>
      <w:r w:rsidR="00AE469B" w:rsidRPr="004B33F6">
        <w:rPr>
          <w:rFonts w:ascii="Times New Roman" w:hAnsi="Times New Roman" w:cs="Times New Roman"/>
        </w:rPr>
        <w:t>). The Company shall submit</w:t>
      </w:r>
      <w:r w:rsidRPr="004B33F6">
        <w:rPr>
          <w:rFonts w:ascii="Times New Roman" w:hAnsi="Times New Roman" w:cs="Times New Roman"/>
        </w:rPr>
        <w:t xml:space="preserve"> the ne</w:t>
      </w:r>
      <w:r w:rsidR="00AE469B" w:rsidRPr="004B33F6">
        <w:rPr>
          <w:rFonts w:ascii="Times New Roman" w:hAnsi="Times New Roman" w:cs="Times New Roman"/>
        </w:rPr>
        <w:t xml:space="preserve">cessary documents </w:t>
      </w:r>
      <w:r w:rsidRPr="004B33F6">
        <w:rPr>
          <w:rFonts w:ascii="Times New Roman" w:hAnsi="Times New Roman" w:cs="Times New Roman"/>
        </w:rPr>
        <w:t>to the bank</w:t>
      </w:r>
      <w:r w:rsidR="00AE469B" w:rsidRPr="004B33F6">
        <w:rPr>
          <w:rFonts w:ascii="Times New Roman" w:hAnsi="Times New Roman" w:cs="Times New Roman"/>
        </w:rPr>
        <w:t>s</w:t>
      </w:r>
      <w:r w:rsidRPr="004B33F6">
        <w:rPr>
          <w:rFonts w:ascii="Times New Roman" w:hAnsi="Times New Roman" w:cs="Times New Roman"/>
        </w:rPr>
        <w:t xml:space="preserve"> in respect of the above</w:t>
      </w:r>
      <w:r w:rsidR="00C56428" w:rsidRPr="004B33F6">
        <w:rPr>
          <w:rFonts w:ascii="Times New Roman" w:hAnsi="Times New Roman" w:cs="Times New Roman"/>
        </w:rPr>
        <w:t xml:space="preserve"> and obtain the acknowledgement of the banks in respect of cessation of </w:t>
      </w:r>
      <w:proofErr w:type="spellStart"/>
      <w:r w:rsidR="00C56428" w:rsidRPr="004B33F6">
        <w:rPr>
          <w:rFonts w:ascii="Times New Roman" w:hAnsi="Times New Roman" w:cs="Times New Roman"/>
        </w:rPr>
        <w:t>Behram</w:t>
      </w:r>
      <w:proofErr w:type="spellEnd"/>
      <w:r w:rsidR="00C56428" w:rsidRPr="004B33F6">
        <w:rPr>
          <w:rFonts w:ascii="Times New Roman" w:hAnsi="Times New Roman" w:cs="Times New Roman"/>
        </w:rPr>
        <w:t xml:space="preserve"> being the </w:t>
      </w:r>
      <w:proofErr w:type="spellStart"/>
      <w:r w:rsidR="00C56428" w:rsidRPr="004B33F6">
        <w:rPr>
          <w:rFonts w:ascii="Times New Roman" w:hAnsi="Times New Roman" w:cs="Times New Roman"/>
        </w:rPr>
        <w:t>authorised</w:t>
      </w:r>
      <w:proofErr w:type="spellEnd"/>
      <w:r w:rsidR="00C56428" w:rsidRPr="004B33F6">
        <w:rPr>
          <w:rFonts w:ascii="Times New Roman" w:hAnsi="Times New Roman" w:cs="Times New Roman"/>
        </w:rPr>
        <w:t xml:space="preserve"> signatory of the bank accounts of the Company.</w:t>
      </w:r>
      <w:r w:rsidR="00AE469B" w:rsidRPr="004B33F6">
        <w:rPr>
          <w:rFonts w:ascii="Times New Roman" w:hAnsi="Times New Roman" w:cs="Times New Roman"/>
        </w:rPr>
        <w:t xml:space="preserve"> The Company shall provide the certified copies of the aforesaid documents and acknowledgement to </w:t>
      </w:r>
      <w:proofErr w:type="spellStart"/>
      <w:r w:rsidR="00AE469B" w:rsidRPr="004B33F6">
        <w:rPr>
          <w:rFonts w:ascii="Times New Roman" w:hAnsi="Times New Roman" w:cs="Times New Roman"/>
        </w:rPr>
        <w:t>Behram</w:t>
      </w:r>
      <w:proofErr w:type="spellEnd"/>
      <w:r w:rsidR="00AE469B" w:rsidRPr="004B33F6">
        <w:rPr>
          <w:rFonts w:ascii="Times New Roman" w:hAnsi="Times New Roman" w:cs="Times New Roman"/>
        </w:rPr>
        <w:t>.</w:t>
      </w:r>
    </w:p>
    <w:p w:rsidR="00C56428" w:rsidRPr="004B33F6" w:rsidRDefault="00C56428" w:rsidP="00393976">
      <w:pPr>
        <w:pStyle w:val="ListParagraph"/>
        <w:spacing w:after="0" w:line="240" w:lineRule="auto"/>
        <w:ind w:left="1134"/>
        <w:contextualSpacing w:val="0"/>
        <w:jc w:val="both"/>
        <w:rPr>
          <w:rFonts w:ascii="Times New Roman" w:hAnsi="Times New Roman" w:cs="Times New Roman"/>
          <w:b/>
          <w:lang w:val="en-GB"/>
        </w:rPr>
      </w:pPr>
    </w:p>
    <w:p w:rsidR="00780C50" w:rsidRPr="004B33F6" w:rsidRDefault="00363544" w:rsidP="00393976">
      <w:pPr>
        <w:pStyle w:val="ListParagraph"/>
        <w:numPr>
          <w:ilvl w:val="1"/>
          <w:numId w:val="4"/>
        </w:numPr>
        <w:spacing w:after="0" w:line="240" w:lineRule="auto"/>
        <w:ind w:left="1134"/>
        <w:contextualSpacing w:val="0"/>
        <w:jc w:val="both"/>
        <w:rPr>
          <w:rFonts w:ascii="Times New Roman" w:hAnsi="Times New Roman" w:cs="Times New Roman"/>
          <w:b/>
          <w:lang w:val="en-GB"/>
        </w:rPr>
      </w:pPr>
      <w:r w:rsidRPr="004B33F6">
        <w:rPr>
          <w:rFonts w:ascii="Times New Roman" w:hAnsi="Times New Roman" w:cs="Times New Roman"/>
        </w:rPr>
        <w:t xml:space="preserve">Upon the completion of repayment of INR 7,00,000 </w:t>
      </w:r>
      <w:r w:rsidR="00117A5E" w:rsidRPr="004B33F6">
        <w:rPr>
          <w:rFonts w:ascii="Times New Roman" w:hAnsi="Times New Roman" w:cs="Times New Roman"/>
          <w:lang w:val="es-ES"/>
        </w:rPr>
        <w:t>(</w:t>
      </w:r>
      <w:proofErr w:type="spellStart"/>
      <w:r w:rsidR="00117A5E" w:rsidRPr="004B33F6">
        <w:rPr>
          <w:rFonts w:ascii="Times New Roman" w:hAnsi="Times New Roman" w:cs="Times New Roman"/>
          <w:lang w:val="es-ES"/>
        </w:rPr>
        <w:t>Indian</w:t>
      </w:r>
      <w:proofErr w:type="spellEnd"/>
      <w:r w:rsidR="00117A5E" w:rsidRPr="004B33F6">
        <w:rPr>
          <w:rFonts w:ascii="Times New Roman" w:hAnsi="Times New Roman" w:cs="Times New Roman"/>
          <w:lang w:val="es-ES"/>
        </w:rPr>
        <w:t xml:space="preserve"> </w:t>
      </w:r>
      <w:proofErr w:type="spellStart"/>
      <w:r w:rsidR="00117A5E" w:rsidRPr="004B33F6">
        <w:rPr>
          <w:rFonts w:ascii="Times New Roman" w:hAnsi="Times New Roman" w:cs="Times New Roman"/>
          <w:lang w:val="es-ES"/>
        </w:rPr>
        <w:t>Rupees</w:t>
      </w:r>
      <w:proofErr w:type="spellEnd"/>
      <w:r w:rsidR="00117A5E" w:rsidRPr="004B33F6">
        <w:rPr>
          <w:rFonts w:ascii="Times New Roman" w:hAnsi="Times New Roman" w:cs="Times New Roman"/>
          <w:lang w:val="es-ES"/>
        </w:rPr>
        <w:t xml:space="preserve"> </w:t>
      </w:r>
      <w:proofErr w:type="spellStart"/>
      <w:r w:rsidR="00117A5E" w:rsidRPr="004B33F6">
        <w:rPr>
          <w:rFonts w:ascii="Times New Roman" w:hAnsi="Times New Roman" w:cs="Times New Roman"/>
          <w:lang w:val="es-ES"/>
        </w:rPr>
        <w:t>Seven</w:t>
      </w:r>
      <w:proofErr w:type="spellEnd"/>
      <w:r w:rsidR="00117A5E" w:rsidRPr="004B33F6">
        <w:rPr>
          <w:rFonts w:ascii="Times New Roman" w:hAnsi="Times New Roman" w:cs="Times New Roman"/>
          <w:lang w:val="es-ES"/>
        </w:rPr>
        <w:t xml:space="preserve"> </w:t>
      </w:r>
      <w:proofErr w:type="spellStart"/>
      <w:r w:rsidR="00117A5E" w:rsidRPr="004B33F6">
        <w:rPr>
          <w:rFonts w:ascii="Times New Roman" w:hAnsi="Times New Roman" w:cs="Times New Roman"/>
          <w:lang w:val="es-ES"/>
        </w:rPr>
        <w:t>Lakh</w:t>
      </w:r>
      <w:proofErr w:type="spellEnd"/>
      <w:r w:rsidR="00117A5E" w:rsidRPr="004B33F6">
        <w:rPr>
          <w:rFonts w:ascii="Times New Roman" w:hAnsi="Times New Roman" w:cs="Times New Roman"/>
          <w:lang w:val="es-ES"/>
        </w:rPr>
        <w:t xml:space="preserve"> </w:t>
      </w:r>
      <w:proofErr w:type="spellStart"/>
      <w:r w:rsidR="00117A5E" w:rsidRPr="004B33F6">
        <w:rPr>
          <w:rFonts w:ascii="Times New Roman" w:hAnsi="Times New Roman" w:cs="Times New Roman"/>
          <w:lang w:val="es-ES"/>
        </w:rPr>
        <w:t>Only</w:t>
      </w:r>
      <w:proofErr w:type="spellEnd"/>
      <w:r w:rsidR="00117A5E" w:rsidRPr="004B33F6">
        <w:rPr>
          <w:rFonts w:ascii="Times New Roman" w:hAnsi="Times New Roman" w:cs="Times New Roman"/>
          <w:lang w:val="es-ES"/>
        </w:rPr>
        <w:t xml:space="preserve">) </w:t>
      </w:r>
      <w:r w:rsidRPr="004B33F6">
        <w:rPr>
          <w:rFonts w:ascii="Times New Roman" w:hAnsi="Times New Roman" w:cs="Times New Roman"/>
        </w:rPr>
        <w:t xml:space="preserve">to </w:t>
      </w:r>
      <w:proofErr w:type="spellStart"/>
      <w:r w:rsidRPr="004B33F6">
        <w:rPr>
          <w:rFonts w:ascii="Times New Roman" w:hAnsi="Times New Roman" w:cs="Times New Roman"/>
        </w:rPr>
        <w:t>Behram</w:t>
      </w:r>
      <w:proofErr w:type="spellEnd"/>
      <w:r w:rsidRPr="004B33F6">
        <w:rPr>
          <w:rFonts w:ascii="Times New Roman" w:hAnsi="Times New Roman" w:cs="Times New Roman"/>
        </w:rPr>
        <w:t xml:space="preserve"> in terms of Clause 1.2 above, the Promoter shall purchase the 11% shareholding of </w:t>
      </w:r>
      <w:proofErr w:type="spellStart"/>
      <w:r w:rsidRPr="004B33F6">
        <w:rPr>
          <w:rFonts w:ascii="Times New Roman" w:hAnsi="Times New Roman" w:cs="Times New Roman"/>
        </w:rPr>
        <w:t>Behram</w:t>
      </w:r>
      <w:proofErr w:type="spellEnd"/>
      <w:r w:rsidRPr="004B33F6">
        <w:rPr>
          <w:rFonts w:ascii="Times New Roman" w:hAnsi="Times New Roman" w:cs="Times New Roman"/>
        </w:rPr>
        <w:t xml:space="preserve"> in the Company for </w:t>
      </w:r>
      <w:r w:rsidR="00CD6C17" w:rsidRPr="004B33F6">
        <w:rPr>
          <w:rFonts w:ascii="Times New Roman" w:hAnsi="Times New Roman" w:cs="Times New Roman"/>
        </w:rPr>
        <w:t xml:space="preserve">and upon </w:t>
      </w:r>
      <w:r w:rsidR="005A5C54" w:rsidRPr="004B33F6">
        <w:rPr>
          <w:rFonts w:ascii="Times New Roman" w:hAnsi="Times New Roman" w:cs="Times New Roman"/>
        </w:rPr>
        <w:t xml:space="preserve">receipt by </w:t>
      </w:r>
      <w:proofErr w:type="spellStart"/>
      <w:r w:rsidR="005A5C54" w:rsidRPr="004B33F6">
        <w:rPr>
          <w:rFonts w:ascii="Times New Roman" w:hAnsi="Times New Roman" w:cs="Times New Roman"/>
        </w:rPr>
        <w:t>Behram</w:t>
      </w:r>
      <w:proofErr w:type="spellEnd"/>
      <w:r w:rsidR="005A5C54" w:rsidRPr="004B33F6">
        <w:rPr>
          <w:rFonts w:ascii="Times New Roman" w:hAnsi="Times New Roman" w:cs="Times New Roman"/>
        </w:rPr>
        <w:t xml:space="preserve"> </w:t>
      </w:r>
      <w:r w:rsidR="00CD6C17" w:rsidRPr="004B33F6">
        <w:rPr>
          <w:rFonts w:ascii="Times New Roman" w:hAnsi="Times New Roman" w:cs="Times New Roman"/>
        </w:rPr>
        <w:t xml:space="preserve">of </w:t>
      </w:r>
      <w:r w:rsidRPr="004B33F6">
        <w:rPr>
          <w:rFonts w:ascii="Times New Roman" w:hAnsi="Times New Roman" w:cs="Times New Roman"/>
        </w:rPr>
        <w:t xml:space="preserve">an aggregate consideration of INR 11,000 (Indian Rupees Eleven Thousand Only) </w:t>
      </w:r>
      <w:r w:rsidR="005A5C54" w:rsidRPr="004B33F6">
        <w:rPr>
          <w:rFonts w:ascii="Times New Roman" w:hAnsi="Times New Roman" w:cs="Times New Roman"/>
        </w:rPr>
        <w:t xml:space="preserve">exclusive of any and all taxes </w:t>
      </w:r>
      <w:r w:rsidRPr="004B33F6">
        <w:rPr>
          <w:rFonts w:ascii="Times New Roman" w:hAnsi="Times New Roman" w:cs="Times New Roman"/>
        </w:rPr>
        <w:t xml:space="preserve">or the Company shall buy back 11% shareholding of </w:t>
      </w:r>
      <w:proofErr w:type="spellStart"/>
      <w:r w:rsidRPr="004B33F6">
        <w:rPr>
          <w:rFonts w:ascii="Times New Roman" w:hAnsi="Times New Roman" w:cs="Times New Roman"/>
        </w:rPr>
        <w:t>Behram</w:t>
      </w:r>
      <w:proofErr w:type="spellEnd"/>
      <w:r w:rsidRPr="004B33F6">
        <w:rPr>
          <w:rFonts w:ascii="Times New Roman" w:hAnsi="Times New Roman" w:cs="Times New Roman"/>
        </w:rPr>
        <w:t xml:space="preserve"> in the Company for </w:t>
      </w:r>
      <w:r w:rsidR="00CD6C17" w:rsidRPr="004B33F6">
        <w:rPr>
          <w:rFonts w:ascii="Times New Roman" w:hAnsi="Times New Roman" w:cs="Times New Roman"/>
        </w:rPr>
        <w:t xml:space="preserve">and upon </w:t>
      </w:r>
      <w:r w:rsidR="005A5C54" w:rsidRPr="004B33F6">
        <w:rPr>
          <w:rFonts w:ascii="Times New Roman" w:hAnsi="Times New Roman" w:cs="Times New Roman"/>
        </w:rPr>
        <w:t xml:space="preserve">receipt by </w:t>
      </w:r>
      <w:proofErr w:type="spellStart"/>
      <w:r w:rsidR="005A5C54" w:rsidRPr="004B33F6">
        <w:rPr>
          <w:rFonts w:ascii="Times New Roman" w:hAnsi="Times New Roman" w:cs="Times New Roman"/>
        </w:rPr>
        <w:t>Behram</w:t>
      </w:r>
      <w:proofErr w:type="spellEnd"/>
      <w:r w:rsidR="005A5C54" w:rsidRPr="004B33F6">
        <w:rPr>
          <w:rFonts w:ascii="Times New Roman" w:hAnsi="Times New Roman" w:cs="Times New Roman"/>
        </w:rPr>
        <w:t xml:space="preserve"> </w:t>
      </w:r>
      <w:r w:rsidR="00CD6C17" w:rsidRPr="004B33F6">
        <w:rPr>
          <w:rFonts w:ascii="Times New Roman" w:hAnsi="Times New Roman" w:cs="Times New Roman"/>
        </w:rPr>
        <w:t xml:space="preserve">of </w:t>
      </w:r>
      <w:r w:rsidRPr="004B33F6">
        <w:rPr>
          <w:rFonts w:ascii="Times New Roman" w:hAnsi="Times New Roman" w:cs="Times New Roman"/>
        </w:rPr>
        <w:t>an aggregate consideration of INR 11,000 (Indian Rupees Eleven Thousand Only)</w:t>
      </w:r>
      <w:r w:rsidR="006C58CB" w:rsidRPr="004B33F6">
        <w:rPr>
          <w:rFonts w:ascii="Times New Roman" w:hAnsi="Times New Roman" w:cs="Times New Roman"/>
        </w:rPr>
        <w:t xml:space="preserve"> exclusive of any and all taxes</w:t>
      </w:r>
      <w:r w:rsidRPr="004B33F6">
        <w:rPr>
          <w:rFonts w:ascii="Times New Roman" w:hAnsi="Times New Roman" w:cs="Times New Roman"/>
        </w:rPr>
        <w:t>. The Promoter and the Company shall ensure that the aforesaid purchase of shareh</w:t>
      </w:r>
      <w:r w:rsidR="002D5E44" w:rsidRPr="004B33F6">
        <w:rPr>
          <w:rFonts w:ascii="Times New Roman" w:hAnsi="Times New Roman" w:cs="Times New Roman"/>
        </w:rPr>
        <w:t>o</w:t>
      </w:r>
      <w:r w:rsidRPr="004B33F6">
        <w:rPr>
          <w:rFonts w:ascii="Times New Roman" w:hAnsi="Times New Roman" w:cs="Times New Roman"/>
        </w:rPr>
        <w:t>lding or buy back of shareholding (as the case maybe) shall be in accordance with applicable laws. The Company shall provide certified copies of resolutions</w:t>
      </w:r>
      <w:r w:rsidR="002D5E44" w:rsidRPr="004B33F6">
        <w:rPr>
          <w:rFonts w:ascii="Times New Roman" w:hAnsi="Times New Roman" w:cs="Times New Roman"/>
        </w:rPr>
        <w:t>, duly completed share transfer form</w:t>
      </w:r>
      <w:r w:rsidRPr="004B33F6">
        <w:rPr>
          <w:rFonts w:ascii="Times New Roman" w:hAnsi="Times New Roman" w:cs="Times New Roman"/>
        </w:rPr>
        <w:t xml:space="preserve"> and updated </w:t>
      </w:r>
      <w:r w:rsidR="002D5E44" w:rsidRPr="004B33F6">
        <w:rPr>
          <w:rFonts w:ascii="Times New Roman" w:hAnsi="Times New Roman" w:cs="Times New Roman"/>
        </w:rPr>
        <w:t xml:space="preserve">share certificates and </w:t>
      </w:r>
      <w:r w:rsidRPr="004B33F6">
        <w:rPr>
          <w:rFonts w:ascii="Times New Roman" w:hAnsi="Times New Roman" w:cs="Times New Roman"/>
        </w:rPr>
        <w:t xml:space="preserve">register of members to </w:t>
      </w:r>
      <w:proofErr w:type="spellStart"/>
      <w:r w:rsidR="002D5E44" w:rsidRPr="004B33F6">
        <w:rPr>
          <w:rFonts w:ascii="Times New Roman" w:hAnsi="Times New Roman" w:cs="Times New Roman"/>
        </w:rPr>
        <w:t>B</w:t>
      </w:r>
      <w:r w:rsidRPr="004B33F6">
        <w:rPr>
          <w:rFonts w:ascii="Times New Roman" w:hAnsi="Times New Roman" w:cs="Times New Roman"/>
        </w:rPr>
        <w:t>ehram</w:t>
      </w:r>
      <w:proofErr w:type="spellEnd"/>
      <w:r w:rsidRPr="004B33F6">
        <w:rPr>
          <w:rFonts w:ascii="Times New Roman" w:hAnsi="Times New Roman" w:cs="Times New Roman"/>
        </w:rPr>
        <w:t xml:space="preserve"> in respect of the above.  It is hereby clarified that </w:t>
      </w:r>
      <w:r w:rsidR="002D5E44" w:rsidRPr="004B33F6">
        <w:rPr>
          <w:rFonts w:ascii="Times New Roman" w:hAnsi="Times New Roman" w:cs="Times New Roman"/>
        </w:rPr>
        <w:t xml:space="preserve">the Promoter or the </w:t>
      </w:r>
      <w:r w:rsidR="002D5E44" w:rsidRPr="004B33F6">
        <w:rPr>
          <w:rFonts w:ascii="Times New Roman" w:hAnsi="Times New Roman" w:cs="Times New Roman"/>
        </w:rPr>
        <w:lastRenderedPageBreak/>
        <w:t>Company (as the case may be) shall pay the stamp duty and taxes in respect of transfer of shareholding or buyback of shareholding.</w:t>
      </w:r>
      <w:r w:rsidRPr="004B33F6">
        <w:rPr>
          <w:rFonts w:ascii="Times New Roman" w:hAnsi="Times New Roman" w:cs="Times New Roman"/>
        </w:rPr>
        <w:t xml:space="preserve">  </w:t>
      </w:r>
    </w:p>
    <w:p w:rsidR="001D34DD" w:rsidRPr="004B33F6" w:rsidRDefault="001D34DD" w:rsidP="001D34DD">
      <w:pPr>
        <w:pStyle w:val="ListParagraph"/>
        <w:spacing w:after="0" w:line="240" w:lineRule="auto"/>
        <w:ind w:left="432"/>
        <w:contextualSpacing w:val="0"/>
        <w:jc w:val="both"/>
        <w:rPr>
          <w:rFonts w:ascii="Times New Roman" w:hAnsi="Times New Roman" w:cs="Times New Roman"/>
          <w:b/>
          <w:lang w:val="en-GB"/>
        </w:rPr>
      </w:pPr>
    </w:p>
    <w:p w:rsidR="00780C50" w:rsidRPr="004B33F6" w:rsidRDefault="002D5E44" w:rsidP="00393976">
      <w:pPr>
        <w:pStyle w:val="ListParagraph"/>
        <w:numPr>
          <w:ilvl w:val="1"/>
          <w:numId w:val="4"/>
        </w:numPr>
        <w:spacing w:after="0" w:line="240" w:lineRule="auto"/>
        <w:ind w:left="1134"/>
        <w:contextualSpacing w:val="0"/>
        <w:jc w:val="both"/>
        <w:rPr>
          <w:rFonts w:ascii="Times New Roman" w:hAnsi="Times New Roman" w:cs="Times New Roman"/>
          <w:b/>
          <w:lang w:val="en-GB"/>
        </w:rPr>
      </w:pPr>
      <w:r w:rsidRPr="004B33F6">
        <w:rPr>
          <w:rFonts w:ascii="Times New Roman" w:hAnsi="Times New Roman" w:cs="Times New Roman"/>
        </w:rPr>
        <w:t xml:space="preserve">Upon the completion of repayment of INR 7,00,000 </w:t>
      </w:r>
      <w:r w:rsidR="00117A5E" w:rsidRPr="004B33F6">
        <w:rPr>
          <w:rFonts w:ascii="Times New Roman" w:hAnsi="Times New Roman" w:cs="Times New Roman"/>
          <w:lang w:val="es-ES"/>
        </w:rPr>
        <w:t>(</w:t>
      </w:r>
      <w:proofErr w:type="spellStart"/>
      <w:r w:rsidR="00117A5E" w:rsidRPr="004B33F6">
        <w:rPr>
          <w:rFonts w:ascii="Times New Roman" w:hAnsi="Times New Roman" w:cs="Times New Roman"/>
          <w:lang w:val="es-ES"/>
        </w:rPr>
        <w:t>Indian</w:t>
      </w:r>
      <w:proofErr w:type="spellEnd"/>
      <w:r w:rsidR="00117A5E" w:rsidRPr="004B33F6">
        <w:rPr>
          <w:rFonts w:ascii="Times New Roman" w:hAnsi="Times New Roman" w:cs="Times New Roman"/>
          <w:lang w:val="es-ES"/>
        </w:rPr>
        <w:t xml:space="preserve"> </w:t>
      </w:r>
      <w:proofErr w:type="spellStart"/>
      <w:r w:rsidR="00117A5E" w:rsidRPr="004B33F6">
        <w:rPr>
          <w:rFonts w:ascii="Times New Roman" w:hAnsi="Times New Roman" w:cs="Times New Roman"/>
          <w:lang w:val="es-ES"/>
        </w:rPr>
        <w:t>Rupees</w:t>
      </w:r>
      <w:proofErr w:type="spellEnd"/>
      <w:r w:rsidR="00117A5E" w:rsidRPr="004B33F6">
        <w:rPr>
          <w:rFonts w:ascii="Times New Roman" w:hAnsi="Times New Roman" w:cs="Times New Roman"/>
          <w:lang w:val="es-ES"/>
        </w:rPr>
        <w:t xml:space="preserve"> </w:t>
      </w:r>
      <w:proofErr w:type="spellStart"/>
      <w:r w:rsidR="00117A5E" w:rsidRPr="004B33F6">
        <w:rPr>
          <w:rFonts w:ascii="Times New Roman" w:hAnsi="Times New Roman" w:cs="Times New Roman"/>
          <w:lang w:val="es-ES"/>
        </w:rPr>
        <w:t>Seven</w:t>
      </w:r>
      <w:proofErr w:type="spellEnd"/>
      <w:r w:rsidR="00117A5E" w:rsidRPr="004B33F6">
        <w:rPr>
          <w:rFonts w:ascii="Times New Roman" w:hAnsi="Times New Roman" w:cs="Times New Roman"/>
          <w:lang w:val="es-ES"/>
        </w:rPr>
        <w:t xml:space="preserve"> </w:t>
      </w:r>
      <w:proofErr w:type="spellStart"/>
      <w:r w:rsidR="00117A5E" w:rsidRPr="004B33F6">
        <w:rPr>
          <w:rFonts w:ascii="Times New Roman" w:hAnsi="Times New Roman" w:cs="Times New Roman"/>
          <w:lang w:val="es-ES"/>
        </w:rPr>
        <w:t>Lakh</w:t>
      </w:r>
      <w:proofErr w:type="spellEnd"/>
      <w:r w:rsidR="00117A5E" w:rsidRPr="004B33F6">
        <w:rPr>
          <w:rFonts w:ascii="Times New Roman" w:hAnsi="Times New Roman" w:cs="Times New Roman"/>
          <w:lang w:val="es-ES"/>
        </w:rPr>
        <w:t xml:space="preserve"> </w:t>
      </w:r>
      <w:proofErr w:type="spellStart"/>
      <w:r w:rsidR="00117A5E" w:rsidRPr="004B33F6">
        <w:rPr>
          <w:rFonts w:ascii="Times New Roman" w:hAnsi="Times New Roman" w:cs="Times New Roman"/>
          <w:lang w:val="es-ES"/>
        </w:rPr>
        <w:t>Only</w:t>
      </w:r>
      <w:proofErr w:type="spellEnd"/>
      <w:r w:rsidR="00117A5E" w:rsidRPr="004B33F6">
        <w:rPr>
          <w:rFonts w:ascii="Times New Roman" w:hAnsi="Times New Roman" w:cs="Times New Roman"/>
          <w:lang w:val="es-ES"/>
        </w:rPr>
        <w:t xml:space="preserve">) </w:t>
      </w:r>
      <w:r w:rsidRPr="004B33F6">
        <w:rPr>
          <w:rFonts w:ascii="Times New Roman" w:hAnsi="Times New Roman" w:cs="Times New Roman"/>
        </w:rPr>
        <w:t xml:space="preserve">to </w:t>
      </w:r>
      <w:proofErr w:type="spellStart"/>
      <w:r w:rsidRPr="004B33F6">
        <w:rPr>
          <w:rFonts w:ascii="Times New Roman" w:hAnsi="Times New Roman" w:cs="Times New Roman"/>
        </w:rPr>
        <w:t>Behram</w:t>
      </w:r>
      <w:proofErr w:type="spellEnd"/>
      <w:r w:rsidRPr="004B33F6">
        <w:rPr>
          <w:rFonts w:ascii="Times New Roman" w:hAnsi="Times New Roman" w:cs="Times New Roman"/>
        </w:rPr>
        <w:t xml:space="preserve"> in terms of Clause 1.2 above, </w:t>
      </w:r>
      <w:proofErr w:type="spellStart"/>
      <w:r w:rsidR="00780C50" w:rsidRPr="004B33F6">
        <w:rPr>
          <w:rFonts w:ascii="Times New Roman" w:hAnsi="Times New Roman" w:cs="Times New Roman"/>
        </w:rPr>
        <w:t>Behram</w:t>
      </w:r>
      <w:proofErr w:type="spellEnd"/>
      <w:r w:rsidR="00780C50" w:rsidRPr="004B33F6">
        <w:rPr>
          <w:rFonts w:ascii="Times New Roman" w:hAnsi="Times New Roman" w:cs="Times New Roman"/>
        </w:rPr>
        <w:t xml:space="preserve"> </w:t>
      </w:r>
      <w:r w:rsidRPr="004B33F6">
        <w:rPr>
          <w:rFonts w:ascii="Times New Roman" w:hAnsi="Times New Roman" w:cs="Times New Roman"/>
        </w:rPr>
        <w:t xml:space="preserve">shall ensure that his spouse </w:t>
      </w:r>
      <w:r w:rsidRPr="004B33F6">
        <w:rPr>
          <w:rFonts w:ascii="Times New Roman" w:hAnsi="Times New Roman" w:cs="Times New Roman"/>
          <w:u w:val="single"/>
        </w:rPr>
        <w:t>i.e.</w:t>
      </w:r>
      <w:r w:rsidR="008C335A" w:rsidRPr="004B33F6">
        <w:rPr>
          <w:rFonts w:ascii="Times New Roman" w:hAnsi="Times New Roman" w:cs="Times New Roman"/>
        </w:rPr>
        <w:t>,</w:t>
      </w:r>
      <w:r w:rsidRPr="004B33F6">
        <w:rPr>
          <w:rFonts w:ascii="Times New Roman" w:hAnsi="Times New Roman" w:cs="Times New Roman"/>
        </w:rPr>
        <w:t xml:space="preserve"> Mrs. _________ shall transfer </w:t>
      </w:r>
      <w:r w:rsidR="00780C50" w:rsidRPr="004B33F6">
        <w:rPr>
          <w:rFonts w:ascii="Times New Roman" w:hAnsi="Times New Roman" w:cs="Times New Roman"/>
        </w:rPr>
        <w:t xml:space="preserve">2% </w:t>
      </w:r>
      <w:r w:rsidRPr="004B33F6">
        <w:rPr>
          <w:rFonts w:ascii="Times New Roman" w:hAnsi="Times New Roman" w:cs="Times New Roman"/>
        </w:rPr>
        <w:t>share</w:t>
      </w:r>
      <w:r w:rsidR="00780C50" w:rsidRPr="004B33F6">
        <w:rPr>
          <w:rFonts w:ascii="Times New Roman" w:hAnsi="Times New Roman" w:cs="Times New Roman"/>
        </w:rPr>
        <w:t xml:space="preserve">holding </w:t>
      </w:r>
      <w:r w:rsidRPr="004B33F6">
        <w:rPr>
          <w:rFonts w:ascii="Times New Roman" w:hAnsi="Times New Roman" w:cs="Times New Roman"/>
        </w:rPr>
        <w:t xml:space="preserve">held by her </w:t>
      </w:r>
      <w:r w:rsidR="00780C50" w:rsidRPr="004B33F6">
        <w:rPr>
          <w:rFonts w:ascii="Times New Roman" w:hAnsi="Times New Roman" w:cs="Times New Roman"/>
        </w:rPr>
        <w:t xml:space="preserve">in </w:t>
      </w:r>
      <w:proofErr w:type="spellStart"/>
      <w:r w:rsidR="00780C50" w:rsidRPr="004B33F6">
        <w:rPr>
          <w:rFonts w:ascii="Times New Roman" w:hAnsi="Times New Roman" w:cs="Times New Roman"/>
        </w:rPr>
        <w:t>Min</w:t>
      </w:r>
      <w:ins w:id="39" w:author="nikhil kohli" w:date="2018-07-16T16:14:00Z">
        <w:r w:rsidR="00A471D4">
          <w:rPr>
            <w:rFonts w:ascii="Times New Roman" w:hAnsi="Times New Roman" w:cs="Times New Roman"/>
          </w:rPr>
          <w:t>dh</w:t>
        </w:r>
      </w:ins>
      <w:del w:id="40" w:author="nikhil kohli" w:date="2018-07-16T16:14:00Z">
        <w:r w:rsidR="00780C50" w:rsidRPr="004B33F6" w:rsidDel="00A471D4">
          <w:rPr>
            <w:rFonts w:ascii="Times New Roman" w:hAnsi="Times New Roman" w:cs="Times New Roman"/>
          </w:rPr>
          <w:delText>e H</w:delText>
        </w:r>
      </w:del>
      <w:r w:rsidR="00780C50" w:rsidRPr="004B33F6">
        <w:rPr>
          <w:rFonts w:ascii="Times New Roman" w:hAnsi="Times New Roman" w:cs="Times New Roman"/>
        </w:rPr>
        <w:t>unter</w:t>
      </w:r>
      <w:proofErr w:type="spellEnd"/>
      <w:r w:rsidR="00780C50" w:rsidRPr="004B33F6">
        <w:rPr>
          <w:rFonts w:ascii="Times New Roman" w:hAnsi="Times New Roman" w:cs="Times New Roman"/>
        </w:rPr>
        <w:t xml:space="preserve"> Games Technologies </w:t>
      </w:r>
      <w:r w:rsidRPr="004B33F6">
        <w:rPr>
          <w:rFonts w:ascii="Times New Roman" w:hAnsi="Times New Roman" w:cs="Times New Roman"/>
        </w:rPr>
        <w:t xml:space="preserve">Private Limited </w:t>
      </w:r>
      <w:r w:rsidR="00780C50" w:rsidRPr="004B33F6">
        <w:rPr>
          <w:rFonts w:ascii="Times New Roman" w:hAnsi="Times New Roman" w:cs="Times New Roman"/>
        </w:rPr>
        <w:t xml:space="preserve">to the Company for </w:t>
      </w:r>
      <w:r w:rsidR="00CD6C17" w:rsidRPr="004B33F6">
        <w:rPr>
          <w:rFonts w:ascii="Times New Roman" w:hAnsi="Times New Roman" w:cs="Times New Roman"/>
        </w:rPr>
        <w:t xml:space="preserve">and upon </w:t>
      </w:r>
      <w:r w:rsidR="005A5C54" w:rsidRPr="004B33F6">
        <w:rPr>
          <w:rFonts w:ascii="Times New Roman" w:hAnsi="Times New Roman" w:cs="Times New Roman"/>
        </w:rPr>
        <w:t xml:space="preserve">receipt by her </w:t>
      </w:r>
      <w:r w:rsidR="00CD6C17" w:rsidRPr="004B33F6">
        <w:rPr>
          <w:rFonts w:ascii="Times New Roman" w:hAnsi="Times New Roman" w:cs="Times New Roman"/>
        </w:rPr>
        <w:t xml:space="preserve">of </w:t>
      </w:r>
      <w:r w:rsidR="00780C50" w:rsidRPr="004B33F6">
        <w:rPr>
          <w:rFonts w:ascii="Times New Roman" w:hAnsi="Times New Roman" w:cs="Times New Roman"/>
        </w:rPr>
        <w:t>a</w:t>
      </w:r>
      <w:r w:rsidR="008C335A" w:rsidRPr="004B33F6">
        <w:rPr>
          <w:rFonts w:ascii="Times New Roman" w:hAnsi="Times New Roman" w:cs="Times New Roman"/>
        </w:rPr>
        <w:t>n aggregate</w:t>
      </w:r>
      <w:r w:rsidR="00780C50" w:rsidRPr="004B33F6">
        <w:rPr>
          <w:rFonts w:ascii="Times New Roman" w:hAnsi="Times New Roman" w:cs="Times New Roman"/>
        </w:rPr>
        <w:t xml:space="preserve"> consideration of INR 1,00,</w:t>
      </w:r>
      <w:r w:rsidR="008C335A" w:rsidRPr="004B33F6">
        <w:rPr>
          <w:rFonts w:ascii="Times New Roman" w:hAnsi="Times New Roman" w:cs="Times New Roman"/>
        </w:rPr>
        <w:t xml:space="preserve">000 </w:t>
      </w:r>
      <w:r w:rsidR="00780C50" w:rsidRPr="004B33F6">
        <w:rPr>
          <w:rFonts w:ascii="Times New Roman" w:hAnsi="Times New Roman" w:cs="Times New Roman"/>
        </w:rPr>
        <w:t>(</w:t>
      </w:r>
      <w:r w:rsidR="008C335A" w:rsidRPr="004B33F6">
        <w:rPr>
          <w:rFonts w:ascii="Times New Roman" w:hAnsi="Times New Roman" w:cs="Times New Roman"/>
        </w:rPr>
        <w:t xml:space="preserve">Indian Rupees One </w:t>
      </w:r>
      <w:proofErr w:type="spellStart"/>
      <w:r w:rsidR="008C335A" w:rsidRPr="004B33F6">
        <w:rPr>
          <w:rFonts w:ascii="Times New Roman" w:hAnsi="Times New Roman" w:cs="Times New Roman"/>
        </w:rPr>
        <w:t>Lakh</w:t>
      </w:r>
      <w:proofErr w:type="spellEnd"/>
      <w:r w:rsidR="008C335A" w:rsidRPr="004B33F6">
        <w:rPr>
          <w:rFonts w:ascii="Times New Roman" w:hAnsi="Times New Roman" w:cs="Times New Roman"/>
        </w:rPr>
        <w:t xml:space="preserve"> O</w:t>
      </w:r>
      <w:r w:rsidR="00780C50" w:rsidRPr="004B33F6">
        <w:rPr>
          <w:rFonts w:ascii="Times New Roman" w:hAnsi="Times New Roman" w:cs="Times New Roman"/>
        </w:rPr>
        <w:t>nly)</w:t>
      </w:r>
      <w:r w:rsidR="006C58CB" w:rsidRPr="004B33F6">
        <w:rPr>
          <w:rFonts w:ascii="Times New Roman" w:hAnsi="Times New Roman" w:cs="Times New Roman"/>
        </w:rPr>
        <w:t xml:space="preserve"> exclusive of any and all taxes</w:t>
      </w:r>
      <w:r w:rsidR="00780C50" w:rsidRPr="004B33F6">
        <w:rPr>
          <w:rFonts w:ascii="Times New Roman" w:hAnsi="Times New Roman" w:cs="Times New Roman"/>
        </w:rPr>
        <w:t>.</w:t>
      </w:r>
      <w:r w:rsidR="008C335A" w:rsidRPr="004B33F6">
        <w:rPr>
          <w:rFonts w:ascii="Times New Roman" w:hAnsi="Times New Roman" w:cs="Times New Roman"/>
        </w:rPr>
        <w:t xml:space="preserve"> The Company shall ensure that such transfer is in accordance with applicable laws. The Company shall further ensure that Mrs. _________ and </w:t>
      </w:r>
      <w:proofErr w:type="spellStart"/>
      <w:r w:rsidR="008C335A" w:rsidRPr="004B33F6">
        <w:rPr>
          <w:rFonts w:ascii="Times New Roman" w:hAnsi="Times New Roman" w:cs="Times New Roman"/>
        </w:rPr>
        <w:t>Behram</w:t>
      </w:r>
      <w:proofErr w:type="spellEnd"/>
      <w:r w:rsidR="008C335A" w:rsidRPr="004B33F6">
        <w:rPr>
          <w:rFonts w:ascii="Times New Roman" w:hAnsi="Times New Roman" w:cs="Times New Roman"/>
        </w:rPr>
        <w:t xml:space="preserve"> are provided with certified copies of resolutions, duly completed share transfer form and updated share certificates and register of members in respect of the abovementioned transfer.</w:t>
      </w:r>
      <w:r w:rsidR="00B33387" w:rsidRPr="004B33F6">
        <w:rPr>
          <w:rFonts w:ascii="Times New Roman" w:hAnsi="Times New Roman" w:cs="Times New Roman"/>
        </w:rPr>
        <w:t xml:space="preserve"> It is hereby clarified that the Company shall pay the stamp duty and taxes in respect of the aforementioned transfer of shareholding.</w:t>
      </w:r>
    </w:p>
    <w:p w:rsidR="001D34DD" w:rsidRPr="004B33F6" w:rsidRDefault="001D34DD" w:rsidP="00393976">
      <w:pPr>
        <w:pStyle w:val="ListParagraph"/>
        <w:spacing w:after="0" w:line="240" w:lineRule="auto"/>
        <w:ind w:left="1134"/>
        <w:contextualSpacing w:val="0"/>
        <w:jc w:val="both"/>
        <w:rPr>
          <w:rFonts w:ascii="Times New Roman" w:hAnsi="Times New Roman" w:cs="Times New Roman"/>
          <w:b/>
          <w:lang w:val="en-GB"/>
        </w:rPr>
      </w:pPr>
    </w:p>
    <w:p w:rsidR="00CD6C17" w:rsidRPr="004B33F6" w:rsidRDefault="00CD6C17" w:rsidP="00393976">
      <w:pPr>
        <w:pStyle w:val="ListParagraph"/>
        <w:numPr>
          <w:ilvl w:val="1"/>
          <w:numId w:val="4"/>
        </w:numPr>
        <w:spacing w:after="0" w:line="240" w:lineRule="auto"/>
        <w:ind w:left="1134"/>
        <w:contextualSpacing w:val="0"/>
        <w:jc w:val="both"/>
        <w:rPr>
          <w:rFonts w:ascii="Times New Roman" w:hAnsi="Times New Roman" w:cs="Times New Roman"/>
          <w:b/>
          <w:lang w:val="en-GB"/>
        </w:rPr>
      </w:pPr>
      <w:proofErr w:type="spellStart"/>
      <w:r w:rsidRPr="004B33F6">
        <w:rPr>
          <w:rFonts w:ascii="Times New Roman" w:hAnsi="Times New Roman" w:cs="Times New Roman"/>
          <w:lang w:val="es-ES"/>
        </w:rPr>
        <w:t>The</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Company</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shall</w:t>
      </w:r>
      <w:proofErr w:type="spellEnd"/>
      <w:r w:rsidRPr="004B33F6">
        <w:rPr>
          <w:rFonts w:ascii="Times New Roman" w:hAnsi="Times New Roman" w:cs="Times New Roman"/>
          <w:lang w:val="es-ES"/>
        </w:rPr>
        <w:t xml:space="preserve"> (and </w:t>
      </w:r>
      <w:proofErr w:type="spellStart"/>
      <w:r w:rsidRPr="004B33F6">
        <w:rPr>
          <w:rFonts w:ascii="Times New Roman" w:hAnsi="Times New Roman" w:cs="Times New Roman"/>
          <w:lang w:val="es-ES"/>
        </w:rPr>
        <w:t>the</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Promoter</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shall</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ensure</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that</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the</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Company</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shall</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provide</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to</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Behram</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the</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certificate</w:t>
      </w:r>
      <w:r w:rsidR="004B33F6">
        <w:rPr>
          <w:rFonts w:ascii="Times New Roman" w:hAnsi="Times New Roman" w:cs="Times New Roman"/>
          <w:lang w:val="es-ES"/>
        </w:rPr>
        <w:t>s</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for</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tax</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deducted</w:t>
      </w:r>
      <w:proofErr w:type="spellEnd"/>
      <w:r w:rsidRPr="004B33F6">
        <w:rPr>
          <w:rFonts w:ascii="Times New Roman" w:hAnsi="Times New Roman" w:cs="Times New Roman"/>
          <w:lang w:val="es-ES"/>
        </w:rPr>
        <w:t xml:space="preserve"> and </w:t>
      </w:r>
      <w:proofErr w:type="spellStart"/>
      <w:r w:rsidRPr="004B33F6">
        <w:rPr>
          <w:rFonts w:ascii="Times New Roman" w:hAnsi="Times New Roman" w:cs="Times New Roman"/>
          <w:lang w:val="es-ES"/>
        </w:rPr>
        <w:t>collected</w:t>
      </w:r>
      <w:proofErr w:type="spellEnd"/>
      <w:r w:rsidRPr="004B33F6">
        <w:rPr>
          <w:rFonts w:ascii="Times New Roman" w:hAnsi="Times New Roman" w:cs="Times New Roman"/>
          <w:lang w:val="es-ES"/>
        </w:rPr>
        <w:t xml:space="preserve"> at </w:t>
      </w:r>
      <w:proofErr w:type="spellStart"/>
      <w:r w:rsidRPr="004B33F6">
        <w:rPr>
          <w:rFonts w:ascii="Times New Roman" w:hAnsi="Times New Roman" w:cs="Times New Roman"/>
          <w:lang w:val="es-ES"/>
        </w:rPr>
        <w:t>source</w:t>
      </w:r>
      <w:proofErr w:type="spellEnd"/>
      <w:r w:rsidRPr="004B33F6">
        <w:rPr>
          <w:rFonts w:ascii="Times New Roman" w:hAnsi="Times New Roman" w:cs="Times New Roman"/>
          <w:lang w:val="es-ES"/>
        </w:rPr>
        <w:t xml:space="preserve"> ("</w:t>
      </w:r>
      <w:r w:rsidRPr="004B33F6">
        <w:rPr>
          <w:rFonts w:ascii="Times New Roman" w:hAnsi="Times New Roman" w:cs="Times New Roman"/>
          <w:b/>
          <w:lang w:val="es-ES"/>
        </w:rPr>
        <w:t xml:space="preserve">TDS </w:t>
      </w:r>
      <w:proofErr w:type="spellStart"/>
      <w:r w:rsidRPr="004B33F6">
        <w:rPr>
          <w:rFonts w:ascii="Times New Roman" w:hAnsi="Times New Roman" w:cs="Times New Roman"/>
          <w:b/>
          <w:lang w:val="es-ES"/>
        </w:rPr>
        <w:t>Certificate</w:t>
      </w:r>
      <w:r w:rsidR="004B33F6">
        <w:rPr>
          <w:rFonts w:ascii="Times New Roman" w:hAnsi="Times New Roman" w:cs="Times New Roman"/>
          <w:b/>
          <w:lang w:val="es-ES"/>
        </w:rPr>
        <w:t>s</w:t>
      </w:r>
      <w:proofErr w:type="spellEnd"/>
      <w:r w:rsidRPr="004B33F6">
        <w:rPr>
          <w:rFonts w:ascii="Times New Roman" w:hAnsi="Times New Roman" w:cs="Times New Roman"/>
          <w:lang w:val="es-ES"/>
        </w:rPr>
        <w:t xml:space="preserve">") in </w:t>
      </w:r>
      <w:proofErr w:type="spellStart"/>
      <w:r w:rsidRPr="004B33F6">
        <w:rPr>
          <w:rFonts w:ascii="Times New Roman" w:hAnsi="Times New Roman" w:cs="Times New Roman"/>
          <w:lang w:val="es-ES"/>
        </w:rPr>
        <w:t>respect</w:t>
      </w:r>
      <w:proofErr w:type="spellEnd"/>
      <w:r w:rsidRPr="004B33F6">
        <w:rPr>
          <w:rFonts w:ascii="Times New Roman" w:hAnsi="Times New Roman" w:cs="Times New Roman"/>
          <w:lang w:val="es-ES"/>
        </w:rPr>
        <w:t xml:space="preserve"> of </w:t>
      </w:r>
      <w:proofErr w:type="spellStart"/>
      <w:r w:rsidRPr="004B33F6">
        <w:rPr>
          <w:rFonts w:ascii="Times New Roman" w:hAnsi="Times New Roman" w:cs="Times New Roman"/>
          <w:lang w:val="es-ES"/>
        </w:rPr>
        <w:t>the</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Interest</w:t>
      </w:r>
      <w:proofErr w:type="spellEnd"/>
      <w:r w:rsidRPr="004B33F6">
        <w:rPr>
          <w:rFonts w:ascii="Times New Roman" w:hAnsi="Times New Roman" w:cs="Times New Roman"/>
          <w:lang w:val="es-ES"/>
        </w:rPr>
        <w:t xml:space="preserve"> in a </w:t>
      </w:r>
      <w:proofErr w:type="spellStart"/>
      <w:r w:rsidRPr="004B33F6">
        <w:rPr>
          <w:rFonts w:ascii="Times New Roman" w:hAnsi="Times New Roman" w:cs="Times New Roman"/>
          <w:lang w:val="es-ES"/>
        </w:rPr>
        <w:t>timely</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manner</w:t>
      </w:r>
      <w:proofErr w:type="spellEnd"/>
      <w:r w:rsidRPr="004B33F6">
        <w:rPr>
          <w:rFonts w:ascii="Times New Roman" w:hAnsi="Times New Roman" w:cs="Times New Roman"/>
          <w:lang w:val="es-ES"/>
        </w:rPr>
        <w:t xml:space="preserve"> at </w:t>
      </w:r>
      <w:proofErr w:type="spellStart"/>
      <w:r w:rsidRPr="004B33F6">
        <w:rPr>
          <w:rFonts w:ascii="Times New Roman" w:hAnsi="Times New Roman" w:cs="Times New Roman"/>
          <w:lang w:val="es-ES"/>
        </w:rPr>
        <w:t>the</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end</w:t>
      </w:r>
      <w:proofErr w:type="spellEnd"/>
      <w:r w:rsidRPr="004B33F6">
        <w:rPr>
          <w:rFonts w:ascii="Times New Roman" w:hAnsi="Times New Roman" w:cs="Times New Roman"/>
          <w:lang w:val="es-ES"/>
        </w:rPr>
        <w:t xml:space="preserve"> of </w:t>
      </w:r>
      <w:proofErr w:type="spellStart"/>
      <w:r w:rsidRPr="004B33F6">
        <w:rPr>
          <w:rFonts w:ascii="Times New Roman" w:hAnsi="Times New Roman" w:cs="Times New Roman"/>
          <w:lang w:val="es-ES"/>
        </w:rPr>
        <w:t>each</w:t>
      </w:r>
      <w:proofErr w:type="spellEnd"/>
      <w:r w:rsidRPr="004B33F6">
        <w:rPr>
          <w:rFonts w:ascii="Times New Roman" w:hAnsi="Times New Roman" w:cs="Times New Roman"/>
          <w:lang w:val="es-ES"/>
        </w:rPr>
        <w:t xml:space="preserve"> </w:t>
      </w:r>
      <w:proofErr w:type="spellStart"/>
      <w:r w:rsidRPr="004B33F6">
        <w:rPr>
          <w:rFonts w:ascii="Times New Roman" w:hAnsi="Times New Roman" w:cs="Times New Roman"/>
          <w:lang w:val="es-ES"/>
        </w:rPr>
        <w:t>quarter</w:t>
      </w:r>
      <w:proofErr w:type="spellEnd"/>
      <w:r w:rsidRPr="004B33F6">
        <w:rPr>
          <w:rFonts w:ascii="Times New Roman" w:hAnsi="Times New Roman" w:cs="Times New Roman"/>
          <w:lang w:val="es-ES"/>
        </w:rPr>
        <w:t>.</w:t>
      </w:r>
    </w:p>
    <w:p w:rsidR="00CD6C17" w:rsidRPr="004B33F6" w:rsidRDefault="00CD6C17" w:rsidP="00393976">
      <w:pPr>
        <w:pStyle w:val="ListParagraph"/>
        <w:spacing w:after="0" w:line="240" w:lineRule="auto"/>
        <w:ind w:left="1134"/>
        <w:contextualSpacing w:val="0"/>
        <w:jc w:val="both"/>
        <w:rPr>
          <w:rFonts w:ascii="Times New Roman" w:hAnsi="Times New Roman" w:cs="Times New Roman"/>
          <w:b/>
          <w:lang w:val="en-GB"/>
        </w:rPr>
      </w:pPr>
    </w:p>
    <w:p w:rsidR="00290C7C" w:rsidRPr="004B33F6" w:rsidRDefault="00B33387" w:rsidP="00393976">
      <w:pPr>
        <w:pStyle w:val="ListParagraph"/>
        <w:numPr>
          <w:ilvl w:val="1"/>
          <w:numId w:val="4"/>
        </w:numPr>
        <w:spacing w:after="0" w:line="240" w:lineRule="auto"/>
        <w:ind w:left="1134"/>
        <w:contextualSpacing w:val="0"/>
        <w:jc w:val="both"/>
        <w:rPr>
          <w:rFonts w:ascii="Times New Roman" w:hAnsi="Times New Roman" w:cs="Times New Roman"/>
          <w:b/>
          <w:lang w:val="en-GB"/>
        </w:rPr>
      </w:pPr>
      <w:r w:rsidRPr="004B33F6">
        <w:rPr>
          <w:rFonts w:ascii="Times New Roman" w:hAnsi="Times New Roman" w:cs="Times New Roman"/>
        </w:rPr>
        <w:t xml:space="preserve">The Company and the Promoter </w:t>
      </w:r>
      <w:r w:rsidR="00290C7C" w:rsidRPr="004B33F6">
        <w:rPr>
          <w:rFonts w:ascii="Times New Roman" w:hAnsi="Times New Roman" w:cs="Times New Roman"/>
        </w:rPr>
        <w:t>agree and acknowledge that</w:t>
      </w:r>
      <w:r w:rsidR="00321F3E" w:rsidRPr="004B33F6">
        <w:rPr>
          <w:rFonts w:ascii="Times New Roman" w:hAnsi="Times New Roman" w:cs="Times New Roman"/>
        </w:rPr>
        <w:t xml:space="preserve"> the</w:t>
      </w:r>
      <w:r w:rsidR="00290C7C" w:rsidRPr="004B33F6">
        <w:rPr>
          <w:rFonts w:ascii="Times New Roman" w:hAnsi="Times New Roman" w:cs="Times New Roman"/>
        </w:rPr>
        <w:t xml:space="preserve"> financial affairs of the Company have been managed properly and ethically by </w:t>
      </w:r>
      <w:proofErr w:type="spellStart"/>
      <w:r w:rsidR="00290C7C" w:rsidRPr="004B33F6">
        <w:rPr>
          <w:rFonts w:ascii="Times New Roman" w:hAnsi="Times New Roman" w:cs="Times New Roman"/>
        </w:rPr>
        <w:t>Behram</w:t>
      </w:r>
      <w:proofErr w:type="spellEnd"/>
      <w:r w:rsidRPr="004B33F6">
        <w:rPr>
          <w:rFonts w:ascii="Times New Roman" w:hAnsi="Times New Roman" w:cs="Times New Roman"/>
        </w:rPr>
        <w:t xml:space="preserve"> and </w:t>
      </w:r>
      <w:proofErr w:type="spellStart"/>
      <w:r w:rsidRPr="004B33F6">
        <w:rPr>
          <w:rFonts w:ascii="Times New Roman" w:hAnsi="Times New Roman" w:cs="Times New Roman"/>
        </w:rPr>
        <w:t>Behram</w:t>
      </w:r>
      <w:proofErr w:type="spellEnd"/>
      <w:r w:rsidRPr="004B33F6">
        <w:rPr>
          <w:rFonts w:ascii="Times New Roman" w:hAnsi="Times New Roman" w:cs="Times New Roman"/>
        </w:rPr>
        <w:t xml:space="preserve"> has always acted in good faith and in the best interest of the Company</w:t>
      </w:r>
      <w:r w:rsidR="00290C7C" w:rsidRPr="004B33F6">
        <w:rPr>
          <w:rFonts w:ascii="Times New Roman" w:hAnsi="Times New Roman" w:cs="Times New Roman"/>
        </w:rPr>
        <w:t xml:space="preserve">. </w:t>
      </w:r>
      <w:r w:rsidR="00D55360" w:rsidRPr="004B33F6">
        <w:rPr>
          <w:rFonts w:ascii="Times New Roman" w:hAnsi="Times New Roman" w:cs="Times New Roman"/>
        </w:rPr>
        <w:t>The Company and the Promoter</w:t>
      </w:r>
      <w:r w:rsidR="00321F3E" w:rsidRPr="004B33F6">
        <w:rPr>
          <w:rFonts w:ascii="Times New Roman" w:hAnsi="Times New Roman" w:cs="Times New Roman"/>
        </w:rPr>
        <w:t xml:space="preserve"> further agree and acknowledge that the </w:t>
      </w:r>
      <w:r w:rsidR="00290C7C" w:rsidRPr="004B33F6">
        <w:rPr>
          <w:rFonts w:ascii="Times New Roman" w:hAnsi="Times New Roman" w:cs="Times New Roman"/>
        </w:rPr>
        <w:t>books of accounts</w:t>
      </w:r>
      <w:r w:rsidR="00321F3E" w:rsidRPr="004B33F6">
        <w:rPr>
          <w:rFonts w:ascii="Times New Roman" w:hAnsi="Times New Roman" w:cs="Times New Roman"/>
        </w:rPr>
        <w:t>/financial statements</w:t>
      </w:r>
      <w:r w:rsidR="00290C7C" w:rsidRPr="004B33F6">
        <w:rPr>
          <w:rFonts w:ascii="Times New Roman" w:hAnsi="Times New Roman" w:cs="Times New Roman"/>
        </w:rPr>
        <w:t xml:space="preserve"> of the Company are true and correct in all respects</w:t>
      </w:r>
      <w:r w:rsidR="00321F3E" w:rsidRPr="004B33F6">
        <w:rPr>
          <w:rFonts w:ascii="Times New Roman" w:hAnsi="Times New Roman" w:cs="Times New Roman"/>
        </w:rPr>
        <w:t xml:space="preserve"> </w:t>
      </w:r>
      <w:r w:rsidR="00290C7C" w:rsidRPr="004B33F6">
        <w:rPr>
          <w:rFonts w:ascii="Times New Roman" w:hAnsi="Times New Roman" w:cs="Times New Roman"/>
        </w:rPr>
        <w:t>and fairly and accu</w:t>
      </w:r>
      <w:r w:rsidR="00321F3E" w:rsidRPr="004B33F6">
        <w:rPr>
          <w:rFonts w:ascii="Times New Roman" w:hAnsi="Times New Roman" w:cs="Times New Roman"/>
        </w:rPr>
        <w:t xml:space="preserve">rately </w:t>
      </w:r>
      <w:r w:rsidR="00E555D4">
        <w:rPr>
          <w:rFonts w:ascii="Times New Roman" w:hAnsi="Times New Roman" w:cs="Times New Roman"/>
        </w:rPr>
        <w:t>re</w:t>
      </w:r>
      <w:r w:rsidR="00321F3E" w:rsidRPr="004B33F6">
        <w:rPr>
          <w:rFonts w:ascii="Times New Roman" w:hAnsi="Times New Roman" w:cs="Times New Roman"/>
        </w:rPr>
        <w:t xml:space="preserve">present (in all </w:t>
      </w:r>
      <w:r w:rsidR="00290C7C" w:rsidRPr="004B33F6">
        <w:rPr>
          <w:rFonts w:ascii="Times New Roman" w:hAnsi="Times New Roman" w:cs="Times New Roman"/>
        </w:rPr>
        <w:t>respects) the financial position of the Company as on the date thereof and for the periods covered.</w:t>
      </w:r>
    </w:p>
    <w:p w:rsidR="001D34DD" w:rsidRPr="004B33F6" w:rsidRDefault="001D34DD" w:rsidP="001D34DD">
      <w:pPr>
        <w:pStyle w:val="ListParagraph"/>
        <w:spacing w:after="0" w:line="240" w:lineRule="auto"/>
        <w:ind w:left="432"/>
        <w:contextualSpacing w:val="0"/>
        <w:jc w:val="both"/>
        <w:rPr>
          <w:rFonts w:ascii="Times New Roman" w:hAnsi="Times New Roman" w:cs="Times New Roman"/>
          <w:b/>
          <w:lang w:val="en-GB"/>
        </w:rPr>
      </w:pPr>
    </w:p>
    <w:p w:rsidR="00BB2CB4" w:rsidRPr="004B33F6" w:rsidRDefault="00F81C37" w:rsidP="00393976">
      <w:pPr>
        <w:pStyle w:val="ListParagraph"/>
        <w:numPr>
          <w:ilvl w:val="1"/>
          <w:numId w:val="4"/>
        </w:numPr>
        <w:tabs>
          <w:tab w:val="left" w:pos="1134"/>
        </w:tabs>
        <w:spacing w:after="0" w:line="240" w:lineRule="auto"/>
        <w:ind w:left="1134"/>
        <w:contextualSpacing w:val="0"/>
        <w:jc w:val="both"/>
        <w:rPr>
          <w:rFonts w:ascii="Times New Roman" w:hAnsi="Times New Roman" w:cs="Times New Roman"/>
          <w:b/>
          <w:lang w:val="en-GB"/>
        </w:rPr>
      </w:pPr>
      <w:r w:rsidRPr="004B33F6">
        <w:rPr>
          <w:rFonts w:ascii="Times New Roman" w:hAnsi="Times New Roman" w:cs="Times New Roman"/>
          <w:lang w:val="en-GB"/>
        </w:rPr>
        <w:t xml:space="preserve">Notwithstanding anything contained herein, if the sum of INR 7,00,000 (Indian Rupees Seven </w:t>
      </w:r>
      <w:proofErr w:type="spellStart"/>
      <w:r w:rsidRPr="004B33F6">
        <w:rPr>
          <w:rFonts w:ascii="Times New Roman" w:hAnsi="Times New Roman" w:cs="Times New Roman"/>
          <w:lang w:val="en-GB"/>
        </w:rPr>
        <w:t>Lakh</w:t>
      </w:r>
      <w:proofErr w:type="spellEnd"/>
      <w:r w:rsidRPr="004B33F6">
        <w:rPr>
          <w:rFonts w:ascii="Times New Roman" w:hAnsi="Times New Roman" w:cs="Times New Roman"/>
          <w:lang w:val="en-GB"/>
        </w:rPr>
        <w:t xml:space="preserve"> Only) is not repaid in terms of Clause 1.2 above and/or any of the PDC's under Annexure 1 is </w:t>
      </w:r>
      <w:r w:rsidR="00BB2CB4" w:rsidRPr="004B33F6">
        <w:rPr>
          <w:rFonts w:ascii="Times New Roman" w:hAnsi="Times New Roman" w:cs="Times New Roman"/>
          <w:lang w:val="en-GB"/>
        </w:rPr>
        <w:t>not realised</w:t>
      </w:r>
      <w:r w:rsidRPr="004B33F6">
        <w:rPr>
          <w:rFonts w:ascii="Times New Roman" w:hAnsi="Times New Roman" w:cs="Times New Roman"/>
          <w:lang w:val="en-GB"/>
        </w:rPr>
        <w:t>/honoured due to lack of funds or due to</w:t>
      </w:r>
      <w:r w:rsidR="00BB2CB4" w:rsidRPr="004B33F6">
        <w:rPr>
          <w:rFonts w:ascii="Times New Roman" w:hAnsi="Times New Roman" w:cs="Times New Roman"/>
          <w:lang w:val="en-GB"/>
        </w:rPr>
        <w:t xml:space="preserve"> any other reason whatsoever, </w:t>
      </w:r>
      <w:r w:rsidRPr="004B33F6">
        <w:rPr>
          <w:rFonts w:ascii="Times New Roman" w:hAnsi="Times New Roman" w:cs="Times New Roman"/>
          <w:lang w:val="en-GB"/>
        </w:rPr>
        <w:t>the</w:t>
      </w:r>
      <w:r w:rsidR="00850722" w:rsidRPr="004B33F6">
        <w:rPr>
          <w:rFonts w:ascii="Times New Roman" w:hAnsi="Times New Roman" w:cs="Times New Roman"/>
          <w:lang w:val="en-GB"/>
        </w:rPr>
        <w:t xml:space="preserve">n, the entire Loan shall become repayable at once exclusive of any part of Loan already repaid which </w:t>
      </w:r>
      <w:proofErr w:type="spellStart"/>
      <w:r w:rsidR="00850722" w:rsidRPr="004B33F6">
        <w:rPr>
          <w:rFonts w:ascii="Times New Roman" w:hAnsi="Times New Roman" w:cs="Times New Roman"/>
          <w:lang w:val="en-GB"/>
        </w:rPr>
        <w:t>Behram</w:t>
      </w:r>
      <w:proofErr w:type="spellEnd"/>
      <w:r w:rsidR="00850722" w:rsidRPr="004B33F6">
        <w:rPr>
          <w:rFonts w:ascii="Times New Roman" w:hAnsi="Times New Roman" w:cs="Times New Roman"/>
          <w:lang w:val="en-GB"/>
        </w:rPr>
        <w:t xml:space="preserve"> shall then be entitled to retain and which shall be deemed to be not counted towards repayment of the Loan.</w:t>
      </w:r>
    </w:p>
    <w:p w:rsidR="005F4D8C" w:rsidRPr="004B33F6" w:rsidRDefault="005F4D8C" w:rsidP="001D34DD">
      <w:pPr>
        <w:spacing w:after="0" w:line="240" w:lineRule="auto"/>
        <w:jc w:val="both"/>
        <w:rPr>
          <w:rFonts w:ascii="Times New Roman" w:hAnsi="Times New Roman" w:cs="Times New Roman"/>
          <w:b/>
          <w:lang w:val="en-GB"/>
        </w:rPr>
      </w:pPr>
    </w:p>
    <w:p w:rsidR="006731C8" w:rsidRPr="004B33F6" w:rsidRDefault="00154DB1" w:rsidP="001D34DD">
      <w:pPr>
        <w:pStyle w:val="ListParagraph"/>
        <w:numPr>
          <w:ilvl w:val="0"/>
          <w:numId w:val="4"/>
        </w:numPr>
        <w:spacing w:after="0" w:line="240" w:lineRule="auto"/>
        <w:jc w:val="both"/>
        <w:rPr>
          <w:rFonts w:ascii="Times New Roman" w:hAnsi="Times New Roman" w:cs="Times New Roman"/>
          <w:b/>
          <w:lang w:val="en-GB"/>
        </w:rPr>
      </w:pPr>
      <w:r w:rsidRPr="004B33F6">
        <w:rPr>
          <w:rFonts w:ascii="Times New Roman" w:hAnsi="Times New Roman" w:cs="Times New Roman"/>
          <w:b/>
          <w:lang w:val="en-GB"/>
        </w:rPr>
        <w:t>INDEMNITY</w:t>
      </w:r>
    </w:p>
    <w:p w:rsidR="001D34DD" w:rsidRPr="004B33F6" w:rsidRDefault="001D34DD" w:rsidP="001D34DD">
      <w:pPr>
        <w:pStyle w:val="ListParagraph"/>
        <w:spacing w:after="0" w:line="240" w:lineRule="auto"/>
        <w:ind w:left="360"/>
        <w:jc w:val="both"/>
        <w:rPr>
          <w:rFonts w:ascii="Times New Roman" w:hAnsi="Times New Roman" w:cs="Times New Roman"/>
          <w:b/>
          <w:lang w:val="en-GB"/>
        </w:rPr>
      </w:pPr>
    </w:p>
    <w:p w:rsidR="00960511" w:rsidRPr="004B33F6" w:rsidRDefault="00960511" w:rsidP="001A517D">
      <w:pPr>
        <w:pStyle w:val="ListParagraph"/>
        <w:numPr>
          <w:ilvl w:val="1"/>
          <w:numId w:val="4"/>
        </w:numPr>
        <w:spacing w:after="0" w:line="240" w:lineRule="auto"/>
        <w:ind w:left="1134"/>
        <w:contextualSpacing w:val="0"/>
        <w:jc w:val="both"/>
        <w:rPr>
          <w:rFonts w:ascii="Times New Roman" w:hAnsi="Times New Roman" w:cs="Times New Roman"/>
          <w:lang w:val="en-GB"/>
        </w:rPr>
      </w:pPr>
      <w:r w:rsidRPr="004B33F6">
        <w:rPr>
          <w:rFonts w:ascii="Times New Roman" w:hAnsi="Times New Roman" w:cs="Times New Roman"/>
          <w:lang w:val="en-GB"/>
        </w:rPr>
        <w:t>Each of the Company and the Promoter (each an “</w:t>
      </w:r>
      <w:r w:rsidRPr="004B33F6">
        <w:rPr>
          <w:rFonts w:ascii="Times New Roman" w:hAnsi="Times New Roman" w:cs="Times New Roman"/>
          <w:b/>
          <w:lang w:val="en-GB"/>
        </w:rPr>
        <w:t>Indemnifying Party</w:t>
      </w:r>
      <w:r w:rsidRPr="004B33F6">
        <w:rPr>
          <w:rFonts w:ascii="Times New Roman" w:hAnsi="Times New Roman" w:cs="Times New Roman"/>
          <w:lang w:val="en-GB"/>
        </w:rPr>
        <w:t xml:space="preserve">”) hereby, jointly and severally, agree to indemnify, defend and hold harmless </w:t>
      </w:r>
      <w:proofErr w:type="spellStart"/>
      <w:r w:rsidRPr="004B33F6">
        <w:rPr>
          <w:rFonts w:ascii="Times New Roman" w:hAnsi="Times New Roman" w:cs="Times New Roman"/>
          <w:lang w:val="en-GB"/>
        </w:rPr>
        <w:t>Behram</w:t>
      </w:r>
      <w:proofErr w:type="spellEnd"/>
      <w:r w:rsidRPr="004B33F6">
        <w:rPr>
          <w:rFonts w:ascii="Times New Roman" w:hAnsi="Times New Roman" w:cs="Times New Roman"/>
          <w:lang w:val="en-GB"/>
        </w:rPr>
        <w:t>, his relatives, his representatives, his successors and permitted assigns (each an “</w:t>
      </w:r>
      <w:r w:rsidRPr="004B33F6">
        <w:rPr>
          <w:rFonts w:ascii="Times New Roman" w:hAnsi="Times New Roman" w:cs="Times New Roman"/>
          <w:b/>
          <w:lang w:val="en-GB"/>
        </w:rPr>
        <w:t>Indemnified Party</w:t>
      </w:r>
      <w:r w:rsidRPr="004B33F6">
        <w:rPr>
          <w:rFonts w:ascii="Times New Roman" w:hAnsi="Times New Roman" w:cs="Times New Roman"/>
          <w:lang w:val="en-GB"/>
        </w:rPr>
        <w:t xml:space="preserve">”) from and against any and all losses, </w:t>
      </w:r>
      <w:ins w:id="41" w:author="nikhil kohli" w:date="2018-07-16T14:44:00Z">
        <w:r w:rsidR="00C723A6" w:rsidRPr="004B33F6">
          <w:rPr>
            <w:rFonts w:ascii="Times New Roman" w:hAnsi="Times New Roman" w:cs="Times New Roman"/>
          </w:rPr>
          <w:t>all actions, proceedings, accounts, demands, dues,</w:t>
        </w:r>
        <w:r w:rsidR="00C723A6">
          <w:rPr>
            <w:rFonts w:ascii="Times New Roman" w:hAnsi="Times New Roman" w:cs="Times New Roman"/>
          </w:rPr>
          <w:t xml:space="preserve"> </w:t>
        </w:r>
      </w:ins>
      <w:r w:rsidRPr="004B33F6">
        <w:rPr>
          <w:rFonts w:ascii="Times New Roman" w:hAnsi="Times New Roman" w:cs="Times New Roman"/>
          <w:lang w:val="en-GB"/>
        </w:rPr>
        <w:t>liabilities, claims, damages, costs and expenses,</w:t>
      </w:r>
      <w:r w:rsidR="007F431C" w:rsidRPr="004B33F6">
        <w:rPr>
          <w:rFonts w:ascii="Times New Roman" w:hAnsi="Times New Roman" w:cs="Times New Roman"/>
          <w:lang w:val="en-GB"/>
        </w:rPr>
        <w:t xml:space="preserve"> penalties, fines</w:t>
      </w:r>
      <w:r w:rsidRPr="004B33F6">
        <w:rPr>
          <w:rFonts w:ascii="Times New Roman" w:hAnsi="Times New Roman" w:cs="Times New Roman"/>
          <w:lang w:val="en-GB"/>
        </w:rPr>
        <w:t xml:space="preserve"> and interest chargeable thereon, including reasonable legal fees and disbursements (collectively, “</w:t>
      </w:r>
      <w:r w:rsidRPr="004B33F6">
        <w:rPr>
          <w:rFonts w:ascii="Times New Roman" w:hAnsi="Times New Roman" w:cs="Times New Roman"/>
          <w:b/>
          <w:lang w:val="en-GB"/>
        </w:rPr>
        <w:t>Claims</w:t>
      </w:r>
      <w:r w:rsidRPr="004B33F6">
        <w:rPr>
          <w:rFonts w:ascii="Times New Roman" w:hAnsi="Times New Roman" w:cs="Times New Roman"/>
          <w:lang w:val="en-GB"/>
        </w:rPr>
        <w:t>”), asserted against or incurred by the Indemnified Party that arise out of, result from, relate to, or are in connection with</w:t>
      </w:r>
      <w:ins w:id="42" w:author="nikhil kohli" w:date="2018-07-16T14:39:00Z">
        <w:r w:rsidR="00C723A6">
          <w:rPr>
            <w:rFonts w:ascii="Times New Roman" w:hAnsi="Times New Roman" w:cs="Times New Roman"/>
            <w:lang w:val="en-GB"/>
          </w:rPr>
          <w:t>,</w:t>
        </w:r>
      </w:ins>
      <w:r w:rsidRPr="004B33F6">
        <w:rPr>
          <w:rFonts w:ascii="Times New Roman" w:hAnsi="Times New Roman" w:cs="Times New Roman"/>
          <w:lang w:val="en-GB"/>
        </w:rPr>
        <w:t xml:space="preserve"> </w:t>
      </w:r>
      <w:ins w:id="43" w:author="nikhil kohli" w:date="2018-07-16T14:38:00Z">
        <w:r w:rsidR="00C723A6">
          <w:rPr>
            <w:rFonts w:ascii="Times New Roman" w:hAnsi="Times New Roman" w:cs="Times New Roman"/>
            <w:lang w:val="en-GB"/>
          </w:rPr>
          <w:t>(</w:t>
        </w:r>
        <w:proofErr w:type="spellStart"/>
        <w:r w:rsidR="00C723A6">
          <w:rPr>
            <w:rFonts w:ascii="Times New Roman" w:hAnsi="Times New Roman" w:cs="Times New Roman"/>
            <w:lang w:val="en-GB"/>
          </w:rPr>
          <w:t>i</w:t>
        </w:r>
        <w:proofErr w:type="spellEnd"/>
        <w:r w:rsidR="00C723A6">
          <w:rPr>
            <w:rFonts w:ascii="Times New Roman" w:hAnsi="Times New Roman" w:cs="Times New Roman"/>
            <w:lang w:val="en-GB"/>
          </w:rPr>
          <w:t xml:space="preserve">) </w:t>
        </w:r>
      </w:ins>
      <w:r w:rsidRPr="004B33F6">
        <w:rPr>
          <w:rFonts w:ascii="Times New Roman" w:hAnsi="Times New Roman" w:cs="Times New Roman"/>
          <w:lang w:val="en-GB"/>
        </w:rPr>
        <w:t xml:space="preserve">any breach or inaccuracy of any representation or warranty contained in </w:t>
      </w:r>
      <w:r w:rsidR="0075599B" w:rsidRPr="004B33F6">
        <w:rPr>
          <w:rFonts w:ascii="Times New Roman" w:hAnsi="Times New Roman" w:cs="Times New Roman"/>
          <w:lang w:val="en-GB"/>
        </w:rPr>
        <w:t>this Agreement</w:t>
      </w:r>
      <w:ins w:id="44" w:author="nikhil kohli" w:date="2018-07-16T14:38:00Z">
        <w:r w:rsidR="00C723A6">
          <w:rPr>
            <w:rFonts w:ascii="Times New Roman" w:hAnsi="Times New Roman" w:cs="Times New Roman"/>
            <w:lang w:val="en-GB"/>
          </w:rPr>
          <w:t>;</w:t>
        </w:r>
      </w:ins>
      <w:r w:rsidR="0075599B" w:rsidRPr="004B33F6">
        <w:rPr>
          <w:rFonts w:ascii="Times New Roman" w:hAnsi="Times New Roman" w:cs="Times New Roman"/>
          <w:lang w:val="en-GB"/>
        </w:rPr>
        <w:t xml:space="preserve"> </w:t>
      </w:r>
      <w:ins w:id="45" w:author="nikhil kohli" w:date="2018-07-16T14:38:00Z">
        <w:r w:rsidR="00C723A6">
          <w:rPr>
            <w:rFonts w:ascii="Times New Roman" w:hAnsi="Times New Roman" w:cs="Times New Roman"/>
            <w:lang w:val="en-GB"/>
          </w:rPr>
          <w:t>and/</w:t>
        </w:r>
      </w:ins>
      <w:r w:rsidRPr="004B33F6">
        <w:rPr>
          <w:rFonts w:ascii="Times New Roman" w:hAnsi="Times New Roman" w:cs="Times New Roman"/>
          <w:lang w:val="en-GB"/>
        </w:rPr>
        <w:t xml:space="preserve">or </w:t>
      </w:r>
      <w:ins w:id="46" w:author="nikhil kohli" w:date="2018-07-16T14:39:00Z">
        <w:r w:rsidR="00C723A6">
          <w:rPr>
            <w:rFonts w:ascii="Times New Roman" w:hAnsi="Times New Roman" w:cs="Times New Roman"/>
            <w:lang w:val="en-GB"/>
          </w:rPr>
          <w:t xml:space="preserve">(ii) </w:t>
        </w:r>
      </w:ins>
      <w:r w:rsidRPr="004B33F6">
        <w:rPr>
          <w:rFonts w:ascii="Times New Roman" w:hAnsi="Times New Roman" w:cs="Times New Roman"/>
          <w:lang w:val="en-GB"/>
        </w:rPr>
        <w:t>failure to perform (in whole or in part) any covenant, agreement or obligation required to be performed by</w:t>
      </w:r>
      <w:r w:rsidR="0075599B" w:rsidRPr="004B33F6">
        <w:rPr>
          <w:rFonts w:ascii="Times New Roman" w:hAnsi="Times New Roman" w:cs="Times New Roman"/>
          <w:lang w:val="en-GB"/>
        </w:rPr>
        <w:t xml:space="preserve"> </w:t>
      </w:r>
      <w:r w:rsidRPr="004B33F6">
        <w:rPr>
          <w:rFonts w:ascii="Times New Roman" w:hAnsi="Times New Roman" w:cs="Times New Roman"/>
          <w:lang w:val="en-GB"/>
        </w:rPr>
        <w:t xml:space="preserve">the </w:t>
      </w:r>
      <w:r w:rsidR="0075599B" w:rsidRPr="004B33F6">
        <w:rPr>
          <w:rFonts w:ascii="Times New Roman" w:hAnsi="Times New Roman" w:cs="Times New Roman"/>
          <w:lang w:val="en-GB"/>
        </w:rPr>
        <w:t xml:space="preserve">Company and/or the Promoter </w:t>
      </w:r>
      <w:r w:rsidRPr="004B33F6">
        <w:rPr>
          <w:rFonts w:ascii="Times New Roman" w:hAnsi="Times New Roman" w:cs="Times New Roman"/>
          <w:lang w:val="en-GB"/>
        </w:rPr>
        <w:t>pursuant to this Agreement</w:t>
      </w:r>
      <w:ins w:id="47" w:author="nikhil kohli" w:date="2018-07-16T14:39:00Z">
        <w:r w:rsidR="00C723A6">
          <w:rPr>
            <w:rFonts w:ascii="Times New Roman" w:hAnsi="Times New Roman" w:cs="Times New Roman"/>
            <w:lang w:val="en-GB"/>
          </w:rPr>
          <w:t>; and /or</w:t>
        </w:r>
      </w:ins>
      <w:ins w:id="48" w:author="nikhil kohli" w:date="2018-07-16T14:41:00Z">
        <w:r w:rsidR="00D82BB3">
          <w:rPr>
            <w:rFonts w:ascii="Times New Roman" w:hAnsi="Times New Roman" w:cs="Times New Roman"/>
            <w:lang w:val="en-GB"/>
          </w:rPr>
          <w:t xml:space="preserve"> (i</w:t>
        </w:r>
      </w:ins>
      <w:ins w:id="49" w:author="nikhil kohli" w:date="2018-07-16T15:56:00Z">
        <w:r w:rsidR="00D82BB3">
          <w:rPr>
            <w:rFonts w:ascii="Times New Roman" w:hAnsi="Times New Roman" w:cs="Times New Roman"/>
            <w:lang w:val="en-GB"/>
          </w:rPr>
          <w:t>ii</w:t>
        </w:r>
      </w:ins>
      <w:ins w:id="50" w:author="nikhil kohli" w:date="2018-07-16T14:41:00Z">
        <w:r w:rsidR="00C723A6">
          <w:rPr>
            <w:rFonts w:ascii="Times New Roman" w:hAnsi="Times New Roman" w:cs="Times New Roman"/>
            <w:lang w:val="en-GB"/>
          </w:rPr>
          <w:t>)</w:t>
        </w:r>
      </w:ins>
      <w:ins w:id="51" w:author="nikhil kohli" w:date="2018-07-16T14:39:00Z">
        <w:r w:rsidR="00C723A6">
          <w:rPr>
            <w:rFonts w:ascii="Times New Roman" w:hAnsi="Times New Roman" w:cs="Times New Roman"/>
            <w:lang w:val="en-GB"/>
          </w:rPr>
          <w:t xml:space="preserve"> </w:t>
        </w:r>
      </w:ins>
      <w:ins w:id="52" w:author="nikhil kohli" w:date="2018-07-16T14:40:00Z">
        <w:r w:rsidR="00C723A6" w:rsidRPr="004B33F6">
          <w:rPr>
            <w:rFonts w:ascii="Times New Roman" w:hAnsi="Times New Roman" w:cs="Times New Roman"/>
            <w:lang w:val="en-GB"/>
          </w:rPr>
          <w:t xml:space="preserve">any lawsuit, judicial, administrative or investigative proceedings </w:t>
        </w:r>
      </w:ins>
      <w:ins w:id="53" w:author="nikhil kohli" w:date="2018-07-16T14:49:00Z">
        <w:r w:rsidR="00213074">
          <w:rPr>
            <w:rFonts w:ascii="Times New Roman" w:hAnsi="Times New Roman" w:cs="Times New Roman"/>
            <w:lang w:val="en-GB"/>
          </w:rPr>
          <w:t xml:space="preserve">(in connection with the Company and/or </w:t>
        </w:r>
        <w:proofErr w:type="spellStart"/>
        <w:r w:rsidR="00213074">
          <w:rPr>
            <w:rFonts w:ascii="Times New Roman" w:hAnsi="Times New Roman" w:cs="Times New Roman"/>
            <w:lang w:val="en-GB"/>
          </w:rPr>
          <w:t>Mindhunter</w:t>
        </w:r>
        <w:proofErr w:type="spellEnd"/>
        <w:r w:rsidR="00213074">
          <w:rPr>
            <w:rFonts w:ascii="Times New Roman" w:hAnsi="Times New Roman" w:cs="Times New Roman"/>
            <w:lang w:val="en-GB"/>
          </w:rPr>
          <w:t xml:space="preserve"> Games </w:t>
        </w:r>
      </w:ins>
      <w:ins w:id="54" w:author="nikhil kohli" w:date="2018-07-16T14:50:00Z">
        <w:r w:rsidR="00213074">
          <w:rPr>
            <w:rFonts w:ascii="Times New Roman" w:hAnsi="Times New Roman" w:cs="Times New Roman"/>
            <w:lang w:val="en-GB"/>
          </w:rPr>
          <w:t>T</w:t>
        </w:r>
      </w:ins>
      <w:ins w:id="55" w:author="nikhil kohli" w:date="2018-07-16T14:49:00Z">
        <w:r w:rsidR="00213074">
          <w:rPr>
            <w:rFonts w:ascii="Times New Roman" w:hAnsi="Times New Roman" w:cs="Times New Roman"/>
            <w:lang w:val="en-GB"/>
          </w:rPr>
          <w:t>echnologies Private Li</w:t>
        </w:r>
      </w:ins>
      <w:ins w:id="56" w:author="nikhil kohli" w:date="2018-07-16T14:50:00Z">
        <w:r w:rsidR="00213074">
          <w:rPr>
            <w:rFonts w:ascii="Times New Roman" w:hAnsi="Times New Roman" w:cs="Times New Roman"/>
            <w:lang w:val="en-GB"/>
          </w:rPr>
          <w:t>mited)</w:t>
        </w:r>
      </w:ins>
      <w:ins w:id="57" w:author="nikhil kohli" w:date="2018-07-16T14:49:00Z">
        <w:r w:rsidR="00213074">
          <w:rPr>
            <w:rFonts w:ascii="Times New Roman" w:hAnsi="Times New Roman" w:cs="Times New Roman"/>
            <w:lang w:val="en-GB"/>
          </w:rPr>
          <w:t xml:space="preserve"> </w:t>
        </w:r>
      </w:ins>
      <w:ins w:id="58" w:author="nikhil kohli" w:date="2018-07-16T14:40:00Z">
        <w:r w:rsidR="00C723A6" w:rsidRPr="004B33F6">
          <w:rPr>
            <w:rFonts w:ascii="Times New Roman" w:hAnsi="Times New Roman" w:cs="Times New Roman"/>
            <w:lang w:val="en-GB"/>
          </w:rPr>
          <w:t>in which</w:t>
        </w:r>
        <w:r w:rsidR="00C723A6">
          <w:rPr>
            <w:rFonts w:ascii="Times New Roman" w:hAnsi="Times New Roman" w:cs="Times New Roman"/>
            <w:lang w:val="en-GB"/>
          </w:rPr>
          <w:t xml:space="preserve"> </w:t>
        </w:r>
      </w:ins>
      <w:ins w:id="59" w:author="nikhil kohli" w:date="2018-07-16T14:41:00Z">
        <w:r w:rsidR="00C723A6">
          <w:rPr>
            <w:rFonts w:ascii="Times New Roman" w:hAnsi="Times New Roman" w:cs="Times New Roman"/>
            <w:lang w:val="en-GB"/>
          </w:rPr>
          <w:t>the Indemnified Party</w:t>
        </w:r>
      </w:ins>
      <w:ins w:id="60" w:author="nikhil kohli" w:date="2018-07-16T14:40:00Z">
        <w:r w:rsidR="00C723A6" w:rsidRPr="004B33F6">
          <w:rPr>
            <w:rFonts w:ascii="Times New Roman" w:hAnsi="Times New Roman" w:cs="Times New Roman"/>
            <w:lang w:val="en-GB"/>
          </w:rPr>
          <w:t xml:space="preserve"> at any time is sued or is made a party</w:t>
        </w:r>
      </w:ins>
      <w:ins w:id="61" w:author="nikhil kohli" w:date="2018-07-16T14:48:00Z">
        <w:r w:rsidR="00C723A6">
          <w:rPr>
            <w:rFonts w:ascii="Times New Roman" w:hAnsi="Times New Roman" w:cs="Times New Roman"/>
            <w:lang w:val="en-GB"/>
          </w:rPr>
          <w:t>;</w:t>
        </w:r>
      </w:ins>
      <w:ins w:id="62" w:author="nikhil kohli" w:date="2018-07-16T14:45:00Z">
        <w:r w:rsidR="00C723A6">
          <w:rPr>
            <w:rFonts w:ascii="Times New Roman" w:hAnsi="Times New Roman" w:cs="Times New Roman"/>
            <w:lang w:val="en-GB"/>
          </w:rPr>
          <w:t xml:space="preserve"> and/or </w:t>
        </w:r>
      </w:ins>
      <w:ins w:id="63" w:author="nikhil kohli" w:date="2018-07-16T14:46:00Z">
        <w:r w:rsidR="00C723A6">
          <w:rPr>
            <w:rFonts w:ascii="Times New Roman" w:hAnsi="Times New Roman" w:cs="Times New Roman"/>
            <w:lang w:val="en-GB"/>
          </w:rPr>
          <w:t>(</w:t>
        </w:r>
      </w:ins>
      <w:ins w:id="64" w:author="nikhil kohli" w:date="2018-07-16T15:56:00Z">
        <w:r w:rsidR="00D82BB3">
          <w:rPr>
            <w:rFonts w:ascii="Times New Roman" w:hAnsi="Times New Roman" w:cs="Times New Roman"/>
            <w:lang w:val="en-GB"/>
          </w:rPr>
          <w:t>i</w:t>
        </w:r>
      </w:ins>
      <w:ins w:id="65" w:author="nikhil kohli" w:date="2018-07-16T14:46:00Z">
        <w:r w:rsidR="00C723A6">
          <w:rPr>
            <w:rFonts w:ascii="Times New Roman" w:hAnsi="Times New Roman" w:cs="Times New Roman"/>
            <w:lang w:val="en-GB"/>
          </w:rPr>
          <w:t xml:space="preserve">v) </w:t>
        </w:r>
        <w:r w:rsidR="00C723A6" w:rsidRPr="004B33F6">
          <w:rPr>
            <w:rFonts w:ascii="Times New Roman" w:hAnsi="Times New Roman" w:cs="Times New Roman"/>
          </w:rPr>
          <w:t xml:space="preserve">any acts, omission, matters or deeds done or cause to be done </w:t>
        </w:r>
      </w:ins>
      <w:ins w:id="66" w:author="nikhil kohli" w:date="2018-07-16T14:51:00Z">
        <w:r w:rsidR="00213074">
          <w:rPr>
            <w:rFonts w:ascii="Times New Roman" w:hAnsi="Times New Roman" w:cs="Times New Roman"/>
            <w:lang w:val="en-GB"/>
          </w:rPr>
          <w:t xml:space="preserve">(in connection with the Company and/or </w:t>
        </w:r>
        <w:proofErr w:type="spellStart"/>
        <w:r w:rsidR="00213074">
          <w:rPr>
            <w:rFonts w:ascii="Times New Roman" w:hAnsi="Times New Roman" w:cs="Times New Roman"/>
            <w:lang w:val="en-GB"/>
          </w:rPr>
          <w:lastRenderedPageBreak/>
          <w:t>Mindhunter</w:t>
        </w:r>
        <w:proofErr w:type="spellEnd"/>
        <w:r w:rsidR="00213074">
          <w:rPr>
            <w:rFonts w:ascii="Times New Roman" w:hAnsi="Times New Roman" w:cs="Times New Roman"/>
            <w:lang w:val="en-GB"/>
          </w:rPr>
          <w:t xml:space="preserve"> Games Technologies Private Limited)</w:t>
        </w:r>
        <w:r w:rsidR="00213074">
          <w:rPr>
            <w:rFonts w:ascii="Times New Roman" w:hAnsi="Times New Roman" w:cs="Times New Roman"/>
            <w:lang w:val="en-GB"/>
          </w:rPr>
          <w:t xml:space="preserve"> </w:t>
        </w:r>
      </w:ins>
      <w:ins w:id="67" w:author="nikhil kohli" w:date="2018-07-16T14:46:00Z">
        <w:r w:rsidR="00C723A6" w:rsidRPr="004B33F6">
          <w:rPr>
            <w:rFonts w:ascii="Times New Roman" w:hAnsi="Times New Roman" w:cs="Times New Roman"/>
          </w:rPr>
          <w:t xml:space="preserve">till the Execution Date and also for </w:t>
        </w:r>
      </w:ins>
      <w:ins w:id="68" w:author="nikhil kohli" w:date="2018-07-16T14:47:00Z">
        <w:r w:rsidR="00C723A6">
          <w:rPr>
            <w:rFonts w:ascii="Times New Roman" w:hAnsi="Times New Roman" w:cs="Times New Roman"/>
          </w:rPr>
          <w:t>perpetuity</w:t>
        </w:r>
      </w:ins>
      <w:r w:rsidRPr="004B33F6">
        <w:rPr>
          <w:rFonts w:ascii="Times New Roman" w:hAnsi="Times New Roman" w:cs="Times New Roman"/>
          <w:lang w:val="en-GB"/>
        </w:rPr>
        <w:t>.</w:t>
      </w:r>
    </w:p>
    <w:p w:rsidR="00960511" w:rsidRPr="004B33F6" w:rsidRDefault="00960511" w:rsidP="001A517D">
      <w:pPr>
        <w:pStyle w:val="ListParagraph"/>
        <w:spacing w:line="240" w:lineRule="auto"/>
        <w:ind w:left="1134" w:hanging="720"/>
        <w:jc w:val="both"/>
        <w:rPr>
          <w:rFonts w:ascii="Times New Roman" w:hAnsi="Times New Roman" w:cs="Times New Roman"/>
          <w:lang w:val="en-GB"/>
        </w:rPr>
      </w:pPr>
    </w:p>
    <w:p w:rsidR="00960511" w:rsidRPr="004B33F6" w:rsidDel="00213074" w:rsidRDefault="0075599B" w:rsidP="001A517D">
      <w:pPr>
        <w:pStyle w:val="ListParagraph"/>
        <w:numPr>
          <w:ilvl w:val="1"/>
          <w:numId w:val="4"/>
        </w:numPr>
        <w:spacing w:after="0" w:line="240" w:lineRule="auto"/>
        <w:ind w:left="1134"/>
        <w:contextualSpacing w:val="0"/>
        <w:jc w:val="both"/>
        <w:rPr>
          <w:del w:id="69" w:author="nikhil kohli" w:date="2018-07-16T14:53:00Z"/>
          <w:rFonts w:ascii="Times New Roman" w:hAnsi="Times New Roman" w:cs="Times New Roman"/>
          <w:lang w:val="en-GB"/>
        </w:rPr>
      </w:pPr>
      <w:del w:id="70" w:author="nikhil kohli" w:date="2018-07-16T14:53:00Z">
        <w:r w:rsidRPr="004B33F6" w:rsidDel="00213074">
          <w:rPr>
            <w:rFonts w:ascii="Times New Roman" w:hAnsi="Times New Roman" w:cs="Times New Roman"/>
            <w:lang w:val="en-GB"/>
          </w:rPr>
          <w:delText>T</w:delText>
        </w:r>
        <w:r w:rsidR="00232A6F" w:rsidRPr="004B33F6" w:rsidDel="00213074">
          <w:rPr>
            <w:rFonts w:ascii="Times New Roman" w:hAnsi="Times New Roman" w:cs="Times New Roman"/>
            <w:lang w:val="en-GB"/>
          </w:rPr>
          <w:delText xml:space="preserve">he </w:delText>
        </w:r>
        <w:r w:rsidRPr="004B33F6" w:rsidDel="00213074">
          <w:rPr>
            <w:rFonts w:ascii="Times New Roman" w:hAnsi="Times New Roman" w:cs="Times New Roman"/>
            <w:lang w:val="en-GB"/>
          </w:rPr>
          <w:delText xml:space="preserve">Indemnifying Party </w:delText>
        </w:r>
        <w:r w:rsidR="00960511" w:rsidRPr="004B33F6" w:rsidDel="00213074">
          <w:rPr>
            <w:rFonts w:ascii="Times New Roman" w:hAnsi="Times New Roman" w:cs="Times New Roman"/>
            <w:lang w:val="en-GB"/>
          </w:rPr>
          <w:delText xml:space="preserve">hereby, jointly and severally, agree to indemnify </w:delText>
        </w:r>
        <w:r w:rsidRPr="004B33F6" w:rsidDel="00213074">
          <w:rPr>
            <w:rFonts w:ascii="Times New Roman" w:hAnsi="Times New Roman" w:cs="Times New Roman"/>
            <w:lang w:val="en-GB"/>
          </w:rPr>
          <w:delText xml:space="preserve">Behram </w:delText>
        </w:r>
        <w:r w:rsidR="00960511" w:rsidRPr="004B33F6" w:rsidDel="00213074">
          <w:rPr>
            <w:rFonts w:ascii="Times New Roman" w:hAnsi="Times New Roman" w:cs="Times New Roman"/>
            <w:lang w:val="en-GB"/>
          </w:rPr>
          <w:delText xml:space="preserve">against any and all </w:delText>
        </w:r>
        <w:r w:rsidRPr="004B33F6" w:rsidDel="00213074">
          <w:rPr>
            <w:rFonts w:ascii="Times New Roman" w:hAnsi="Times New Roman" w:cs="Times New Roman"/>
            <w:lang w:val="en-GB"/>
          </w:rPr>
          <w:delText xml:space="preserve">Claims that may be </w:delText>
        </w:r>
        <w:r w:rsidR="00960511" w:rsidRPr="004B33F6" w:rsidDel="00213074">
          <w:rPr>
            <w:rFonts w:ascii="Times New Roman" w:hAnsi="Times New Roman" w:cs="Times New Roman"/>
            <w:lang w:val="en-GB"/>
          </w:rPr>
          <w:delText xml:space="preserve">incurred by </w:delText>
        </w:r>
        <w:r w:rsidRPr="004B33F6" w:rsidDel="00213074">
          <w:rPr>
            <w:rFonts w:ascii="Times New Roman" w:hAnsi="Times New Roman" w:cs="Times New Roman"/>
            <w:lang w:val="en-GB"/>
          </w:rPr>
          <w:delText xml:space="preserve">Behram </w:delText>
        </w:r>
        <w:r w:rsidR="00960511" w:rsidRPr="004B33F6" w:rsidDel="00213074">
          <w:rPr>
            <w:rFonts w:ascii="Times New Roman" w:hAnsi="Times New Roman" w:cs="Times New Roman"/>
            <w:lang w:val="en-GB"/>
          </w:rPr>
          <w:delText>as a result of any lawsuit, judicial, administrative or investigative proceedings in which</w:delText>
        </w:r>
        <w:r w:rsidRPr="004B33F6" w:rsidDel="00213074">
          <w:rPr>
            <w:rFonts w:ascii="Times New Roman" w:hAnsi="Times New Roman" w:cs="Times New Roman"/>
            <w:lang w:val="en-GB"/>
          </w:rPr>
          <w:delText xml:space="preserve"> Behram </w:delText>
        </w:r>
        <w:r w:rsidR="00960511" w:rsidRPr="004B33F6" w:rsidDel="00213074">
          <w:rPr>
            <w:rFonts w:ascii="Times New Roman" w:hAnsi="Times New Roman" w:cs="Times New Roman"/>
            <w:lang w:val="en-GB"/>
          </w:rPr>
          <w:delText xml:space="preserve">at any time is sued or is made a party, or is threatened to be made a party, as a </w:delText>
        </w:r>
        <w:r w:rsidRPr="004B33F6" w:rsidDel="00213074">
          <w:rPr>
            <w:rFonts w:ascii="Times New Roman" w:hAnsi="Times New Roman" w:cs="Times New Roman"/>
            <w:lang w:val="en-GB"/>
          </w:rPr>
          <w:delText>result of Behram's service as a member of the board of directors of the Company and/or as a result of Behram being in charge of the financial affairs of the Company.</w:delText>
        </w:r>
      </w:del>
    </w:p>
    <w:p w:rsidR="00960511" w:rsidRPr="004B33F6" w:rsidDel="00213074" w:rsidRDefault="00960511" w:rsidP="001A517D">
      <w:pPr>
        <w:pStyle w:val="ListParagraph"/>
        <w:spacing w:line="240" w:lineRule="auto"/>
        <w:ind w:left="1134" w:hanging="720"/>
        <w:jc w:val="both"/>
        <w:rPr>
          <w:del w:id="71" w:author="nikhil kohli" w:date="2018-07-16T14:53:00Z"/>
          <w:rFonts w:ascii="Times New Roman" w:hAnsi="Times New Roman" w:cs="Times New Roman"/>
          <w:lang w:val="en-GB"/>
        </w:rPr>
      </w:pPr>
    </w:p>
    <w:p w:rsidR="007F431C" w:rsidRPr="004B33F6" w:rsidRDefault="00232A6F" w:rsidP="00213074">
      <w:pPr>
        <w:pStyle w:val="ListParagraph"/>
        <w:spacing w:after="0" w:line="240" w:lineRule="auto"/>
        <w:ind w:left="1134"/>
        <w:contextualSpacing w:val="0"/>
        <w:jc w:val="both"/>
        <w:rPr>
          <w:rFonts w:ascii="Times New Roman" w:hAnsi="Times New Roman" w:cs="Times New Roman"/>
          <w:b/>
          <w:lang w:val="en-GB"/>
        </w:rPr>
        <w:pPrChange w:id="72" w:author="nikhil kohli" w:date="2018-07-16T14:53:00Z">
          <w:pPr>
            <w:pStyle w:val="ListParagraph"/>
            <w:numPr>
              <w:ilvl w:val="1"/>
              <w:numId w:val="4"/>
            </w:numPr>
            <w:spacing w:after="0" w:line="240" w:lineRule="auto"/>
            <w:ind w:left="1134" w:hanging="432"/>
            <w:contextualSpacing w:val="0"/>
            <w:jc w:val="both"/>
          </w:pPr>
        </w:pPrChange>
      </w:pPr>
      <w:del w:id="73" w:author="nikhil kohli" w:date="2018-07-16T14:53:00Z">
        <w:r w:rsidRPr="004B33F6" w:rsidDel="00213074">
          <w:rPr>
            <w:rFonts w:ascii="Times New Roman" w:hAnsi="Times New Roman" w:cs="Times New Roman"/>
            <w:lang w:val="en-GB"/>
          </w:rPr>
          <w:delText>The Indemnifying Party</w:delText>
        </w:r>
        <w:r w:rsidR="00960511" w:rsidRPr="004B33F6" w:rsidDel="00213074">
          <w:rPr>
            <w:rFonts w:ascii="Times New Roman" w:hAnsi="Times New Roman" w:cs="Times New Roman"/>
            <w:lang w:val="en-GB"/>
          </w:rPr>
          <w:delText xml:space="preserve">, </w:delText>
        </w:r>
        <w:r w:rsidR="00960511" w:rsidRPr="004B33F6" w:rsidDel="00213074">
          <w:rPr>
            <w:rFonts w:ascii="Times New Roman" w:hAnsi="Times New Roman" w:cs="Times New Roman"/>
          </w:rPr>
          <w:delText xml:space="preserve">jointly and severally, agree and undertake to indemnify, defend and keep the </w:delText>
        </w:r>
        <w:r w:rsidRPr="004B33F6" w:rsidDel="00213074">
          <w:rPr>
            <w:rFonts w:ascii="Times New Roman" w:hAnsi="Times New Roman" w:cs="Times New Roman"/>
          </w:rPr>
          <w:delText xml:space="preserve">Indemnified Party </w:delText>
        </w:r>
        <w:r w:rsidR="00960511" w:rsidRPr="004B33F6" w:rsidDel="00213074">
          <w:rPr>
            <w:rFonts w:ascii="Times New Roman" w:hAnsi="Times New Roman" w:cs="Times New Roman"/>
          </w:rPr>
          <w:delText xml:space="preserve">harmless against all actions, proceedings, accounts, demands, dues, Claims relating to or connected with the Company and/or </w:delText>
        </w:r>
        <w:r w:rsidR="007F431C" w:rsidRPr="004B33F6" w:rsidDel="00213074">
          <w:rPr>
            <w:rFonts w:ascii="Times New Roman" w:hAnsi="Times New Roman" w:cs="Times New Roman"/>
          </w:rPr>
          <w:delText>Mine Hunter Games Technologies Private Limited</w:delText>
        </w:r>
        <w:r w:rsidR="00960511" w:rsidRPr="004B33F6" w:rsidDel="00213074">
          <w:rPr>
            <w:rFonts w:ascii="Times New Roman" w:hAnsi="Times New Roman" w:cs="Times New Roman"/>
          </w:rPr>
          <w:delText xml:space="preserve"> arising out of any acts, omission, matters or deeds done or cause to be done till the </w:delText>
        </w:r>
        <w:r w:rsidR="007F431C" w:rsidRPr="004B33F6" w:rsidDel="00213074">
          <w:rPr>
            <w:rFonts w:ascii="Times New Roman" w:hAnsi="Times New Roman" w:cs="Times New Roman"/>
          </w:rPr>
          <w:delText xml:space="preserve">Execution Date </w:delText>
        </w:r>
        <w:r w:rsidR="00960511" w:rsidRPr="004B33F6" w:rsidDel="00213074">
          <w:rPr>
            <w:rFonts w:ascii="Times New Roman" w:hAnsi="Times New Roman" w:cs="Times New Roman"/>
          </w:rPr>
          <w:delText xml:space="preserve">and also for the future </w:delText>
        </w:r>
        <w:r w:rsidR="00960511" w:rsidRPr="004B33F6" w:rsidDel="00213074">
          <w:rPr>
            <w:rFonts w:ascii="Times New Roman" w:hAnsi="Times New Roman" w:cs="Times New Roman"/>
            <w:u w:val="single"/>
          </w:rPr>
          <w:delText>i.e.</w:delText>
        </w:r>
        <w:r w:rsidR="007F431C" w:rsidRPr="004B33F6" w:rsidDel="00213074">
          <w:rPr>
            <w:rFonts w:ascii="Times New Roman" w:hAnsi="Times New Roman" w:cs="Times New Roman"/>
          </w:rPr>
          <w:delText>,</w:delText>
        </w:r>
        <w:r w:rsidR="00960511" w:rsidRPr="004B33F6" w:rsidDel="00213074">
          <w:rPr>
            <w:rFonts w:ascii="Times New Roman" w:hAnsi="Times New Roman" w:cs="Times New Roman"/>
          </w:rPr>
          <w:delText xml:space="preserve"> for all times to come. </w:delText>
        </w:r>
        <w:r w:rsidR="00960511" w:rsidRPr="004B33F6" w:rsidDel="00213074">
          <w:rPr>
            <w:rFonts w:ascii="Times New Roman" w:hAnsi="Times New Roman" w:cs="Times New Roman"/>
            <w:lang w:val="en-GB"/>
          </w:rPr>
          <w:delText xml:space="preserve">It is clarified that this Clause </w:delText>
        </w:r>
        <w:r w:rsidR="007F431C" w:rsidRPr="004B33F6" w:rsidDel="00213074">
          <w:rPr>
            <w:rFonts w:ascii="Times New Roman" w:hAnsi="Times New Roman" w:cs="Times New Roman"/>
            <w:lang w:val="en-GB"/>
          </w:rPr>
          <w:delText>3.3</w:delText>
        </w:r>
        <w:r w:rsidR="00960511" w:rsidRPr="004B33F6" w:rsidDel="00213074">
          <w:rPr>
            <w:rFonts w:ascii="Times New Roman" w:hAnsi="Times New Roman" w:cs="Times New Roman"/>
            <w:lang w:val="en-GB"/>
          </w:rPr>
          <w:delText xml:space="preserve"> is intended to cover and does cover all </w:delText>
        </w:r>
        <w:r w:rsidR="00960511" w:rsidRPr="004B33F6" w:rsidDel="00213074">
          <w:rPr>
            <w:rFonts w:ascii="Times New Roman" w:hAnsi="Times New Roman" w:cs="Times New Roman"/>
          </w:rPr>
          <w:delText>actions, proceedings, accounts, demands, dues, Claims</w:delText>
        </w:r>
        <w:r w:rsidR="00960511" w:rsidRPr="004B33F6" w:rsidDel="00213074">
          <w:rPr>
            <w:rFonts w:ascii="Times New Roman" w:hAnsi="Times New Roman" w:cs="Times New Roman"/>
            <w:lang w:val="en-GB"/>
          </w:rPr>
          <w:delText xml:space="preserve"> or possible </w:delText>
        </w:r>
        <w:r w:rsidR="00960511" w:rsidRPr="004B33F6" w:rsidDel="00213074">
          <w:rPr>
            <w:rFonts w:ascii="Times New Roman" w:hAnsi="Times New Roman" w:cs="Times New Roman"/>
          </w:rPr>
          <w:delText>actions</w:delText>
        </w:r>
        <w:r w:rsidR="00960511" w:rsidRPr="004B33F6" w:rsidDel="00213074">
          <w:rPr>
            <w:rFonts w:ascii="Times New Roman" w:hAnsi="Times New Roman" w:cs="Times New Roman"/>
            <w:lang w:val="en-GB"/>
          </w:rPr>
          <w:delText xml:space="preserve"> of every nature and kind whatsoever, whether known or unknown, suspected or unsuspected, or hereafter discovered or ascertained in connection with or relating to the Company and/or </w:delText>
        </w:r>
        <w:r w:rsidR="007F431C" w:rsidRPr="004B33F6" w:rsidDel="00213074">
          <w:rPr>
            <w:rFonts w:ascii="Times New Roman" w:hAnsi="Times New Roman" w:cs="Times New Roman"/>
          </w:rPr>
          <w:delText>Mine Hunter Games Technologies Private Limited</w:delText>
        </w:r>
        <w:r w:rsidR="00960511" w:rsidRPr="004B33F6" w:rsidDel="00213074">
          <w:rPr>
            <w:rFonts w:ascii="Times New Roman" w:hAnsi="Times New Roman" w:cs="Times New Roman"/>
            <w:lang w:val="en-GB"/>
          </w:rPr>
          <w:delText>.</w:delText>
        </w:r>
      </w:del>
    </w:p>
    <w:p w:rsidR="0071325E" w:rsidRPr="004B33F6" w:rsidRDefault="007F431C" w:rsidP="001D34DD">
      <w:pPr>
        <w:pStyle w:val="ListParagraph"/>
        <w:spacing w:after="0" w:line="240" w:lineRule="auto"/>
        <w:ind w:left="432"/>
        <w:contextualSpacing w:val="0"/>
        <w:jc w:val="both"/>
        <w:rPr>
          <w:rFonts w:ascii="Times New Roman" w:hAnsi="Times New Roman" w:cs="Times New Roman"/>
          <w:b/>
          <w:lang w:val="en-GB"/>
        </w:rPr>
      </w:pPr>
      <w:r w:rsidRPr="004B33F6">
        <w:rPr>
          <w:rFonts w:ascii="Times New Roman" w:hAnsi="Times New Roman" w:cs="Times New Roman"/>
          <w:b/>
          <w:lang w:val="en-GB"/>
        </w:rPr>
        <w:t xml:space="preserve"> </w:t>
      </w:r>
    </w:p>
    <w:p w:rsidR="003E4F5B" w:rsidRPr="004B33F6" w:rsidRDefault="0071325E" w:rsidP="001D34DD">
      <w:pPr>
        <w:pStyle w:val="ListParagraph"/>
        <w:numPr>
          <w:ilvl w:val="0"/>
          <w:numId w:val="4"/>
        </w:numPr>
        <w:spacing w:after="0" w:line="240" w:lineRule="auto"/>
        <w:contextualSpacing w:val="0"/>
        <w:jc w:val="both"/>
        <w:rPr>
          <w:rFonts w:ascii="Times New Roman" w:hAnsi="Times New Roman" w:cs="Times New Roman"/>
          <w:b/>
          <w:lang w:val="en-GB"/>
        </w:rPr>
      </w:pPr>
      <w:r w:rsidRPr="004B33F6">
        <w:rPr>
          <w:rFonts w:ascii="Times New Roman" w:hAnsi="Times New Roman" w:cs="Times New Roman"/>
          <w:b/>
          <w:lang w:val="en-GB"/>
        </w:rPr>
        <w:t>REPRESENT</w:t>
      </w:r>
      <w:r w:rsidR="00111645" w:rsidRPr="004B33F6">
        <w:rPr>
          <w:rFonts w:ascii="Times New Roman" w:hAnsi="Times New Roman" w:cs="Times New Roman"/>
          <w:b/>
          <w:lang w:val="en-GB"/>
        </w:rPr>
        <w:t xml:space="preserve">ATIONS AND </w:t>
      </w:r>
      <w:r w:rsidR="00845FDF" w:rsidRPr="004B33F6">
        <w:rPr>
          <w:rFonts w:ascii="Times New Roman" w:hAnsi="Times New Roman" w:cs="Times New Roman"/>
          <w:b/>
          <w:lang w:val="en-GB"/>
        </w:rPr>
        <w:t>WARRANTIES</w:t>
      </w:r>
    </w:p>
    <w:p w:rsidR="001D34DD" w:rsidRPr="004B33F6" w:rsidRDefault="001D34DD" w:rsidP="001D34DD">
      <w:pPr>
        <w:pStyle w:val="ListParagraph"/>
        <w:spacing w:after="0" w:line="240" w:lineRule="auto"/>
        <w:ind w:left="360"/>
        <w:contextualSpacing w:val="0"/>
        <w:jc w:val="both"/>
        <w:rPr>
          <w:rFonts w:ascii="Times New Roman" w:hAnsi="Times New Roman" w:cs="Times New Roman"/>
          <w:b/>
          <w:lang w:val="en-GB"/>
        </w:rPr>
      </w:pPr>
    </w:p>
    <w:p w:rsidR="00111645" w:rsidRPr="004B33F6" w:rsidRDefault="00111645" w:rsidP="001A517D">
      <w:pPr>
        <w:pStyle w:val="ARTICLEBL2"/>
        <w:numPr>
          <w:ilvl w:val="1"/>
          <w:numId w:val="4"/>
        </w:numPr>
        <w:ind w:left="1134"/>
        <w:jc w:val="both"/>
        <w:rPr>
          <w:sz w:val="22"/>
          <w:szCs w:val="22"/>
          <w:u w:val="single"/>
        </w:rPr>
      </w:pPr>
      <w:r w:rsidRPr="004B33F6">
        <w:rPr>
          <w:sz w:val="22"/>
          <w:szCs w:val="22"/>
        </w:rPr>
        <w:t xml:space="preserve">The Company represents and warrants to, and covenants with, </w:t>
      </w:r>
      <w:proofErr w:type="spellStart"/>
      <w:r w:rsidRPr="004B33F6">
        <w:rPr>
          <w:sz w:val="22"/>
          <w:szCs w:val="22"/>
        </w:rPr>
        <w:t>Behram</w:t>
      </w:r>
      <w:proofErr w:type="spellEnd"/>
      <w:r w:rsidRPr="004B33F6">
        <w:rPr>
          <w:sz w:val="22"/>
          <w:szCs w:val="22"/>
        </w:rPr>
        <w:t xml:space="preserve"> that as on the Execution Date:</w:t>
      </w:r>
    </w:p>
    <w:p w:rsidR="00111645" w:rsidRPr="004B33F6" w:rsidRDefault="00111645" w:rsidP="001D34DD">
      <w:pPr>
        <w:pStyle w:val="ARTICLEBL3"/>
        <w:jc w:val="both"/>
        <w:rPr>
          <w:sz w:val="22"/>
          <w:szCs w:val="22"/>
        </w:rPr>
      </w:pPr>
      <w:r w:rsidRPr="004B33F6">
        <w:rPr>
          <w:sz w:val="22"/>
          <w:szCs w:val="22"/>
        </w:rPr>
        <w:t>the Company is a company duly organized and validly existing under the Laws of the Republic of India, and has the requisite corporate power and authority to carry on its business a</w:t>
      </w:r>
      <w:r w:rsidR="00845FDF" w:rsidRPr="004B33F6">
        <w:rPr>
          <w:sz w:val="22"/>
          <w:szCs w:val="22"/>
        </w:rPr>
        <w:t xml:space="preserve">s it is now being conducted; </w:t>
      </w:r>
    </w:p>
    <w:p w:rsidR="00111645" w:rsidRPr="004B33F6" w:rsidRDefault="00111645" w:rsidP="001D34DD">
      <w:pPr>
        <w:pStyle w:val="ARTICLEBL3"/>
        <w:jc w:val="both"/>
        <w:rPr>
          <w:sz w:val="22"/>
          <w:szCs w:val="22"/>
        </w:rPr>
      </w:pPr>
      <w:r w:rsidRPr="004B33F6">
        <w:rPr>
          <w:sz w:val="22"/>
          <w:szCs w:val="22"/>
        </w:rPr>
        <w:t>this Agreement has been duly approved, authorized, executed and delivered by it and constitutes a valid, binding and enforceable obligation on it, enforceable against it in accordance with its terms, and no corporate action on its part is necessary to approve this Agreement or for it to pe</w:t>
      </w:r>
      <w:r w:rsidR="00845FDF" w:rsidRPr="004B33F6">
        <w:rPr>
          <w:sz w:val="22"/>
          <w:szCs w:val="22"/>
        </w:rPr>
        <w:t>rform its obligations hereunder;</w:t>
      </w:r>
    </w:p>
    <w:p w:rsidR="00845FDF" w:rsidRPr="004B33F6" w:rsidRDefault="00845FDF" w:rsidP="001D34DD">
      <w:pPr>
        <w:pStyle w:val="ARTICLEBL3"/>
        <w:jc w:val="both"/>
        <w:rPr>
          <w:sz w:val="22"/>
          <w:szCs w:val="22"/>
        </w:rPr>
      </w:pPr>
      <w:r w:rsidRPr="004B33F6">
        <w:rPr>
          <w:sz w:val="22"/>
          <w:szCs w:val="22"/>
        </w:rPr>
        <w:t>neither the execution and delivery of this Agreement by the Company, nor the performance by the Company of its obligations hereunder nor compliance by the Company with the provisions hereof will violate, adversely affect, contravene or breach or create a default or accelerate any obligation under any agreement, instrument, or laws applicable to the Company.</w:t>
      </w:r>
    </w:p>
    <w:p w:rsidR="00845FDF" w:rsidRPr="004B33F6" w:rsidRDefault="00845FDF" w:rsidP="001A517D">
      <w:pPr>
        <w:pStyle w:val="ARTICLEBL2"/>
        <w:numPr>
          <w:ilvl w:val="1"/>
          <w:numId w:val="4"/>
        </w:numPr>
        <w:ind w:left="1134"/>
        <w:jc w:val="both"/>
        <w:rPr>
          <w:sz w:val="22"/>
          <w:szCs w:val="22"/>
        </w:rPr>
      </w:pPr>
      <w:r w:rsidRPr="004B33F6">
        <w:rPr>
          <w:sz w:val="22"/>
          <w:szCs w:val="22"/>
        </w:rPr>
        <w:t xml:space="preserve">Promoter represents and warrants to, and covenants with, </w:t>
      </w:r>
      <w:proofErr w:type="spellStart"/>
      <w:r w:rsidRPr="004B33F6">
        <w:rPr>
          <w:sz w:val="22"/>
          <w:szCs w:val="22"/>
        </w:rPr>
        <w:t>Behram</w:t>
      </w:r>
      <w:proofErr w:type="spellEnd"/>
      <w:r w:rsidRPr="004B33F6">
        <w:rPr>
          <w:sz w:val="22"/>
          <w:szCs w:val="22"/>
        </w:rPr>
        <w:t xml:space="preserve"> that: </w:t>
      </w:r>
      <w:bookmarkStart w:id="74" w:name="_DV_M606"/>
      <w:bookmarkEnd w:id="74"/>
    </w:p>
    <w:p w:rsidR="00845FDF" w:rsidRPr="004B33F6" w:rsidRDefault="00845FDF" w:rsidP="001D34DD">
      <w:pPr>
        <w:pStyle w:val="ARTICLEBL3"/>
        <w:numPr>
          <w:ilvl w:val="2"/>
          <w:numId w:val="29"/>
        </w:numPr>
        <w:jc w:val="both"/>
        <w:rPr>
          <w:sz w:val="22"/>
          <w:szCs w:val="22"/>
        </w:rPr>
      </w:pPr>
      <w:r w:rsidRPr="004B33F6">
        <w:rPr>
          <w:sz w:val="22"/>
          <w:szCs w:val="22"/>
        </w:rPr>
        <w:t xml:space="preserve">this Agreement has been duly approved, authorized, executed and </w:t>
      </w:r>
      <w:r w:rsidR="008D6EBE" w:rsidRPr="004B33F6">
        <w:rPr>
          <w:sz w:val="22"/>
          <w:szCs w:val="22"/>
        </w:rPr>
        <w:t>delivered by</w:t>
      </w:r>
      <w:r w:rsidRPr="004B33F6">
        <w:rPr>
          <w:sz w:val="22"/>
          <w:szCs w:val="22"/>
        </w:rPr>
        <w:t xml:space="preserve"> Promoter and constitutes a valid, binding and enforceable obligation on Promoter, enforceable against Promoter in accordance with its terms, and no ot</w:t>
      </w:r>
      <w:r w:rsidR="008D6EBE" w:rsidRPr="004B33F6">
        <w:rPr>
          <w:sz w:val="22"/>
          <w:szCs w:val="22"/>
        </w:rPr>
        <w:t>her action on the part of</w:t>
      </w:r>
      <w:r w:rsidRPr="004B33F6">
        <w:rPr>
          <w:sz w:val="22"/>
          <w:szCs w:val="22"/>
        </w:rPr>
        <w:t xml:space="preserve"> Promoter is necessary to approve this Agreem</w:t>
      </w:r>
      <w:r w:rsidR="008D6EBE" w:rsidRPr="004B33F6">
        <w:rPr>
          <w:sz w:val="22"/>
          <w:szCs w:val="22"/>
        </w:rPr>
        <w:t>ent or for</w:t>
      </w:r>
      <w:r w:rsidRPr="004B33F6">
        <w:rPr>
          <w:sz w:val="22"/>
          <w:szCs w:val="22"/>
        </w:rPr>
        <w:t xml:space="preserve"> Promoter to perform his obligations hereunder;</w:t>
      </w:r>
      <w:bookmarkStart w:id="75" w:name="_DV_M607"/>
      <w:bookmarkEnd w:id="75"/>
    </w:p>
    <w:p w:rsidR="00845FDF" w:rsidRPr="004B33F6" w:rsidRDefault="00845FDF" w:rsidP="001D34DD">
      <w:pPr>
        <w:pStyle w:val="ARTICLEBL3"/>
        <w:jc w:val="both"/>
        <w:rPr>
          <w:sz w:val="22"/>
          <w:szCs w:val="22"/>
        </w:rPr>
      </w:pPr>
      <w:r w:rsidRPr="004B33F6">
        <w:rPr>
          <w:sz w:val="22"/>
          <w:szCs w:val="22"/>
        </w:rPr>
        <w:t>neither the execution and deli</w:t>
      </w:r>
      <w:r w:rsidR="008230FC" w:rsidRPr="004B33F6">
        <w:rPr>
          <w:sz w:val="22"/>
          <w:szCs w:val="22"/>
        </w:rPr>
        <w:t xml:space="preserve">very of this Agreement by Promoter, nor the performance by Promoter </w:t>
      </w:r>
      <w:r w:rsidRPr="004B33F6">
        <w:rPr>
          <w:sz w:val="22"/>
          <w:szCs w:val="22"/>
        </w:rPr>
        <w:t>of his obligations he</w:t>
      </w:r>
      <w:r w:rsidR="008230FC" w:rsidRPr="004B33F6">
        <w:rPr>
          <w:sz w:val="22"/>
          <w:szCs w:val="22"/>
        </w:rPr>
        <w:t>reunder nor compliance by Promoter</w:t>
      </w:r>
      <w:r w:rsidRPr="004B33F6">
        <w:rPr>
          <w:sz w:val="22"/>
          <w:szCs w:val="22"/>
        </w:rPr>
        <w:t xml:space="preserve"> with the provisions </w:t>
      </w:r>
      <w:r w:rsidRPr="004B33F6">
        <w:rPr>
          <w:sz w:val="22"/>
          <w:szCs w:val="22"/>
        </w:rPr>
        <w:lastRenderedPageBreak/>
        <w:t>hereof will violate, adversely affect, contravene or breach or create a default or accelerate any obligation under any</w:t>
      </w:r>
      <w:r w:rsidR="008D6EBE" w:rsidRPr="004B33F6">
        <w:rPr>
          <w:sz w:val="22"/>
          <w:szCs w:val="22"/>
        </w:rPr>
        <w:t xml:space="preserve"> agreement, instrument, or l</w:t>
      </w:r>
      <w:r w:rsidRPr="004B33F6">
        <w:rPr>
          <w:sz w:val="22"/>
          <w:szCs w:val="22"/>
        </w:rPr>
        <w:t xml:space="preserve">aws applicable to </w:t>
      </w:r>
      <w:bookmarkStart w:id="76" w:name="_DV_M608"/>
      <w:bookmarkEnd w:id="76"/>
      <w:r w:rsidR="008D6EBE" w:rsidRPr="004B33F6">
        <w:rPr>
          <w:sz w:val="22"/>
          <w:szCs w:val="22"/>
        </w:rPr>
        <w:t>Promoter.</w:t>
      </w:r>
    </w:p>
    <w:p w:rsidR="008D6EBE" w:rsidRPr="004B33F6" w:rsidRDefault="008D6EBE" w:rsidP="001A517D">
      <w:pPr>
        <w:pStyle w:val="ARTICLEBL2"/>
        <w:numPr>
          <w:ilvl w:val="1"/>
          <w:numId w:val="4"/>
        </w:numPr>
        <w:ind w:left="1134"/>
        <w:jc w:val="both"/>
        <w:rPr>
          <w:sz w:val="22"/>
          <w:szCs w:val="22"/>
        </w:rPr>
      </w:pPr>
      <w:proofErr w:type="spellStart"/>
      <w:r w:rsidRPr="004B33F6">
        <w:rPr>
          <w:sz w:val="22"/>
          <w:szCs w:val="22"/>
        </w:rPr>
        <w:t>Behram</w:t>
      </w:r>
      <w:proofErr w:type="spellEnd"/>
      <w:r w:rsidRPr="004B33F6">
        <w:rPr>
          <w:sz w:val="22"/>
          <w:szCs w:val="22"/>
        </w:rPr>
        <w:t xml:space="preserve"> represents and warrants to, and covenants with, the Company and the Promoter that: </w:t>
      </w:r>
    </w:p>
    <w:p w:rsidR="008D6EBE" w:rsidRPr="004B33F6" w:rsidRDefault="008D6EBE" w:rsidP="001D34DD">
      <w:pPr>
        <w:pStyle w:val="ARTICLEBL3"/>
        <w:numPr>
          <w:ilvl w:val="2"/>
          <w:numId w:val="30"/>
        </w:numPr>
        <w:jc w:val="both"/>
        <w:rPr>
          <w:sz w:val="22"/>
          <w:szCs w:val="22"/>
        </w:rPr>
      </w:pPr>
      <w:r w:rsidRPr="004B33F6">
        <w:rPr>
          <w:sz w:val="22"/>
          <w:szCs w:val="22"/>
        </w:rPr>
        <w:t xml:space="preserve">this Agreement has been duly approved, authorized, executed and delivered by </w:t>
      </w:r>
      <w:proofErr w:type="spellStart"/>
      <w:r w:rsidRPr="004B33F6">
        <w:rPr>
          <w:sz w:val="22"/>
          <w:szCs w:val="22"/>
        </w:rPr>
        <w:t>Behram</w:t>
      </w:r>
      <w:proofErr w:type="spellEnd"/>
      <w:r w:rsidRPr="004B33F6">
        <w:rPr>
          <w:sz w:val="22"/>
          <w:szCs w:val="22"/>
        </w:rPr>
        <w:t xml:space="preserve"> and constitutes a valid, binding and enforceable obligation on </w:t>
      </w:r>
      <w:proofErr w:type="spellStart"/>
      <w:r w:rsidRPr="004B33F6">
        <w:rPr>
          <w:sz w:val="22"/>
          <w:szCs w:val="22"/>
        </w:rPr>
        <w:t>Behram</w:t>
      </w:r>
      <w:proofErr w:type="spellEnd"/>
      <w:r w:rsidRPr="004B33F6">
        <w:rPr>
          <w:sz w:val="22"/>
          <w:szCs w:val="22"/>
        </w:rPr>
        <w:t xml:space="preserve">, enforceable against </w:t>
      </w:r>
      <w:proofErr w:type="spellStart"/>
      <w:r w:rsidRPr="004B33F6">
        <w:rPr>
          <w:sz w:val="22"/>
          <w:szCs w:val="22"/>
        </w:rPr>
        <w:t>Behram</w:t>
      </w:r>
      <w:proofErr w:type="spellEnd"/>
      <w:r w:rsidRPr="004B33F6">
        <w:rPr>
          <w:sz w:val="22"/>
          <w:szCs w:val="22"/>
        </w:rPr>
        <w:t xml:space="preserve"> in accordance with its terms, and no other action on the part of </w:t>
      </w:r>
      <w:proofErr w:type="spellStart"/>
      <w:r w:rsidRPr="004B33F6">
        <w:rPr>
          <w:sz w:val="22"/>
          <w:szCs w:val="22"/>
        </w:rPr>
        <w:t>Behram</w:t>
      </w:r>
      <w:proofErr w:type="spellEnd"/>
      <w:r w:rsidRPr="004B33F6">
        <w:rPr>
          <w:sz w:val="22"/>
          <w:szCs w:val="22"/>
        </w:rPr>
        <w:t xml:space="preserve"> is necessary to approve this Agreement or for </w:t>
      </w:r>
      <w:proofErr w:type="spellStart"/>
      <w:r w:rsidRPr="004B33F6">
        <w:rPr>
          <w:sz w:val="22"/>
          <w:szCs w:val="22"/>
        </w:rPr>
        <w:t>Behram</w:t>
      </w:r>
      <w:proofErr w:type="spellEnd"/>
      <w:r w:rsidRPr="004B33F6">
        <w:rPr>
          <w:sz w:val="22"/>
          <w:szCs w:val="22"/>
        </w:rPr>
        <w:t xml:space="preserve"> to perform his obligations hereunder;</w:t>
      </w:r>
    </w:p>
    <w:p w:rsidR="001410ED" w:rsidRPr="004B33F6" w:rsidRDefault="008D6EBE" w:rsidP="001D34DD">
      <w:pPr>
        <w:pStyle w:val="ARTICLEBL3"/>
        <w:jc w:val="both"/>
        <w:rPr>
          <w:b/>
          <w:sz w:val="22"/>
          <w:szCs w:val="22"/>
          <w:lang w:val="en-GB"/>
        </w:rPr>
      </w:pPr>
      <w:r w:rsidRPr="004B33F6">
        <w:rPr>
          <w:sz w:val="22"/>
          <w:szCs w:val="22"/>
        </w:rPr>
        <w:t xml:space="preserve">neither the execution and delivery of this Agreement by </w:t>
      </w:r>
      <w:proofErr w:type="spellStart"/>
      <w:r w:rsidRPr="004B33F6">
        <w:rPr>
          <w:sz w:val="22"/>
          <w:szCs w:val="22"/>
        </w:rPr>
        <w:t>Behram</w:t>
      </w:r>
      <w:proofErr w:type="spellEnd"/>
      <w:r w:rsidRPr="004B33F6">
        <w:rPr>
          <w:sz w:val="22"/>
          <w:szCs w:val="22"/>
        </w:rPr>
        <w:t xml:space="preserve">, nor the performance by </w:t>
      </w:r>
      <w:proofErr w:type="spellStart"/>
      <w:r w:rsidRPr="004B33F6">
        <w:rPr>
          <w:sz w:val="22"/>
          <w:szCs w:val="22"/>
        </w:rPr>
        <w:t>Behram</w:t>
      </w:r>
      <w:proofErr w:type="spellEnd"/>
      <w:r w:rsidRPr="004B33F6">
        <w:rPr>
          <w:sz w:val="22"/>
          <w:szCs w:val="22"/>
        </w:rPr>
        <w:t xml:space="preserve"> of his obligations hereunder nor compliance </w:t>
      </w:r>
      <w:proofErr w:type="spellStart"/>
      <w:r w:rsidRPr="004B33F6">
        <w:rPr>
          <w:sz w:val="22"/>
          <w:szCs w:val="22"/>
        </w:rPr>
        <w:t>byBehram</w:t>
      </w:r>
      <w:proofErr w:type="spellEnd"/>
      <w:r w:rsidRPr="004B33F6">
        <w:rPr>
          <w:sz w:val="22"/>
          <w:szCs w:val="22"/>
        </w:rPr>
        <w:t xml:space="preserve"> with the provisions hereof will violate, adversely affect, contravene or breach or create a default or accelerate any obligation under any agreement, instrument, or laws applicable to </w:t>
      </w:r>
      <w:proofErr w:type="spellStart"/>
      <w:r w:rsidRPr="004B33F6">
        <w:rPr>
          <w:sz w:val="22"/>
          <w:szCs w:val="22"/>
        </w:rPr>
        <w:t>Behram</w:t>
      </w:r>
      <w:proofErr w:type="spellEnd"/>
      <w:r w:rsidRPr="004B33F6">
        <w:rPr>
          <w:sz w:val="22"/>
          <w:szCs w:val="22"/>
        </w:rPr>
        <w:t>.</w:t>
      </w:r>
      <w:r w:rsidRPr="004B33F6">
        <w:rPr>
          <w:b/>
          <w:sz w:val="22"/>
          <w:szCs w:val="22"/>
          <w:lang w:val="en-GB"/>
        </w:rPr>
        <w:t xml:space="preserve"> </w:t>
      </w:r>
    </w:p>
    <w:p w:rsidR="00821EA1" w:rsidRPr="004B33F6" w:rsidRDefault="002319A2" w:rsidP="001D34DD">
      <w:pPr>
        <w:pStyle w:val="ListParagraph"/>
        <w:numPr>
          <w:ilvl w:val="0"/>
          <w:numId w:val="4"/>
        </w:numPr>
        <w:spacing w:after="0" w:line="240" w:lineRule="auto"/>
        <w:contextualSpacing w:val="0"/>
        <w:jc w:val="both"/>
        <w:rPr>
          <w:rFonts w:ascii="Times New Roman" w:hAnsi="Times New Roman" w:cs="Times New Roman"/>
          <w:b/>
          <w:lang w:val="en-GB"/>
        </w:rPr>
      </w:pPr>
      <w:r w:rsidRPr="004B33F6">
        <w:rPr>
          <w:rFonts w:ascii="Times New Roman" w:hAnsi="Times New Roman" w:cs="Times New Roman"/>
          <w:b/>
          <w:lang w:val="en-GB"/>
        </w:rPr>
        <w:t>TERM AND BINDING EFFECT</w:t>
      </w:r>
    </w:p>
    <w:p w:rsidR="00BE0599" w:rsidRPr="004B33F6" w:rsidRDefault="00BE0599" w:rsidP="001D34DD">
      <w:pPr>
        <w:pStyle w:val="ListParagraph"/>
        <w:spacing w:after="0" w:line="240" w:lineRule="auto"/>
        <w:ind w:left="360"/>
        <w:contextualSpacing w:val="0"/>
        <w:jc w:val="both"/>
        <w:rPr>
          <w:rFonts w:ascii="Times New Roman" w:hAnsi="Times New Roman" w:cs="Times New Roman"/>
          <w:b/>
          <w:lang w:val="en-GB"/>
        </w:rPr>
      </w:pPr>
    </w:p>
    <w:p w:rsidR="003E4F5B" w:rsidRPr="004B33F6" w:rsidRDefault="002319A2" w:rsidP="001D34DD">
      <w:pPr>
        <w:spacing w:line="240" w:lineRule="auto"/>
        <w:ind w:left="360"/>
        <w:jc w:val="both"/>
        <w:rPr>
          <w:rFonts w:ascii="Times New Roman" w:hAnsi="Times New Roman" w:cs="Times New Roman"/>
        </w:rPr>
      </w:pPr>
      <w:r w:rsidRPr="004B33F6">
        <w:rPr>
          <w:rFonts w:ascii="Times New Roman" w:hAnsi="Times New Roman" w:cs="Times New Roman"/>
          <w:lang w:val="en-GB"/>
        </w:rPr>
        <w:t xml:space="preserve">This </w:t>
      </w:r>
      <w:r w:rsidR="001410ED" w:rsidRPr="004B33F6">
        <w:rPr>
          <w:rFonts w:ascii="Times New Roman" w:hAnsi="Times New Roman" w:cs="Times New Roman"/>
          <w:lang w:val="en-GB"/>
        </w:rPr>
        <w:t xml:space="preserve">Agreement shall come into force immediately </w:t>
      </w:r>
      <w:r w:rsidR="008D6EBE" w:rsidRPr="004B33F6">
        <w:rPr>
          <w:rFonts w:ascii="Times New Roman" w:hAnsi="Times New Roman" w:cs="Times New Roman"/>
          <w:lang w:val="en-GB"/>
        </w:rPr>
        <w:t>upon execution</w:t>
      </w:r>
      <w:r w:rsidR="001410ED" w:rsidRPr="004B33F6">
        <w:rPr>
          <w:rFonts w:ascii="Times New Roman" w:hAnsi="Times New Roman" w:cs="Times New Roman"/>
          <w:lang w:val="en-GB"/>
        </w:rPr>
        <w:t>, and shall</w:t>
      </w:r>
      <w:r w:rsidR="008D6EBE" w:rsidRPr="004B33F6">
        <w:rPr>
          <w:rFonts w:ascii="Times New Roman" w:hAnsi="Times New Roman" w:cs="Times New Roman"/>
          <w:lang w:val="en-GB"/>
        </w:rPr>
        <w:t xml:space="preserve"> cease to have any effect upon full and final discharge of the Loan (along with Interest) in terms hereof.</w:t>
      </w:r>
      <w:r w:rsidR="001410ED" w:rsidRPr="004B33F6">
        <w:rPr>
          <w:rFonts w:ascii="Times New Roman" w:hAnsi="Times New Roman" w:cs="Times New Roman"/>
          <w:lang w:val="en-GB"/>
        </w:rPr>
        <w:t xml:space="preserve"> </w:t>
      </w:r>
      <w:ins w:id="77" w:author="nikhil kohli" w:date="2018-07-16T14:54:00Z">
        <w:r w:rsidR="00213074">
          <w:rPr>
            <w:rFonts w:ascii="Times New Roman" w:hAnsi="Times New Roman" w:cs="Times New Roman"/>
            <w:lang w:val="en-GB"/>
          </w:rPr>
          <w:t>Provi</w:t>
        </w:r>
      </w:ins>
      <w:ins w:id="78" w:author="nikhil kohli" w:date="2018-07-16T14:55:00Z">
        <w:r w:rsidR="00213074">
          <w:rPr>
            <w:rFonts w:ascii="Times New Roman" w:hAnsi="Times New Roman" w:cs="Times New Roman"/>
            <w:lang w:val="en-GB"/>
          </w:rPr>
          <w:t>ded, however, Clauses 3, 4</w:t>
        </w:r>
      </w:ins>
      <w:ins w:id="79" w:author="nikhil kohli" w:date="2018-07-16T15:54:00Z">
        <w:r w:rsidR="00D82BB3">
          <w:rPr>
            <w:rFonts w:ascii="Times New Roman" w:hAnsi="Times New Roman" w:cs="Times New Roman"/>
            <w:lang w:val="en-GB"/>
          </w:rPr>
          <w:t>, 5</w:t>
        </w:r>
      </w:ins>
      <w:ins w:id="80" w:author="nikhil kohli" w:date="2018-07-16T14:55:00Z">
        <w:r w:rsidR="00213074">
          <w:rPr>
            <w:rFonts w:ascii="Times New Roman" w:hAnsi="Times New Roman" w:cs="Times New Roman"/>
            <w:lang w:val="en-GB"/>
          </w:rPr>
          <w:t xml:space="preserve"> and 6 </w:t>
        </w:r>
      </w:ins>
      <w:ins w:id="81" w:author="nikhil kohli" w:date="2018-07-16T14:56:00Z">
        <w:r w:rsidR="00213074">
          <w:rPr>
            <w:rFonts w:ascii="Times New Roman" w:hAnsi="Times New Roman" w:cs="Times New Roman"/>
            <w:lang w:val="en-GB"/>
          </w:rPr>
          <w:t>of this Agreement shall survive such cessation</w:t>
        </w:r>
      </w:ins>
      <w:ins w:id="82" w:author="nikhil kohli" w:date="2018-07-16T14:57:00Z">
        <w:r w:rsidR="00213074">
          <w:rPr>
            <w:rFonts w:ascii="Times New Roman" w:hAnsi="Times New Roman" w:cs="Times New Roman"/>
            <w:lang w:val="en-GB"/>
          </w:rPr>
          <w:t xml:space="preserve"> and continue to be valid</w:t>
        </w:r>
      </w:ins>
      <w:ins w:id="83" w:author="nikhil kohli" w:date="2018-07-16T14:56:00Z">
        <w:r w:rsidR="00213074">
          <w:rPr>
            <w:rFonts w:ascii="Times New Roman" w:hAnsi="Times New Roman" w:cs="Times New Roman"/>
            <w:lang w:val="en-GB"/>
          </w:rPr>
          <w:t>.</w:t>
        </w:r>
      </w:ins>
      <w:ins w:id="84" w:author="nikhil kohli" w:date="2018-07-16T14:55:00Z">
        <w:r w:rsidR="00213074">
          <w:rPr>
            <w:rFonts w:ascii="Times New Roman" w:hAnsi="Times New Roman" w:cs="Times New Roman"/>
            <w:lang w:val="en-GB"/>
          </w:rPr>
          <w:t xml:space="preserve"> </w:t>
        </w:r>
      </w:ins>
    </w:p>
    <w:p w:rsidR="00171A06" w:rsidRPr="004B33F6" w:rsidDel="00213074" w:rsidRDefault="00171A06" w:rsidP="001D34DD">
      <w:pPr>
        <w:spacing w:after="0" w:line="240" w:lineRule="auto"/>
        <w:jc w:val="both"/>
        <w:rPr>
          <w:del w:id="85" w:author="nikhil kohli" w:date="2018-07-16T14:54:00Z"/>
          <w:rFonts w:ascii="Times New Roman" w:hAnsi="Times New Roman" w:cs="Times New Roman"/>
          <w:lang w:val="en-GB"/>
        </w:rPr>
      </w:pPr>
    </w:p>
    <w:p w:rsidR="001410ED" w:rsidRPr="004B33F6" w:rsidDel="00213074" w:rsidRDefault="00E04941" w:rsidP="001D34DD">
      <w:pPr>
        <w:pStyle w:val="ListParagraph"/>
        <w:numPr>
          <w:ilvl w:val="0"/>
          <w:numId w:val="4"/>
        </w:numPr>
        <w:spacing w:after="0" w:line="240" w:lineRule="auto"/>
        <w:jc w:val="both"/>
        <w:rPr>
          <w:del w:id="86" w:author="nikhil kohli" w:date="2018-07-16T14:54:00Z"/>
          <w:rFonts w:ascii="Times New Roman" w:hAnsi="Times New Roman" w:cs="Times New Roman"/>
          <w:b/>
          <w:lang w:val="en-GB"/>
        </w:rPr>
      </w:pPr>
      <w:del w:id="87" w:author="nikhil kohli" w:date="2018-07-16T14:54:00Z">
        <w:r w:rsidRPr="004B33F6" w:rsidDel="00213074">
          <w:rPr>
            <w:rFonts w:ascii="Times New Roman" w:hAnsi="Times New Roman" w:cs="Times New Roman"/>
            <w:b/>
            <w:lang w:val="en-GB"/>
          </w:rPr>
          <w:delText>TERMINATION</w:delText>
        </w:r>
        <w:r w:rsidR="001410ED" w:rsidRPr="004B33F6" w:rsidDel="00213074">
          <w:rPr>
            <w:rFonts w:ascii="Times New Roman" w:hAnsi="Times New Roman" w:cs="Times New Roman"/>
            <w:b/>
            <w:lang w:val="en-GB"/>
          </w:rPr>
          <w:br/>
        </w:r>
      </w:del>
    </w:p>
    <w:p w:rsidR="00AA5AC6" w:rsidRPr="004B33F6" w:rsidRDefault="001410ED" w:rsidP="001D34DD">
      <w:pPr>
        <w:spacing w:line="240" w:lineRule="auto"/>
        <w:ind w:left="426"/>
        <w:jc w:val="both"/>
        <w:rPr>
          <w:rFonts w:ascii="Times New Roman" w:hAnsi="Times New Roman" w:cs="Times New Roman"/>
          <w:lang w:val="en-IE"/>
        </w:rPr>
      </w:pPr>
      <w:del w:id="88" w:author="nikhil kohli" w:date="2018-07-16T14:54:00Z">
        <w:r w:rsidRPr="004B33F6" w:rsidDel="00213074">
          <w:rPr>
            <w:rFonts w:ascii="Times New Roman" w:hAnsi="Times New Roman" w:cs="Times New Roman"/>
            <w:lang w:val="en-IE"/>
          </w:rPr>
          <w:delText xml:space="preserve">This Agreement shall terminate upon the Parties mutually agree in writing to terminate this </w:delText>
        </w:r>
        <w:r w:rsidR="00B33387" w:rsidRPr="004B33F6" w:rsidDel="00213074">
          <w:rPr>
            <w:rFonts w:ascii="Times New Roman" w:hAnsi="Times New Roman" w:cs="Times New Roman"/>
            <w:lang w:val="en-IE"/>
          </w:rPr>
          <w:delText xml:space="preserve">   </w:delText>
        </w:r>
        <w:r w:rsidRPr="004B33F6" w:rsidDel="00213074">
          <w:rPr>
            <w:rFonts w:ascii="Times New Roman" w:hAnsi="Times New Roman" w:cs="Times New Roman"/>
            <w:lang w:val="en-IE"/>
          </w:rPr>
          <w:delText>Agreement.</w:delText>
        </w:r>
      </w:del>
    </w:p>
    <w:p w:rsidR="00484267" w:rsidRPr="004B33F6" w:rsidRDefault="00484267" w:rsidP="001D34DD">
      <w:pPr>
        <w:pStyle w:val="ListParagraph"/>
        <w:spacing w:after="0" w:line="240" w:lineRule="auto"/>
        <w:ind w:left="360"/>
        <w:jc w:val="both"/>
        <w:rPr>
          <w:rFonts w:ascii="Times New Roman" w:hAnsi="Times New Roman" w:cs="Times New Roman"/>
          <w:b/>
          <w:lang w:val="en-GB"/>
        </w:rPr>
      </w:pPr>
    </w:p>
    <w:p w:rsidR="002319A2" w:rsidRPr="004B33F6" w:rsidRDefault="00BE0599" w:rsidP="001D34DD">
      <w:pPr>
        <w:pStyle w:val="ListParagraph"/>
        <w:numPr>
          <w:ilvl w:val="0"/>
          <w:numId w:val="4"/>
        </w:numPr>
        <w:spacing w:after="0" w:line="240" w:lineRule="auto"/>
        <w:jc w:val="both"/>
        <w:rPr>
          <w:rFonts w:ascii="Times New Roman" w:hAnsi="Times New Roman" w:cs="Times New Roman"/>
          <w:b/>
          <w:lang w:val="en-GB"/>
        </w:rPr>
      </w:pPr>
      <w:r w:rsidRPr="004B33F6">
        <w:rPr>
          <w:rFonts w:ascii="Times New Roman" w:hAnsi="Times New Roman" w:cs="Times New Roman"/>
          <w:b/>
          <w:lang w:val="en-GB"/>
        </w:rPr>
        <w:t>GOVERNING LAW</w:t>
      </w:r>
      <w:r w:rsidR="00137161" w:rsidRPr="004B33F6">
        <w:rPr>
          <w:rFonts w:ascii="Times New Roman" w:hAnsi="Times New Roman" w:cs="Times New Roman"/>
          <w:b/>
          <w:lang w:val="en-GB"/>
        </w:rPr>
        <w:t xml:space="preserve"> </w:t>
      </w:r>
      <w:r w:rsidR="00B02749" w:rsidRPr="004B33F6">
        <w:rPr>
          <w:rFonts w:ascii="Times New Roman" w:hAnsi="Times New Roman" w:cs="Times New Roman"/>
          <w:b/>
        </w:rPr>
        <w:t>AND JURISDICTION</w:t>
      </w:r>
    </w:p>
    <w:p w:rsidR="00BE0599" w:rsidRPr="004B33F6" w:rsidRDefault="00BE0599" w:rsidP="001D34DD">
      <w:pPr>
        <w:spacing w:after="0" w:line="240" w:lineRule="auto"/>
        <w:jc w:val="both"/>
        <w:rPr>
          <w:rFonts w:ascii="Times New Roman" w:hAnsi="Times New Roman" w:cs="Times New Roman"/>
          <w:b/>
          <w:lang w:val="en-GB"/>
        </w:rPr>
      </w:pPr>
    </w:p>
    <w:p w:rsidR="00AA5AC6" w:rsidRPr="004B33F6" w:rsidRDefault="002319A2" w:rsidP="001D34DD">
      <w:pPr>
        <w:spacing w:line="240" w:lineRule="auto"/>
        <w:ind w:left="360"/>
        <w:jc w:val="both"/>
        <w:rPr>
          <w:rFonts w:ascii="Times New Roman" w:hAnsi="Times New Roman" w:cs="Times New Roman"/>
          <w:lang w:val="en-GB"/>
        </w:rPr>
      </w:pPr>
      <w:r w:rsidRPr="004B33F6">
        <w:rPr>
          <w:rFonts w:ascii="Times New Roman" w:hAnsi="Times New Roman" w:cs="Times New Roman"/>
          <w:lang w:val="en-GB"/>
        </w:rPr>
        <w:t xml:space="preserve">This </w:t>
      </w:r>
      <w:r w:rsidR="006731C8" w:rsidRPr="004B33F6">
        <w:rPr>
          <w:rFonts w:ascii="Times New Roman" w:hAnsi="Times New Roman" w:cs="Times New Roman"/>
          <w:lang w:val="en-GB"/>
        </w:rPr>
        <w:t>Agreement</w:t>
      </w:r>
      <w:r w:rsidRPr="004B33F6">
        <w:rPr>
          <w:rFonts w:ascii="Times New Roman" w:hAnsi="Times New Roman" w:cs="Times New Roman"/>
          <w:lang w:val="en-GB"/>
        </w:rPr>
        <w:t xml:space="preserve"> shall be governed and interpreted by, and co</w:t>
      </w:r>
      <w:r w:rsidR="00BE0599" w:rsidRPr="004B33F6">
        <w:rPr>
          <w:rFonts w:ascii="Times New Roman" w:hAnsi="Times New Roman" w:cs="Times New Roman"/>
          <w:lang w:val="en-GB"/>
        </w:rPr>
        <w:t>nstrued in accordance with the l</w:t>
      </w:r>
      <w:r w:rsidR="008D56BB" w:rsidRPr="004B33F6">
        <w:rPr>
          <w:rFonts w:ascii="Times New Roman" w:hAnsi="Times New Roman" w:cs="Times New Roman"/>
          <w:lang w:val="en-GB"/>
        </w:rPr>
        <w:t xml:space="preserve">aws of </w:t>
      </w:r>
      <w:r w:rsidR="005D0BC0" w:rsidRPr="004B33F6">
        <w:rPr>
          <w:rFonts w:ascii="Times New Roman" w:hAnsi="Times New Roman" w:cs="Times New Roman"/>
          <w:lang w:val="en-GB"/>
        </w:rPr>
        <w:t xml:space="preserve">the Republic of </w:t>
      </w:r>
      <w:r w:rsidR="008D56BB" w:rsidRPr="004B33F6">
        <w:rPr>
          <w:rFonts w:ascii="Times New Roman" w:hAnsi="Times New Roman" w:cs="Times New Roman"/>
          <w:lang w:val="en-GB"/>
        </w:rPr>
        <w:t>India</w:t>
      </w:r>
      <w:r w:rsidRPr="004B33F6">
        <w:rPr>
          <w:rFonts w:ascii="Times New Roman" w:hAnsi="Times New Roman" w:cs="Times New Roman"/>
          <w:lang w:val="en-GB"/>
        </w:rPr>
        <w:t>.</w:t>
      </w:r>
      <w:r w:rsidR="000A50B6" w:rsidRPr="004B33F6">
        <w:rPr>
          <w:rFonts w:ascii="Times New Roman" w:hAnsi="Times New Roman" w:cs="Times New Roman"/>
        </w:rPr>
        <w:t xml:space="preserve"> Further</w:t>
      </w:r>
      <w:r w:rsidR="00B02749" w:rsidRPr="004B33F6">
        <w:rPr>
          <w:rFonts w:ascii="Times New Roman" w:hAnsi="Times New Roman" w:cs="Times New Roman"/>
        </w:rPr>
        <w:t xml:space="preserve"> the courts</w:t>
      </w:r>
      <w:r w:rsidR="00B33387" w:rsidRPr="004B33F6">
        <w:rPr>
          <w:rFonts w:ascii="Times New Roman" w:hAnsi="Times New Roman" w:cs="Times New Roman"/>
        </w:rPr>
        <w:t>/forums/tribunals</w:t>
      </w:r>
      <w:r w:rsidR="00B02749" w:rsidRPr="004B33F6">
        <w:rPr>
          <w:rFonts w:ascii="Times New Roman" w:hAnsi="Times New Roman" w:cs="Times New Roman"/>
        </w:rPr>
        <w:t xml:space="preserve"> at </w:t>
      </w:r>
      <w:r w:rsidR="004E3EAE" w:rsidRPr="004B33F6">
        <w:rPr>
          <w:rFonts w:ascii="Times New Roman" w:hAnsi="Times New Roman" w:cs="Times New Roman"/>
        </w:rPr>
        <w:t>Mumbai</w:t>
      </w:r>
      <w:r w:rsidR="00B02749" w:rsidRPr="004B33F6">
        <w:rPr>
          <w:rFonts w:ascii="Times New Roman" w:hAnsi="Times New Roman" w:cs="Times New Roman"/>
        </w:rPr>
        <w:t xml:space="preserve">, India shall have exclusive jurisdiction over any matter relating to, in connection with, or arising out of, this </w:t>
      </w:r>
      <w:r w:rsidR="000A50B6" w:rsidRPr="004B33F6">
        <w:rPr>
          <w:rFonts w:ascii="Times New Roman" w:hAnsi="Times New Roman" w:cs="Times New Roman"/>
        </w:rPr>
        <w:t>Agreement</w:t>
      </w:r>
      <w:r w:rsidR="00B02749" w:rsidRPr="004B33F6">
        <w:rPr>
          <w:rFonts w:ascii="Times New Roman" w:hAnsi="Times New Roman" w:cs="Times New Roman"/>
        </w:rPr>
        <w:t>.</w:t>
      </w:r>
    </w:p>
    <w:p w:rsidR="00647E18" w:rsidRPr="004B33F6" w:rsidRDefault="00647E18" w:rsidP="001D34DD">
      <w:pPr>
        <w:spacing w:after="0" w:line="240" w:lineRule="auto"/>
        <w:jc w:val="both"/>
        <w:rPr>
          <w:rFonts w:ascii="Times New Roman" w:hAnsi="Times New Roman" w:cs="Times New Roman"/>
          <w:b/>
          <w:lang w:val="en-GB"/>
        </w:rPr>
      </w:pPr>
    </w:p>
    <w:p w:rsidR="00647E18" w:rsidRPr="004B33F6" w:rsidRDefault="00BE0599" w:rsidP="001D34DD">
      <w:pPr>
        <w:pStyle w:val="ListParagraph"/>
        <w:numPr>
          <w:ilvl w:val="0"/>
          <w:numId w:val="4"/>
        </w:numPr>
        <w:spacing w:after="0" w:line="240" w:lineRule="auto"/>
        <w:jc w:val="both"/>
        <w:rPr>
          <w:rFonts w:ascii="Times New Roman" w:hAnsi="Times New Roman" w:cs="Times New Roman"/>
          <w:b/>
          <w:lang w:val="en-GB"/>
        </w:rPr>
      </w:pPr>
      <w:r w:rsidRPr="004B33F6">
        <w:rPr>
          <w:rFonts w:ascii="Times New Roman" w:hAnsi="Times New Roman" w:cs="Times New Roman"/>
          <w:b/>
          <w:lang w:val="en-GB"/>
        </w:rPr>
        <w:t xml:space="preserve">COUNTERPARTS </w:t>
      </w:r>
    </w:p>
    <w:p w:rsidR="00F9600D" w:rsidRPr="004B33F6" w:rsidRDefault="00F9600D" w:rsidP="001D34DD">
      <w:pPr>
        <w:spacing w:after="0" w:line="240" w:lineRule="auto"/>
        <w:ind w:left="360"/>
        <w:jc w:val="both"/>
        <w:rPr>
          <w:rFonts w:ascii="Times New Roman" w:hAnsi="Times New Roman" w:cs="Times New Roman"/>
          <w:lang w:val="en-GB"/>
        </w:rPr>
      </w:pPr>
    </w:p>
    <w:p w:rsidR="00647E18" w:rsidRPr="004B33F6" w:rsidRDefault="00647E18" w:rsidP="001D34DD">
      <w:pPr>
        <w:spacing w:line="240" w:lineRule="auto"/>
        <w:ind w:left="360"/>
        <w:jc w:val="both"/>
        <w:rPr>
          <w:rFonts w:ascii="Times New Roman" w:hAnsi="Times New Roman" w:cs="Times New Roman"/>
          <w:lang w:val="en-IN"/>
        </w:rPr>
      </w:pPr>
      <w:r w:rsidRPr="004B33F6">
        <w:rPr>
          <w:rFonts w:ascii="Times New Roman" w:hAnsi="Times New Roman" w:cs="Times New Roman"/>
          <w:lang w:val="en-GB"/>
        </w:rPr>
        <w:t xml:space="preserve">This </w:t>
      </w:r>
      <w:r w:rsidR="00560C39" w:rsidRPr="004B33F6">
        <w:rPr>
          <w:rFonts w:ascii="Times New Roman" w:hAnsi="Times New Roman" w:cs="Times New Roman"/>
          <w:lang w:val="en-GB"/>
        </w:rPr>
        <w:t>Agreement</w:t>
      </w:r>
      <w:r w:rsidRPr="004B33F6">
        <w:rPr>
          <w:rFonts w:ascii="Times New Roman" w:hAnsi="Times New Roman" w:cs="Times New Roman"/>
          <w:lang w:val="en-GB"/>
        </w:rPr>
        <w:t xml:space="preserve"> </w:t>
      </w:r>
      <w:r w:rsidRPr="004B33F6">
        <w:rPr>
          <w:rFonts w:ascii="Times New Roman" w:hAnsi="Times New Roman" w:cs="Times New Roman"/>
          <w:lang w:val="en-IN"/>
        </w:rPr>
        <w:t xml:space="preserve">may be executed in any number of counterparts, each of which shall be an original, but all of which together shall constitute one </w:t>
      </w:r>
      <w:r w:rsidRPr="004B33F6">
        <w:rPr>
          <w:rFonts w:ascii="Times New Roman" w:hAnsi="Times New Roman" w:cs="Times New Roman"/>
        </w:rPr>
        <w:t xml:space="preserve">and the same </w:t>
      </w:r>
      <w:r w:rsidRPr="004B33F6">
        <w:rPr>
          <w:rFonts w:ascii="Times New Roman" w:hAnsi="Times New Roman" w:cs="Times New Roman"/>
          <w:lang w:val="en-IN"/>
        </w:rPr>
        <w:t>instrument.</w:t>
      </w:r>
    </w:p>
    <w:p w:rsidR="00560C39" w:rsidRPr="004B33F6" w:rsidRDefault="00560C39" w:rsidP="001D34DD">
      <w:pPr>
        <w:pStyle w:val="ListParagraph"/>
        <w:spacing w:after="0" w:line="240" w:lineRule="auto"/>
        <w:ind w:left="360"/>
        <w:jc w:val="both"/>
        <w:rPr>
          <w:rFonts w:ascii="Times New Roman" w:hAnsi="Times New Roman" w:cs="Times New Roman"/>
          <w:b/>
          <w:lang w:val="en-GB"/>
        </w:rPr>
      </w:pPr>
    </w:p>
    <w:p w:rsidR="00560C39" w:rsidRPr="004B33F6" w:rsidRDefault="00BE0599" w:rsidP="001D34DD">
      <w:pPr>
        <w:pStyle w:val="ListParagraph"/>
        <w:numPr>
          <w:ilvl w:val="0"/>
          <w:numId w:val="4"/>
        </w:numPr>
        <w:spacing w:after="0" w:line="240" w:lineRule="auto"/>
        <w:jc w:val="both"/>
        <w:rPr>
          <w:rFonts w:ascii="Times New Roman" w:hAnsi="Times New Roman" w:cs="Times New Roman"/>
          <w:b/>
          <w:lang w:val="en-GB"/>
        </w:rPr>
      </w:pPr>
      <w:r w:rsidRPr="004B33F6">
        <w:rPr>
          <w:rFonts w:ascii="Times New Roman" w:hAnsi="Times New Roman" w:cs="Times New Roman"/>
          <w:b/>
          <w:lang w:val="en-GB"/>
        </w:rPr>
        <w:t>ENTIRE AGREEMENT</w:t>
      </w:r>
    </w:p>
    <w:p w:rsidR="001D34DD" w:rsidRPr="004B33F6" w:rsidRDefault="001D34DD" w:rsidP="001D34DD">
      <w:pPr>
        <w:spacing w:line="240" w:lineRule="auto"/>
        <w:ind w:left="360" w:firstLine="66"/>
        <w:jc w:val="both"/>
        <w:rPr>
          <w:rFonts w:ascii="Times New Roman" w:hAnsi="Times New Roman" w:cs="Times New Roman"/>
          <w:lang w:val="en-GB"/>
        </w:rPr>
      </w:pPr>
    </w:p>
    <w:p w:rsidR="006731C8" w:rsidRPr="004B33F6" w:rsidRDefault="001410ED" w:rsidP="001D34DD">
      <w:pPr>
        <w:spacing w:line="240" w:lineRule="auto"/>
        <w:ind w:left="360" w:firstLine="66"/>
        <w:jc w:val="both"/>
        <w:rPr>
          <w:rFonts w:ascii="Times New Roman" w:hAnsi="Times New Roman" w:cs="Times New Roman"/>
          <w:lang w:val="en-GB"/>
        </w:rPr>
      </w:pPr>
      <w:r w:rsidRPr="004B33F6">
        <w:rPr>
          <w:rFonts w:ascii="Times New Roman" w:hAnsi="Times New Roman" w:cs="Times New Roman"/>
          <w:lang w:val="en-GB"/>
        </w:rPr>
        <w:t>The provisions of this Agreement are definitive, set forth the entire agreement and understanding amongst the Parties as to the subject matter hereof.</w:t>
      </w:r>
    </w:p>
    <w:p w:rsidR="00647E18" w:rsidRPr="004B33F6" w:rsidRDefault="00BE0599" w:rsidP="001D34DD">
      <w:pPr>
        <w:pStyle w:val="ListParagraph"/>
        <w:numPr>
          <w:ilvl w:val="0"/>
          <w:numId w:val="4"/>
        </w:numPr>
        <w:spacing w:after="0" w:line="240" w:lineRule="auto"/>
        <w:jc w:val="both"/>
        <w:rPr>
          <w:rFonts w:ascii="Times New Roman" w:hAnsi="Times New Roman" w:cs="Times New Roman"/>
          <w:b/>
          <w:lang w:val="en-GB"/>
        </w:rPr>
      </w:pPr>
      <w:r w:rsidRPr="004B33F6">
        <w:rPr>
          <w:rFonts w:ascii="Times New Roman" w:hAnsi="Times New Roman" w:cs="Times New Roman"/>
          <w:b/>
          <w:lang w:val="en-GB"/>
        </w:rPr>
        <w:t>ASSIGNMENT</w:t>
      </w:r>
    </w:p>
    <w:p w:rsidR="00647E18" w:rsidRPr="004B33F6" w:rsidRDefault="00647E18" w:rsidP="001D34DD">
      <w:pPr>
        <w:pStyle w:val="ListParagraph"/>
        <w:spacing w:after="0" w:line="240" w:lineRule="auto"/>
        <w:jc w:val="both"/>
        <w:rPr>
          <w:rFonts w:ascii="Times New Roman" w:hAnsi="Times New Roman" w:cs="Times New Roman"/>
          <w:b/>
          <w:lang w:val="en-GB"/>
        </w:rPr>
      </w:pPr>
    </w:p>
    <w:p w:rsidR="006527F6" w:rsidRPr="004B33F6" w:rsidRDefault="00647E18" w:rsidP="001D34DD">
      <w:pPr>
        <w:spacing w:line="240" w:lineRule="auto"/>
        <w:ind w:left="360"/>
        <w:jc w:val="both"/>
        <w:rPr>
          <w:rFonts w:ascii="Times New Roman" w:hAnsi="Times New Roman" w:cs="Times New Roman"/>
          <w:lang w:val="en-GB"/>
        </w:rPr>
      </w:pPr>
      <w:r w:rsidRPr="004B33F6">
        <w:rPr>
          <w:rFonts w:ascii="Times New Roman" w:hAnsi="Times New Roman" w:cs="Times New Roman"/>
          <w:lang w:val="en-GB"/>
        </w:rPr>
        <w:t xml:space="preserve">This </w:t>
      </w:r>
      <w:r w:rsidR="006731C8" w:rsidRPr="004B33F6">
        <w:rPr>
          <w:rFonts w:ascii="Times New Roman" w:hAnsi="Times New Roman" w:cs="Times New Roman"/>
          <w:lang w:val="en-GB"/>
        </w:rPr>
        <w:t xml:space="preserve">Agreement </w:t>
      </w:r>
      <w:r w:rsidRPr="004B33F6">
        <w:rPr>
          <w:rFonts w:ascii="Times New Roman" w:hAnsi="Times New Roman" w:cs="Times New Roman"/>
          <w:lang w:val="en-GB"/>
        </w:rPr>
        <w:t>is no</w:t>
      </w:r>
      <w:r w:rsidR="00D75CAA" w:rsidRPr="004B33F6">
        <w:rPr>
          <w:rFonts w:ascii="Times New Roman" w:hAnsi="Times New Roman" w:cs="Times New Roman"/>
          <w:lang w:val="en-GB"/>
        </w:rPr>
        <w:t>t assignable by any of the Parties</w:t>
      </w:r>
      <w:r w:rsidRPr="004B33F6">
        <w:rPr>
          <w:rFonts w:ascii="Times New Roman" w:hAnsi="Times New Roman" w:cs="Times New Roman"/>
          <w:lang w:val="en-GB"/>
        </w:rPr>
        <w:t xml:space="preserve"> without the prior wri</w:t>
      </w:r>
      <w:r w:rsidR="00BE0599" w:rsidRPr="004B33F6">
        <w:rPr>
          <w:rFonts w:ascii="Times New Roman" w:hAnsi="Times New Roman" w:cs="Times New Roman"/>
          <w:lang w:val="en-GB"/>
        </w:rPr>
        <w:t>tt</w:t>
      </w:r>
      <w:r w:rsidR="00071797" w:rsidRPr="004B33F6">
        <w:rPr>
          <w:rFonts w:ascii="Times New Roman" w:hAnsi="Times New Roman" w:cs="Times New Roman"/>
          <w:lang w:val="en-GB"/>
        </w:rPr>
        <w:t>en consent of the other Parties</w:t>
      </w:r>
      <w:r w:rsidRPr="004B33F6">
        <w:rPr>
          <w:rFonts w:ascii="Times New Roman" w:hAnsi="Times New Roman" w:cs="Times New Roman"/>
          <w:lang w:val="en-GB"/>
        </w:rPr>
        <w:t>.</w:t>
      </w:r>
    </w:p>
    <w:p w:rsidR="00E57481" w:rsidRPr="004B33F6" w:rsidRDefault="000B3C2F" w:rsidP="001D34DD">
      <w:pPr>
        <w:pStyle w:val="ListParagraph"/>
        <w:numPr>
          <w:ilvl w:val="0"/>
          <w:numId w:val="4"/>
        </w:numPr>
        <w:spacing w:after="0" w:line="240" w:lineRule="auto"/>
        <w:jc w:val="both"/>
        <w:rPr>
          <w:rFonts w:ascii="Times New Roman" w:hAnsi="Times New Roman" w:cs="Times New Roman"/>
          <w:b/>
          <w:lang w:val="en-GB"/>
        </w:rPr>
      </w:pPr>
      <w:r w:rsidRPr="004B33F6">
        <w:rPr>
          <w:rFonts w:ascii="Times New Roman" w:hAnsi="Times New Roman" w:cs="Times New Roman"/>
          <w:b/>
          <w:lang w:val="en-GB"/>
        </w:rPr>
        <w:lastRenderedPageBreak/>
        <w:t xml:space="preserve">AMENDMENT </w:t>
      </w:r>
    </w:p>
    <w:p w:rsidR="00E57481" w:rsidRPr="004B33F6" w:rsidRDefault="00E57481" w:rsidP="001D34DD">
      <w:pPr>
        <w:pStyle w:val="ListParagraph"/>
        <w:spacing w:after="0" w:line="240" w:lineRule="auto"/>
        <w:ind w:left="360"/>
        <w:jc w:val="both"/>
        <w:rPr>
          <w:rFonts w:ascii="Times New Roman" w:hAnsi="Times New Roman" w:cs="Times New Roman"/>
        </w:rPr>
      </w:pPr>
    </w:p>
    <w:p w:rsidR="000B3C2F" w:rsidRPr="004B33F6" w:rsidRDefault="000B3C2F" w:rsidP="001D34DD">
      <w:pPr>
        <w:pStyle w:val="ListParagraph"/>
        <w:spacing w:after="0" w:line="240" w:lineRule="auto"/>
        <w:ind w:left="360"/>
        <w:jc w:val="both"/>
        <w:rPr>
          <w:rFonts w:ascii="Times New Roman" w:hAnsi="Times New Roman" w:cs="Times New Roman"/>
          <w:b/>
          <w:lang w:val="en-GB"/>
        </w:rPr>
      </w:pPr>
      <w:r w:rsidRPr="004B33F6">
        <w:rPr>
          <w:rFonts w:ascii="Times New Roman" w:hAnsi="Times New Roman" w:cs="Times New Roman"/>
        </w:rPr>
        <w:t xml:space="preserve">The Parties may mutually agree, in writing, to waive or amend any term(s) of this </w:t>
      </w:r>
      <w:r w:rsidR="006731C8" w:rsidRPr="004B33F6">
        <w:rPr>
          <w:rFonts w:ascii="Times New Roman" w:hAnsi="Times New Roman" w:cs="Times New Roman"/>
        </w:rPr>
        <w:t>Agreement</w:t>
      </w:r>
      <w:r w:rsidRPr="004B33F6">
        <w:rPr>
          <w:rFonts w:ascii="Times New Roman" w:hAnsi="Times New Roman" w:cs="Times New Roman"/>
        </w:rPr>
        <w:t>.</w:t>
      </w:r>
    </w:p>
    <w:p w:rsidR="000B3C2F" w:rsidRPr="004B33F6" w:rsidRDefault="000B3C2F" w:rsidP="001D34DD">
      <w:pPr>
        <w:pStyle w:val="ListParagraph"/>
        <w:spacing w:after="0" w:line="240" w:lineRule="auto"/>
        <w:ind w:left="360"/>
        <w:jc w:val="both"/>
        <w:rPr>
          <w:rFonts w:ascii="Times New Roman" w:hAnsi="Times New Roman" w:cs="Times New Roman"/>
          <w:b/>
          <w:lang w:val="en-GB"/>
        </w:rPr>
      </w:pPr>
    </w:p>
    <w:p w:rsidR="00555FCB" w:rsidRPr="004B33F6" w:rsidRDefault="00555FCB" w:rsidP="001D34DD">
      <w:pPr>
        <w:pStyle w:val="ListParagraph"/>
        <w:numPr>
          <w:ilvl w:val="0"/>
          <w:numId w:val="4"/>
        </w:numPr>
        <w:spacing w:after="0" w:line="240" w:lineRule="auto"/>
        <w:jc w:val="both"/>
        <w:rPr>
          <w:rFonts w:ascii="Times New Roman" w:hAnsi="Times New Roman" w:cs="Times New Roman"/>
          <w:b/>
          <w:lang w:val="en-GB"/>
        </w:rPr>
      </w:pPr>
      <w:r w:rsidRPr="004B33F6">
        <w:rPr>
          <w:rFonts w:ascii="Times New Roman" w:hAnsi="Times New Roman" w:cs="Times New Roman"/>
          <w:b/>
          <w:lang w:val="en-GB"/>
        </w:rPr>
        <w:t>NO</w:t>
      </w:r>
      <w:r w:rsidR="002156F8" w:rsidRPr="004B33F6">
        <w:rPr>
          <w:rFonts w:ascii="Times New Roman" w:hAnsi="Times New Roman" w:cs="Times New Roman"/>
          <w:b/>
          <w:lang w:val="en-GB"/>
        </w:rPr>
        <w:t>N</w:t>
      </w:r>
      <w:r w:rsidRPr="004B33F6">
        <w:rPr>
          <w:rFonts w:ascii="Times New Roman" w:hAnsi="Times New Roman" w:cs="Times New Roman"/>
          <w:b/>
          <w:lang w:val="en-GB"/>
        </w:rPr>
        <w:t xml:space="preserve"> WAIVER</w:t>
      </w:r>
    </w:p>
    <w:p w:rsidR="00555FCB" w:rsidRPr="004B33F6" w:rsidRDefault="00555FCB" w:rsidP="001D34DD">
      <w:pPr>
        <w:pStyle w:val="ListParagraph"/>
        <w:spacing w:after="0" w:line="240" w:lineRule="auto"/>
        <w:ind w:left="360"/>
        <w:jc w:val="both"/>
        <w:rPr>
          <w:rFonts w:ascii="Times New Roman" w:hAnsi="Times New Roman" w:cs="Times New Roman"/>
          <w:b/>
          <w:lang w:val="en-GB"/>
        </w:rPr>
      </w:pPr>
    </w:p>
    <w:p w:rsidR="006731C8" w:rsidRPr="004B33F6" w:rsidRDefault="00555FCB" w:rsidP="001D34DD">
      <w:pPr>
        <w:spacing w:line="240" w:lineRule="auto"/>
        <w:ind w:left="360"/>
        <w:jc w:val="both"/>
        <w:rPr>
          <w:rFonts w:ascii="Times New Roman" w:hAnsi="Times New Roman" w:cs="Times New Roman"/>
          <w:lang w:val="en-GB"/>
        </w:rPr>
      </w:pPr>
      <w:r w:rsidRPr="004B33F6">
        <w:rPr>
          <w:rFonts w:ascii="Times New Roman" w:hAnsi="Times New Roman" w:cs="Times New Roman"/>
          <w:lang w:val="en-GB"/>
        </w:rPr>
        <w:t xml:space="preserve">No failure by </w:t>
      </w:r>
      <w:r w:rsidR="00071797" w:rsidRPr="004B33F6">
        <w:rPr>
          <w:rFonts w:ascii="Times New Roman" w:hAnsi="Times New Roman" w:cs="Times New Roman"/>
          <w:lang w:val="en-GB"/>
        </w:rPr>
        <w:t>any of the Parties</w:t>
      </w:r>
      <w:r w:rsidRPr="004B33F6">
        <w:rPr>
          <w:rFonts w:ascii="Times New Roman" w:hAnsi="Times New Roman" w:cs="Times New Roman"/>
          <w:lang w:val="en-GB"/>
        </w:rPr>
        <w:t xml:space="preserve"> to exercise, nor any delay by </w:t>
      </w:r>
      <w:r w:rsidR="00071797" w:rsidRPr="004B33F6">
        <w:rPr>
          <w:rFonts w:ascii="Times New Roman" w:hAnsi="Times New Roman" w:cs="Times New Roman"/>
          <w:lang w:val="en-GB"/>
        </w:rPr>
        <w:t>any of the Parties</w:t>
      </w:r>
      <w:r w:rsidRPr="004B33F6">
        <w:rPr>
          <w:rFonts w:ascii="Times New Roman" w:hAnsi="Times New Roman" w:cs="Times New Roman"/>
          <w:lang w:val="en-GB"/>
        </w:rPr>
        <w:t xml:space="preserve"> in exercising, any right, power or remedy hereunder shall operate as a waiver of that or any other right, power or remedy of the </w:t>
      </w:r>
      <w:r w:rsidR="00071797" w:rsidRPr="004B33F6">
        <w:rPr>
          <w:rFonts w:ascii="Times New Roman" w:hAnsi="Times New Roman" w:cs="Times New Roman"/>
          <w:lang w:val="en-GB"/>
        </w:rPr>
        <w:t xml:space="preserve">concerned </w:t>
      </w:r>
      <w:r w:rsidRPr="004B33F6">
        <w:rPr>
          <w:rFonts w:ascii="Times New Roman" w:hAnsi="Times New Roman" w:cs="Times New Roman"/>
          <w:lang w:val="en-GB"/>
        </w:rPr>
        <w:t>Party, nor shall any single or partial exercise of any right, power or remedy preclude any other or further exercise of that or any other right, power or remedy.</w:t>
      </w:r>
    </w:p>
    <w:p w:rsidR="00E57481" w:rsidRPr="004B33F6" w:rsidRDefault="00446192" w:rsidP="001D34DD">
      <w:pPr>
        <w:pStyle w:val="ListParagraph"/>
        <w:numPr>
          <w:ilvl w:val="0"/>
          <w:numId w:val="4"/>
        </w:numPr>
        <w:spacing w:line="240" w:lineRule="auto"/>
        <w:jc w:val="both"/>
        <w:rPr>
          <w:rFonts w:ascii="Times New Roman" w:hAnsi="Times New Roman" w:cs="Times New Roman"/>
          <w:b/>
          <w:lang w:val="en-GB"/>
        </w:rPr>
      </w:pPr>
      <w:r w:rsidRPr="004B33F6">
        <w:rPr>
          <w:rFonts w:ascii="Times New Roman" w:hAnsi="Times New Roman" w:cs="Times New Roman"/>
          <w:b/>
          <w:lang w:val="en-GB"/>
        </w:rPr>
        <w:t>COSTS</w:t>
      </w:r>
    </w:p>
    <w:p w:rsidR="00E57481" w:rsidRPr="004B33F6" w:rsidRDefault="00E57481" w:rsidP="001D34DD">
      <w:pPr>
        <w:pStyle w:val="ListParagraph"/>
        <w:spacing w:line="240" w:lineRule="auto"/>
        <w:ind w:left="360"/>
        <w:jc w:val="both"/>
        <w:rPr>
          <w:rFonts w:ascii="Times New Roman" w:hAnsi="Times New Roman" w:cs="Times New Roman"/>
          <w:b/>
          <w:lang w:val="en-GB"/>
        </w:rPr>
      </w:pPr>
    </w:p>
    <w:p w:rsidR="006731C8" w:rsidRPr="004B33F6" w:rsidRDefault="00446192" w:rsidP="001D34DD">
      <w:pPr>
        <w:pStyle w:val="ListParagraph"/>
        <w:spacing w:line="240" w:lineRule="auto"/>
        <w:ind w:left="432"/>
        <w:jc w:val="both"/>
        <w:rPr>
          <w:rFonts w:ascii="Times New Roman" w:hAnsi="Times New Roman" w:cs="Times New Roman"/>
          <w:b/>
          <w:lang w:val="en-GB"/>
        </w:rPr>
      </w:pPr>
      <w:r w:rsidRPr="004B33F6">
        <w:rPr>
          <w:rFonts w:ascii="Times New Roman" w:hAnsi="Times New Roman" w:cs="Times New Roman"/>
          <w:bCs/>
        </w:rPr>
        <w:t>The Company shall</w:t>
      </w:r>
      <w:r w:rsidR="00D16F26" w:rsidRPr="004B33F6">
        <w:rPr>
          <w:rFonts w:ascii="Times New Roman" w:hAnsi="Times New Roman" w:cs="Times New Roman"/>
          <w:bCs/>
        </w:rPr>
        <w:t xml:space="preserve"> </w:t>
      </w:r>
      <w:r w:rsidRPr="004B33F6">
        <w:rPr>
          <w:rFonts w:ascii="Times New Roman" w:hAnsi="Times New Roman" w:cs="Times New Roman"/>
          <w:bCs/>
        </w:rPr>
        <w:t xml:space="preserve">bear any and all costs and expenses </w:t>
      </w:r>
      <w:r w:rsidR="006C58CB" w:rsidRPr="004B33F6">
        <w:rPr>
          <w:rFonts w:ascii="Times New Roman" w:hAnsi="Times New Roman" w:cs="Times New Roman"/>
          <w:bCs/>
        </w:rPr>
        <w:t>(including, without limitation</w:t>
      </w:r>
      <w:r w:rsidR="00D16F26" w:rsidRPr="004B33F6">
        <w:rPr>
          <w:rFonts w:ascii="Times New Roman" w:hAnsi="Times New Roman" w:cs="Times New Roman"/>
          <w:bCs/>
        </w:rPr>
        <w:t xml:space="preserve">, </w:t>
      </w:r>
      <w:r w:rsidR="006C58CB" w:rsidRPr="004B33F6">
        <w:rPr>
          <w:rFonts w:ascii="Times New Roman" w:hAnsi="Times New Roman" w:cs="Times New Roman"/>
          <w:bCs/>
        </w:rPr>
        <w:t xml:space="preserve">stamp duty) </w:t>
      </w:r>
      <w:r w:rsidRPr="004B33F6">
        <w:rPr>
          <w:rFonts w:ascii="Times New Roman" w:hAnsi="Times New Roman" w:cs="Times New Roman"/>
          <w:bCs/>
        </w:rPr>
        <w:t xml:space="preserve">in connection with the preparation, negotiation, execution and delivery of the Agreement and actions </w:t>
      </w:r>
      <w:r w:rsidR="006C58CB" w:rsidRPr="004B33F6">
        <w:rPr>
          <w:rFonts w:ascii="Times New Roman" w:hAnsi="Times New Roman" w:cs="Times New Roman"/>
          <w:bCs/>
        </w:rPr>
        <w:t>under</w:t>
      </w:r>
      <w:r w:rsidRPr="004B33F6">
        <w:rPr>
          <w:rFonts w:ascii="Times New Roman" w:hAnsi="Times New Roman" w:cs="Times New Roman"/>
          <w:bCs/>
        </w:rPr>
        <w:t>taken pursuant</w:t>
      </w:r>
      <w:r w:rsidR="006C58CB" w:rsidRPr="004B33F6">
        <w:rPr>
          <w:rFonts w:ascii="Times New Roman" w:hAnsi="Times New Roman" w:cs="Times New Roman"/>
          <w:bCs/>
        </w:rPr>
        <w:t xml:space="preserve"> to the Agreement</w:t>
      </w:r>
      <w:r w:rsidRPr="004B33F6">
        <w:rPr>
          <w:rFonts w:ascii="Times New Roman" w:hAnsi="Times New Roman" w:cs="Times New Roman"/>
          <w:bCs/>
        </w:rPr>
        <w:t>.</w:t>
      </w:r>
      <w:r w:rsidR="006C58CB" w:rsidRPr="004B33F6">
        <w:rPr>
          <w:rFonts w:ascii="Times New Roman" w:hAnsi="Times New Roman" w:cs="Times New Roman"/>
          <w:bCs/>
        </w:rPr>
        <w:t xml:space="preserve"> It is clarified that the </w:t>
      </w:r>
      <w:ins w:id="89" w:author="nikhil kohli" w:date="2018-07-16T14:57:00Z">
        <w:r w:rsidR="00213074">
          <w:rPr>
            <w:rFonts w:ascii="Times New Roman" w:hAnsi="Times New Roman" w:cs="Times New Roman"/>
            <w:bCs/>
          </w:rPr>
          <w:t>Promoter</w:t>
        </w:r>
      </w:ins>
      <w:del w:id="90" w:author="nikhil kohli" w:date="2018-07-16T14:57:00Z">
        <w:r w:rsidR="006C58CB" w:rsidRPr="004B33F6" w:rsidDel="00213074">
          <w:rPr>
            <w:rFonts w:ascii="Times New Roman" w:hAnsi="Times New Roman" w:cs="Times New Roman"/>
            <w:bCs/>
          </w:rPr>
          <w:delText>Company</w:delText>
        </w:r>
      </w:del>
      <w:r w:rsidR="006C58CB" w:rsidRPr="004B33F6">
        <w:rPr>
          <w:rFonts w:ascii="Times New Roman" w:hAnsi="Times New Roman" w:cs="Times New Roman"/>
          <w:bCs/>
        </w:rPr>
        <w:t xml:space="preserve"> </w:t>
      </w:r>
      <w:r w:rsidR="00D16F26" w:rsidRPr="004B33F6">
        <w:rPr>
          <w:rFonts w:ascii="Times New Roman" w:hAnsi="Times New Roman" w:cs="Times New Roman"/>
          <w:bCs/>
        </w:rPr>
        <w:t xml:space="preserve">and </w:t>
      </w:r>
      <w:proofErr w:type="spellStart"/>
      <w:r w:rsidR="00D16F26" w:rsidRPr="004B33F6">
        <w:rPr>
          <w:rFonts w:ascii="Times New Roman" w:hAnsi="Times New Roman" w:cs="Times New Roman"/>
          <w:bCs/>
        </w:rPr>
        <w:t>Behram</w:t>
      </w:r>
      <w:proofErr w:type="spellEnd"/>
      <w:r w:rsidR="00D16F26" w:rsidRPr="004B33F6">
        <w:rPr>
          <w:rFonts w:ascii="Times New Roman" w:hAnsi="Times New Roman" w:cs="Times New Roman"/>
          <w:bCs/>
        </w:rPr>
        <w:t xml:space="preserve"> </w:t>
      </w:r>
      <w:r w:rsidR="006C58CB" w:rsidRPr="004B33F6">
        <w:rPr>
          <w:rFonts w:ascii="Times New Roman" w:hAnsi="Times New Roman" w:cs="Times New Roman"/>
          <w:bCs/>
        </w:rPr>
        <w:t xml:space="preserve">shall </w:t>
      </w:r>
      <w:r w:rsidR="00D16F26" w:rsidRPr="004B33F6">
        <w:rPr>
          <w:rFonts w:ascii="Times New Roman" w:hAnsi="Times New Roman" w:cs="Times New Roman"/>
          <w:bCs/>
        </w:rPr>
        <w:t xml:space="preserve">equally bear the attorney fees in connection with the drafting of the Agreement which is INR 60,000 (Indian Rupees Sixty Thousand Only). However, the Company shall </w:t>
      </w:r>
      <w:r w:rsidR="006C58CB" w:rsidRPr="004B33F6">
        <w:rPr>
          <w:rFonts w:ascii="Times New Roman" w:hAnsi="Times New Roman" w:cs="Times New Roman"/>
          <w:bCs/>
        </w:rPr>
        <w:t>bear the legal costs and attorney fee in connection with the Legal Notice.</w:t>
      </w:r>
      <w:r w:rsidR="006C58CB" w:rsidRPr="004B33F6">
        <w:rPr>
          <w:rFonts w:ascii="Times New Roman" w:hAnsi="Times New Roman" w:cs="Times New Roman"/>
          <w:b/>
          <w:lang w:val="en-GB"/>
        </w:rPr>
        <w:t xml:space="preserve"> </w:t>
      </w:r>
    </w:p>
    <w:p w:rsidR="008E15E7" w:rsidRPr="004B33F6" w:rsidRDefault="008E15E7" w:rsidP="001D34DD">
      <w:pPr>
        <w:pStyle w:val="ListParagraph"/>
        <w:spacing w:line="240" w:lineRule="auto"/>
        <w:ind w:left="432"/>
        <w:jc w:val="both"/>
        <w:rPr>
          <w:rFonts w:ascii="Times New Roman" w:hAnsi="Times New Roman" w:cs="Times New Roman"/>
          <w:b/>
          <w:lang w:val="en-GB"/>
        </w:rPr>
      </w:pPr>
    </w:p>
    <w:p w:rsidR="008E15E7" w:rsidRPr="004B33F6" w:rsidRDefault="008E15E7" w:rsidP="008E15E7">
      <w:pPr>
        <w:pStyle w:val="ListParagraph"/>
        <w:numPr>
          <w:ilvl w:val="0"/>
          <w:numId w:val="4"/>
        </w:numPr>
        <w:spacing w:line="240" w:lineRule="auto"/>
        <w:jc w:val="both"/>
        <w:rPr>
          <w:rFonts w:ascii="Times New Roman" w:hAnsi="Times New Roman"/>
          <w:b/>
          <w:lang w:val="en-GB"/>
        </w:rPr>
      </w:pPr>
      <w:r w:rsidRPr="004B33F6">
        <w:rPr>
          <w:rFonts w:ascii="Times New Roman" w:hAnsi="Times New Roman"/>
          <w:b/>
          <w:lang w:val="en-GB"/>
        </w:rPr>
        <w:t xml:space="preserve">TIME IS OF ESSENCE </w:t>
      </w:r>
    </w:p>
    <w:p w:rsidR="008E15E7" w:rsidRPr="004B33F6" w:rsidRDefault="008E15E7" w:rsidP="008E15E7">
      <w:pPr>
        <w:pStyle w:val="ListParagraph1"/>
        <w:spacing w:line="240" w:lineRule="auto"/>
        <w:ind w:left="426" w:hanging="690"/>
        <w:jc w:val="both"/>
        <w:rPr>
          <w:rFonts w:ascii="Times New Roman" w:hAnsi="Times New Roman"/>
          <w:lang w:val="en-GB"/>
        </w:rPr>
      </w:pPr>
      <w:r w:rsidRPr="004B33F6">
        <w:rPr>
          <w:rFonts w:ascii="Times New Roman" w:hAnsi="Times New Roman"/>
          <w:lang w:val="en-GB"/>
        </w:rPr>
        <w:t xml:space="preserve">          </w:t>
      </w:r>
      <w:r w:rsidRPr="004B33F6">
        <w:rPr>
          <w:rFonts w:ascii="Times New Roman" w:hAnsi="Times New Roman"/>
          <w:lang w:val="en-GB"/>
        </w:rPr>
        <w:tab/>
        <w:t>As regards any time, date or period fixed in this Agreement, time shall be of essence.</w:t>
      </w:r>
    </w:p>
    <w:p w:rsidR="008E15E7" w:rsidRPr="004B33F6" w:rsidRDefault="008E15E7" w:rsidP="001D34DD">
      <w:pPr>
        <w:pStyle w:val="ListParagraph"/>
        <w:spacing w:line="240" w:lineRule="auto"/>
        <w:ind w:left="432"/>
        <w:jc w:val="both"/>
        <w:rPr>
          <w:rFonts w:ascii="Times New Roman" w:hAnsi="Times New Roman" w:cs="Times New Roman"/>
          <w:b/>
          <w:lang w:val="en-GB"/>
        </w:rPr>
      </w:pPr>
    </w:p>
    <w:p w:rsidR="001961FF" w:rsidRPr="004B33F6" w:rsidRDefault="001961FF" w:rsidP="001D34DD">
      <w:pPr>
        <w:pStyle w:val="ListParagraph1"/>
        <w:spacing w:line="240" w:lineRule="auto"/>
        <w:ind w:left="0" w:firstLine="30"/>
        <w:jc w:val="both"/>
        <w:rPr>
          <w:rFonts w:ascii="Times New Roman" w:hAnsi="Times New Roman"/>
          <w:lang w:val="en-GB"/>
        </w:rPr>
      </w:pPr>
      <w:r w:rsidRPr="004B33F6">
        <w:rPr>
          <w:rFonts w:ascii="Times New Roman" w:hAnsi="Times New Roman"/>
          <w:b/>
          <w:lang w:val="en-GB"/>
        </w:rPr>
        <w:t>IN WITNESS WHEREOF</w:t>
      </w:r>
      <w:r w:rsidRPr="004B33F6">
        <w:rPr>
          <w:rFonts w:ascii="Times New Roman" w:hAnsi="Times New Roman"/>
          <w:lang w:val="en-GB"/>
        </w:rPr>
        <w:t xml:space="preserve"> the Parties hereto have duly executed this </w:t>
      </w:r>
      <w:r w:rsidR="006731C8" w:rsidRPr="004B33F6">
        <w:rPr>
          <w:rFonts w:ascii="Times New Roman" w:hAnsi="Times New Roman"/>
          <w:lang w:val="en-GB"/>
        </w:rPr>
        <w:t xml:space="preserve">Agreement </w:t>
      </w:r>
      <w:r w:rsidRPr="004B33F6">
        <w:rPr>
          <w:rFonts w:ascii="Times New Roman" w:hAnsi="Times New Roman"/>
          <w:lang w:val="en-GB"/>
        </w:rPr>
        <w:t>as of the day and year first above written.</w:t>
      </w:r>
    </w:p>
    <w:p w:rsidR="00560C39" w:rsidRPr="004B33F6" w:rsidRDefault="00560C39" w:rsidP="001D34DD">
      <w:pPr>
        <w:pStyle w:val="ListParagraph1"/>
        <w:spacing w:line="240" w:lineRule="auto"/>
        <w:ind w:hanging="690"/>
        <w:jc w:val="both"/>
        <w:rPr>
          <w:rFonts w:ascii="Times New Roman" w:hAnsi="Times New Roman"/>
          <w:lang w:val="en-GB"/>
        </w:rPr>
      </w:pPr>
    </w:p>
    <w:p w:rsidR="00560C39" w:rsidRPr="004B33F6" w:rsidRDefault="00560C39" w:rsidP="001D34DD">
      <w:pPr>
        <w:pStyle w:val="ListParagraph1"/>
        <w:spacing w:line="240" w:lineRule="auto"/>
        <w:ind w:hanging="690"/>
        <w:jc w:val="both"/>
        <w:rPr>
          <w:rFonts w:ascii="Times New Roman" w:hAnsi="Times New Roman"/>
          <w:lang w:val="en-GB"/>
        </w:rPr>
      </w:pPr>
      <w:r w:rsidRPr="004B33F6">
        <w:rPr>
          <w:rFonts w:ascii="Times New Roman" w:hAnsi="Times New Roman"/>
          <w:lang w:val="en-GB"/>
        </w:rPr>
        <w:t xml:space="preserve">By </w:t>
      </w:r>
    </w:p>
    <w:p w:rsidR="00560C39" w:rsidRPr="004B33F6" w:rsidRDefault="00560C39" w:rsidP="001D34DD">
      <w:pPr>
        <w:pStyle w:val="ListParagraph1"/>
        <w:spacing w:line="240" w:lineRule="auto"/>
        <w:ind w:left="0"/>
        <w:jc w:val="both"/>
        <w:rPr>
          <w:rFonts w:ascii="Times New Roman" w:hAnsi="Times New Roman"/>
          <w:lang w:val="en-GB"/>
        </w:rPr>
      </w:pPr>
    </w:p>
    <w:p w:rsidR="00560C39" w:rsidRPr="004B33F6" w:rsidRDefault="00560C39" w:rsidP="001D34DD">
      <w:pPr>
        <w:pStyle w:val="ListParagraph1"/>
        <w:spacing w:line="240" w:lineRule="auto"/>
        <w:ind w:hanging="690"/>
        <w:jc w:val="both"/>
        <w:rPr>
          <w:rFonts w:ascii="Times New Roman" w:hAnsi="Times New Roman"/>
          <w:b/>
          <w:lang w:val="en-GB"/>
        </w:rPr>
      </w:pPr>
      <w:r w:rsidRPr="004B33F6">
        <w:rPr>
          <w:rFonts w:ascii="Times New Roman" w:hAnsi="Times New Roman"/>
          <w:lang w:val="en-GB"/>
        </w:rPr>
        <w:t xml:space="preserve">Name: </w:t>
      </w:r>
      <w:r w:rsidR="00DF504F" w:rsidRPr="004B33F6">
        <w:rPr>
          <w:rFonts w:ascii="Times New Roman" w:hAnsi="Times New Roman"/>
          <w:b/>
          <w:bCs/>
          <w:lang w:val="en-GB"/>
        </w:rPr>
        <w:t>BEHRAM</w:t>
      </w:r>
      <w:r w:rsidRPr="004B33F6">
        <w:rPr>
          <w:rFonts w:ascii="Times New Roman" w:hAnsi="Times New Roman"/>
          <w:b/>
        </w:rPr>
        <w:t xml:space="preserve"> BAMAN IRANI</w:t>
      </w:r>
    </w:p>
    <w:p w:rsidR="001961FF" w:rsidRPr="004B33F6" w:rsidRDefault="001961FF" w:rsidP="001D34DD">
      <w:pPr>
        <w:pStyle w:val="ListParagraph1"/>
        <w:spacing w:line="240" w:lineRule="auto"/>
        <w:ind w:left="0"/>
        <w:jc w:val="both"/>
        <w:rPr>
          <w:rFonts w:ascii="Times New Roman" w:hAnsi="Times New Roman"/>
          <w:lang w:val="en-GB"/>
        </w:rPr>
      </w:pPr>
    </w:p>
    <w:p w:rsidR="00BB2CB4" w:rsidRPr="004B33F6" w:rsidRDefault="00BB2CB4" w:rsidP="001D34DD">
      <w:pPr>
        <w:pStyle w:val="ListParagraph1"/>
        <w:spacing w:line="240" w:lineRule="auto"/>
        <w:ind w:hanging="690"/>
        <w:jc w:val="both"/>
        <w:rPr>
          <w:rFonts w:ascii="Times New Roman" w:hAnsi="Times New Roman"/>
          <w:lang w:val="en-GB"/>
        </w:rPr>
      </w:pPr>
    </w:p>
    <w:p w:rsidR="00E57481" w:rsidRPr="004B33F6" w:rsidRDefault="001961FF" w:rsidP="001D34DD">
      <w:pPr>
        <w:pStyle w:val="ListParagraph1"/>
        <w:spacing w:line="240" w:lineRule="auto"/>
        <w:ind w:hanging="690"/>
        <w:jc w:val="both"/>
        <w:rPr>
          <w:rFonts w:ascii="Times New Roman" w:hAnsi="Times New Roman"/>
          <w:lang w:val="en-GB"/>
        </w:rPr>
      </w:pPr>
      <w:r w:rsidRPr="004B33F6">
        <w:rPr>
          <w:rFonts w:ascii="Times New Roman" w:hAnsi="Times New Roman"/>
          <w:lang w:val="en-GB"/>
        </w:rPr>
        <w:t xml:space="preserve">By </w:t>
      </w:r>
    </w:p>
    <w:p w:rsidR="00E57481" w:rsidRPr="004B33F6" w:rsidRDefault="00E57481" w:rsidP="001D34DD">
      <w:pPr>
        <w:pStyle w:val="ListParagraph1"/>
        <w:spacing w:line="240" w:lineRule="auto"/>
        <w:ind w:hanging="690"/>
        <w:jc w:val="both"/>
        <w:rPr>
          <w:rFonts w:ascii="Times New Roman" w:hAnsi="Times New Roman"/>
          <w:lang w:val="en-GB"/>
        </w:rPr>
      </w:pPr>
    </w:p>
    <w:p w:rsidR="0067200E" w:rsidRPr="004B33F6" w:rsidRDefault="001961FF" w:rsidP="001D34DD">
      <w:pPr>
        <w:pStyle w:val="ListParagraph1"/>
        <w:spacing w:line="240" w:lineRule="auto"/>
        <w:ind w:hanging="690"/>
        <w:jc w:val="both"/>
        <w:rPr>
          <w:rFonts w:ascii="Times New Roman" w:hAnsi="Times New Roman"/>
          <w:b/>
          <w:lang w:val="en-GB"/>
        </w:rPr>
      </w:pPr>
      <w:r w:rsidRPr="004B33F6">
        <w:rPr>
          <w:rFonts w:ascii="Times New Roman" w:hAnsi="Times New Roman"/>
          <w:lang w:val="en-GB"/>
        </w:rPr>
        <w:t>Name:</w:t>
      </w:r>
      <w:r w:rsidR="00A871EB" w:rsidRPr="004B33F6">
        <w:rPr>
          <w:rFonts w:ascii="Times New Roman" w:hAnsi="Times New Roman"/>
          <w:b/>
        </w:rPr>
        <w:t>XERXES ASPI MULLAN</w:t>
      </w:r>
    </w:p>
    <w:p w:rsidR="00E57481" w:rsidRPr="004B33F6" w:rsidRDefault="00E57481" w:rsidP="001D34DD">
      <w:pPr>
        <w:pStyle w:val="ListParagraph1"/>
        <w:spacing w:line="240" w:lineRule="auto"/>
        <w:ind w:left="0"/>
        <w:jc w:val="both"/>
        <w:rPr>
          <w:rFonts w:ascii="Times New Roman" w:hAnsi="Times New Roman"/>
          <w:lang w:val="en-GB"/>
        </w:rPr>
      </w:pPr>
    </w:p>
    <w:p w:rsidR="001961FF" w:rsidRPr="004B33F6" w:rsidRDefault="001961FF" w:rsidP="001D34DD">
      <w:pPr>
        <w:pStyle w:val="ListParagraph1"/>
        <w:spacing w:line="240" w:lineRule="auto"/>
        <w:ind w:hanging="690"/>
        <w:jc w:val="both"/>
        <w:rPr>
          <w:rFonts w:ascii="Times New Roman" w:hAnsi="Times New Roman"/>
          <w:lang w:val="en-GB"/>
        </w:rPr>
      </w:pPr>
    </w:p>
    <w:p w:rsidR="00821EA1" w:rsidRPr="004B33F6" w:rsidRDefault="00821EA1" w:rsidP="001D34DD">
      <w:pPr>
        <w:pStyle w:val="ListParagraph1"/>
        <w:spacing w:line="240" w:lineRule="auto"/>
        <w:ind w:hanging="690"/>
        <w:jc w:val="both"/>
        <w:rPr>
          <w:rFonts w:ascii="Times New Roman" w:hAnsi="Times New Roman"/>
          <w:b/>
          <w:lang w:val="en-GB"/>
        </w:rPr>
      </w:pPr>
      <w:r w:rsidRPr="004B33F6">
        <w:rPr>
          <w:rFonts w:ascii="Times New Roman" w:hAnsi="Times New Roman"/>
          <w:b/>
          <w:lang w:val="en-GB"/>
        </w:rPr>
        <w:t>FOR AND BEHALF OF</w:t>
      </w:r>
    </w:p>
    <w:p w:rsidR="00821EA1" w:rsidRPr="004B33F6" w:rsidRDefault="00821EA1" w:rsidP="001D34DD">
      <w:pPr>
        <w:pStyle w:val="ListParagraph1"/>
        <w:spacing w:line="240" w:lineRule="auto"/>
        <w:ind w:hanging="690"/>
        <w:jc w:val="both"/>
        <w:rPr>
          <w:rFonts w:ascii="Times New Roman" w:hAnsi="Times New Roman"/>
          <w:b/>
          <w:lang w:val="en-GB"/>
        </w:rPr>
      </w:pPr>
      <w:r w:rsidRPr="004B33F6">
        <w:rPr>
          <w:rFonts w:ascii="Times New Roman" w:hAnsi="Times New Roman"/>
          <w:b/>
        </w:rPr>
        <w:t>MAXAMTECH DIGITAL VENTURES PRIVATE LIMITED</w:t>
      </w:r>
    </w:p>
    <w:p w:rsidR="00821EA1" w:rsidRPr="004B33F6" w:rsidRDefault="00821EA1" w:rsidP="001D34DD">
      <w:pPr>
        <w:pStyle w:val="ListParagraph1"/>
        <w:spacing w:line="240" w:lineRule="auto"/>
        <w:ind w:hanging="690"/>
        <w:jc w:val="both"/>
        <w:rPr>
          <w:rFonts w:ascii="Times New Roman" w:hAnsi="Times New Roman"/>
          <w:lang w:val="en-GB"/>
        </w:rPr>
      </w:pPr>
    </w:p>
    <w:p w:rsidR="00E57481" w:rsidRPr="004B33F6" w:rsidRDefault="00821EA1" w:rsidP="001D34DD">
      <w:pPr>
        <w:pStyle w:val="ListParagraph1"/>
        <w:spacing w:line="240" w:lineRule="auto"/>
        <w:ind w:hanging="690"/>
        <w:jc w:val="both"/>
        <w:rPr>
          <w:rFonts w:ascii="Times New Roman" w:hAnsi="Times New Roman"/>
          <w:lang w:val="en-GB"/>
        </w:rPr>
      </w:pPr>
      <w:r w:rsidRPr="004B33F6">
        <w:rPr>
          <w:rFonts w:ascii="Times New Roman" w:hAnsi="Times New Roman"/>
          <w:lang w:val="en-GB"/>
        </w:rPr>
        <w:t xml:space="preserve">By </w:t>
      </w:r>
    </w:p>
    <w:p w:rsidR="00821EA1" w:rsidRPr="004B33F6" w:rsidRDefault="00821EA1" w:rsidP="001D34DD">
      <w:pPr>
        <w:pStyle w:val="ListParagraph1"/>
        <w:spacing w:line="240" w:lineRule="auto"/>
        <w:ind w:hanging="690"/>
        <w:jc w:val="both"/>
        <w:rPr>
          <w:rFonts w:ascii="Times New Roman" w:hAnsi="Times New Roman"/>
          <w:lang w:val="en-GB"/>
        </w:rPr>
      </w:pPr>
    </w:p>
    <w:p w:rsidR="00821EA1" w:rsidRPr="004B33F6" w:rsidRDefault="00821EA1" w:rsidP="001D34DD">
      <w:pPr>
        <w:pStyle w:val="ListParagraph1"/>
        <w:spacing w:line="240" w:lineRule="auto"/>
        <w:ind w:hanging="690"/>
        <w:jc w:val="both"/>
        <w:rPr>
          <w:rFonts w:ascii="Times New Roman" w:hAnsi="Times New Roman"/>
          <w:lang w:val="en-GB"/>
        </w:rPr>
      </w:pPr>
      <w:r w:rsidRPr="004B33F6">
        <w:rPr>
          <w:rFonts w:ascii="Times New Roman" w:hAnsi="Times New Roman"/>
          <w:lang w:val="en-GB"/>
        </w:rPr>
        <w:t>Name: _________________</w:t>
      </w:r>
    </w:p>
    <w:p w:rsidR="00821EA1" w:rsidRPr="004B33F6" w:rsidRDefault="00821EA1" w:rsidP="001D34DD">
      <w:pPr>
        <w:pStyle w:val="ListParagraph1"/>
        <w:spacing w:line="240" w:lineRule="auto"/>
        <w:ind w:hanging="690"/>
        <w:jc w:val="both"/>
        <w:rPr>
          <w:rFonts w:ascii="Times New Roman" w:hAnsi="Times New Roman"/>
          <w:lang w:val="en-GB"/>
        </w:rPr>
      </w:pPr>
      <w:r w:rsidRPr="004B33F6">
        <w:rPr>
          <w:rFonts w:ascii="Times New Roman" w:hAnsi="Times New Roman"/>
          <w:lang w:val="en-GB"/>
        </w:rPr>
        <w:t>Title:   _________________</w:t>
      </w:r>
    </w:p>
    <w:p w:rsidR="006731C8" w:rsidRPr="004B33F6" w:rsidRDefault="00BB2CB4" w:rsidP="001D34DD">
      <w:pPr>
        <w:spacing w:line="240" w:lineRule="auto"/>
        <w:rPr>
          <w:rFonts w:ascii="Times New Roman" w:hAnsi="Times New Roman" w:cs="Times New Roman"/>
        </w:rPr>
      </w:pPr>
      <w:r w:rsidRPr="004B33F6">
        <w:rPr>
          <w:rFonts w:ascii="Times New Roman" w:hAnsi="Times New Roman" w:cs="Times New Roman"/>
          <w:lang w:val="en-GB"/>
        </w:rPr>
        <w:t>Authorised vide Board Resolution Dated:</w:t>
      </w:r>
    </w:p>
    <w:p w:rsidR="00C92AEB" w:rsidRPr="004B33F6" w:rsidRDefault="00C92AEB" w:rsidP="001D34DD">
      <w:pPr>
        <w:spacing w:line="240" w:lineRule="auto"/>
        <w:rPr>
          <w:rFonts w:ascii="Times New Roman" w:hAnsi="Times New Roman" w:cs="Times New Roman"/>
          <w:b/>
        </w:rPr>
      </w:pPr>
    </w:p>
    <w:p w:rsidR="00BB2CB4" w:rsidRPr="004B33F6" w:rsidRDefault="00BB2CB4" w:rsidP="001D34DD">
      <w:pPr>
        <w:spacing w:line="240" w:lineRule="auto"/>
        <w:rPr>
          <w:rFonts w:ascii="Times New Roman" w:hAnsi="Times New Roman" w:cs="Times New Roman"/>
        </w:rPr>
      </w:pPr>
    </w:p>
    <w:p w:rsidR="00BB2CB4" w:rsidRPr="004B33F6" w:rsidRDefault="00BB2CB4" w:rsidP="001D34DD">
      <w:pPr>
        <w:spacing w:line="240" w:lineRule="auto"/>
        <w:rPr>
          <w:rFonts w:ascii="Times New Roman" w:hAnsi="Times New Roman" w:cs="Times New Roman"/>
        </w:rPr>
      </w:pPr>
    </w:p>
    <w:p w:rsidR="001D34DD" w:rsidRPr="004B33F6" w:rsidRDefault="001D34DD" w:rsidP="001D34DD">
      <w:pPr>
        <w:spacing w:line="240" w:lineRule="auto"/>
        <w:rPr>
          <w:rFonts w:ascii="Times New Roman" w:hAnsi="Times New Roman" w:cs="Times New Roman"/>
        </w:rPr>
      </w:pPr>
    </w:p>
    <w:p w:rsidR="001D34DD" w:rsidRPr="004B33F6" w:rsidRDefault="001D34DD" w:rsidP="001D34DD">
      <w:pPr>
        <w:spacing w:line="240" w:lineRule="auto"/>
        <w:rPr>
          <w:rFonts w:ascii="Times New Roman" w:hAnsi="Times New Roman" w:cs="Times New Roman"/>
        </w:rPr>
      </w:pPr>
    </w:p>
    <w:p w:rsidR="001D34DD" w:rsidRPr="004B33F6" w:rsidRDefault="001D34DD" w:rsidP="001D34DD">
      <w:pPr>
        <w:spacing w:line="240" w:lineRule="auto"/>
        <w:rPr>
          <w:rFonts w:ascii="Times New Roman" w:hAnsi="Times New Roman" w:cs="Times New Roman"/>
        </w:rPr>
      </w:pPr>
    </w:p>
    <w:p w:rsidR="001D34DD" w:rsidRPr="004B33F6" w:rsidRDefault="001D34DD" w:rsidP="001D34DD">
      <w:pPr>
        <w:spacing w:line="240" w:lineRule="auto"/>
        <w:rPr>
          <w:rFonts w:ascii="Times New Roman" w:hAnsi="Times New Roman" w:cs="Times New Roman"/>
        </w:rPr>
      </w:pPr>
    </w:p>
    <w:p w:rsidR="001D34DD" w:rsidRPr="004B33F6" w:rsidRDefault="001D34DD" w:rsidP="001D34DD">
      <w:pPr>
        <w:spacing w:line="240" w:lineRule="auto"/>
        <w:rPr>
          <w:rFonts w:ascii="Times New Roman" w:hAnsi="Times New Roman" w:cs="Times New Roman"/>
        </w:rPr>
      </w:pPr>
    </w:p>
    <w:p w:rsidR="001D34DD" w:rsidRPr="004B33F6" w:rsidRDefault="001D34DD" w:rsidP="001D34DD">
      <w:pPr>
        <w:spacing w:line="240" w:lineRule="auto"/>
        <w:rPr>
          <w:rFonts w:ascii="Times New Roman" w:hAnsi="Times New Roman" w:cs="Times New Roman"/>
        </w:rPr>
      </w:pPr>
    </w:p>
    <w:p w:rsidR="001D34DD" w:rsidRPr="004B33F6" w:rsidRDefault="001D34DD" w:rsidP="001D34DD">
      <w:pPr>
        <w:spacing w:line="240" w:lineRule="auto"/>
        <w:rPr>
          <w:rFonts w:ascii="Times New Roman" w:hAnsi="Times New Roman" w:cs="Times New Roman"/>
        </w:rPr>
      </w:pPr>
    </w:p>
    <w:p w:rsidR="001D34DD" w:rsidRPr="004B33F6" w:rsidRDefault="001D34DD" w:rsidP="001D34DD">
      <w:pPr>
        <w:spacing w:line="240" w:lineRule="auto"/>
        <w:rPr>
          <w:rFonts w:ascii="Times New Roman" w:hAnsi="Times New Roman" w:cs="Times New Roman"/>
        </w:rPr>
      </w:pPr>
    </w:p>
    <w:p w:rsidR="001D34DD" w:rsidRPr="004B33F6" w:rsidRDefault="001D34DD" w:rsidP="001D34DD">
      <w:pPr>
        <w:spacing w:line="240" w:lineRule="auto"/>
        <w:rPr>
          <w:rFonts w:ascii="Times New Roman" w:hAnsi="Times New Roman" w:cs="Times New Roman"/>
        </w:rPr>
      </w:pPr>
    </w:p>
    <w:p w:rsidR="001D34DD" w:rsidRPr="004B33F6" w:rsidRDefault="001D34DD" w:rsidP="001D34DD">
      <w:pPr>
        <w:spacing w:line="240" w:lineRule="auto"/>
        <w:rPr>
          <w:rFonts w:ascii="Times New Roman" w:hAnsi="Times New Roman" w:cs="Times New Roman"/>
        </w:rPr>
      </w:pPr>
    </w:p>
    <w:p w:rsidR="001D34DD" w:rsidRPr="004B33F6" w:rsidRDefault="001D34DD" w:rsidP="001D34DD">
      <w:pPr>
        <w:spacing w:line="240" w:lineRule="auto"/>
        <w:rPr>
          <w:rFonts w:ascii="Times New Roman" w:hAnsi="Times New Roman" w:cs="Times New Roman"/>
        </w:rPr>
      </w:pPr>
    </w:p>
    <w:p w:rsidR="001D34DD" w:rsidRPr="004B33F6" w:rsidRDefault="001D34DD" w:rsidP="001D34DD">
      <w:pPr>
        <w:spacing w:line="240" w:lineRule="auto"/>
        <w:rPr>
          <w:rFonts w:ascii="Times New Roman" w:hAnsi="Times New Roman" w:cs="Times New Roman"/>
        </w:rPr>
      </w:pPr>
    </w:p>
    <w:p w:rsidR="00B23426" w:rsidRPr="004B33F6" w:rsidRDefault="00B33387" w:rsidP="001D34DD">
      <w:pPr>
        <w:spacing w:line="240" w:lineRule="auto"/>
        <w:jc w:val="center"/>
        <w:rPr>
          <w:rFonts w:ascii="Times New Roman" w:hAnsi="Times New Roman" w:cs="Times New Roman"/>
          <w:b/>
          <w:u w:val="single"/>
        </w:rPr>
      </w:pPr>
      <w:r w:rsidRPr="004B33F6">
        <w:rPr>
          <w:rFonts w:ascii="Times New Roman" w:hAnsi="Times New Roman" w:cs="Times New Roman"/>
          <w:b/>
          <w:u w:val="single"/>
        </w:rPr>
        <w:t>Annexure 1</w:t>
      </w:r>
    </w:p>
    <w:p w:rsidR="001619A4" w:rsidRPr="004B33F6" w:rsidRDefault="00B33387" w:rsidP="001D34DD">
      <w:pPr>
        <w:spacing w:line="240" w:lineRule="auto"/>
        <w:jc w:val="center"/>
        <w:rPr>
          <w:rFonts w:ascii="Times New Roman" w:hAnsi="Times New Roman" w:cs="Times New Roman"/>
        </w:rPr>
      </w:pPr>
      <w:r w:rsidRPr="004B33F6">
        <w:rPr>
          <w:rFonts w:ascii="Times New Roman" w:hAnsi="Times New Roman" w:cs="Times New Roman"/>
        </w:rPr>
        <w:t>Repayment Schedule</w:t>
      </w:r>
    </w:p>
    <w:tbl>
      <w:tblPr>
        <w:tblStyle w:val="TableGrid"/>
        <w:tblW w:w="0" w:type="auto"/>
        <w:tblLook w:val="04A0"/>
      </w:tblPr>
      <w:tblGrid>
        <w:gridCol w:w="440"/>
        <w:gridCol w:w="1441"/>
        <w:gridCol w:w="620"/>
        <w:gridCol w:w="1565"/>
        <w:gridCol w:w="1180"/>
        <w:gridCol w:w="1460"/>
        <w:gridCol w:w="1360"/>
        <w:gridCol w:w="1300"/>
      </w:tblGrid>
      <w:tr w:rsidR="00C92AEB" w:rsidRPr="004B33F6" w:rsidTr="00B33387">
        <w:trPr>
          <w:trHeight w:val="580"/>
        </w:trPr>
        <w:tc>
          <w:tcPr>
            <w:tcW w:w="44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c>
          <w:tcPr>
            <w:tcW w:w="1441"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c>
          <w:tcPr>
            <w:tcW w:w="597"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c>
          <w:tcPr>
            <w:tcW w:w="1565"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c>
          <w:tcPr>
            <w:tcW w:w="1180" w:type="dxa"/>
            <w:noWrap/>
            <w:hideMark/>
          </w:tcPr>
          <w:p w:rsidR="00C92AEB" w:rsidRPr="004B33F6" w:rsidRDefault="00C92AEB" w:rsidP="001D34DD">
            <w:pPr>
              <w:rPr>
                <w:rFonts w:ascii="Times New Roman" w:hAnsi="Times New Roman" w:cs="Times New Roman"/>
                <w:b/>
                <w:bCs/>
              </w:rPr>
            </w:pPr>
            <w:r w:rsidRPr="004B33F6">
              <w:rPr>
                <w:rFonts w:ascii="Times New Roman" w:hAnsi="Times New Roman" w:cs="Times New Roman"/>
                <w:b/>
                <w:bCs/>
              </w:rPr>
              <w:t>TDS</w:t>
            </w:r>
          </w:p>
        </w:tc>
        <w:tc>
          <w:tcPr>
            <w:tcW w:w="1460" w:type="dxa"/>
            <w:hideMark/>
          </w:tcPr>
          <w:p w:rsidR="00C92AEB" w:rsidRPr="004B33F6" w:rsidRDefault="00C92AEB" w:rsidP="001D34DD">
            <w:pPr>
              <w:rPr>
                <w:rFonts w:ascii="Times New Roman" w:hAnsi="Times New Roman" w:cs="Times New Roman"/>
                <w:b/>
                <w:bCs/>
              </w:rPr>
            </w:pPr>
            <w:r w:rsidRPr="004B33F6">
              <w:rPr>
                <w:rFonts w:ascii="Times New Roman" w:hAnsi="Times New Roman" w:cs="Times New Roman"/>
                <w:b/>
                <w:bCs/>
              </w:rPr>
              <w:t>Net Monthly interest</w:t>
            </w:r>
          </w:p>
        </w:tc>
        <w:tc>
          <w:tcPr>
            <w:tcW w:w="1360" w:type="dxa"/>
            <w:hideMark/>
          </w:tcPr>
          <w:p w:rsidR="00C92AEB" w:rsidRPr="004B33F6" w:rsidRDefault="00C92AEB" w:rsidP="001D34DD">
            <w:pPr>
              <w:rPr>
                <w:rFonts w:ascii="Times New Roman" w:hAnsi="Times New Roman" w:cs="Times New Roman"/>
                <w:b/>
                <w:bCs/>
              </w:rPr>
            </w:pPr>
            <w:r w:rsidRPr="004B33F6">
              <w:rPr>
                <w:rFonts w:ascii="Times New Roman" w:hAnsi="Times New Roman" w:cs="Times New Roman"/>
                <w:b/>
                <w:bCs/>
              </w:rPr>
              <w:t>Principal Amount</w:t>
            </w:r>
          </w:p>
        </w:tc>
        <w:tc>
          <w:tcPr>
            <w:tcW w:w="1300" w:type="dxa"/>
            <w:noWrap/>
            <w:hideMark/>
          </w:tcPr>
          <w:p w:rsidR="00C92AEB" w:rsidRPr="004B33F6" w:rsidRDefault="00C92AEB" w:rsidP="001D34DD">
            <w:pPr>
              <w:rPr>
                <w:rFonts w:ascii="Times New Roman" w:hAnsi="Times New Roman" w:cs="Times New Roman"/>
                <w:b/>
                <w:bCs/>
              </w:rPr>
            </w:pPr>
            <w:r w:rsidRPr="004B33F6">
              <w:rPr>
                <w:rFonts w:ascii="Times New Roman" w:hAnsi="Times New Roman" w:cs="Times New Roman"/>
                <w:b/>
                <w:bCs/>
              </w:rPr>
              <w:t>PDC Amount</w:t>
            </w:r>
          </w:p>
        </w:tc>
      </w:tr>
      <w:tr w:rsidR="00C92AEB" w:rsidRPr="004B33F6" w:rsidTr="00B33387">
        <w:trPr>
          <w:trHeight w:val="290"/>
        </w:trPr>
        <w:tc>
          <w:tcPr>
            <w:tcW w:w="44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c>
          <w:tcPr>
            <w:tcW w:w="1441"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c>
          <w:tcPr>
            <w:tcW w:w="597"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c>
          <w:tcPr>
            <w:tcW w:w="1565" w:type="dxa"/>
            <w:noWrap/>
            <w:hideMark/>
          </w:tcPr>
          <w:p w:rsidR="001619A4" w:rsidRPr="004B33F6" w:rsidRDefault="00C92AEB" w:rsidP="001D34DD">
            <w:pPr>
              <w:rPr>
                <w:rFonts w:ascii="Times New Roman" w:hAnsi="Times New Roman" w:cs="Times New Roman"/>
              </w:rPr>
            </w:pPr>
            <w:r w:rsidRPr="004B33F6">
              <w:rPr>
                <w:rFonts w:ascii="Times New Roman" w:hAnsi="Times New Roman" w:cs="Times New Roman"/>
              </w:rPr>
              <w:t xml:space="preserve">   </w:t>
            </w:r>
          </w:p>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23,25,000 </w:t>
            </w:r>
          </w:p>
        </w:tc>
        <w:tc>
          <w:tcPr>
            <w:tcW w:w="118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c>
          <w:tcPr>
            <w:tcW w:w="14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c>
          <w:tcPr>
            <w:tcW w:w="13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w:t>
            </w:r>
            <w:bookmarkStart w:id="91" w:name="_GoBack"/>
            <w:bookmarkEnd w:id="91"/>
          </w:p>
        </w:tc>
        <w:tc>
          <w:tcPr>
            <w:tcW w:w="130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r>
      <w:tr w:rsidR="00C92AEB" w:rsidRPr="004B33F6" w:rsidTr="00B33387">
        <w:trPr>
          <w:trHeight w:val="290"/>
        </w:trPr>
        <w:tc>
          <w:tcPr>
            <w:tcW w:w="44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1</w:t>
            </w:r>
          </w:p>
        </w:tc>
        <w:tc>
          <w:tcPr>
            <w:tcW w:w="1441"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07-Aug-18</w:t>
            </w:r>
          </w:p>
        </w:tc>
        <w:tc>
          <w:tcPr>
            <w:tcW w:w="597"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10%</w:t>
            </w:r>
          </w:p>
        </w:tc>
        <w:tc>
          <w:tcPr>
            <w:tcW w:w="1565"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17,916.67 </w:t>
            </w:r>
          </w:p>
        </w:tc>
        <w:tc>
          <w:tcPr>
            <w:tcW w:w="118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(1,791.67)</w:t>
            </w:r>
          </w:p>
        </w:tc>
        <w:tc>
          <w:tcPr>
            <w:tcW w:w="14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16,125.00 </w:t>
            </w:r>
          </w:p>
        </w:tc>
        <w:tc>
          <w:tcPr>
            <w:tcW w:w="13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   </w:t>
            </w:r>
          </w:p>
        </w:tc>
        <w:tc>
          <w:tcPr>
            <w:tcW w:w="130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16,125.00 </w:t>
            </w:r>
          </w:p>
        </w:tc>
      </w:tr>
      <w:tr w:rsidR="00C92AEB" w:rsidRPr="004B33F6" w:rsidTr="00B33387">
        <w:trPr>
          <w:trHeight w:val="290"/>
        </w:trPr>
        <w:tc>
          <w:tcPr>
            <w:tcW w:w="44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2</w:t>
            </w:r>
          </w:p>
        </w:tc>
        <w:tc>
          <w:tcPr>
            <w:tcW w:w="1441"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07-Sep-18</w:t>
            </w:r>
          </w:p>
        </w:tc>
        <w:tc>
          <w:tcPr>
            <w:tcW w:w="597"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10%</w:t>
            </w:r>
          </w:p>
        </w:tc>
        <w:tc>
          <w:tcPr>
            <w:tcW w:w="1565"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13,541.67 </w:t>
            </w:r>
          </w:p>
        </w:tc>
        <w:tc>
          <w:tcPr>
            <w:tcW w:w="118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(1,354.17)</w:t>
            </w:r>
          </w:p>
        </w:tc>
        <w:tc>
          <w:tcPr>
            <w:tcW w:w="14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12,187.50 </w:t>
            </w:r>
          </w:p>
        </w:tc>
        <w:tc>
          <w:tcPr>
            <w:tcW w:w="13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(1,00,000)</w:t>
            </w:r>
          </w:p>
        </w:tc>
        <w:tc>
          <w:tcPr>
            <w:tcW w:w="130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1,12,187.50 </w:t>
            </w:r>
          </w:p>
        </w:tc>
      </w:tr>
      <w:tr w:rsidR="00C92AEB" w:rsidRPr="004B33F6" w:rsidTr="00B33387">
        <w:trPr>
          <w:trHeight w:val="290"/>
        </w:trPr>
        <w:tc>
          <w:tcPr>
            <w:tcW w:w="44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3</w:t>
            </w:r>
          </w:p>
        </w:tc>
        <w:tc>
          <w:tcPr>
            <w:tcW w:w="1441"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07-Oct-18</w:t>
            </w:r>
          </w:p>
        </w:tc>
        <w:tc>
          <w:tcPr>
            <w:tcW w:w="597"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10%</w:t>
            </w:r>
          </w:p>
        </w:tc>
        <w:tc>
          <w:tcPr>
            <w:tcW w:w="1565"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12,708.33 </w:t>
            </w:r>
          </w:p>
        </w:tc>
        <w:tc>
          <w:tcPr>
            <w:tcW w:w="118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(1,270.83)</w:t>
            </w:r>
          </w:p>
        </w:tc>
        <w:tc>
          <w:tcPr>
            <w:tcW w:w="14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11,437.50 </w:t>
            </w:r>
          </w:p>
        </w:tc>
        <w:tc>
          <w:tcPr>
            <w:tcW w:w="13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(1,00,000)</w:t>
            </w:r>
          </w:p>
        </w:tc>
        <w:tc>
          <w:tcPr>
            <w:tcW w:w="130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1,11,437.50 </w:t>
            </w:r>
          </w:p>
        </w:tc>
      </w:tr>
      <w:tr w:rsidR="00C92AEB" w:rsidRPr="004B33F6" w:rsidTr="00B33387">
        <w:trPr>
          <w:trHeight w:val="290"/>
        </w:trPr>
        <w:tc>
          <w:tcPr>
            <w:tcW w:w="44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4</w:t>
            </w:r>
          </w:p>
        </w:tc>
        <w:tc>
          <w:tcPr>
            <w:tcW w:w="1441"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07-Nov-18</w:t>
            </w:r>
          </w:p>
        </w:tc>
        <w:tc>
          <w:tcPr>
            <w:tcW w:w="597"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10%</w:t>
            </w:r>
          </w:p>
        </w:tc>
        <w:tc>
          <w:tcPr>
            <w:tcW w:w="1565"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11,875.00 </w:t>
            </w:r>
          </w:p>
        </w:tc>
        <w:tc>
          <w:tcPr>
            <w:tcW w:w="118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(1,187.50)</w:t>
            </w:r>
          </w:p>
        </w:tc>
        <w:tc>
          <w:tcPr>
            <w:tcW w:w="14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10,687.50 </w:t>
            </w:r>
          </w:p>
        </w:tc>
        <w:tc>
          <w:tcPr>
            <w:tcW w:w="13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(1,00,000)</w:t>
            </w:r>
          </w:p>
        </w:tc>
        <w:tc>
          <w:tcPr>
            <w:tcW w:w="130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1,10,687.50 </w:t>
            </w:r>
          </w:p>
        </w:tc>
      </w:tr>
      <w:tr w:rsidR="00C92AEB" w:rsidRPr="004B33F6" w:rsidTr="00B33387">
        <w:trPr>
          <w:trHeight w:val="290"/>
        </w:trPr>
        <w:tc>
          <w:tcPr>
            <w:tcW w:w="44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5</w:t>
            </w:r>
          </w:p>
        </w:tc>
        <w:tc>
          <w:tcPr>
            <w:tcW w:w="1441"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07-Dec-18</w:t>
            </w:r>
          </w:p>
        </w:tc>
        <w:tc>
          <w:tcPr>
            <w:tcW w:w="597"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10%</w:t>
            </w:r>
          </w:p>
        </w:tc>
        <w:tc>
          <w:tcPr>
            <w:tcW w:w="1565"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11,041.67 </w:t>
            </w:r>
          </w:p>
        </w:tc>
        <w:tc>
          <w:tcPr>
            <w:tcW w:w="118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(1,104.17)</w:t>
            </w:r>
          </w:p>
        </w:tc>
        <w:tc>
          <w:tcPr>
            <w:tcW w:w="14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9,937.50 </w:t>
            </w:r>
          </w:p>
        </w:tc>
        <w:tc>
          <w:tcPr>
            <w:tcW w:w="13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(1,25,000)</w:t>
            </w:r>
          </w:p>
        </w:tc>
        <w:tc>
          <w:tcPr>
            <w:tcW w:w="130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1,34,937.50 </w:t>
            </w:r>
          </w:p>
        </w:tc>
      </w:tr>
      <w:tr w:rsidR="00C92AEB" w:rsidRPr="004B33F6" w:rsidTr="00B33387">
        <w:trPr>
          <w:trHeight w:val="290"/>
        </w:trPr>
        <w:tc>
          <w:tcPr>
            <w:tcW w:w="44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6</w:t>
            </w:r>
          </w:p>
        </w:tc>
        <w:tc>
          <w:tcPr>
            <w:tcW w:w="1441"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07-Jan-19</w:t>
            </w:r>
          </w:p>
        </w:tc>
        <w:tc>
          <w:tcPr>
            <w:tcW w:w="597"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10%</w:t>
            </w:r>
          </w:p>
        </w:tc>
        <w:tc>
          <w:tcPr>
            <w:tcW w:w="1565"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10,000.00 </w:t>
            </w:r>
          </w:p>
        </w:tc>
        <w:tc>
          <w:tcPr>
            <w:tcW w:w="118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(1,000.00)</w:t>
            </w:r>
          </w:p>
        </w:tc>
        <w:tc>
          <w:tcPr>
            <w:tcW w:w="14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9,000.00 </w:t>
            </w:r>
          </w:p>
        </w:tc>
        <w:tc>
          <w:tcPr>
            <w:tcW w:w="13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(1,00,000)</w:t>
            </w:r>
          </w:p>
        </w:tc>
        <w:tc>
          <w:tcPr>
            <w:tcW w:w="130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1,09,000.00 </w:t>
            </w:r>
          </w:p>
        </w:tc>
      </w:tr>
      <w:tr w:rsidR="00C92AEB" w:rsidRPr="004B33F6" w:rsidTr="00B33387">
        <w:trPr>
          <w:trHeight w:val="290"/>
        </w:trPr>
        <w:tc>
          <w:tcPr>
            <w:tcW w:w="44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7</w:t>
            </w:r>
          </w:p>
        </w:tc>
        <w:tc>
          <w:tcPr>
            <w:tcW w:w="1441"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07-Feb-19</w:t>
            </w:r>
          </w:p>
        </w:tc>
        <w:tc>
          <w:tcPr>
            <w:tcW w:w="597"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10%</w:t>
            </w:r>
          </w:p>
        </w:tc>
        <w:tc>
          <w:tcPr>
            <w:tcW w:w="1565"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9,166.67 </w:t>
            </w:r>
          </w:p>
        </w:tc>
        <w:tc>
          <w:tcPr>
            <w:tcW w:w="118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(916.67)</w:t>
            </w:r>
          </w:p>
        </w:tc>
        <w:tc>
          <w:tcPr>
            <w:tcW w:w="14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8,250.00 </w:t>
            </w:r>
          </w:p>
        </w:tc>
        <w:tc>
          <w:tcPr>
            <w:tcW w:w="13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(1,00,000)</w:t>
            </w:r>
          </w:p>
        </w:tc>
        <w:tc>
          <w:tcPr>
            <w:tcW w:w="130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1,08,250.00 </w:t>
            </w:r>
          </w:p>
        </w:tc>
      </w:tr>
      <w:tr w:rsidR="00C92AEB" w:rsidRPr="004B33F6" w:rsidTr="00B33387">
        <w:trPr>
          <w:trHeight w:val="290"/>
        </w:trPr>
        <w:tc>
          <w:tcPr>
            <w:tcW w:w="44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8</w:t>
            </w:r>
          </w:p>
        </w:tc>
        <w:tc>
          <w:tcPr>
            <w:tcW w:w="1441"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07-Mar-19</w:t>
            </w:r>
          </w:p>
        </w:tc>
        <w:tc>
          <w:tcPr>
            <w:tcW w:w="597"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10%</w:t>
            </w:r>
          </w:p>
        </w:tc>
        <w:tc>
          <w:tcPr>
            <w:tcW w:w="1565"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8,333.33 </w:t>
            </w:r>
          </w:p>
        </w:tc>
        <w:tc>
          <w:tcPr>
            <w:tcW w:w="118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(833.33)</w:t>
            </w:r>
          </w:p>
        </w:tc>
        <w:tc>
          <w:tcPr>
            <w:tcW w:w="14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7,500.00 </w:t>
            </w:r>
          </w:p>
        </w:tc>
        <w:tc>
          <w:tcPr>
            <w:tcW w:w="13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(1,00,000)</w:t>
            </w:r>
          </w:p>
        </w:tc>
        <w:tc>
          <w:tcPr>
            <w:tcW w:w="130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1,07,500.00 </w:t>
            </w:r>
          </w:p>
        </w:tc>
      </w:tr>
      <w:tr w:rsidR="00C92AEB" w:rsidRPr="004B33F6" w:rsidTr="00B33387">
        <w:trPr>
          <w:trHeight w:val="290"/>
        </w:trPr>
        <w:tc>
          <w:tcPr>
            <w:tcW w:w="44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9</w:t>
            </w:r>
          </w:p>
        </w:tc>
        <w:tc>
          <w:tcPr>
            <w:tcW w:w="1441"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07-Apr-19</w:t>
            </w:r>
          </w:p>
        </w:tc>
        <w:tc>
          <w:tcPr>
            <w:tcW w:w="597"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10%</w:t>
            </w:r>
          </w:p>
        </w:tc>
        <w:tc>
          <w:tcPr>
            <w:tcW w:w="1565"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7,500.00 </w:t>
            </w:r>
          </w:p>
        </w:tc>
        <w:tc>
          <w:tcPr>
            <w:tcW w:w="118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(750.00)</w:t>
            </w:r>
          </w:p>
        </w:tc>
        <w:tc>
          <w:tcPr>
            <w:tcW w:w="14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6,750.00 </w:t>
            </w:r>
          </w:p>
        </w:tc>
        <w:tc>
          <w:tcPr>
            <w:tcW w:w="13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(1,00,000)</w:t>
            </w:r>
          </w:p>
        </w:tc>
        <w:tc>
          <w:tcPr>
            <w:tcW w:w="130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1,06,750.00 </w:t>
            </w:r>
          </w:p>
        </w:tc>
      </w:tr>
      <w:tr w:rsidR="00C92AEB" w:rsidRPr="004B33F6" w:rsidTr="00B33387">
        <w:trPr>
          <w:trHeight w:val="290"/>
        </w:trPr>
        <w:tc>
          <w:tcPr>
            <w:tcW w:w="44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10</w:t>
            </w:r>
          </w:p>
        </w:tc>
        <w:tc>
          <w:tcPr>
            <w:tcW w:w="1441"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07-May-19</w:t>
            </w:r>
          </w:p>
        </w:tc>
        <w:tc>
          <w:tcPr>
            <w:tcW w:w="597"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10%</w:t>
            </w:r>
          </w:p>
        </w:tc>
        <w:tc>
          <w:tcPr>
            <w:tcW w:w="1565"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6,666.67 </w:t>
            </w:r>
          </w:p>
        </w:tc>
        <w:tc>
          <w:tcPr>
            <w:tcW w:w="118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(666.67)</w:t>
            </w:r>
          </w:p>
        </w:tc>
        <w:tc>
          <w:tcPr>
            <w:tcW w:w="14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6,000.00 </w:t>
            </w:r>
          </w:p>
        </w:tc>
        <w:tc>
          <w:tcPr>
            <w:tcW w:w="13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(1,00,000)</w:t>
            </w:r>
          </w:p>
        </w:tc>
        <w:tc>
          <w:tcPr>
            <w:tcW w:w="130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1,06,000.00 </w:t>
            </w:r>
          </w:p>
        </w:tc>
      </w:tr>
      <w:tr w:rsidR="00C92AEB" w:rsidRPr="004B33F6" w:rsidTr="00B33387">
        <w:trPr>
          <w:trHeight w:val="290"/>
        </w:trPr>
        <w:tc>
          <w:tcPr>
            <w:tcW w:w="44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11</w:t>
            </w:r>
          </w:p>
        </w:tc>
        <w:tc>
          <w:tcPr>
            <w:tcW w:w="1441"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07-Jun-19</w:t>
            </w:r>
          </w:p>
        </w:tc>
        <w:tc>
          <w:tcPr>
            <w:tcW w:w="597"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10%</w:t>
            </w:r>
          </w:p>
        </w:tc>
        <w:tc>
          <w:tcPr>
            <w:tcW w:w="1565"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5,833.33 </w:t>
            </w:r>
          </w:p>
        </w:tc>
        <w:tc>
          <w:tcPr>
            <w:tcW w:w="118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w:t>
            </w:r>
            <w:r w:rsidRPr="004B33F6">
              <w:rPr>
                <w:rFonts w:ascii="Times New Roman" w:hAnsi="Times New Roman" w:cs="Times New Roman"/>
              </w:rPr>
              <w:lastRenderedPageBreak/>
              <w:t>(583.33)</w:t>
            </w:r>
          </w:p>
        </w:tc>
        <w:tc>
          <w:tcPr>
            <w:tcW w:w="14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lastRenderedPageBreak/>
              <w:t xml:space="preserve">           </w:t>
            </w:r>
            <w:r w:rsidRPr="004B33F6">
              <w:rPr>
                <w:rFonts w:ascii="Times New Roman" w:hAnsi="Times New Roman" w:cs="Times New Roman"/>
              </w:rPr>
              <w:lastRenderedPageBreak/>
              <w:t xml:space="preserve">5,250.00 </w:t>
            </w:r>
          </w:p>
        </w:tc>
        <w:tc>
          <w:tcPr>
            <w:tcW w:w="13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lastRenderedPageBreak/>
              <w:t xml:space="preserve">       </w:t>
            </w:r>
            <w:r w:rsidRPr="004B33F6">
              <w:rPr>
                <w:rFonts w:ascii="Times New Roman" w:hAnsi="Times New Roman" w:cs="Times New Roman"/>
              </w:rPr>
              <w:lastRenderedPageBreak/>
              <w:t>(1,00,000)</w:t>
            </w:r>
          </w:p>
        </w:tc>
        <w:tc>
          <w:tcPr>
            <w:tcW w:w="130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lastRenderedPageBreak/>
              <w:t xml:space="preserve">  </w:t>
            </w:r>
            <w:r w:rsidRPr="004B33F6">
              <w:rPr>
                <w:rFonts w:ascii="Times New Roman" w:hAnsi="Times New Roman" w:cs="Times New Roman"/>
              </w:rPr>
              <w:lastRenderedPageBreak/>
              <w:t xml:space="preserve">1,05,250.00 </w:t>
            </w:r>
          </w:p>
        </w:tc>
      </w:tr>
      <w:tr w:rsidR="00C92AEB" w:rsidRPr="004B33F6" w:rsidTr="00B33387">
        <w:trPr>
          <w:trHeight w:val="290"/>
        </w:trPr>
        <w:tc>
          <w:tcPr>
            <w:tcW w:w="44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lastRenderedPageBreak/>
              <w:t>12</w:t>
            </w:r>
          </w:p>
        </w:tc>
        <w:tc>
          <w:tcPr>
            <w:tcW w:w="1441"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07-Jul-19</w:t>
            </w:r>
          </w:p>
        </w:tc>
        <w:tc>
          <w:tcPr>
            <w:tcW w:w="597"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10%</w:t>
            </w:r>
          </w:p>
        </w:tc>
        <w:tc>
          <w:tcPr>
            <w:tcW w:w="1565"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5,000.00 </w:t>
            </w:r>
          </w:p>
        </w:tc>
        <w:tc>
          <w:tcPr>
            <w:tcW w:w="118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(500.00)</w:t>
            </w:r>
          </w:p>
        </w:tc>
        <w:tc>
          <w:tcPr>
            <w:tcW w:w="14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4,500.00 </w:t>
            </w:r>
          </w:p>
        </w:tc>
        <w:tc>
          <w:tcPr>
            <w:tcW w:w="13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(1,00,000)</w:t>
            </w:r>
          </w:p>
        </w:tc>
        <w:tc>
          <w:tcPr>
            <w:tcW w:w="130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1,04,500.00 </w:t>
            </w:r>
          </w:p>
        </w:tc>
      </w:tr>
      <w:tr w:rsidR="00C92AEB" w:rsidRPr="004B33F6" w:rsidTr="00B33387">
        <w:trPr>
          <w:trHeight w:val="290"/>
        </w:trPr>
        <w:tc>
          <w:tcPr>
            <w:tcW w:w="44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13</w:t>
            </w:r>
          </w:p>
        </w:tc>
        <w:tc>
          <w:tcPr>
            <w:tcW w:w="1441"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07-Aug-19</w:t>
            </w:r>
          </w:p>
        </w:tc>
        <w:tc>
          <w:tcPr>
            <w:tcW w:w="597"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10%</w:t>
            </w:r>
          </w:p>
        </w:tc>
        <w:tc>
          <w:tcPr>
            <w:tcW w:w="1565"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4,166.67 </w:t>
            </w:r>
          </w:p>
        </w:tc>
        <w:tc>
          <w:tcPr>
            <w:tcW w:w="118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(416.67)</w:t>
            </w:r>
          </w:p>
        </w:tc>
        <w:tc>
          <w:tcPr>
            <w:tcW w:w="14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3,750.00 </w:t>
            </w:r>
          </w:p>
        </w:tc>
        <w:tc>
          <w:tcPr>
            <w:tcW w:w="13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(1,00,000)</w:t>
            </w:r>
          </w:p>
        </w:tc>
        <w:tc>
          <w:tcPr>
            <w:tcW w:w="130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1,03,750.00 </w:t>
            </w:r>
          </w:p>
        </w:tc>
      </w:tr>
      <w:tr w:rsidR="00C92AEB" w:rsidRPr="004B33F6" w:rsidTr="00B33387">
        <w:trPr>
          <w:trHeight w:val="290"/>
        </w:trPr>
        <w:tc>
          <w:tcPr>
            <w:tcW w:w="44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14</w:t>
            </w:r>
          </w:p>
        </w:tc>
        <w:tc>
          <w:tcPr>
            <w:tcW w:w="1441"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07-Sep-19</w:t>
            </w:r>
          </w:p>
        </w:tc>
        <w:tc>
          <w:tcPr>
            <w:tcW w:w="597"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10%</w:t>
            </w:r>
          </w:p>
        </w:tc>
        <w:tc>
          <w:tcPr>
            <w:tcW w:w="1565"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3,333.33 </w:t>
            </w:r>
          </w:p>
        </w:tc>
        <w:tc>
          <w:tcPr>
            <w:tcW w:w="118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(333.33)</w:t>
            </w:r>
          </w:p>
        </w:tc>
        <w:tc>
          <w:tcPr>
            <w:tcW w:w="14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3,000.00 </w:t>
            </w:r>
          </w:p>
        </w:tc>
        <w:tc>
          <w:tcPr>
            <w:tcW w:w="13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(1,00,000)</w:t>
            </w:r>
          </w:p>
        </w:tc>
        <w:tc>
          <w:tcPr>
            <w:tcW w:w="130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1,03,000.00 </w:t>
            </w:r>
          </w:p>
        </w:tc>
      </w:tr>
      <w:tr w:rsidR="00C92AEB" w:rsidRPr="004B33F6" w:rsidTr="00B33387">
        <w:trPr>
          <w:trHeight w:val="290"/>
        </w:trPr>
        <w:tc>
          <w:tcPr>
            <w:tcW w:w="44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15</w:t>
            </w:r>
          </w:p>
        </w:tc>
        <w:tc>
          <w:tcPr>
            <w:tcW w:w="1441"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07-Oct-19</w:t>
            </w:r>
          </w:p>
        </w:tc>
        <w:tc>
          <w:tcPr>
            <w:tcW w:w="597"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10%</w:t>
            </w:r>
          </w:p>
        </w:tc>
        <w:tc>
          <w:tcPr>
            <w:tcW w:w="1565"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2,500.00 </w:t>
            </w:r>
          </w:p>
        </w:tc>
        <w:tc>
          <w:tcPr>
            <w:tcW w:w="118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(250.00)</w:t>
            </w:r>
          </w:p>
        </w:tc>
        <w:tc>
          <w:tcPr>
            <w:tcW w:w="14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2,250.00 </w:t>
            </w:r>
          </w:p>
        </w:tc>
        <w:tc>
          <w:tcPr>
            <w:tcW w:w="13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(1,00,000)</w:t>
            </w:r>
          </w:p>
        </w:tc>
        <w:tc>
          <w:tcPr>
            <w:tcW w:w="130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1,02,250.00 </w:t>
            </w:r>
          </w:p>
        </w:tc>
      </w:tr>
      <w:tr w:rsidR="00C92AEB" w:rsidRPr="004B33F6" w:rsidTr="00B33387">
        <w:trPr>
          <w:trHeight w:val="290"/>
        </w:trPr>
        <w:tc>
          <w:tcPr>
            <w:tcW w:w="44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16</w:t>
            </w:r>
          </w:p>
        </w:tc>
        <w:tc>
          <w:tcPr>
            <w:tcW w:w="1441"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07-Nov-19</w:t>
            </w:r>
          </w:p>
        </w:tc>
        <w:tc>
          <w:tcPr>
            <w:tcW w:w="597"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10%</w:t>
            </w:r>
          </w:p>
        </w:tc>
        <w:tc>
          <w:tcPr>
            <w:tcW w:w="1565"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1,666.67 </w:t>
            </w:r>
          </w:p>
        </w:tc>
        <w:tc>
          <w:tcPr>
            <w:tcW w:w="118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(166.67)</w:t>
            </w:r>
          </w:p>
        </w:tc>
        <w:tc>
          <w:tcPr>
            <w:tcW w:w="14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1,500.00 </w:t>
            </w:r>
          </w:p>
        </w:tc>
        <w:tc>
          <w:tcPr>
            <w:tcW w:w="13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(1,00,000)</w:t>
            </w:r>
          </w:p>
        </w:tc>
        <w:tc>
          <w:tcPr>
            <w:tcW w:w="130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1,01,500.00 </w:t>
            </w:r>
          </w:p>
        </w:tc>
      </w:tr>
      <w:tr w:rsidR="00C92AEB" w:rsidRPr="004B33F6" w:rsidTr="00B33387">
        <w:trPr>
          <w:trHeight w:val="290"/>
        </w:trPr>
        <w:tc>
          <w:tcPr>
            <w:tcW w:w="44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17</w:t>
            </w:r>
          </w:p>
        </w:tc>
        <w:tc>
          <w:tcPr>
            <w:tcW w:w="1441"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07-Dec-19</w:t>
            </w:r>
          </w:p>
        </w:tc>
        <w:tc>
          <w:tcPr>
            <w:tcW w:w="597"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10%</w:t>
            </w:r>
          </w:p>
        </w:tc>
        <w:tc>
          <w:tcPr>
            <w:tcW w:w="1565"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833.33 </w:t>
            </w:r>
          </w:p>
        </w:tc>
        <w:tc>
          <w:tcPr>
            <w:tcW w:w="118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(83.33)</w:t>
            </w:r>
          </w:p>
        </w:tc>
        <w:tc>
          <w:tcPr>
            <w:tcW w:w="14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750.00 </w:t>
            </w:r>
          </w:p>
        </w:tc>
        <w:tc>
          <w:tcPr>
            <w:tcW w:w="13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(1,00,000)</w:t>
            </w:r>
          </w:p>
        </w:tc>
        <w:tc>
          <w:tcPr>
            <w:tcW w:w="130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1,00,750.00 </w:t>
            </w:r>
          </w:p>
        </w:tc>
      </w:tr>
      <w:tr w:rsidR="00C92AEB" w:rsidRPr="004B33F6" w:rsidTr="00B33387">
        <w:trPr>
          <w:trHeight w:val="290"/>
        </w:trPr>
        <w:tc>
          <w:tcPr>
            <w:tcW w:w="44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c>
          <w:tcPr>
            <w:tcW w:w="1441"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c>
          <w:tcPr>
            <w:tcW w:w="597"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c>
          <w:tcPr>
            <w:tcW w:w="1565"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c>
          <w:tcPr>
            <w:tcW w:w="118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c>
          <w:tcPr>
            <w:tcW w:w="14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c>
          <w:tcPr>
            <w:tcW w:w="13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c>
          <w:tcPr>
            <w:tcW w:w="130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r>
      <w:tr w:rsidR="00C92AEB" w:rsidRPr="004B33F6" w:rsidTr="00B33387">
        <w:trPr>
          <w:trHeight w:val="290"/>
        </w:trPr>
        <w:tc>
          <w:tcPr>
            <w:tcW w:w="44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c>
          <w:tcPr>
            <w:tcW w:w="1441"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c>
          <w:tcPr>
            <w:tcW w:w="597"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c>
          <w:tcPr>
            <w:tcW w:w="1565"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c>
          <w:tcPr>
            <w:tcW w:w="118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c>
          <w:tcPr>
            <w:tcW w:w="14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c>
          <w:tcPr>
            <w:tcW w:w="13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c>
          <w:tcPr>
            <w:tcW w:w="130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r>
      <w:tr w:rsidR="00C92AEB" w:rsidRPr="001D34DD" w:rsidTr="00B33387">
        <w:trPr>
          <w:trHeight w:val="300"/>
        </w:trPr>
        <w:tc>
          <w:tcPr>
            <w:tcW w:w="44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c>
          <w:tcPr>
            <w:tcW w:w="1441"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c>
          <w:tcPr>
            <w:tcW w:w="597"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c>
          <w:tcPr>
            <w:tcW w:w="1565"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w:t>
            </w:r>
          </w:p>
        </w:tc>
        <w:tc>
          <w:tcPr>
            <w:tcW w:w="118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(13,208.3)</w:t>
            </w:r>
          </w:p>
        </w:tc>
        <w:tc>
          <w:tcPr>
            <w:tcW w:w="1460" w:type="dxa"/>
            <w:noWrap/>
            <w:hideMark/>
          </w:tcPr>
          <w:p w:rsidR="00C92AEB" w:rsidRPr="004B33F6" w:rsidRDefault="00C92AEB" w:rsidP="001D34DD">
            <w:pPr>
              <w:rPr>
                <w:rFonts w:ascii="Times New Roman" w:hAnsi="Times New Roman" w:cs="Times New Roman"/>
              </w:rPr>
            </w:pPr>
            <w:r w:rsidRPr="004B33F6">
              <w:rPr>
                <w:rFonts w:ascii="Times New Roman" w:hAnsi="Times New Roman" w:cs="Times New Roman"/>
              </w:rPr>
              <w:t xml:space="preserve">        1,18,875.0 </w:t>
            </w:r>
          </w:p>
        </w:tc>
        <w:tc>
          <w:tcPr>
            <w:tcW w:w="1360" w:type="dxa"/>
            <w:noWrap/>
            <w:hideMark/>
          </w:tcPr>
          <w:p w:rsidR="00C92AEB" w:rsidRPr="001D34DD" w:rsidRDefault="00C92AEB" w:rsidP="001D34DD">
            <w:pPr>
              <w:rPr>
                <w:rFonts w:ascii="Times New Roman" w:hAnsi="Times New Roman" w:cs="Times New Roman"/>
                <w:b/>
                <w:bCs/>
              </w:rPr>
            </w:pPr>
            <w:r w:rsidRPr="004B33F6">
              <w:rPr>
                <w:rFonts w:ascii="Times New Roman" w:hAnsi="Times New Roman" w:cs="Times New Roman"/>
                <w:b/>
                <w:bCs/>
              </w:rPr>
              <w:t xml:space="preserve">     (23,25,000)</w:t>
            </w:r>
          </w:p>
        </w:tc>
        <w:tc>
          <w:tcPr>
            <w:tcW w:w="1300" w:type="dxa"/>
            <w:noWrap/>
            <w:hideMark/>
          </w:tcPr>
          <w:p w:rsidR="00C92AEB" w:rsidRPr="001D34DD" w:rsidRDefault="00C92AEB" w:rsidP="001D34DD">
            <w:pPr>
              <w:rPr>
                <w:rFonts w:ascii="Times New Roman" w:hAnsi="Times New Roman" w:cs="Times New Roman"/>
              </w:rPr>
            </w:pPr>
            <w:r w:rsidRPr="001D34DD">
              <w:rPr>
                <w:rFonts w:ascii="Times New Roman" w:hAnsi="Times New Roman" w:cs="Times New Roman"/>
              </w:rPr>
              <w:t> </w:t>
            </w:r>
          </w:p>
        </w:tc>
      </w:tr>
    </w:tbl>
    <w:p w:rsidR="00C92AEB" w:rsidRPr="001D34DD" w:rsidRDefault="00C92AEB" w:rsidP="001D34DD">
      <w:pPr>
        <w:spacing w:line="240" w:lineRule="auto"/>
        <w:rPr>
          <w:rFonts w:ascii="Times New Roman" w:hAnsi="Times New Roman" w:cs="Times New Roman"/>
        </w:rPr>
      </w:pPr>
    </w:p>
    <w:p w:rsidR="00C92AEB" w:rsidRPr="001D34DD" w:rsidRDefault="00C92AEB" w:rsidP="001D34DD">
      <w:pPr>
        <w:spacing w:line="240" w:lineRule="auto"/>
        <w:rPr>
          <w:rFonts w:ascii="Times New Roman" w:hAnsi="Times New Roman" w:cs="Times New Roman"/>
        </w:rPr>
      </w:pPr>
    </w:p>
    <w:p w:rsidR="00C92AEB" w:rsidRPr="001D34DD" w:rsidRDefault="00C92AEB" w:rsidP="001D34DD">
      <w:pPr>
        <w:spacing w:line="240" w:lineRule="auto"/>
        <w:rPr>
          <w:rFonts w:ascii="Times New Roman" w:hAnsi="Times New Roman" w:cs="Times New Roman"/>
        </w:rPr>
      </w:pPr>
    </w:p>
    <w:p w:rsidR="00C92AEB" w:rsidRPr="001D34DD" w:rsidRDefault="00C92AEB" w:rsidP="001D34DD">
      <w:pPr>
        <w:spacing w:line="240" w:lineRule="auto"/>
        <w:rPr>
          <w:rFonts w:ascii="Times New Roman" w:hAnsi="Times New Roman" w:cs="Times New Roman"/>
        </w:rPr>
      </w:pPr>
    </w:p>
    <w:p w:rsidR="00C92AEB" w:rsidRPr="001D34DD" w:rsidRDefault="00C92AEB" w:rsidP="001D34DD">
      <w:pPr>
        <w:spacing w:line="240" w:lineRule="auto"/>
        <w:rPr>
          <w:rFonts w:ascii="Times New Roman" w:hAnsi="Times New Roman" w:cs="Times New Roman"/>
        </w:rPr>
      </w:pPr>
    </w:p>
    <w:p w:rsidR="00C92AEB" w:rsidRPr="001D34DD" w:rsidRDefault="00C92AEB" w:rsidP="001D34DD">
      <w:pPr>
        <w:spacing w:line="240" w:lineRule="auto"/>
        <w:rPr>
          <w:rFonts w:ascii="Times New Roman" w:hAnsi="Times New Roman" w:cs="Times New Roman"/>
        </w:rPr>
      </w:pPr>
    </w:p>
    <w:p w:rsidR="00C92AEB" w:rsidRPr="001D34DD" w:rsidRDefault="00C92AEB" w:rsidP="001D34DD">
      <w:pPr>
        <w:spacing w:line="240" w:lineRule="auto"/>
        <w:rPr>
          <w:rFonts w:ascii="Times New Roman" w:hAnsi="Times New Roman" w:cs="Times New Roman"/>
        </w:rPr>
      </w:pPr>
    </w:p>
    <w:p w:rsidR="00C92AEB" w:rsidRPr="001D34DD" w:rsidRDefault="00C92AEB" w:rsidP="001D34DD">
      <w:pPr>
        <w:spacing w:line="240" w:lineRule="auto"/>
        <w:rPr>
          <w:rFonts w:ascii="Times New Roman" w:hAnsi="Times New Roman" w:cs="Times New Roman"/>
        </w:rPr>
      </w:pPr>
    </w:p>
    <w:p w:rsidR="000D0BF4" w:rsidRPr="001D34DD" w:rsidRDefault="000D0BF4" w:rsidP="001D34DD">
      <w:pPr>
        <w:spacing w:line="240" w:lineRule="auto"/>
        <w:rPr>
          <w:rFonts w:ascii="Times New Roman" w:hAnsi="Times New Roman" w:cs="Times New Roman"/>
        </w:rPr>
      </w:pPr>
    </w:p>
    <w:sectPr w:rsidR="000D0BF4" w:rsidRPr="001D34DD" w:rsidSect="006E4851">
      <w:headerReference w:type="default" r:id="rId8"/>
      <w:footerReference w:type="default" r:id="rId9"/>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AC6E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AC6ECA" w16cid:durableId="1EF49697"/>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16CE" w:rsidRDefault="008016CE" w:rsidP="001961FF">
      <w:pPr>
        <w:spacing w:after="0" w:line="240" w:lineRule="auto"/>
      </w:pPr>
      <w:r>
        <w:separator/>
      </w:r>
    </w:p>
  </w:endnote>
  <w:endnote w:type="continuationSeparator" w:id="0">
    <w:p w:rsidR="008016CE" w:rsidRDefault="008016CE" w:rsidP="001961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0887361"/>
      <w:docPartObj>
        <w:docPartGallery w:val="Page Numbers (Bottom of Page)"/>
        <w:docPartUnique/>
      </w:docPartObj>
    </w:sdtPr>
    <w:sdtContent>
      <w:sdt>
        <w:sdtPr>
          <w:id w:val="565050477"/>
          <w:docPartObj>
            <w:docPartGallery w:val="Page Numbers (Top of Page)"/>
            <w:docPartUnique/>
          </w:docPartObj>
        </w:sdtPr>
        <w:sdtContent>
          <w:p w:rsidR="00C723A6" w:rsidRDefault="00C723A6">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A471D4">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A471D4">
              <w:rPr>
                <w:b/>
                <w:noProof/>
              </w:rPr>
              <w:t>9</w:t>
            </w:r>
            <w:r>
              <w:rPr>
                <w:b/>
                <w:sz w:val="24"/>
                <w:szCs w:val="24"/>
              </w:rPr>
              <w:fldChar w:fldCharType="end"/>
            </w:r>
          </w:p>
        </w:sdtContent>
      </w:sdt>
    </w:sdtContent>
  </w:sdt>
  <w:p w:rsidR="00C723A6" w:rsidRDefault="00C723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16CE" w:rsidRDefault="008016CE" w:rsidP="001961FF">
      <w:pPr>
        <w:spacing w:after="0" w:line="240" w:lineRule="auto"/>
      </w:pPr>
      <w:r>
        <w:separator/>
      </w:r>
    </w:p>
  </w:footnote>
  <w:footnote w:type="continuationSeparator" w:id="0">
    <w:p w:rsidR="008016CE" w:rsidRDefault="008016CE" w:rsidP="001961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3A6" w:rsidRPr="001961FF" w:rsidRDefault="00C723A6" w:rsidP="001961FF">
    <w:pPr>
      <w:pStyle w:val="Header"/>
      <w:jc w:val="right"/>
      <w:rPr>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C14FA6E"/>
    <w:lvl w:ilvl="0">
      <w:start w:val="1"/>
      <w:numFmt w:val="bullet"/>
      <w:pStyle w:val="ListBullet2"/>
      <w:lvlText w:val=""/>
      <w:lvlJc w:val="left"/>
      <w:pPr>
        <w:tabs>
          <w:tab w:val="num" w:pos="1440"/>
        </w:tabs>
        <w:ind w:left="1440" w:hanging="720"/>
      </w:pPr>
      <w:rPr>
        <w:rFonts w:ascii="Symbol" w:hAnsi="Symbol" w:hint="default"/>
      </w:rPr>
    </w:lvl>
  </w:abstractNum>
  <w:abstractNum w:abstractNumId="1">
    <w:nsid w:val="12BE294E"/>
    <w:multiLevelType w:val="hybridMultilevel"/>
    <w:tmpl w:val="9BF69252"/>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79084F2">
      <w:start w:val="1"/>
      <w:numFmt w:val="lowerLetter"/>
      <w:lvlText w:val="(%3)"/>
      <w:lvlJc w:val="left"/>
      <w:pPr>
        <w:ind w:left="2160" w:hanging="18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9852EA4"/>
    <w:multiLevelType w:val="multilevel"/>
    <w:tmpl w:val="4F5E1A84"/>
    <w:lvl w:ilvl="0">
      <w:start w:val="7"/>
      <w:numFmt w:val="decimal"/>
      <w:lvlText w:val="%1"/>
      <w:lvlJc w:val="left"/>
      <w:pPr>
        <w:ind w:left="375" w:hanging="375"/>
      </w:pPr>
      <w:rPr>
        <w:rFonts w:cs="Times New Roman" w:hint="default"/>
      </w:rPr>
    </w:lvl>
    <w:lvl w:ilvl="1">
      <w:start w:val="1"/>
      <w:numFmt w:val="decimal"/>
      <w:lvlText w:val="%1.%2"/>
      <w:lvlJc w:val="left"/>
      <w:pPr>
        <w:ind w:left="1815" w:hanging="375"/>
      </w:pPr>
      <w:rPr>
        <w:rFonts w:cs="Times New Roman" w:hint="default"/>
      </w:rPr>
    </w:lvl>
    <w:lvl w:ilvl="2">
      <w:start w:val="1"/>
      <w:numFmt w:val="decimal"/>
      <w:lvlText w:val="%1.%2.%3"/>
      <w:lvlJc w:val="left"/>
      <w:pPr>
        <w:ind w:left="3600" w:hanging="720"/>
      </w:pPr>
      <w:rPr>
        <w:rFonts w:cs="Times New Roman" w:hint="default"/>
      </w:rPr>
    </w:lvl>
    <w:lvl w:ilvl="3">
      <w:start w:val="1"/>
      <w:numFmt w:val="decimal"/>
      <w:lvlText w:val="%1.%2.%3.%4"/>
      <w:lvlJc w:val="left"/>
      <w:pPr>
        <w:ind w:left="5400" w:hanging="108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640" w:hanging="144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880" w:hanging="1800"/>
      </w:pPr>
      <w:rPr>
        <w:rFonts w:cs="Times New Roman" w:hint="default"/>
      </w:rPr>
    </w:lvl>
    <w:lvl w:ilvl="8">
      <w:start w:val="1"/>
      <w:numFmt w:val="decimal"/>
      <w:lvlText w:val="%1.%2.%3.%4.%5.%6.%7.%8.%9"/>
      <w:lvlJc w:val="left"/>
      <w:pPr>
        <w:ind w:left="13680" w:hanging="2160"/>
      </w:pPr>
      <w:rPr>
        <w:rFonts w:cs="Times New Roman" w:hint="default"/>
      </w:rPr>
    </w:lvl>
  </w:abstractNum>
  <w:abstractNum w:abstractNumId="3">
    <w:nsid w:val="272D16A1"/>
    <w:multiLevelType w:val="hybridMultilevel"/>
    <w:tmpl w:val="ADCAB9E4"/>
    <w:lvl w:ilvl="0" w:tplc="CDD037B0">
      <w:start w:val="1"/>
      <w:numFmt w:val="decimal"/>
      <w:lvlText w:val="4.%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7CD244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633811"/>
    <w:multiLevelType w:val="multilevel"/>
    <w:tmpl w:val="4A52C334"/>
    <w:name w:val="zzmpARTICLEB||ARTICLE B|2|3|1|5|0|41||1|12|1||1|12|1||1|12|1||1|12|0||1|12|0||1|12|0||1|12|0||1|12|0||"/>
    <w:lvl w:ilvl="0">
      <w:start w:val="1"/>
      <w:numFmt w:val="decimal"/>
      <w:pStyle w:val="ARTICLEBL1"/>
      <w:suff w:val="nothing"/>
      <w:lvlText w:val="SECTION %1"/>
      <w:lvlJc w:val="left"/>
      <w:pPr>
        <w:tabs>
          <w:tab w:val="num" w:pos="720"/>
        </w:tabs>
      </w:pPr>
      <w:rPr>
        <w:rFonts w:ascii="Times New Roman" w:hAnsi="Times New Roman" w:cs="Times New Roman"/>
        <w:b/>
        <w:i w:val="0"/>
        <w:caps/>
        <w:smallCaps w:val="0"/>
        <w:sz w:val="24"/>
        <w:u w:val="none"/>
      </w:rPr>
    </w:lvl>
    <w:lvl w:ilvl="1">
      <w:start w:val="1"/>
      <w:numFmt w:val="decimal"/>
      <w:pStyle w:val="ARTICLEBL2"/>
      <w:lvlText w:val="%1.%2"/>
      <w:lvlJc w:val="left"/>
      <w:pPr>
        <w:tabs>
          <w:tab w:val="num" w:pos="720"/>
        </w:tabs>
        <w:ind w:left="720" w:hanging="720"/>
      </w:pPr>
      <w:rPr>
        <w:rFonts w:ascii="Times New Roman" w:hAnsi="Times New Roman" w:cs="Times New Roman"/>
        <w:b w:val="0"/>
        <w:i w:val="0"/>
        <w:caps w:val="0"/>
        <w:sz w:val="24"/>
        <w:u w:val="none"/>
      </w:rPr>
    </w:lvl>
    <w:lvl w:ilvl="2">
      <w:start w:val="1"/>
      <w:numFmt w:val="lowerRoman"/>
      <w:pStyle w:val="ARTICLEBL3"/>
      <w:lvlText w:val="(%3)"/>
      <w:lvlJc w:val="left"/>
      <w:pPr>
        <w:tabs>
          <w:tab w:val="num" w:pos="1440"/>
        </w:tabs>
        <w:ind w:left="1440" w:hanging="720"/>
      </w:pPr>
      <w:rPr>
        <w:rFonts w:ascii="Times New Roman" w:hAnsi="Times New Roman" w:cs="Times New Roman"/>
        <w:b w:val="0"/>
        <w:i w:val="0"/>
        <w:caps w:val="0"/>
        <w:sz w:val="24"/>
        <w:u w:val="none"/>
        <w:lang w:val="en-GB"/>
      </w:rPr>
    </w:lvl>
    <w:lvl w:ilvl="3">
      <w:start w:val="1"/>
      <w:numFmt w:val="lowerLetter"/>
      <w:pStyle w:val="ARTICLEBL4"/>
      <w:lvlText w:val="(%4)"/>
      <w:lvlJc w:val="left"/>
      <w:pPr>
        <w:tabs>
          <w:tab w:val="num" w:pos="2160"/>
        </w:tabs>
        <w:ind w:left="2160" w:hanging="720"/>
      </w:pPr>
      <w:rPr>
        <w:rFonts w:ascii="Times New Roman" w:hAnsi="Times New Roman" w:cs="Times New Roman"/>
        <w:b w:val="0"/>
        <w:i w:val="0"/>
        <w:caps w:val="0"/>
        <w:sz w:val="24"/>
        <w:u w:val="none"/>
      </w:rPr>
    </w:lvl>
    <w:lvl w:ilvl="4">
      <w:start w:val="1"/>
      <w:numFmt w:val="lowerRoman"/>
      <w:pStyle w:val="ARTICLEBL5"/>
      <w:lvlText w:val="(%5)"/>
      <w:lvlJc w:val="left"/>
      <w:pPr>
        <w:tabs>
          <w:tab w:val="num" w:pos="3600"/>
        </w:tabs>
        <w:ind w:firstLine="2880"/>
      </w:pPr>
      <w:rPr>
        <w:rFonts w:ascii="Times New Roman" w:hAnsi="Times New Roman" w:cs="Times New Roman"/>
        <w:b w:val="0"/>
        <w:i w:val="0"/>
        <w:caps w:val="0"/>
        <w:sz w:val="24"/>
        <w:u w:val="none"/>
      </w:rPr>
    </w:lvl>
    <w:lvl w:ilvl="5">
      <w:start w:val="1"/>
      <w:numFmt w:val="decimal"/>
      <w:pStyle w:val="ARTICLEBL6"/>
      <w:lvlText w:val="(%6)"/>
      <w:lvlJc w:val="left"/>
      <w:pPr>
        <w:tabs>
          <w:tab w:val="num" w:pos="4320"/>
        </w:tabs>
        <w:ind w:firstLine="3600"/>
      </w:pPr>
      <w:rPr>
        <w:rFonts w:ascii="Times New Roman" w:hAnsi="Times New Roman" w:cs="Times New Roman"/>
        <w:b w:val="0"/>
        <w:i w:val="0"/>
        <w:caps w:val="0"/>
        <w:sz w:val="24"/>
        <w:u w:val="none"/>
      </w:rPr>
    </w:lvl>
    <w:lvl w:ilvl="6">
      <w:start w:val="1"/>
      <w:numFmt w:val="lowerLetter"/>
      <w:pStyle w:val="ARTICLEBL7"/>
      <w:lvlText w:val="%7."/>
      <w:lvlJc w:val="left"/>
      <w:pPr>
        <w:tabs>
          <w:tab w:val="num" w:pos="5040"/>
        </w:tabs>
        <w:ind w:firstLine="4320"/>
      </w:pPr>
      <w:rPr>
        <w:rFonts w:ascii="Times New Roman" w:hAnsi="Times New Roman" w:cs="Times New Roman"/>
        <w:b w:val="0"/>
        <w:i w:val="0"/>
        <w:caps w:val="0"/>
        <w:sz w:val="24"/>
        <w:u w:val="none"/>
      </w:rPr>
    </w:lvl>
    <w:lvl w:ilvl="7">
      <w:start w:val="1"/>
      <w:numFmt w:val="lowerRoman"/>
      <w:pStyle w:val="ARTICLEBL8"/>
      <w:lvlText w:val="%8."/>
      <w:lvlJc w:val="left"/>
      <w:pPr>
        <w:tabs>
          <w:tab w:val="num" w:pos="5760"/>
        </w:tabs>
        <w:ind w:firstLine="5040"/>
      </w:pPr>
      <w:rPr>
        <w:rFonts w:ascii="Times New Roman" w:hAnsi="Times New Roman" w:cs="Times New Roman"/>
        <w:b w:val="0"/>
        <w:i w:val="0"/>
        <w:caps w:val="0"/>
        <w:sz w:val="24"/>
        <w:u w:val="none"/>
      </w:rPr>
    </w:lvl>
    <w:lvl w:ilvl="8">
      <w:start w:val="1"/>
      <w:numFmt w:val="decimal"/>
      <w:pStyle w:val="ARTICLEBL9"/>
      <w:lvlText w:val="%9."/>
      <w:lvlJc w:val="left"/>
      <w:pPr>
        <w:tabs>
          <w:tab w:val="num" w:pos="6480"/>
        </w:tabs>
        <w:ind w:firstLine="5760"/>
      </w:pPr>
      <w:rPr>
        <w:rFonts w:ascii="Times New Roman" w:hAnsi="Times New Roman" w:cs="Times New Roman"/>
        <w:b w:val="0"/>
        <w:i w:val="0"/>
        <w:caps w:val="0"/>
        <w:sz w:val="24"/>
        <w:u w:val="none"/>
      </w:rPr>
    </w:lvl>
  </w:abstractNum>
  <w:abstractNum w:abstractNumId="6">
    <w:nsid w:val="3209443D"/>
    <w:multiLevelType w:val="hybridMultilevel"/>
    <w:tmpl w:val="8F88C3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2C6657"/>
    <w:multiLevelType w:val="hybridMultilevel"/>
    <w:tmpl w:val="14BA8230"/>
    <w:lvl w:ilvl="0" w:tplc="649406D4">
      <w:start w:val="1"/>
      <w:numFmt w:val="lowerLetter"/>
      <w:lvlText w:val="(%1)"/>
      <w:lvlJc w:val="right"/>
      <w:pPr>
        <w:ind w:left="2160" w:hanging="180"/>
      </w:pPr>
      <w:rPr>
        <w:rFonts w:cs="Times New Roman" w:hint="default"/>
      </w:rPr>
    </w:lvl>
    <w:lvl w:ilvl="1" w:tplc="269A3972">
      <w:start w:val="1"/>
      <w:numFmt w:val="lowerLetter"/>
      <w:lvlText w:val="(%2)"/>
      <w:lvlJc w:val="left"/>
      <w:pPr>
        <w:ind w:left="1440" w:hanging="360"/>
      </w:pPr>
      <w:rPr>
        <w:rFonts w:cs="Times New Roman" w:hint="default"/>
      </w:rPr>
    </w:lvl>
    <w:lvl w:ilvl="2" w:tplc="D31C54F8">
      <w:start w:val="1"/>
      <w:numFmt w:val="lowerLetter"/>
      <w:lvlText w:val="(%3)"/>
      <w:lvlJc w:val="right"/>
      <w:pPr>
        <w:ind w:left="2160" w:hanging="180"/>
      </w:pPr>
      <w:rPr>
        <w:rFonts w:ascii="Times New Roman" w:eastAsia="Times New Roman" w:hAnsi="Times New Roman"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3D77FEF"/>
    <w:multiLevelType w:val="hybridMultilevel"/>
    <w:tmpl w:val="496E77AC"/>
    <w:lvl w:ilvl="0" w:tplc="83BE74C0">
      <w:start w:val="1"/>
      <w:numFmt w:val="decimal"/>
      <w:lvlText w:val="1.%1."/>
      <w:lvlJc w:val="left"/>
      <w:pPr>
        <w:ind w:left="1080" w:hanging="360"/>
      </w:pPr>
      <w:rPr>
        <w:rFonts w:hint="default"/>
      </w:rPr>
    </w:lvl>
    <w:lvl w:ilvl="1" w:tplc="04090019">
      <w:start w:val="1"/>
      <w:numFmt w:val="lowerLetter"/>
      <w:lvlText w:val="%2."/>
      <w:lvlJc w:val="left"/>
      <w:pPr>
        <w:ind w:left="1800" w:hanging="360"/>
      </w:pPr>
    </w:lvl>
    <w:lvl w:ilvl="2" w:tplc="6C8CD1DA">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1077BBF"/>
    <w:multiLevelType w:val="multilevel"/>
    <w:tmpl w:val="21E4683A"/>
    <w:lvl w:ilvl="0">
      <w:start w:val="13"/>
      <w:numFmt w:val="decimal"/>
      <w:lvlText w:val="%1"/>
      <w:lvlJc w:val="left"/>
      <w:pPr>
        <w:tabs>
          <w:tab w:val="num" w:pos="0"/>
        </w:tabs>
        <w:ind w:left="375" w:hanging="375"/>
      </w:pPr>
      <w:rPr>
        <w:rFonts w:cs="Times New Roman" w:hint="default"/>
      </w:rPr>
    </w:lvl>
    <w:lvl w:ilvl="1">
      <w:start w:val="1"/>
      <w:numFmt w:val="decimal"/>
      <w:lvlText w:val="11.%2"/>
      <w:lvlJc w:val="left"/>
      <w:pPr>
        <w:tabs>
          <w:tab w:val="num" w:pos="0"/>
        </w:tabs>
        <w:ind w:left="2625" w:hanging="375"/>
      </w:pPr>
      <w:rPr>
        <w:rFonts w:cs="Times New Roman" w:hint="default"/>
      </w:rPr>
    </w:lvl>
    <w:lvl w:ilvl="2">
      <w:start w:val="1"/>
      <w:numFmt w:val="decimal"/>
      <w:lvlText w:val="%1.%2.%3"/>
      <w:lvlJc w:val="left"/>
      <w:pPr>
        <w:tabs>
          <w:tab w:val="num" w:pos="0"/>
        </w:tabs>
        <w:ind w:left="2160" w:hanging="720"/>
      </w:pPr>
      <w:rPr>
        <w:rFonts w:cs="Times New Roman" w:hint="default"/>
      </w:rPr>
    </w:lvl>
    <w:lvl w:ilvl="3">
      <w:start w:val="1"/>
      <w:numFmt w:val="decimal"/>
      <w:lvlText w:val="%1.%2.%3.%4"/>
      <w:lvlJc w:val="left"/>
      <w:pPr>
        <w:tabs>
          <w:tab w:val="num" w:pos="0"/>
        </w:tabs>
        <w:ind w:left="2880" w:hanging="720"/>
      </w:pPr>
      <w:rPr>
        <w:rFonts w:cs="Times New Roman" w:hint="default"/>
      </w:rPr>
    </w:lvl>
    <w:lvl w:ilvl="4">
      <w:start w:val="1"/>
      <w:numFmt w:val="decimal"/>
      <w:lvlText w:val="%1.%2.%3.%4.%5"/>
      <w:lvlJc w:val="left"/>
      <w:pPr>
        <w:tabs>
          <w:tab w:val="num" w:pos="0"/>
        </w:tabs>
        <w:ind w:left="3960" w:hanging="1080"/>
      </w:pPr>
      <w:rPr>
        <w:rFonts w:cs="Times New Roman" w:hint="default"/>
      </w:rPr>
    </w:lvl>
    <w:lvl w:ilvl="5">
      <w:start w:val="1"/>
      <w:numFmt w:val="decimal"/>
      <w:lvlText w:val="%1.%2.%3.%4.%5.%6"/>
      <w:lvlJc w:val="left"/>
      <w:pPr>
        <w:tabs>
          <w:tab w:val="num" w:pos="0"/>
        </w:tabs>
        <w:ind w:left="4680" w:hanging="1080"/>
      </w:pPr>
      <w:rPr>
        <w:rFonts w:cs="Times New Roman" w:hint="default"/>
      </w:rPr>
    </w:lvl>
    <w:lvl w:ilvl="6">
      <w:start w:val="1"/>
      <w:numFmt w:val="decimal"/>
      <w:lvlText w:val="%1.%2.%3.%4.%5.%6.%7"/>
      <w:lvlJc w:val="left"/>
      <w:pPr>
        <w:tabs>
          <w:tab w:val="num" w:pos="0"/>
        </w:tabs>
        <w:ind w:left="5760" w:hanging="1440"/>
      </w:pPr>
      <w:rPr>
        <w:rFonts w:cs="Times New Roman" w:hint="default"/>
      </w:rPr>
    </w:lvl>
    <w:lvl w:ilvl="7">
      <w:start w:val="1"/>
      <w:numFmt w:val="decimal"/>
      <w:lvlText w:val="%1.%2.%3.%4.%5.%6.%7.%8"/>
      <w:lvlJc w:val="left"/>
      <w:pPr>
        <w:tabs>
          <w:tab w:val="num" w:pos="0"/>
        </w:tabs>
        <w:ind w:left="6480" w:hanging="1440"/>
      </w:pPr>
      <w:rPr>
        <w:rFonts w:cs="Times New Roman" w:hint="default"/>
      </w:rPr>
    </w:lvl>
    <w:lvl w:ilvl="8">
      <w:start w:val="1"/>
      <w:numFmt w:val="decimal"/>
      <w:lvlText w:val="%1.%2.%3.%4.%5.%6.%7.%8.%9"/>
      <w:lvlJc w:val="left"/>
      <w:pPr>
        <w:tabs>
          <w:tab w:val="num" w:pos="0"/>
        </w:tabs>
        <w:ind w:left="7200" w:hanging="1440"/>
      </w:pPr>
      <w:rPr>
        <w:rFonts w:cs="Times New Roman" w:hint="default"/>
      </w:rPr>
    </w:lvl>
  </w:abstractNum>
  <w:abstractNum w:abstractNumId="10">
    <w:nsid w:val="42347422"/>
    <w:multiLevelType w:val="hybridMultilevel"/>
    <w:tmpl w:val="DA2C8076"/>
    <w:lvl w:ilvl="0" w:tplc="DF0A38C8">
      <w:start w:val="1"/>
      <w:numFmt w:val="lowerLetter"/>
      <w:lvlText w:val="(%1)"/>
      <w:lvlJc w:val="left"/>
      <w:pPr>
        <w:ind w:left="1170" w:hanging="360"/>
      </w:pPr>
      <w:rPr>
        <w:rFonts w:cs="Times New Roman" w:hint="default"/>
      </w:rPr>
    </w:lvl>
    <w:lvl w:ilvl="1" w:tplc="04090019" w:tentative="1">
      <w:start w:val="1"/>
      <w:numFmt w:val="lowerLetter"/>
      <w:lvlText w:val="%2."/>
      <w:lvlJc w:val="left"/>
      <w:pPr>
        <w:ind w:left="1890" w:hanging="360"/>
      </w:pPr>
      <w:rPr>
        <w:rFonts w:cs="Times New Roman"/>
      </w:rPr>
    </w:lvl>
    <w:lvl w:ilvl="2" w:tplc="0409001B" w:tentative="1">
      <w:start w:val="1"/>
      <w:numFmt w:val="lowerRoman"/>
      <w:lvlText w:val="%3."/>
      <w:lvlJc w:val="right"/>
      <w:pPr>
        <w:ind w:left="2610" w:hanging="180"/>
      </w:pPr>
      <w:rPr>
        <w:rFonts w:cs="Times New Roman"/>
      </w:rPr>
    </w:lvl>
    <w:lvl w:ilvl="3" w:tplc="0409000F" w:tentative="1">
      <w:start w:val="1"/>
      <w:numFmt w:val="decimal"/>
      <w:lvlText w:val="%4."/>
      <w:lvlJc w:val="left"/>
      <w:pPr>
        <w:ind w:left="3330" w:hanging="360"/>
      </w:pPr>
      <w:rPr>
        <w:rFonts w:cs="Times New Roman"/>
      </w:rPr>
    </w:lvl>
    <w:lvl w:ilvl="4" w:tplc="04090019" w:tentative="1">
      <w:start w:val="1"/>
      <w:numFmt w:val="lowerLetter"/>
      <w:lvlText w:val="%5."/>
      <w:lvlJc w:val="left"/>
      <w:pPr>
        <w:ind w:left="4050" w:hanging="360"/>
      </w:pPr>
      <w:rPr>
        <w:rFonts w:cs="Times New Roman"/>
      </w:rPr>
    </w:lvl>
    <w:lvl w:ilvl="5" w:tplc="0409001B" w:tentative="1">
      <w:start w:val="1"/>
      <w:numFmt w:val="lowerRoman"/>
      <w:lvlText w:val="%6."/>
      <w:lvlJc w:val="right"/>
      <w:pPr>
        <w:ind w:left="4770" w:hanging="180"/>
      </w:pPr>
      <w:rPr>
        <w:rFonts w:cs="Times New Roman"/>
      </w:rPr>
    </w:lvl>
    <w:lvl w:ilvl="6" w:tplc="0409000F" w:tentative="1">
      <w:start w:val="1"/>
      <w:numFmt w:val="decimal"/>
      <w:lvlText w:val="%7."/>
      <w:lvlJc w:val="left"/>
      <w:pPr>
        <w:ind w:left="5490" w:hanging="360"/>
      </w:pPr>
      <w:rPr>
        <w:rFonts w:cs="Times New Roman"/>
      </w:rPr>
    </w:lvl>
    <w:lvl w:ilvl="7" w:tplc="04090019" w:tentative="1">
      <w:start w:val="1"/>
      <w:numFmt w:val="lowerLetter"/>
      <w:lvlText w:val="%8."/>
      <w:lvlJc w:val="left"/>
      <w:pPr>
        <w:ind w:left="6210" w:hanging="360"/>
      </w:pPr>
      <w:rPr>
        <w:rFonts w:cs="Times New Roman"/>
      </w:rPr>
    </w:lvl>
    <w:lvl w:ilvl="8" w:tplc="0409001B" w:tentative="1">
      <w:start w:val="1"/>
      <w:numFmt w:val="lowerRoman"/>
      <w:lvlText w:val="%9."/>
      <w:lvlJc w:val="right"/>
      <w:pPr>
        <w:ind w:left="6930" w:hanging="180"/>
      </w:pPr>
      <w:rPr>
        <w:rFonts w:cs="Times New Roman"/>
      </w:rPr>
    </w:lvl>
  </w:abstractNum>
  <w:abstractNum w:abstractNumId="11">
    <w:nsid w:val="44011DA9"/>
    <w:multiLevelType w:val="multilevel"/>
    <w:tmpl w:val="F42E0B0C"/>
    <w:lvl w:ilvl="0">
      <w:start w:val="10"/>
      <w:numFmt w:val="decimal"/>
      <w:lvlText w:val="%1"/>
      <w:lvlJc w:val="left"/>
      <w:pPr>
        <w:ind w:left="525" w:hanging="525"/>
      </w:pPr>
      <w:rPr>
        <w:rFonts w:hint="default"/>
      </w:rPr>
    </w:lvl>
    <w:lvl w:ilvl="1">
      <w:start w:val="2"/>
      <w:numFmt w:val="decimal"/>
      <w:lvlText w:val="%1.%2"/>
      <w:lvlJc w:val="left"/>
      <w:pPr>
        <w:ind w:left="2685" w:hanging="525"/>
      </w:pPr>
      <w:rPr>
        <w:rFonts w:hint="default"/>
        <w:b w:val="0"/>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12">
    <w:nsid w:val="49D70452"/>
    <w:multiLevelType w:val="hybridMultilevel"/>
    <w:tmpl w:val="86CE18BC"/>
    <w:lvl w:ilvl="0" w:tplc="2FD087E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2E0157"/>
    <w:multiLevelType w:val="hybridMultilevel"/>
    <w:tmpl w:val="3118B778"/>
    <w:lvl w:ilvl="0" w:tplc="01DA49CA">
      <w:start w:val="1"/>
      <w:numFmt w:val="lowerLetter"/>
      <w:lvlText w:val="(%1)"/>
      <w:lvlJc w:val="right"/>
      <w:pPr>
        <w:ind w:left="2160" w:hanging="180"/>
      </w:pPr>
      <w:rPr>
        <w:rFonts w:ascii="Times New Roman" w:eastAsia="Times New Roman" w:hAnsi="Times New Roman" w:cs="Times New Roman"/>
        <w:b/>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4E0D00FA"/>
    <w:multiLevelType w:val="multilevel"/>
    <w:tmpl w:val="BF54B48E"/>
    <w:lvl w:ilvl="0">
      <w:start w:val="1"/>
      <w:numFmt w:val="decimal"/>
      <w:lvlText w:val="%1."/>
      <w:lvlJc w:val="left"/>
      <w:pPr>
        <w:ind w:left="360" w:hanging="360"/>
      </w:pPr>
      <w:rPr>
        <w:rFonts w:cs="Times New Roman" w:hint="default"/>
      </w:rPr>
    </w:lvl>
    <w:lvl w:ilvl="1">
      <w:start w:val="1"/>
      <w:numFmt w:val="decimal"/>
      <w:lvlText w:val="%1.%2."/>
      <w:lvlJc w:val="left"/>
      <w:pPr>
        <w:ind w:left="432" w:hanging="432"/>
      </w:pPr>
      <w:rPr>
        <w:rFonts w:cs="Times New Roman" w:hint="default"/>
        <w:b w:val="0"/>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5">
    <w:nsid w:val="4E834052"/>
    <w:multiLevelType w:val="multilevel"/>
    <w:tmpl w:val="ACF249E2"/>
    <w:lvl w:ilvl="0">
      <w:start w:val="5"/>
      <w:numFmt w:val="decimal"/>
      <w:lvlText w:val="%1"/>
      <w:lvlJc w:val="left"/>
      <w:pPr>
        <w:ind w:left="480" w:hanging="480"/>
      </w:pPr>
      <w:rPr>
        <w:rFonts w:hint="default"/>
        <w:u w:val="none"/>
      </w:rPr>
    </w:lvl>
    <w:lvl w:ilvl="1">
      <w:start w:val="1"/>
      <w:numFmt w:val="decimal"/>
      <w:lvlText w:val="%1.%2"/>
      <w:lvlJc w:val="left"/>
      <w:pPr>
        <w:ind w:left="480" w:hanging="480"/>
      </w:pPr>
      <w:rPr>
        <w:rFonts w:hint="default"/>
        <w:b/>
        <w:u w:val="none"/>
      </w:rPr>
    </w:lvl>
    <w:lvl w:ilvl="2">
      <w:start w:val="1"/>
      <w:numFmt w:val="decimal"/>
      <w:lvlText w:val="%1.%2.%3"/>
      <w:lvlJc w:val="left"/>
      <w:pPr>
        <w:ind w:left="2160" w:hanging="720"/>
      </w:pPr>
      <w:rPr>
        <w:rFonts w:hint="default"/>
        <w:b w:val="0"/>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single"/>
      </w:rPr>
    </w:lvl>
    <w:lvl w:ilvl="5">
      <w:start w:val="1"/>
      <w:numFmt w:val="decimal"/>
      <w:lvlText w:val="%1.%2.%3.%4.%5.%6"/>
      <w:lvlJc w:val="left"/>
      <w:pPr>
        <w:ind w:left="4680" w:hanging="108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480" w:hanging="1440"/>
      </w:pPr>
      <w:rPr>
        <w:rFonts w:hint="default"/>
        <w:u w:val="single"/>
      </w:rPr>
    </w:lvl>
    <w:lvl w:ilvl="8">
      <w:start w:val="1"/>
      <w:numFmt w:val="decimal"/>
      <w:lvlText w:val="%1.%2.%3.%4.%5.%6.%7.%8.%9"/>
      <w:lvlJc w:val="left"/>
      <w:pPr>
        <w:ind w:left="7560" w:hanging="1800"/>
      </w:pPr>
      <w:rPr>
        <w:rFonts w:hint="default"/>
        <w:u w:val="single"/>
      </w:rPr>
    </w:lvl>
  </w:abstractNum>
  <w:abstractNum w:abstractNumId="16">
    <w:nsid w:val="4F58226C"/>
    <w:multiLevelType w:val="hybridMultilevel"/>
    <w:tmpl w:val="790C4B9C"/>
    <w:lvl w:ilvl="0" w:tplc="40090017">
      <w:start w:val="1"/>
      <w:numFmt w:val="lowerLetter"/>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7">
    <w:nsid w:val="506868F4"/>
    <w:multiLevelType w:val="hybridMultilevel"/>
    <w:tmpl w:val="01D6B1F0"/>
    <w:lvl w:ilvl="0" w:tplc="3D94D118">
      <w:start w:val="1"/>
      <w:numFmt w:val="lowerRoman"/>
      <w:lvlText w:val="(%1)"/>
      <w:lvlJc w:val="left"/>
      <w:pPr>
        <w:ind w:left="1080" w:hanging="72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5CFE46B6"/>
    <w:multiLevelType w:val="hybridMultilevel"/>
    <w:tmpl w:val="F4B0C99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5E0066FD"/>
    <w:multiLevelType w:val="hybridMultilevel"/>
    <w:tmpl w:val="D008682A"/>
    <w:lvl w:ilvl="0" w:tplc="83BE74C0">
      <w:start w:val="1"/>
      <w:numFmt w:val="decimal"/>
      <w:lvlText w:val="1.%1."/>
      <w:lvlJc w:val="left"/>
      <w:pPr>
        <w:ind w:left="1080" w:hanging="360"/>
      </w:pPr>
      <w:rPr>
        <w:rFonts w:hint="default"/>
      </w:rPr>
    </w:lvl>
    <w:lvl w:ilvl="1" w:tplc="04090019">
      <w:start w:val="1"/>
      <w:numFmt w:val="lowerLetter"/>
      <w:lvlText w:val="%2."/>
      <w:lvlJc w:val="left"/>
      <w:pPr>
        <w:ind w:left="1800" w:hanging="360"/>
      </w:pPr>
    </w:lvl>
    <w:lvl w:ilvl="2" w:tplc="6C8CD1DA">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64A7333"/>
    <w:multiLevelType w:val="hybridMultilevel"/>
    <w:tmpl w:val="1130AA5A"/>
    <w:lvl w:ilvl="0" w:tplc="66402D74">
      <w:start w:val="1"/>
      <w:numFmt w:val="lowerLetter"/>
      <w:lvlText w:val="(%1)"/>
      <w:lvlJc w:val="left"/>
      <w:pPr>
        <w:ind w:left="2340" w:hanging="360"/>
      </w:pPr>
      <w:rPr>
        <w:rFonts w:cs="Times New Roman" w:hint="default"/>
      </w:rPr>
    </w:lvl>
    <w:lvl w:ilvl="1" w:tplc="04090019" w:tentative="1">
      <w:start w:val="1"/>
      <w:numFmt w:val="lowerLetter"/>
      <w:lvlText w:val="%2."/>
      <w:lvlJc w:val="left"/>
      <w:pPr>
        <w:ind w:left="3060" w:hanging="360"/>
      </w:pPr>
      <w:rPr>
        <w:rFonts w:cs="Times New Roman"/>
      </w:rPr>
    </w:lvl>
    <w:lvl w:ilvl="2" w:tplc="0409001B" w:tentative="1">
      <w:start w:val="1"/>
      <w:numFmt w:val="lowerRoman"/>
      <w:lvlText w:val="%3."/>
      <w:lvlJc w:val="right"/>
      <w:pPr>
        <w:ind w:left="3780" w:hanging="180"/>
      </w:pPr>
      <w:rPr>
        <w:rFonts w:cs="Times New Roman"/>
      </w:rPr>
    </w:lvl>
    <w:lvl w:ilvl="3" w:tplc="0409000F" w:tentative="1">
      <w:start w:val="1"/>
      <w:numFmt w:val="decimal"/>
      <w:lvlText w:val="%4."/>
      <w:lvlJc w:val="left"/>
      <w:pPr>
        <w:ind w:left="4500" w:hanging="360"/>
      </w:pPr>
      <w:rPr>
        <w:rFonts w:cs="Times New Roman"/>
      </w:rPr>
    </w:lvl>
    <w:lvl w:ilvl="4" w:tplc="04090019" w:tentative="1">
      <w:start w:val="1"/>
      <w:numFmt w:val="lowerLetter"/>
      <w:lvlText w:val="%5."/>
      <w:lvlJc w:val="left"/>
      <w:pPr>
        <w:ind w:left="5220" w:hanging="360"/>
      </w:pPr>
      <w:rPr>
        <w:rFonts w:cs="Times New Roman"/>
      </w:rPr>
    </w:lvl>
    <w:lvl w:ilvl="5" w:tplc="0409001B" w:tentative="1">
      <w:start w:val="1"/>
      <w:numFmt w:val="lowerRoman"/>
      <w:lvlText w:val="%6."/>
      <w:lvlJc w:val="right"/>
      <w:pPr>
        <w:ind w:left="5940" w:hanging="180"/>
      </w:pPr>
      <w:rPr>
        <w:rFonts w:cs="Times New Roman"/>
      </w:rPr>
    </w:lvl>
    <w:lvl w:ilvl="6" w:tplc="0409000F" w:tentative="1">
      <w:start w:val="1"/>
      <w:numFmt w:val="decimal"/>
      <w:lvlText w:val="%7."/>
      <w:lvlJc w:val="left"/>
      <w:pPr>
        <w:ind w:left="6660" w:hanging="360"/>
      </w:pPr>
      <w:rPr>
        <w:rFonts w:cs="Times New Roman"/>
      </w:rPr>
    </w:lvl>
    <w:lvl w:ilvl="7" w:tplc="04090019" w:tentative="1">
      <w:start w:val="1"/>
      <w:numFmt w:val="lowerLetter"/>
      <w:lvlText w:val="%8."/>
      <w:lvlJc w:val="left"/>
      <w:pPr>
        <w:ind w:left="7380" w:hanging="360"/>
      </w:pPr>
      <w:rPr>
        <w:rFonts w:cs="Times New Roman"/>
      </w:rPr>
    </w:lvl>
    <w:lvl w:ilvl="8" w:tplc="0409001B" w:tentative="1">
      <w:start w:val="1"/>
      <w:numFmt w:val="lowerRoman"/>
      <w:lvlText w:val="%9."/>
      <w:lvlJc w:val="right"/>
      <w:pPr>
        <w:ind w:left="8100" w:hanging="180"/>
      </w:pPr>
      <w:rPr>
        <w:rFonts w:cs="Times New Roman"/>
      </w:rPr>
    </w:lvl>
  </w:abstractNum>
  <w:abstractNum w:abstractNumId="21">
    <w:nsid w:val="67365A0E"/>
    <w:multiLevelType w:val="hybridMultilevel"/>
    <w:tmpl w:val="4BA44D5A"/>
    <w:lvl w:ilvl="0" w:tplc="04DA5DC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4E0588"/>
    <w:multiLevelType w:val="hybridMultilevel"/>
    <w:tmpl w:val="DE00589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6BB67518"/>
    <w:multiLevelType w:val="hybridMultilevel"/>
    <w:tmpl w:val="496E77AC"/>
    <w:lvl w:ilvl="0" w:tplc="83BE74C0">
      <w:start w:val="1"/>
      <w:numFmt w:val="decimal"/>
      <w:lvlText w:val="1.%1."/>
      <w:lvlJc w:val="left"/>
      <w:pPr>
        <w:ind w:left="1080" w:hanging="360"/>
      </w:pPr>
      <w:rPr>
        <w:rFonts w:hint="default"/>
      </w:rPr>
    </w:lvl>
    <w:lvl w:ilvl="1" w:tplc="04090019">
      <w:start w:val="1"/>
      <w:numFmt w:val="lowerLetter"/>
      <w:lvlText w:val="%2."/>
      <w:lvlJc w:val="left"/>
      <w:pPr>
        <w:ind w:left="1800" w:hanging="360"/>
      </w:pPr>
    </w:lvl>
    <w:lvl w:ilvl="2" w:tplc="6C8CD1DA">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875728C"/>
    <w:multiLevelType w:val="multilevel"/>
    <w:tmpl w:val="EBB2CA00"/>
    <w:lvl w:ilvl="0">
      <w:start w:val="13"/>
      <w:numFmt w:val="decimal"/>
      <w:lvlText w:val="%1"/>
      <w:lvlJc w:val="left"/>
      <w:pPr>
        <w:ind w:left="525" w:hanging="525"/>
      </w:pPr>
      <w:rPr>
        <w:rFonts w:cs="Times New Roman" w:hint="default"/>
      </w:rPr>
    </w:lvl>
    <w:lvl w:ilvl="1">
      <w:start w:val="1"/>
      <w:numFmt w:val="decimal"/>
      <w:lvlText w:val="%1.%2"/>
      <w:lvlJc w:val="left"/>
      <w:pPr>
        <w:ind w:left="2685" w:hanging="525"/>
      </w:pPr>
      <w:rPr>
        <w:rFonts w:cs="Times New Roman" w:hint="default"/>
        <w:b w:val="0"/>
      </w:rPr>
    </w:lvl>
    <w:lvl w:ilvl="2">
      <w:start w:val="1"/>
      <w:numFmt w:val="decimal"/>
      <w:lvlText w:val="%1.%2.%3"/>
      <w:lvlJc w:val="left"/>
      <w:pPr>
        <w:ind w:left="5040" w:hanging="720"/>
      </w:pPr>
      <w:rPr>
        <w:rFonts w:cs="Times New Roman" w:hint="default"/>
      </w:rPr>
    </w:lvl>
    <w:lvl w:ilvl="3">
      <w:start w:val="1"/>
      <w:numFmt w:val="decimal"/>
      <w:lvlText w:val="%1.%2.%3.%4"/>
      <w:lvlJc w:val="left"/>
      <w:pPr>
        <w:ind w:left="7560" w:hanging="1080"/>
      </w:pPr>
      <w:rPr>
        <w:rFonts w:cs="Times New Roman" w:hint="default"/>
      </w:rPr>
    </w:lvl>
    <w:lvl w:ilvl="4">
      <w:start w:val="1"/>
      <w:numFmt w:val="decimal"/>
      <w:lvlText w:val="%1.%2.%3.%4.%5"/>
      <w:lvlJc w:val="left"/>
      <w:pPr>
        <w:ind w:left="9720" w:hanging="1080"/>
      </w:pPr>
      <w:rPr>
        <w:rFonts w:cs="Times New Roman" w:hint="default"/>
      </w:rPr>
    </w:lvl>
    <w:lvl w:ilvl="5">
      <w:start w:val="1"/>
      <w:numFmt w:val="decimal"/>
      <w:lvlText w:val="%1.%2.%3.%4.%5.%6"/>
      <w:lvlJc w:val="left"/>
      <w:pPr>
        <w:ind w:left="12240" w:hanging="1440"/>
      </w:pPr>
      <w:rPr>
        <w:rFonts w:cs="Times New Roman" w:hint="default"/>
      </w:rPr>
    </w:lvl>
    <w:lvl w:ilvl="6">
      <w:start w:val="1"/>
      <w:numFmt w:val="decimal"/>
      <w:lvlText w:val="%1.%2.%3.%4.%5.%6.%7"/>
      <w:lvlJc w:val="left"/>
      <w:pPr>
        <w:ind w:left="14400" w:hanging="1440"/>
      </w:pPr>
      <w:rPr>
        <w:rFonts w:cs="Times New Roman" w:hint="default"/>
      </w:rPr>
    </w:lvl>
    <w:lvl w:ilvl="7">
      <w:start w:val="1"/>
      <w:numFmt w:val="decimal"/>
      <w:lvlText w:val="%1.%2.%3.%4.%5.%6.%7.%8"/>
      <w:lvlJc w:val="left"/>
      <w:pPr>
        <w:ind w:left="16920" w:hanging="1800"/>
      </w:pPr>
      <w:rPr>
        <w:rFonts w:cs="Times New Roman" w:hint="default"/>
      </w:rPr>
    </w:lvl>
    <w:lvl w:ilvl="8">
      <w:start w:val="1"/>
      <w:numFmt w:val="decimal"/>
      <w:lvlText w:val="%1.%2.%3.%4.%5.%6.%7.%8.%9"/>
      <w:lvlJc w:val="left"/>
      <w:pPr>
        <w:ind w:left="19440" w:hanging="2160"/>
      </w:pPr>
      <w:rPr>
        <w:rFonts w:cs="Times New Roman" w:hint="default"/>
      </w:rPr>
    </w:lvl>
  </w:abstractNum>
  <w:num w:numId="1">
    <w:abstractNumId w:val="12"/>
  </w:num>
  <w:num w:numId="2">
    <w:abstractNumId w:val="21"/>
  </w:num>
  <w:num w:numId="3">
    <w:abstractNumId w:val="17"/>
  </w:num>
  <w:num w:numId="4">
    <w:abstractNumId w:val="14"/>
  </w:num>
  <w:num w:numId="5">
    <w:abstractNumId w:val="1"/>
  </w:num>
  <w:num w:numId="6">
    <w:abstractNumId w:val="10"/>
  </w:num>
  <w:num w:numId="7">
    <w:abstractNumId w:val="20"/>
  </w:num>
  <w:num w:numId="8">
    <w:abstractNumId w:val="2"/>
  </w:num>
  <w:num w:numId="9">
    <w:abstractNumId w:val="24"/>
  </w:num>
  <w:num w:numId="10">
    <w:abstractNumId w:val="7"/>
  </w:num>
  <w:num w:numId="11">
    <w:abstractNumId w:val="13"/>
  </w:num>
  <w:num w:numId="12">
    <w:abstractNumId w:val="19"/>
  </w:num>
  <w:num w:numId="13">
    <w:abstractNumId w:val="16"/>
  </w:num>
  <w:num w:numId="14">
    <w:abstractNumId w:val="3"/>
  </w:num>
  <w:num w:numId="15">
    <w:abstractNumId w:val="22"/>
  </w:num>
  <w:num w:numId="16">
    <w:abstractNumId w:val="18"/>
  </w:num>
  <w:num w:numId="17">
    <w:abstractNumId w:val="4"/>
  </w:num>
  <w:num w:numId="18">
    <w:abstractNumId w:val="23"/>
  </w:num>
  <w:num w:numId="19">
    <w:abstractNumId w:val="15"/>
  </w:num>
  <w:num w:numId="20">
    <w:abstractNumId w:val="8"/>
  </w:num>
  <w:num w:numId="21">
    <w:abstractNumId w:val="6"/>
  </w:num>
  <w:num w:numId="22">
    <w:abstractNumId w:val="5"/>
  </w:num>
  <w:num w:numId="23">
    <w:abstractNumId w:val="5"/>
  </w:num>
  <w:num w:numId="24">
    <w:abstractNumId w:val="0"/>
  </w:num>
  <w:num w:numId="25">
    <w:abstractNumId w:val="5"/>
  </w:num>
  <w:num w:numId="26">
    <w:abstractNumId w:val="5"/>
  </w:num>
  <w:num w:numId="27">
    <w:abstractNumId w:val="5"/>
  </w:num>
  <w:num w:numId="28">
    <w:abstractNumId w:val="5"/>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characterSpacingControl w:val="doNotCompress"/>
  <w:hdrShapeDefaults>
    <o:shapedefaults v:ext="edit" spidmax="20482"/>
  </w:hdrShapeDefaults>
  <w:footnotePr>
    <w:footnote w:id="-1"/>
    <w:footnote w:id="0"/>
  </w:footnotePr>
  <w:endnotePr>
    <w:endnote w:id="-1"/>
    <w:endnote w:id="0"/>
  </w:endnotePr>
  <w:compat/>
  <w:rsids>
    <w:rsidRoot w:val="00D42DDA"/>
    <w:rsid w:val="0000210A"/>
    <w:rsid w:val="00003B70"/>
    <w:rsid w:val="00012037"/>
    <w:rsid w:val="00012F7C"/>
    <w:rsid w:val="00015C0D"/>
    <w:rsid w:val="00031213"/>
    <w:rsid w:val="00034A31"/>
    <w:rsid w:val="000360A6"/>
    <w:rsid w:val="00037CB8"/>
    <w:rsid w:val="00050324"/>
    <w:rsid w:val="00051A18"/>
    <w:rsid w:val="00051B0D"/>
    <w:rsid w:val="00061A17"/>
    <w:rsid w:val="00071797"/>
    <w:rsid w:val="00076F62"/>
    <w:rsid w:val="00077143"/>
    <w:rsid w:val="000774A2"/>
    <w:rsid w:val="00097B6E"/>
    <w:rsid w:val="000A34C1"/>
    <w:rsid w:val="000A4639"/>
    <w:rsid w:val="000A50B6"/>
    <w:rsid w:val="000B3C2F"/>
    <w:rsid w:val="000B7CE6"/>
    <w:rsid w:val="000C0D63"/>
    <w:rsid w:val="000D0BF4"/>
    <w:rsid w:val="000E1D7C"/>
    <w:rsid w:val="000E3BE4"/>
    <w:rsid w:val="000F4257"/>
    <w:rsid w:val="00101F01"/>
    <w:rsid w:val="001024A2"/>
    <w:rsid w:val="0010312F"/>
    <w:rsid w:val="00111645"/>
    <w:rsid w:val="00113F68"/>
    <w:rsid w:val="00117A5E"/>
    <w:rsid w:val="00117F53"/>
    <w:rsid w:val="00121E00"/>
    <w:rsid w:val="00127467"/>
    <w:rsid w:val="0012790F"/>
    <w:rsid w:val="0013073E"/>
    <w:rsid w:val="00132848"/>
    <w:rsid w:val="001330FB"/>
    <w:rsid w:val="00137161"/>
    <w:rsid w:val="001410ED"/>
    <w:rsid w:val="00143F2B"/>
    <w:rsid w:val="00147799"/>
    <w:rsid w:val="00154DB1"/>
    <w:rsid w:val="0015587E"/>
    <w:rsid w:val="001619A4"/>
    <w:rsid w:val="00165270"/>
    <w:rsid w:val="001654DF"/>
    <w:rsid w:val="001701A7"/>
    <w:rsid w:val="00171A06"/>
    <w:rsid w:val="00172DBF"/>
    <w:rsid w:val="00176B84"/>
    <w:rsid w:val="00192223"/>
    <w:rsid w:val="001961FF"/>
    <w:rsid w:val="001A0B48"/>
    <w:rsid w:val="001A1393"/>
    <w:rsid w:val="001A517D"/>
    <w:rsid w:val="001C643B"/>
    <w:rsid w:val="001D34DD"/>
    <w:rsid w:val="001D5F4D"/>
    <w:rsid w:val="001E0A4B"/>
    <w:rsid w:val="001E28C4"/>
    <w:rsid w:val="001E2A32"/>
    <w:rsid w:val="001F2908"/>
    <w:rsid w:val="001F2E7F"/>
    <w:rsid w:val="001F5E3F"/>
    <w:rsid w:val="001F6CA4"/>
    <w:rsid w:val="00210681"/>
    <w:rsid w:val="002128E5"/>
    <w:rsid w:val="00212FA9"/>
    <w:rsid w:val="00213074"/>
    <w:rsid w:val="002156F8"/>
    <w:rsid w:val="00220062"/>
    <w:rsid w:val="00223976"/>
    <w:rsid w:val="002260B4"/>
    <w:rsid w:val="002319A2"/>
    <w:rsid w:val="00232A6F"/>
    <w:rsid w:val="0023392C"/>
    <w:rsid w:val="00245F91"/>
    <w:rsid w:val="00252379"/>
    <w:rsid w:val="00256548"/>
    <w:rsid w:val="00290C7C"/>
    <w:rsid w:val="002949D8"/>
    <w:rsid w:val="002A2717"/>
    <w:rsid w:val="002A298C"/>
    <w:rsid w:val="002C128A"/>
    <w:rsid w:val="002C68DC"/>
    <w:rsid w:val="002C795D"/>
    <w:rsid w:val="002D5E44"/>
    <w:rsid w:val="002E0D2F"/>
    <w:rsid w:val="002E63EF"/>
    <w:rsid w:val="002F66B6"/>
    <w:rsid w:val="00321F3E"/>
    <w:rsid w:val="00322A3B"/>
    <w:rsid w:val="00326456"/>
    <w:rsid w:val="00330179"/>
    <w:rsid w:val="00346A29"/>
    <w:rsid w:val="00354470"/>
    <w:rsid w:val="00363544"/>
    <w:rsid w:val="00366CB5"/>
    <w:rsid w:val="00380393"/>
    <w:rsid w:val="0038085F"/>
    <w:rsid w:val="003925F7"/>
    <w:rsid w:val="00393976"/>
    <w:rsid w:val="003A37B6"/>
    <w:rsid w:val="003A4222"/>
    <w:rsid w:val="003A6D0F"/>
    <w:rsid w:val="003B164A"/>
    <w:rsid w:val="003B2481"/>
    <w:rsid w:val="003B5C76"/>
    <w:rsid w:val="003C0234"/>
    <w:rsid w:val="003C7C20"/>
    <w:rsid w:val="003E1E7A"/>
    <w:rsid w:val="003E4F5B"/>
    <w:rsid w:val="004040CD"/>
    <w:rsid w:val="004048BC"/>
    <w:rsid w:val="00405B9B"/>
    <w:rsid w:val="004122FB"/>
    <w:rsid w:val="0042198C"/>
    <w:rsid w:val="00446192"/>
    <w:rsid w:val="00450928"/>
    <w:rsid w:val="004545A5"/>
    <w:rsid w:val="00455C36"/>
    <w:rsid w:val="00457461"/>
    <w:rsid w:val="00461CE4"/>
    <w:rsid w:val="00474C75"/>
    <w:rsid w:val="0048157A"/>
    <w:rsid w:val="00484267"/>
    <w:rsid w:val="00491E13"/>
    <w:rsid w:val="00495CB9"/>
    <w:rsid w:val="004A3772"/>
    <w:rsid w:val="004B2628"/>
    <w:rsid w:val="004B33F6"/>
    <w:rsid w:val="004C21AE"/>
    <w:rsid w:val="004D05D7"/>
    <w:rsid w:val="004D0814"/>
    <w:rsid w:val="004D0CFB"/>
    <w:rsid w:val="004D4301"/>
    <w:rsid w:val="004E3EAE"/>
    <w:rsid w:val="004F0E53"/>
    <w:rsid w:val="004F176C"/>
    <w:rsid w:val="00500586"/>
    <w:rsid w:val="00504F05"/>
    <w:rsid w:val="00507ADC"/>
    <w:rsid w:val="00507E2E"/>
    <w:rsid w:val="00514400"/>
    <w:rsid w:val="00514A3C"/>
    <w:rsid w:val="005237FE"/>
    <w:rsid w:val="00527264"/>
    <w:rsid w:val="00541DEE"/>
    <w:rsid w:val="0054538F"/>
    <w:rsid w:val="00546976"/>
    <w:rsid w:val="00551A2D"/>
    <w:rsid w:val="00552C17"/>
    <w:rsid w:val="00553102"/>
    <w:rsid w:val="00555FCB"/>
    <w:rsid w:val="00557805"/>
    <w:rsid w:val="00560BD2"/>
    <w:rsid w:val="00560C39"/>
    <w:rsid w:val="005645A0"/>
    <w:rsid w:val="00573F3A"/>
    <w:rsid w:val="00586F67"/>
    <w:rsid w:val="00590B8C"/>
    <w:rsid w:val="005A5C54"/>
    <w:rsid w:val="005B0B05"/>
    <w:rsid w:val="005B771C"/>
    <w:rsid w:val="005C03BE"/>
    <w:rsid w:val="005C284F"/>
    <w:rsid w:val="005D0BC0"/>
    <w:rsid w:val="005D4754"/>
    <w:rsid w:val="005D56F8"/>
    <w:rsid w:val="005F08D3"/>
    <w:rsid w:val="005F2A3B"/>
    <w:rsid w:val="005F4D8C"/>
    <w:rsid w:val="005F7767"/>
    <w:rsid w:val="00614576"/>
    <w:rsid w:val="0062370D"/>
    <w:rsid w:val="0062676F"/>
    <w:rsid w:val="00627060"/>
    <w:rsid w:val="006325AE"/>
    <w:rsid w:val="006476C6"/>
    <w:rsid w:val="00647E18"/>
    <w:rsid w:val="00650620"/>
    <w:rsid w:val="006506A4"/>
    <w:rsid w:val="006527F6"/>
    <w:rsid w:val="00655EB2"/>
    <w:rsid w:val="00666288"/>
    <w:rsid w:val="0066799F"/>
    <w:rsid w:val="00667AB2"/>
    <w:rsid w:val="0067200E"/>
    <w:rsid w:val="006731C8"/>
    <w:rsid w:val="00676630"/>
    <w:rsid w:val="00676FA7"/>
    <w:rsid w:val="00693577"/>
    <w:rsid w:val="006A57D8"/>
    <w:rsid w:val="006A67E1"/>
    <w:rsid w:val="006B317B"/>
    <w:rsid w:val="006B685B"/>
    <w:rsid w:val="006B7E56"/>
    <w:rsid w:val="006C4B42"/>
    <w:rsid w:val="006C58CB"/>
    <w:rsid w:val="006C5D2F"/>
    <w:rsid w:val="006D748A"/>
    <w:rsid w:val="006E4851"/>
    <w:rsid w:val="006F782A"/>
    <w:rsid w:val="00704C15"/>
    <w:rsid w:val="007108DE"/>
    <w:rsid w:val="0071325E"/>
    <w:rsid w:val="00715E3F"/>
    <w:rsid w:val="00716DF6"/>
    <w:rsid w:val="00717CE9"/>
    <w:rsid w:val="00725C09"/>
    <w:rsid w:val="007328FD"/>
    <w:rsid w:val="0073657D"/>
    <w:rsid w:val="007379A8"/>
    <w:rsid w:val="00740523"/>
    <w:rsid w:val="00755574"/>
    <w:rsid w:val="0075599B"/>
    <w:rsid w:val="00761E0A"/>
    <w:rsid w:val="00761ED4"/>
    <w:rsid w:val="00765B48"/>
    <w:rsid w:val="00780548"/>
    <w:rsid w:val="00780C50"/>
    <w:rsid w:val="00782462"/>
    <w:rsid w:val="007843ED"/>
    <w:rsid w:val="00792A03"/>
    <w:rsid w:val="00794650"/>
    <w:rsid w:val="007A168D"/>
    <w:rsid w:val="007A68E4"/>
    <w:rsid w:val="007B0537"/>
    <w:rsid w:val="007B752C"/>
    <w:rsid w:val="007C5D64"/>
    <w:rsid w:val="007D0202"/>
    <w:rsid w:val="007D1ABE"/>
    <w:rsid w:val="007D4ADB"/>
    <w:rsid w:val="007F431C"/>
    <w:rsid w:val="008007E0"/>
    <w:rsid w:val="008016CE"/>
    <w:rsid w:val="0080618C"/>
    <w:rsid w:val="008063AC"/>
    <w:rsid w:val="008157AC"/>
    <w:rsid w:val="00816633"/>
    <w:rsid w:val="00821EA1"/>
    <w:rsid w:val="008230FC"/>
    <w:rsid w:val="00825F04"/>
    <w:rsid w:val="008369E6"/>
    <w:rsid w:val="00845FDF"/>
    <w:rsid w:val="00850722"/>
    <w:rsid w:val="00853486"/>
    <w:rsid w:val="008534A0"/>
    <w:rsid w:val="00855227"/>
    <w:rsid w:val="0086729D"/>
    <w:rsid w:val="00872218"/>
    <w:rsid w:val="00875239"/>
    <w:rsid w:val="008825FF"/>
    <w:rsid w:val="00885EA0"/>
    <w:rsid w:val="00893B43"/>
    <w:rsid w:val="008A1D1B"/>
    <w:rsid w:val="008A2011"/>
    <w:rsid w:val="008A4A78"/>
    <w:rsid w:val="008C335A"/>
    <w:rsid w:val="008C6334"/>
    <w:rsid w:val="008C6C3E"/>
    <w:rsid w:val="008D56BB"/>
    <w:rsid w:val="008D6324"/>
    <w:rsid w:val="008D6EBE"/>
    <w:rsid w:val="008D701D"/>
    <w:rsid w:val="008E101A"/>
    <w:rsid w:val="008E15E7"/>
    <w:rsid w:val="00901141"/>
    <w:rsid w:val="009062CC"/>
    <w:rsid w:val="0092556D"/>
    <w:rsid w:val="00926C76"/>
    <w:rsid w:val="00934274"/>
    <w:rsid w:val="00945078"/>
    <w:rsid w:val="00955282"/>
    <w:rsid w:val="0095755D"/>
    <w:rsid w:val="00960511"/>
    <w:rsid w:val="00961DEE"/>
    <w:rsid w:val="00967346"/>
    <w:rsid w:val="00987D7B"/>
    <w:rsid w:val="0099673C"/>
    <w:rsid w:val="00997987"/>
    <w:rsid w:val="009A2E70"/>
    <w:rsid w:val="009A7FF0"/>
    <w:rsid w:val="009B318A"/>
    <w:rsid w:val="009D1883"/>
    <w:rsid w:val="009D75C6"/>
    <w:rsid w:val="009E13F1"/>
    <w:rsid w:val="009E4BC5"/>
    <w:rsid w:val="009F13EB"/>
    <w:rsid w:val="009F73EA"/>
    <w:rsid w:val="00A079C0"/>
    <w:rsid w:val="00A14328"/>
    <w:rsid w:val="00A23F6B"/>
    <w:rsid w:val="00A27B42"/>
    <w:rsid w:val="00A4460E"/>
    <w:rsid w:val="00A471D4"/>
    <w:rsid w:val="00A47E78"/>
    <w:rsid w:val="00A616F7"/>
    <w:rsid w:val="00A72A98"/>
    <w:rsid w:val="00A72BE4"/>
    <w:rsid w:val="00A74F49"/>
    <w:rsid w:val="00A8160E"/>
    <w:rsid w:val="00A831C7"/>
    <w:rsid w:val="00A871EB"/>
    <w:rsid w:val="00AA4793"/>
    <w:rsid w:val="00AA5AC6"/>
    <w:rsid w:val="00AB0D39"/>
    <w:rsid w:val="00AB7593"/>
    <w:rsid w:val="00AC0925"/>
    <w:rsid w:val="00AC135F"/>
    <w:rsid w:val="00AC136D"/>
    <w:rsid w:val="00AD54F9"/>
    <w:rsid w:val="00AD5E89"/>
    <w:rsid w:val="00AD713A"/>
    <w:rsid w:val="00AE469B"/>
    <w:rsid w:val="00AE6600"/>
    <w:rsid w:val="00B00EE9"/>
    <w:rsid w:val="00B02749"/>
    <w:rsid w:val="00B14478"/>
    <w:rsid w:val="00B21A8B"/>
    <w:rsid w:val="00B22786"/>
    <w:rsid w:val="00B23426"/>
    <w:rsid w:val="00B25413"/>
    <w:rsid w:val="00B3140C"/>
    <w:rsid w:val="00B33387"/>
    <w:rsid w:val="00B34803"/>
    <w:rsid w:val="00B43B79"/>
    <w:rsid w:val="00B538CF"/>
    <w:rsid w:val="00B56E0D"/>
    <w:rsid w:val="00B6358E"/>
    <w:rsid w:val="00B659A3"/>
    <w:rsid w:val="00B65C0D"/>
    <w:rsid w:val="00B704DC"/>
    <w:rsid w:val="00B80A5B"/>
    <w:rsid w:val="00B83845"/>
    <w:rsid w:val="00B92D4D"/>
    <w:rsid w:val="00BA5DFC"/>
    <w:rsid w:val="00BB2CB4"/>
    <w:rsid w:val="00BB3D7C"/>
    <w:rsid w:val="00BC0D40"/>
    <w:rsid w:val="00BC35E9"/>
    <w:rsid w:val="00BC5417"/>
    <w:rsid w:val="00BC6387"/>
    <w:rsid w:val="00BD0465"/>
    <w:rsid w:val="00BD3080"/>
    <w:rsid w:val="00BE0599"/>
    <w:rsid w:val="00BE1190"/>
    <w:rsid w:val="00BE5B54"/>
    <w:rsid w:val="00C036D3"/>
    <w:rsid w:val="00C0713F"/>
    <w:rsid w:val="00C1095F"/>
    <w:rsid w:val="00C1482A"/>
    <w:rsid w:val="00C36573"/>
    <w:rsid w:val="00C417BE"/>
    <w:rsid w:val="00C41B6E"/>
    <w:rsid w:val="00C44CEE"/>
    <w:rsid w:val="00C47E2C"/>
    <w:rsid w:val="00C509E6"/>
    <w:rsid w:val="00C518A8"/>
    <w:rsid w:val="00C52E51"/>
    <w:rsid w:val="00C56373"/>
    <w:rsid w:val="00C56428"/>
    <w:rsid w:val="00C64EDB"/>
    <w:rsid w:val="00C71337"/>
    <w:rsid w:val="00C723A6"/>
    <w:rsid w:val="00C86D3E"/>
    <w:rsid w:val="00C92AEB"/>
    <w:rsid w:val="00CA13F2"/>
    <w:rsid w:val="00CA40E9"/>
    <w:rsid w:val="00CA446B"/>
    <w:rsid w:val="00CA7346"/>
    <w:rsid w:val="00CB0A24"/>
    <w:rsid w:val="00CD54AE"/>
    <w:rsid w:val="00CD6C17"/>
    <w:rsid w:val="00CD72F5"/>
    <w:rsid w:val="00CF6AF6"/>
    <w:rsid w:val="00D00DC0"/>
    <w:rsid w:val="00D04D37"/>
    <w:rsid w:val="00D16F26"/>
    <w:rsid w:val="00D35095"/>
    <w:rsid w:val="00D3657D"/>
    <w:rsid w:val="00D42DDA"/>
    <w:rsid w:val="00D55360"/>
    <w:rsid w:val="00D66C8C"/>
    <w:rsid w:val="00D738DE"/>
    <w:rsid w:val="00D75CAA"/>
    <w:rsid w:val="00D77A60"/>
    <w:rsid w:val="00D819DF"/>
    <w:rsid w:val="00D8227B"/>
    <w:rsid w:val="00D82BB3"/>
    <w:rsid w:val="00D86F4C"/>
    <w:rsid w:val="00D95B26"/>
    <w:rsid w:val="00D97DB9"/>
    <w:rsid w:val="00DA11C3"/>
    <w:rsid w:val="00DA1559"/>
    <w:rsid w:val="00DA1D7B"/>
    <w:rsid w:val="00DA6952"/>
    <w:rsid w:val="00DB2A5A"/>
    <w:rsid w:val="00DC76AA"/>
    <w:rsid w:val="00DD5CC2"/>
    <w:rsid w:val="00DF504F"/>
    <w:rsid w:val="00DF5FAC"/>
    <w:rsid w:val="00E02517"/>
    <w:rsid w:val="00E04155"/>
    <w:rsid w:val="00E04941"/>
    <w:rsid w:val="00E1236F"/>
    <w:rsid w:val="00E12ACB"/>
    <w:rsid w:val="00E12BED"/>
    <w:rsid w:val="00E14D32"/>
    <w:rsid w:val="00E22746"/>
    <w:rsid w:val="00E237F0"/>
    <w:rsid w:val="00E254B2"/>
    <w:rsid w:val="00E33F9C"/>
    <w:rsid w:val="00E36D3C"/>
    <w:rsid w:val="00E4441D"/>
    <w:rsid w:val="00E555D4"/>
    <w:rsid w:val="00E5601C"/>
    <w:rsid w:val="00E568F1"/>
    <w:rsid w:val="00E57481"/>
    <w:rsid w:val="00E657CD"/>
    <w:rsid w:val="00E7088E"/>
    <w:rsid w:val="00E727F7"/>
    <w:rsid w:val="00E741A7"/>
    <w:rsid w:val="00E80832"/>
    <w:rsid w:val="00E92DF7"/>
    <w:rsid w:val="00E9585E"/>
    <w:rsid w:val="00EB12FB"/>
    <w:rsid w:val="00EB316B"/>
    <w:rsid w:val="00EB3550"/>
    <w:rsid w:val="00EB5D29"/>
    <w:rsid w:val="00EC35F0"/>
    <w:rsid w:val="00EC37DD"/>
    <w:rsid w:val="00EC5A51"/>
    <w:rsid w:val="00ED781C"/>
    <w:rsid w:val="00EF140E"/>
    <w:rsid w:val="00EF21BC"/>
    <w:rsid w:val="00EF4E44"/>
    <w:rsid w:val="00F034A4"/>
    <w:rsid w:val="00F036CF"/>
    <w:rsid w:val="00F2232B"/>
    <w:rsid w:val="00F25857"/>
    <w:rsid w:val="00F425BB"/>
    <w:rsid w:val="00F45516"/>
    <w:rsid w:val="00F4695D"/>
    <w:rsid w:val="00F57AF0"/>
    <w:rsid w:val="00F6010A"/>
    <w:rsid w:val="00F6141B"/>
    <w:rsid w:val="00F6325A"/>
    <w:rsid w:val="00F63A2D"/>
    <w:rsid w:val="00F72728"/>
    <w:rsid w:val="00F81C37"/>
    <w:rsid w:val="00F875C6"/>
    <w:rsid w:val="00F90934"/>
    <w:rsid w:val="00F92962"/>
    <w:rsid w:val="00F93B2E"/>
    <w:rsid w:val="00F9600D"/>
    <w:rsid w:val="00F9664F"/>
    <w:rsid w:val="00F97519"/>
    <w:rsid w:val="00F97F8F"/>
    <w:rsid w:val="00FA35F0"/>
    <w:rsid w:val="00FA37EF"/>
    <w:rsid w:val="00FB4489"/>
    <w:rsid w:val="00FB7A4B"/>
    <w:rsid w:val="00FB7E40"/>
    <w:rsid w:val="00FB7FED"/>
    <w:rsid w:val="00FC6372"/>
    <w:rsid w:val="00FD477B"/>
    <w:rsid w:val="00FE6A5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851"/>
  </w:style>
  <w:style w:type="paragraph" w:styleId="Heading1">
    <w:name w:val="heading 1"/>
    <w:basedOn w:val="Normal"/>
    <w:next w:val="Normal"/>
    <w:link w:val="Heading1Char"/>
    <w:uiPriority w:val="9"/>
    <w:qFormat/>
    <w:rsid w:val="00DC76AA"/>
    <w:pPr>
      <w:keepNext/>
      <w:spacing w:before="240" w:after="60" w:line="36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42DDA"/>
    <w:pPr>
      <w:ind w:left="720"/>
      <w:contextualSpacing/>
    </w:pPr>
  </w:style>
  <w:style w:type="character" w:customStyle="1" w:styleId="Heading1Char">
    <w:name w:val="Heading 1 Char"/>
    <w:basedOn w:val="DefaultParagraphFont"/>
    <w:link w:val="Heading1"/>
    <w:uiPriority w:val="99"/>
    <w:rsid w:val="00DC76AA"/>
    <w:rPr>
      <w:rFonts w:ascii="Cambria" w:eastAsia="Times New Roman" w:hAnsi="Cambria" w:cs="Times New Roman"/>
      <w:b/>
      <w:bCs/>
      <w:kern w:val="32"/>
      <w:sz w:val="32"/>
      <w:szCs w:val="32"/>
    </w:rPr>
  </w:style>
  <w:style w:type="paragraph" w:customStyle="1" w:styleId="ListParagraph1">
    <w:name w:val="List Paragraph1"/>
    <w:basedOn w:val="Normal"/>
    <w:uiPriority w:val="34"/>
    <w:qFormat/>
    <w:rsid w:val="00647E18"/>
    <w:pPr>
      <w:spacing w:after="0" w:line="360" w:lineRule="auto"/>
      <w:ind w:left="720"/>
    </w:pPr>
    <w:rPr>
      <w:rFonts w:ascii="Calibri" w:eastAsia="Times New Roman" w:hAnsi="Calibri" w:cs="Times New Roman"/>
    </w:rPr>
  </w:style>
  <w:style w:type="paragraph" w:styleId="Header">
    <w:name w:val="header"/>
    <w:basedOn w:val="Normal"/>
    <w:link w:val="HeaderChar"/>
    <w:uiPriority w:val="99"/>
    <w:unhideWhenUsed/>
    <w:rsid w:val="00196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1FF"/>
  </w:style>
  <w:style w:type="paragraph" w:styleId="Footer">
    <w:name w:val="footer"/>
    <w:basedOn w:val="Normal"/>
    <w:link w:val="FooterChar"/>
    <w:uiPriority w:val="99"/>
    <w:unhideWhenUsed/>
    <w:rsid w:val="00196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1FF"/>
  </w:style>
  <w:style w:type="character" w:styleId="CommentReference">
    <w:name w:val="annotation reference"/>
    <w:basedOn w:val="DefaultParagraphFont"/>
    <w:uiPriority w:val="99"/>
    <w:semiHidden/>
    <w:unhideWhenUsed/>
    <w:rsid w:val="00FB7A4B"/>
    <w:rPr>
      <w:sz w:val="16"/>
      <w:szCs w:val="16"/>
    </w:rPr>
  </w:style>
  <w:style w:type="paragraph" w:styleId="CommentText">
    <w:name w:val="annotation text"/>
    <w:basedOn w:val="Normal"/>
    <w:link w:val="CommentTextChar"/>
    <w:uiPriority w:val="99"/>
    <w:semiHidden/>
    <w:unhideWhenUsed/>
    <w:rsid w:val="00FB7A4B"/>
    <w:pPr>
      <w:spacing w:line="240" w:lineRule="auto"/>
    </w:pPr>
    <w:rPr>
      <w:sz w:val="20"/>
      <w:szCs w:val="20"/>
    </w:rPr>
  </w:style>
  <w:style w:type="character" w:customStyle="1" w:styleId="CommentTextChar">
    <w:name w:val="Comment Text Char"/>
    <w:basedOn w:val="DefaultParagraphFont"/>
    <w:link w:val="CommentText"/>
    <w:uiPriority w:val="99"/>
    <w:semiHidden/>
    <w:rsid w:val="00FB7A4B"/>
    <w:rPr>
      <w:sz w:val="20"/>
      <w:szCs w:val="20"/>
    </w:rPr>
  </w:style>
  <w:style w:type="paragraph" w:styleId="CommentSubject">
    <w:name w:val="annotation subject"/>
    <w:basedOn w:val="CommentText"/>
    <w:next w:val="CommentText"/>
    <w:link w:val="CommentSubjectChar"/>
    <w:uiPriority w:val="99"/>
    <w:semiHidden/>
    <w:unhideWhenUsed/>
    <w:rsid w:val="00FB7A4B"/>
    <w:rPr>
      <w:b/>
      <w:bCs/>
    </w:rPr>
  </w:style>
  <w:style w:type="character" w:customStyle="1" w:styleId="CommentSubjectChar">
    <w:name w:val="Comment Subject Char"/>
    <w:basedOn w:val="CommentTextChar"/>
    <w:link w:val="CommentSubject"/>
    <w:uiPriority w:val="99"/>
    <w:semiHidden/>
    <w:rsid w:val="00FB7A4B"/>
    <w:rPr>
      <w:b/>
      <w:bCs/>
      <w:sz w:val="20"/>
      <w:szCs w:val="20"/>
    </w:rPr>
  </w:style>
  <w:style w:type="paragraph" w:styleId="BalloonText">
    <w:name w:val="Balloon Text"/>
    <w:basedOn w:val="Normal"/>
    <w:link w:val="BalloonTextChar"/>
    <w:uiPriority w:val="99"/>
    <w:semiHidden/>
    <w:unhideWhenUsed/>
    <w:rsid w:val="00FB7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A4B"/>
    <w:rPr>
      <w:rFonts w:ascii="Tahoma" w:hAnsi="Tahoma" w:cs="Tahoma"/>
      <w:sz w:val="16"/>
      <w:szCs w:val="16"/>
    </w:rPr>
  </w:style>
  <w:style w:type="character" w:customStyle="1" w:styleId="ListParagraphChar">
    <w:name w:val="List Paragraph Char"/>
    <w:link w:val="ListParagraph"/>
    <w:uiPriority w:val="34"/>
    <w:locked/>
    <w:rsid w:val="00A8160E"/>
  </w:style>
  <w:style w:type="table" w:styleId="TableGrid">
    <w:name w:val="Table Grid"/>
    <w:basedOn w:val="TableNormal"/>
    <w:uiPriority w:val="59"/>
    <w:rsid w:val="00BC35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FWLevel2">
    <w:name w:val="HFW Level 2"/>
    <w:basedOn w:val="Normal"/>
    <w:uiPriority w:val="99"/>
    <w:rsid w:val="00D819DF"/>
    <w:pPr>
      <w:widowControl w:val="0"/>
      <w:autoSpaceDE w:val="0"/>
      <w:autoSpaceDN w:val="0"/>
      <w:adjustRightInd w:val="0"/>
      <w:spacing w:after="220" w:line="240" w:lineRule="auto"/>
      <w:jc w:val="both"/>
    </w:pPr>
    <w:rPr>
      <w:rFonts w:ascii="Arial" w:eastAsia="Arial" w:hAnsi="Arial" w:cs="Arial"/>
      <w:lang w:val="en-GB"/>
    </w:rPr>
  </w:style>
  <w:style w:type="paragraph" w:customStyle="1" w:styleId="ARTICLEBL1">
    <w:name w:val="ARTICLEB_L1"/>
    <w:basedOn w:val="Normal"/>
    <w:rsid w:val="00111645"/>
    <w:pPr>
      <w:keepNext/>
      <w:numPr>
        <w:numId w:val="22"/>
      </w:numPr>
      <w:spacing w:after="240" w:line="240" w:lineRule="auto"/>
      <w:jc w:val="center"/>
      <w:outlineLvl w:val="0"/>
    </w:pPr>
    <w:rPr>
      <w:rFonts w:ascii="Times New Roman" w:eastAsia="SimSun" w:hAnsi="Times New Roman" w:cs="Times New Roman"/>
      <w:b/>
      <w:caps/>
      <w:sz w:val="24"/>
      <w:szCs w:val="20"/>
    </w:rPr>
  </w:style>
  <w:style w:type="paragraph" w:customStyle="1" w:styleId="ARTICLEBL2">
    <w:name w:val="ARTICLEB_L2"/>
    <w:basedOn w:val="ARTICLEBL1"/>
    <w:next w:val="BodyText"/>
    <w:link w:val="ARTICLEBL2Char"/>
    <w:rsid w:val="00111645"/>
    <w:pPr>
      <w:keepNext w:val="0"/>
      <w:numPr>
        <w:ilvl w:val="1"/>
      </w:numPr>
      <w:jc w:val="left"/>
      <w:outlineLvl w:val="1"/>
    </w:pPr>
    <w:rPr>
      <w:b w:val="0"/>
      <w:caps w:val="0"/>
    </w:rPr>
  </w:style>
  <w:style w:type="character" w:customStyle="1" w:styleId="ARTICLEBL2Char">
    <w:name w:val="ARTICLEB_L2 Char"/>
    <w:basedOn w:val="DefaultParagraphFont"/>
    <w:link w:val="ARTICLEBL2"/>
    <w:locked/>
    <w:rsid w:val="00111645"/>
    <w:rPr>
      <w:rFonts w:ascii="Times New Roman" w:eastAsia="SimSun" w:hAnsi="Times New Roman" w:cs="Times New Roman"/>
      <w:sz w:val="24"/>
      <w:szCs w:val="20"/>
    </w:rPr>
  </w:style>
  <w:style w:type="paragraph" w:customStyle="1" w:styleId="ARTICLEBL3">
    <w:name w:val="ARTICLEB_L3"/>
    <w:basedOn w:val="ARTICLEBL2"/>
    <w:next w:val="BodyText"/>
    <w:link w:val="ARTICLEBL3Char"/>
    <w:rsid w:val="00111645"/>
    <w:pPr>
      <w:numPr>
        <w:ilvl w:val="2"/>
      </w:numPr>
      <w:outlineLvl w:val="2"/>
    </w:pPr>
  </w:style>
  <w:style w:type="character" w:customStyle="1" w:styleId="ARTICLEBL3Char">
    <w:name w:val="ARTICLEB_L3 Char"/>
    <w:basedOn w:val="DefaultParagraphFont"/>
    <w:link w:val="ARTICLEBL3"/>
    <w:locked/>
    <w:rsid w:val="00111645"/>
    <w:rPr>
      <w:rFonts w:ascii="Times New Roman" w:eastAsia="SimSun" w:hAnsi="Times New Roman" w:cs="Times New Roman"/>
      <w:sz w:val="24"/>
      <w:szCs w:val="20"/>
    </w:rPr>
  </w:style>
  <w:style w:type="paragraph" w:customStyle="1" w:styleId="ARTICLEBL4">
    <w:name w:val="ARTICLEB_L4"/>
    <w:basedOn w:val="ARTICLEBL3"/>
    <w:next w:val="BodyText"/>
    <w:rsid w:val="00111645"/>
    <w:pPr>
      <w:numPr>
        <w:ilvl w:val="3"/>
      </w:numPr>
      <w:tabs>
        <w:tab w:val="clear" w:pos="2160"/>
        <w:tab w:val="num" w:pos="360"/>
        <w:tab w:val="num" w:pos="2880"/>
      </w:tabs>
      <w:ind w:left="2880" w:firstLine="2160"/>
      <w:outlineLvl w:val="3"/>
    </w:pPr>
  </w:style>
  <w:style w:type="paragraph" w:customStyle="1" w:styleId="ARTICLEBL5">
    <w:name w:val="ARTICLEB_L5"/>
    <w:basedOn w:val="ARTICLEBL4"/>
    <w:next w:val="BodyText"/>
    <w:rsid w:val="00111645"/>
    <w:pPr>
      <w:numPr>
        <w:ilvl w:val="4"/>
      </w:numPr>
      <w:tabs>
        <w:tab w:val="num" w:pos="360"/>
        <w:tab w:val="num" w:pos="2880"/>
      </w:tabs>
      <w:ind w:left="0" w:hanging="360"/>
      <w:outlineLvl w:val="4"/>
    </w:pPr>
  </w:style>
  <w:style w:type="paragraph" w:customStyle="1" w:styleId="ARTICLEBL6">
    <w:name w:val="ARTICLEB_L6"/>
    <w:basedOn w:val="ARTICLEBL5"/>
    <w:next w:val="BodyText"/>
    <w:rsid w:val="00111645"/>
    <w:pPr>
      <w:numPr>
        <w:ilvl w:val="5"/>
      </w:numPr>
      <w:tabs>
        <w:tab w:val="num" w:pos="360"/>
        <w:tab w:val="num" w:pos="2880"/>
      </w:tabs>
      <w:ind w:left="3600" w:hanging="180"/>
      <w:outlineLvl w:val="5"/>
    </w:pPr>
  </w:style>
  <w:style w:type="paragraph" w:customStyle="1" w:styleId="ARTICLEBL7">
    <w:name w:val="ARTICLEB_L7"/>
    <w:basedOn w:val="ARTICLEBL6"/>
    <w:next w:val="BodyText"/>
    <w:rsid w:val="00111645"/>
    <w:pPr>
      <w:numPr>
        <w:ilvl w:val="6"/>
      </w:numPr>
      <w:tabs>
        <w:tab w:val="num" w:pos="360"/>
        <w:tab w:val="num" w:pos="2880"/>
      </w:tabs>
      <w:ind w:left="5040" w:hanging="360"/>
      <w:outlineLvl w:val="6"/>
    </w:pPr>
  </w:style>
  <w:style w:type="paragraph" w:customStyle="1" w:styleId="ARTICLEBL8">
    <w:name w:val="ARTICLEB_L8"/>
    <w:basedOn w:val="ARTICLEBL7"/>
    <w:next w:val="BodyText"/>
    <w:rsid w:val="00111645"/>
    <w:pPr>
      <w:numPr>
        <w:ilvl w:val="7"/>
      </w:numPr>
      <w:tabs>
        <w:tab w:val="num" w:pos="360"/>
        <w:tab w:val="num" w:pos="2880"/>
      </w:tabs>
      <w:ind w:left="5760" w:hanging="360"/>
      <w:outlineLvl w:val="7"/>
    </w:pPr>
  </w:style>
  <w:style w:type="paragraph" w:customStyle="1" w:styleId="ARTICLEBL9">
    <w:name w:val="ARTICLEB_L9"/>
    <w:basedOn w:val="ARTICLEBL8"/>
    <w:next w:val="BodyText"/>
    <w:rsid w:val="00111645"/>
    <w:pPr>
      <w:numPr>
        <w:ilvl w:val="8"/>
      </w:numPr>
      <w:tabs>
        <w:tab w:val="num" w:pos="360"/>
        <w:tab w:val="num" w:pos="2880"/>
      </w:tabs>
      <w:ind w:left="6480" w:hanging="180"/>
      <w:outlineLvl w:val="8"/>
    </w:pPr>
  </w:style>
  <w:style w:type="paragraph" w:styleId="BodyText">
    <w:name w:val="Body Text"/>
    <w:basedOn w:val="Normal"/>
    <w:link w:val="BodyTextChar"/>
    <w:uiPriority w:val="99"/>
    <w:semiHidden/>
    <w:unhideWhenUsed/>
    <w:rsid w:val="00111645"/>
    <w:pPr>
      <w:spacing w:after="120"/>
    </w:pPr>
  </w:style>
  <w:style w:type="character" w:customStyle="1" w:styleId="BodyTextChar">
    <w:name w:val="Body Text Char"/>
    <w:basedOn w:val="DefaultParagraphFont"/>
    <w:link w:val="BodyText"/>
    <w:uiPriority w:val="99"/>
    <w:semiHidden/>
    <w:rsid w:val="00111645"/>
  </w:style>
  <w:style w:type="character" w:styleId="EndnoteReference">
    <w:name w:val="endnote reference"/>
    <w:basedOn w:val="DefaultParagraphFont"/>
    <w:semiHidden/>
    <w:rsid w:val="00845FDF"/>
    <w:rPr>
      <w:rFonts w:ascii="Times New Roman" w:hAnsi="Times New Roman"/>
      <w:sz w:val="24"/>
      <w:vertAlign w:val="superscript"/>
    </w:rPr>
  </w:style>
  <w:style w:type="paragraph" w:styleId="ListBullet2">
    <w:name w:val="List Bullet 2"/>
    <w:basedOn w:val="Normal"/>
    <w:rsid w:val="00845FDF"/>
    <w:pPr>
      <w:numPr>
        <w:numId w:val="24"/>
      </w:num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5012739">
      <w:bodyDiv w:val="1"/>
      <w:marLeft w:val="0"/>
      <w:marRight w:val="0"/>
      <w:marTop w:val="0"/>
      <w:marBottom w:val="0"/>
      <w:divBdr>
        <w:top w:val="none" w:sz="0" w:space="0" w:color="auto"/>
        <w:left w:val="none" w:sz="0" w:space="0" w:color="auto"/>
        <w:bottom w:val="none" w:sz="0" w:space="0" w:color="auto"/>
        <w:right w:val="none" w:sz="0" w:space="0" w:color="auto"/>
      </w:divBdr>
    </w:div>
    <w:div w:id="691036179">
      <w:bodyDiv w:val="1"/>
      <w:marLeft w:val="0"/>
      <w:marRight w:val="0"/>
      <w:marTop w:val="0"/>
      <w:marBottom w:val="0"/>
      <w:divBdr>
        <w:top w:val="none" w:sz="0" w:space="0" w:color="auto"/>
        <w:left w:val="none" w:sz="0" w:space="0" w:color="auto"/>
        <w:bottom w:val="none" w:sz="0" w:space="0" w:color="auto"/>
        <w:right w:val="none" w:sz="0" w:space="0" w:color="auto"/>
      </w:divBdr>
    </w:div>
    <w:div w:id="941955505">
      <w:bodyDiv w:val="1"/>
      <w:marLeft w:val="0"/>
      <w:marRight w:val="0"/>
      <w:marTop w:val="0"/>
      <w:marBottom w:val="0"/>
      <w:divBdr>
        <w:top w:val="none" w:sz="0" w:space="0" w:color="auto"/>
        <w:left w:val="none" w:sz="0" w:space="0" w:color="auto"/>
        <w:bottom w:val="none" w:sz="0" w:space="0" w:color="auto"/>
        <w:right w:val="none" w:sz="0" w:space="0" w:color="auto"/>
      </w:divBdr>
    </w:div>
    <w:div w:id="1730880870">
      <w:bodyDiv w:val="1"/>
      <w:marLeft w:val="0"/>
      <w:marRight w:val="0"/>
      <w:marTop w:val="0"/>
      <w:marBottom w:val="0"/>
      <w:divBdr>
        <w:top w:val="none" w:sz="0" w:space="0" w:color="auto"/>
        <w:left w:val="none" w:sz="0" w:space="0" w:color="auto"/>
        <w:bottom w:val="none" w:sz="0" w:space="0" w:color="auto"/>
        <w:right w:val="none" w:sz="0" w:space="0" w:color="auto"/>
      </w:divBdr>
    </w:div>
    <w:div w:id="193986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4F6BE-63D0-4219-BAA5-BE6996D7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3162</Words>
  <Characters>18029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login</dc:creator>
  <cp:lastModifiedBy>nikhil kohli</cp:lastModifiedBy>
  <cp:revision>2</cp:revision>
  <dcterms:created xsi:type="dcterms:W3CDTF">2018-07-16T10:46:00Z</dcterms:created>
  <dcterms:modified xsi:type="dcterms:W3CDTF">2018-07-16T10:46:00Z</dcterms:modified>
</cp:coreProperties>
</file>