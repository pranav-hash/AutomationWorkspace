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47A" w:rsidRPr="003F6D06" w:rsidRDefault="006C147A" w:rsidP="006C147A">
      <w:pPr>
        <w:jc w:val="center"/>
        <w:rPr>
          <w:b/>
        </w:rPr>
      </w:pPr>
      <w:r>
        <w:rPr>
          <w:b/>
        </w:rPr>
        <w:t xml:space="preserve">SERVICE </w:t>
      </w:r>
      <w:r w:rsidRPr="003F6D06">
        <w:rPr>
          <w:b/>
        </w:rPr>
        <w:t>AGREEMENT</w:t>
      </w:r>
    </w:p>
    <w:p w:rsidR="006C147A" w:rsidRPr="003F6D06" w:rsidRDefault="006C147A" w:rsidP="006C147A">
      <w:pPr>
        <w:jc w:val="both"/>
      </w:pPr>
    </w:p>
    <w:p w:rsidR="006C147A" w:rsidRPr="003F6D06" w:rsidRDefault="006C147A" w:rsidP="006C147A">
      <w:pPr>
        <w:jc w:val="both"/>
      </w:pPr>
      <w:r w:rsidRPr="003F6D06">
        <w:t xml:space="preserve">This </w:t>
      </w:r>
      <w:r>
        <w:t>Service Agreement (</w:t>
      </w:r>
      <w:r w:rsidRPr="003F6D06">
        <w:t>hereinafter referred to as “</w:t>
      </w:r>
      <w:r w:rsidRPr="003F6D06">
        <w:rPr>
          <w:b/>
        </w:rPr>
        <w:t>Agreement</w:t>
      </w:r>
      <w:r w:rsidRPr="003F6D06">
        <w:t>”) i</w:t>
      </w:r>
      <w:r>
        <w:t xml:space="preserve">s executed at [●] on the [●] </w:t>
      </w:r>
      <w:r w:rsidRPr="003F6D06">
        <w:t xml:space="preserve">day of </w:t>
      </w:r>
      <w:r>
        <w:t>[●], 2018;</w:t>
      </w:r>
    </w:p>
    <w:p w:rsidR="006C147A" w:rsidRDefault="006C147A" w:rsidP="006C147A">
      <w:pPr>
        <w:jc w:val="center"/>
        <w:rPr>
          <w:b/>
        </w:rPr>
      </w:pPr>
      <w:r w:rsidRPr="003F6D06">
        <w:rPr>
          <w:b/>
        </w:rPr>
        <w:t>BY AND BETWEEN</w:t>
      </w:r>
    </w:p>
    <w:p w:rsidR="006C147A" w:rsidRPr="003F6D06" w:rsidRDefault="006C147A" w:rsidP="006C147A">
      <w:pPr>
        <w:jc w:val="center"/>
        <w:rPr>
          <w:b/>
        </w:rPr>
      </w:pPr>
    </w:p>
    <w:p w:rsidR="006C147A" w:rsidRDefault="006C147A" w:rsidP="006C147A">
      <w:pPr>
        <w:jc w:val="both"/>
        <w:rPr>
          <w:b/>
        </w:rPr>
      </w:pPr>
      <w:r w:rsidRPr="003F6D06">
        <w:rPr>
          <w:b/>
        </w:rPr>
        <w:t xml:space="preserve">ECOWISE </w:t>
      </w:r>
      <w:r>
        <w:rPr>
          <w:b/>
        </w:rPr>
        <w:t>TRADING</w:t>
      </w:r>
      <w:r w:rsidRPr="003F6D06">
        <w:rPr>
          <w:b/>
        </w:rPr>
        <w:t xml:space="preserve"> PRIVATE LIMITED</w:t>
      </w:r>
      <w:r w:rsidRPr="003F6D06">
        <w:t xml:space="preserve">, a </w:t>
      </w:r>
      <w:r>
        <w:t>c</w:t>
      </w:r>
      <w:r w:rsidRPr="003F6D06">
        <w:t xml:space="preserve">ompany duly incorporated under the </w:t>
      </w:r>
      <w:r>
        <w:t>Companies Act, 1956</w:t>
      </w:r>
      <w:r w:rsidRPr="003F6D06">
        <w:t xml:space="preserve"> and having its registered office at C-92, Defense Colony, New Delhi</w:t>
      </w:r>
      <w:r>
        <w:t xml:space="preserve"> </w:t>
      </w:r>
      <w:r w:rsidRPr="003F6D06">
        <w:t>-</w:t>
      </w:r>
      <w:r>
        <w:t xml:space="preserve"> </w:t>
      </w:r>
      <w:r w:rsidRPr="003F6D06">
        <w:t>110024 (hereinafter referred to as “</w:t>
      </w:r>
      <w:r>
        <w:rPr>
          <w:b/>
        </w:rPr>
        <w:t>ETPL</w:t>
      </w:r>
      <w:r w:rsidRPr="003F6D06">
        <w:t>”</w:t>
      </w:r>
      <w:r>
        <w:t xml:space="preserve"> </w:t>
      </w:r>
      <w:r w:rsidRPr="003F6D06">
        <w:t xml:space="preserve">which expression shall, unless it be repugnant to the context or meaning thereof, be deemed to mean and include its successors and permitted assigns) acting through its duly authorized signatory Mr. </w:t>
      </w:r>
      <w:proofErr w:type="spellStart"/>
      <w:r w:rsidRPr="003F6D06">
        <w:t>Manik</w:t>
      </w:r>
      <w:proofErr w:type="spellEnd"/>
      <w:r w:rsidRPr="003F6D06">
        <w:t xml:space="preserve"> </w:t>
      </w:r>
      <w:proofErr w:type="spellStart"/>
      <w:r w:rsidRPr="003F6D06">
        <w:t>Thapar</w:t>
      </w:r>
      <w:proofErr w:type="spellEnd"/>
      <w:r w:rsidRPr="003F6D06">
        <w:t xml:space="preserve"> of the </w:t>
      </w:r>
      <w:r>
        <w:rPr>
          <w:b/>
        </w:rPr>
        <w:t>FIRST</w:t>
      </w:r>
      <w:r w:rsidRPr="003F6D06">
        <w:rPr>
          <w:b/>
        </w:rPr>
        <w:t xml:space="preserve"> PART</w:t>
      </w:r>
      <w:r w:rsidRPr="003F6D06">
        <w:t>.</w:t>
      </w:r>
    </w:p>
    <w:p w:rsidR="006C147A" w:rsidRDefault="006C147A" w:rsidP="006C147A">
      <w:pPr>
        <w:jc w:val="center"/>
        <w:rPr>
          <w:b/>
        </w:rPr>
      </w:pPr>
    </w:p>
    <w:p w:rsidR="006C147A" w:rsidRDefault="006C147A" w:rsidP="006C147A">
      <w:pPr>
        <w:jc w:val="center"/>
        <w:rPr>
          <w:b/>
        </w:rPr>
      </w:pPr>
      <w:r w:rsidRPr="003F6D06">
        <w:rPr>
          <w:b/>
        </w:rPr>
        <w:t>AND</w:t>
      </w:r>
    </w:p>
    <w:p w:rsidR="006C147A" w:rsidRDefault="006C147A" w:rsidP="006C147A">
      <w:pPr>
        <w:jc w:val="center"/>
        <w:rPr>
          <w:b/>
        </w:rPr>
      </w:pPr>
    </w:p>
    <w:p w:rsidR="006C147A" w:rsidRDefault="00B27C5E" w:rsidP="006C147A">
      <w:pPr>
        <w:spacing w:before="75" w:after="75"/>
        <w:ind w:right="75"/>
        <w:jc w:val="both"/>
      </w:pPr>
      <w:del w:id="0" w:author="DSNR" w:date="2018-07-18T01:09:00Z">
        <w:r w:rsidRPr="000853BD" w:rsidDel="00B27C5E">
          <w:rPr>
            <w:b/>
          </w:rPr>
          <w:delText>ROYAL NORWEGIAN EMBASSY</w:delText>
        </w:r>
        <w:r w:rsidDel="00B27C5E">
          <w:rPr>
            <w:b/>
          </w:rPr>
          <w:delText xml:space="preserve"> </w:delText>
        </w:r>
      </w:del>
      <w:ins w:id="1" w:author="DSNR" w:date="2018-07-18T01:09:00Z">
        <w:r>
          <w:rPr>
            <w:b/>
          </w:rPr>
          <w:t xml:space="preserve"> </w:t>
        </w:r>
      </w:ins>
      <w:commentRangeStart w:id="2"/>
      <w:r w:rsidR="006C147A">
        <w:rPr>
          <w:b/>
        </w:rPr>
        <w:t>BHASIN GROUP</w:t>
      </w:r>
      <w:commentRangeEnd w:id="2"/>
      <w:r w:rsidR="00D17647">
        <w:rPr>
          <w:rStyle w:val="CommentReference"/>
        </w:rPr>
        <w:commentReference w:id="2"/>
      </w:r>
      <w:ins w:id="3" w:author="DSNR" w:date="2018-07-18T01:10:00Z">
        <w:r>
          <w:rPr>
            <w:b/>
          </w:rPr>
          <w:t xml:space="preserve"> </w:t>
        </w:r>
      </w:ins>
      <w:ins w:id="4" w:author="DSNR" w:date="2018-07-18T01:09:00Z">
        <w:r>
          <w:rPr>
            <w:b/>
          </w:rPr>
          <w:t>(</w:t>
        </w:r>
        <w:r>
          <w:rPr>
            <w:b/>
          </w:rPr>
          <w:t xml:space="preserve">Grand Venice </w:t>
        </w:r>
        <w:r>
          <w:rPr>
            <w:b/>
          </w:rPr>
          <w:t>Mall, G</w:t>
        </w:r>
        <w:r>
          <w:rPr>
            <w:b/>
          </w:rPr>
          <w:t>reater Noida</w:t>
        </w:r>
        <w:r>
          <w:rPr>
            <w:b/>
          </w:rPr>
          <w:t>)</w:t>
        </w:r>
      </w:ins>
      <w:r w:rsidR="006C147A" w:rsidRPr="00305BA0">
        <w:t>,</w:t>
      </w:r>
      <w:r w:rsidR="006C147A">
        <w:rPr>
          <w:b/>
        </w:rPr>
        <w:t xml:space="preserve"> </w:t>
      </w:r>
      <w:r w:rsidR="006C147A" w:rsidRPr="003F6D06">
        <w:t>having its office at</w:t>
      </w:r>
      <w:r w:rsidR="006C147A">
        <w:t xml:space="preserve"> [●] </w:t>
      </w:r>
      <w:r w:rsidR="006C147A" w:rsidRPr="003F6D06">
        <w:t>(hereinafter referred to as “</w:t>
      </w:r>
      <w:r w:rsidR="00D17647">
        <w:rPr>
          <w:b/>
        </w:rPr>
        <w:t>BSG</w:t>
      </w:r>
      <w:r w:rsidR="006C147A" w:rsidRPr="003F6D06">
        <w:t>” which expression shall, unless it be repugnant to the context or meaning thereof, be deemed to mean and include its successors</w:t>
      </w:r>
      <w:r w:rsidR="00D17647">
        <w:t>, affiliates</w:t>
      </w:r>
      <w:r w:rsidR="006C147A" w:rsidRPr="003F6D06">
        <w:t xml:space="preserve"> and permitted assigns) acting through its duly authorized signatory</w:t>
      </w:r>
      <w:r w:rsidR="006C147A">
        <w:t xml:space="preserve"> [●] </w:t>
      </w:r>
      <w:r w:rsidR="006C147A" w:rsidRPr="003F6D06">
        <w:t xml:space="preserve">of the </w:t>
      </w:r>
      <w:r w:rsidR="006C147A">
        <w:rPr>
          <w:b/>
        </w:rPr>
        <w:t>SECOND</w:t>
      </w:r>
      <w:r w:rsidR="006C147A" w:rsidRPr="003F6D06">
        <w:rPr>
          <w:b/>
        </w:rPr>
        <w:t xml:space="preserve"> PART</w:t>
      </w:r>
      <w:r w:rsidR="006C147A" w:rsidRPr="003F6D06">
        <w:t>.</w:t>
      </w:r>
    </w:p>
    <w:p w:rsidR="006C147A" w:rsidRDefault="006C147A" w:rsidP="006C147A">
      <w:pPr>
        <w:spacing w:before="240"/>
        <w:jc w:val="both"/>
      </w:pPr>
      <w:r>
        <w:t xml:space="preserve">ETPL </w:t>
      </w:r>
      <w:r w:rsidRPr="003F6D06">
        <w:t xml:space="preserve">and </w:t>
      </w:r>
      <w:r w:rsidR="00D17647">
        <w:t>BSG</w:t>
      </w:r>
      <w:r w:rsidRPr="003F6D06">
        <w:t xml:space="preserve"> are hereinafter collectively referred to as the “</w:t>
      </w:r>
      <w:r w:rsidRPr="003F6D06">
        <w:rPr>
          <w:b/>
        </w:rPr>
        <w:t>Parties</w:t>
      </w:r>
      <w:r w:rsidRPr="003F6D06">
        <w:t>” and individually as a “</w:t>
      </w:r>
      <w:r w:rsidRPr="003F6D06">
        <w:rPr>
          <w:b/>
        </w:rPr>
        <w:t>Party</w:t>
      </w:r>
      <w:r w:rsidRPr="003F6D06">
        <w:t>”.</w:t>
      </w:r>
    </w:p>
    <w:p w:rsidR="00D17647" w:rsidRPr="003F6D06" w:rsidRDefault="00D17647" w:rsidP="006C147A">
      <w:pPr>
        <w:spacing w:before="240"/>
        <w:jc w:val="both"/>
      </w:pPr>
    </w:p>
    <w:p w:rsidR="006C147A" w:rsidRDefault="006C147A" w:rsidP="006C147A">
      <w:pPr>
        <w:jc w:val="both"/>
        <w:rPr>
          <w:b/>
        </w:rPr>
      </w:pPr>
      <w:r w:rsidRPr="003F6D06">
        <w:rPr>
          <w:b/>
        </w:rPr>
        <w:t>WHEREAS</w:t>
      </w:r>
    </w:p>
    <w:p w:rsidR="00D17647" w:rsidRPr="003F6D06" w:rsidRDefault="00D17647" w:rsidP="006C147A">
      <w:pPr>
        <w:jc w:val="both"/>
        <w:rPr>
          <w:b/>
        </w:rPr>
      </w:pPr>
    </w:p>
    <w:p w:rsidR="006C147A" w:rsidRPr="003F6D06" w:rsidRDefault="006C147A" w:rsidP="006C147A">
      <w:pPr>
        <w:pStyle w:val="ListParagraph"/>
        <w:numPr>
          <w:ilvl w:val="0"/>
          <w:numId w:val="3"/>
        </w:numPr>
        <w:spacing w:after="200" w:line="276" w:lineRule="auto"/>
        <w:jc w:val="both"/>
      </w:pPr>
      <w:r>
        <w:t>ETPL</w:t>
      </w:r>
      <w:r w:rsidRPr="003F6D06">
        <w:t xml:space="preserve"> is </w:t>
      </w:r>
      <w:r>
        <w:rPr>
          <w:i/>
        </w:rPr>
        <w:t xml:space="preserve">inter alia </w:t>
      </w:r>
      <w:r w:rsidRPr="003F6D06">
        <w:t xml:space="preserve">engaged in </w:t>
      </w:r>
      <w:r>
        <w:t>the business of collection and management of waste.</w:t>
      </w:r>
    </w:p>
    <w:p w:rsidR="006C147A" w:rsidRPr="003F6D06" w:rsidRDefault="006C147A" w:rsidP="006C147A">
      <w:pPr>
        <w:pStyle w:val="ListParagraph"/>
        <w:jc w:val="both"/>
      </w:pPr>
    </w:p>
    <w:p w:rsidR="006C147A" w:rsidRDefault="00D17647" w:rsidP="006C147A">
      <w:pPr>
        <w:pStyle w:val="ListParagraph"/>
        <w:numPr>
          <w:ilvl w:val="0"/>
          <w:numId w:val="3"/>
        </w:numPr>
        <w:spacing w:after="200" w:line="276" w:lineRule="auto"/>
        <w:jc w:val="both"/>
      </w:pPr>
      <w:r>
        <w:t xml:space="preserve">BSG </w:t>
      </w:r>
      <w:r w:rsidR="006C147A" w:rsidRPr="003F6D06">
        <w:t xml:space="preserve">is </w:t>
      </w:r>
      <w:r w:rsidR="006C147A" w:rsidRPr="000853BD">
        <w:t>t</w:t>
      </w:r>
      <w:r w:rsidR="006C147A" w:rsidRPr="000853BD">
        <w:rPr>
          <w:bCs/>
        </w:rPr>
        <w:t>he</w:t>
      </w:r>
      <w:commentRangeStart w:id="5"/>
      <w:r w:rsidR="006C147A">
        <w:rPr>
          <w:bCs/>
        </w:rPr>
        <w:t xml:space="preserve"> </w:t>
      </w:r>
      <w:r>
        <w:t>[●]</w:t>
      </w:r>
      <w:r w:rsidR="006C147A">
        <w:t>.</w:t>
      </w:r>
      <w:commentRangeEnd w:id="5"/>
      <w:r>
        <w:rPr>
          <w:rStyle w:val="CommentReference"/>
        </w:rPr>
        <w:commentReference w:id="5"/>
      </w:r>
    </w:p>
    <w:p w:rsidR="006C147A" w:rsidRPr="002E3FE9" w:rsidRDefault="006C147A" w:rsidP="006C147A">
      <w:pPr>
        <w:pStyle w:val="ListParagraph"/>
      </w:pPr>
    </w:p>
    <w:p w:rsidR="006C147A" w:rsidRDefault="00B27C5E" w:rsidP="006C147A">
      <w:pPr>
        <w:pStyle w:val="ListParagraph"/>
        <w:numPr>
          <w:ilvl w:val="0"/>
          <w:numId w:val="3"/>
        </w:numPr>
        <w:spacing w:before="240" w:after="200" w:line="276" w:lineRule="auto"/>
        <w:jc w:val="both"/>
      </w:pPr>
      <w:del w:id="6" w:author="DSNR" w:date="2018-07-18T01:06:00Z">
        <w:r w:rsidDel="00B27C5E">
          <w:delText>RNE</w:delText>
        </w:r>
      </w:del>
      <w:r w:rsidR="00D17647">
        <w:t>BSG</w:t>
      </w:r>
      <w:r w:rsidR="006C147A">
        <w:t xml:space="preserve"> is desirous of engaging ETPL exclusively for the purpose of (</w:t>
      </w:r>
      <w:proofErr w:type="spellStart"/>
      <w:r w:rsidR="006C147A">
        <w:t>i</w:t>
      </w:r>
      <w:proofErr w:type="spellEnd"/>
      <w:r w:rsidR="006C147A">
        <w:t xml:space="preserve">) collection and recycling of </w:t>
      </w:r>
      <w:r w:rsidR="006C147A" w:rsidRPr="00383DE4">
        <w:t>Waste as generated at [●] (“</w:t>
      </w:r>
      <w:r w:rsidR="006C147A" w:rsidRPr="00383DE4">
        <w:rPr>
          <w:b/>
        </w:rPr>
        <w:t>Location</w:t>
      </w:r>
      <w:r w:rsidR="006C147A" w:rsidRPr="00383DE4">
        <w:t xml:space="preserve">”); (ii) providing Waste Management Training Program for </w:t>
      </w:r>
      <w:del w:id="7" w:author="DSNR" w:date="2018-07-18T01:15:00Z">
        <w:r w:rsidR="006C147A" w:rsidRPr="00383DE4" w:rsidDel="00794631">
          <w:delText>RNE</w:delText>
        </w:r>
      </w:del>
      <w:ins w:id="8" w:author="DSNR" w:date="2018-07-18T01:15:00Z">
        <w:r w:rsidR="00794631">
          <w:t>BSG</w:t>
        </w:r>
      </w:ins>
      <w:r w:rsidR="006C147A" w:rsidRPr="00383DE4">
        <w:t>’s housekeeping staff (“</w:t>
      </w:r>
      <w:r w:rsidR="006C147A" w:rsidRPr="00B27C5E">
        <w:rPr>
          <w:b/>
          <w:highlight w:val="yellow"/>
          <w:rPrChange w:id="9" w:author="DSNR" w:date="2018-07-18T01:07:00Z">
            <w:rPr>
              <w:b/>
            </w:rPr>
          </w:rPrChange>
        </w:rPr>
        <w:t>Training Program</w:t>
      </w:r>
      <w:r w:rsidR="006C147A" w:rsidRPr="00B27C5E">
        <w:rPr>
          <w:highlight w:val="yellow"/>
          <w:rPrChange w:id="10" w:author="DSNR" w:date="2018-07-18T01:07:00Z">
            <w:rPr/>
          </w:rPrChange>
        </w:rPr>
        <w:t>”);</w:t>
      </w:r>
      <w:r w:rsidR="006C147A" w:rsidRPr="00383DE4">
        <w:t xml:space="preserve"> and (iii) destruction of paper documents (“</w:t>
      </w:r>
      <w:r w:rsidR="006C147A" w:rsidRPr="00B27C5E">
        <w:rPr>
          <w:b/>
          <w:highlight w:val="yellow"/>
          <w:rPrChange w:id="11" w:author="DSNR" w:date="2018-07-18T01:07:00Z">
            <w:rPr>
              <w:b/>
            </w:rPr>
          </w:rPrChange>
        </w:rPr>
        <w:t>Document Destruction Services</w:t>
      </w:r>
      <w:r w:rsidR="006C147A" w:rsidRPr="00B27C5E">
        <w:rPr>
          <w:highlight w:val="yellow"/>
          <w:rPrChange w:id="12" w:author="DSNR" w:date="2018-07-18T01:07:00Z">
            <w:rPr/>
          </w:rPrChange>
        </w:rPr>
        <w:t>”).</w:t>
      </w:r>
      <w:r w:rsidR="006C147A" w:rsidRPr="00383DE4">
        <w:t xml:space="preserve"> Accordingly, ETPL has ag</w:t>
      </w:r>
      <w:r w:rsidR="006C147A">
        <w:t>reed to the aforesaid services for the Consideration as specified under this Agreement.</w:t>
      </w:r>
    </w:p>
    <w:p w:rsidR="006C147A" w:rsidRDefault="006C147A" w:rsidP="006C147A">
      <w:pPr>
        <w:jc w:val="both"/>
        <w:rPr>
          <w:b/>
        </w:rPr>
      </w:pPr>
    </w:p>
    <w:p w:rsidR="006C147A" w:rsidRPr="00085126" w:rsidRDefault="006C147A" w:rsidP="006C147A">
      <w:pPr>
        <w:jc w:val="both"/>
        <w:rPr>
          <w:b/>
        </w:rPr>
      </w:pPr>
      <w:r w:rsidRPr="00085126">
        <w:rPr>
          <w:b/>
        </w:rPr>
        <w:t>NOW, THEREFORE, IN CONSIDERATION OF THE PROMISES, REPRESENTATIONS, WARRANTIES, COVENANTS, CONDITIONS AND OTHER OBLIGATIONS HEREIN AND GOOD CONSIDERATION WHICH THE PARTIES ACKNOWLEDGE AS ADEQUATE, THE PARTIES HERETO MUTUALLY AGREE AS FOLLOWS:</w:t>
      </w:r>
    </w:p>
    <w:p w:rsidR="006C147A" w:rsidRPr="005B7A24" w:rsidRDefault="006C147A" w:rsidP="006C147A">
      <w:pPr>
        <w:pStyle w:val="ListParagraph"/>
        <w:numPr>
          <w:ilvl w:val="0"/>
          <w:numId w:val="4"/>
        </w:numPr>
        <w:spacing w:after="200" w:line="276" w:lineRule="auto"/>
        <w:jc w:val="both"/>
      </w:pPr>
      <w:r w:rsidRPr="003F6D06">
        <w:rPr>
          <w:b/>
        </w:rPr>
        <w:t>DEFINITIONS</w:t>
      </w:r>
      <w:r>
        <w:rPr>
          <w:b/>
        </w:rPr>
        <w:t xml:space="preserve"> AND INTERPRETATIONS</w:t>
      </w:r>
    </w:p>
    <w:p w:rsidR="006C147A" w:rsidRPr="003F6D06" w:rsidRDefault="006C147A" w:rsidP="006C147A">
      <w:pPr>
        <w:pStyle w:val="ListParagraph"/>
        <w:jc w:val="both"/>
      </w:pPr>
    </w:p>
    <w:p w:rsidR="006C147A" w:rsidRDefault="006C147A" w:rsidP="006C147A">
      <w:pPr>
        <w:pStyle w:val="ListParagraph"/>
        <w:numPr>
          <w:ilvl w:val="0"/>
          <w:numId w:val="7"/>
        </w:numPr>
        <w:spacing w:after="200" w:line="276" w:lineRule="auto"/>
        <w:ind w:left="900" w:hanging="540"/>
        <w:jc w:val="both"/>
      </w:pPr>
      <w:r>
        <w:lastRenderedPageBreak/>
        <w:t>In this Agreement, except where the context otherwise requires, the following words and expressions shall have the following meanings:</w:t>
      </w:r>
    </w:p>
    <w:p w:rsidR="006C147A" w:rsidRPr="0046178D" w:rsidRDefault="006C147A" w:rsidP="006C147A">
      <w:pPr>
        <w:pStyle w:val="ListParagraph"/>
        <w:ind w:left="810"/>
        <w:jc w:val="both"/>
      </w:pPr>
    </w:p>
    <w:p w:rsidR="006C147A" w:rsidRPr="003F6D06" w:rsidRDefault="006C147A" w:rsidP="006C147A">
      <w:pPr>
        <w:pStyle w:val="ListParagraph"/>
        <w:numPr>
          <w:ilvl w:val="1"/>
          <w:numId w:val="4"/>
        </w:numPr>
        <w:spacing w:after="200" w:line="276" w:lineRule="auto"/>
        <w:jc w:val="both"/>
      </w:pPr>
      <w:r w:rsidRPr="003F6D06">
        <w:t>“</w:t>
      </w:r>
      <w:r w:rsidRPr="003F6D06">
        <w:rPr>
          <w:b/>
        </w:rPr>
        <w:t>Agreement</w:t>
      </w:r>
      <w:r w:rsidRPr="003F6D06">
        <w:t xml:space="preserve">” shall </w:t>
      </w:r>
      <w:r>
        <w:t>mean</w:t>
      </w:r>
      <w:r w:rsidRPr="003F6D06">
        <w:t xml:space="preserve"> this </w:t>
      </w:r>
      <w:r>
        <w:t xml:space="preserve">Service </w:t>
      </w:r>
      <w:r w:rsidRPr="003F6D06">
        <w:t>Agreement and any amendments or modifications made together thereto by the Parties in writing, including any annexes, schedules or exhibits attached to this Agreement or incorporated herein by reference.</w:t>
      </w:r>
    </w:p>
    <w:p w:rsidR="006C147A" w:rsidRDefault="006C147A" w:rsidP="006C147A">
      <w:pPr>
        <w:pStyle w:val="ListParagraph"/>
        <w:ind w:left="1080"/>
        <w:jc w:val="both"/>
      </w:pPr>
    </w:p>
    <w:p w:rsidR="006C147A" w:rsidRPr="003F6D06" w:rsidRDefault="006C147A" w:rsidP="006C147A">
      <w:pPr>
        <w:pStyle w:val="ListParagraph"/>
        <w:numPr>
          <w:ilvl w:val="1"/>
          <w:numId w:val="4"/>
        </w:numPr>
        <w:spacing w:after="200" w:line="276" w:lineRule="auto"/>
        <w:jc w:val="both"/>
      </w:pPr>
      <w:r w:rsidRPr="003F6D06">
        <w:t>“</w:t>
      </w:r>
      <w:r w:rsidRPr="003F6D06">
        <w:rPr>
          <w:b/>
        </w:rPr>
        <w:t>Confidential Information</w:t>
      </w:r>
      <w:r w:rsidRPr="003F6D06">
        <w:t xml:space="preserve">” shall mean </w:t>
      </w:r>
      <w:r>
        <w:t xml:space="preserve">any information that is not publicly available and is provided by one Party to the other Party for the purpose of implementing this Agreement. </w:t>
      </w:r>
      <w:r w:rsidRPr="003F6D06">
        <w:t>Confidential Information</w:t>
      </w:r>
      <w:r>
        <w:t xml:space="preserve"> shall include any and all information obtained or disclosed, including, but not limited to, all data, documents, applications, statements, processes, plans and/or any business/customer information, marketing strategies/ plans and any and all other trade secrets, know how, confidential knowledge or information of a Party relating to its business, practices and procedures which is not otherwise publicly available including the terms of this Agreement</w:t>
      </w:r>
      <w:r w:rsidRPr="003F6D06">
        <w:t>. Confidential Information excludes  information or data which is: (</w:t>
      </w:r>
      <w:proofErr w:type="spellStart"/>
      <w:r w:rsidRPr="003F6D06">
        <w:t>i</w:t>
      </w:r>
      <w:proofErr w:type="spellEnd"/>
      <w:r w:rsidRPr="003F6D06">
        <w:t xml:space="preserve">) known to the </w:t>
      </w:r>
      <w:r>
        <w:t>r</w:t>
      </w:r>
      <w:r w:rsidRPr="003F6D06">
        <w:t xml:space="preserve">eceiving </w:t>
      </w:r>
      <w:r>
        <w:t>P</w:t>
      </w:r>
      <w:r w:rsidRPr="003F6D06">
        <w:t xml:space="preserve">arty without limitation or obligation of confidentiality prior to its receipt of same from the </w:t>
      </w:r>
      <w:r>
        <w:t>d</w:t>
      </w:r>
      <w:r w:rsidRPr="003F6D06">
        <w:t xml:space="preserve">isclosing Party; (ii) independently developed by the </w:t>
      </w:r>
      <w:r>
        <w:t>r</w:t>
      </w:r>
      <w:r w:rsidRPr="003F6D06">
        <w:t xml:space="preserve">eceiving Party without the use of any Confidential Information, unless such information or data is developed in accordance with the terms of this Agreement; (iii) in the public domain at the time of disclosure other than as a result of disclosure by the </w:t>
      </w:r>
      <w:r>
        <w:t>r</w:t>
      </w:r>
      <w:r w:rsidRPr="003F6D06">
        <w:t>eceiving Party; or (iv) received from a third party with a legal or contractual right to disclose such information or data.</w:t>
      </w:r>
    </w:p>
    <w:p w:rsidR="006C147A" w:rsidRDefault="006C147A" w:rsidP="006C147A">
      <w:pPr>
        <w:pStyle w:val="ListParagraph"/>
        <w:ind w:left="1080"/>
        <w:jc w:val="both"/>
      </w:pPr>
    </w:p>
    <w:p w:rsidR="006C147A" w:rsidRDefault="006C147A" w:rsidP="006C147A">
      <w:pPr>
        <w:pStyle w:val="ListParagraph"/>
        <w:numPr>
          <w:ilvl w:val="1"/>
          <w:numId w:val="4"/>
        </w:numPr>
        <w:spacing w:after="200" w:line="276" w:lineRule="auto"/>
        <w:jc w:val="both"/>
      </w:pPr>
      <w:r w:rsidRPr="003F6D06">
        <w:t>“</w:t>
      </w:r>
      <w:r w:rsidRPr="00B27C5E">
        <w:rPr>
          <w:b/>
        </w:rPr>
        <w:t>Consideration</w:t>
      </w:r>
      <w:r w:rsidRPr="00B27C5E">
        <w:t>” shall have the meaning ascribed to it under Clause 5.1 of this Agreement.</w:t>
      </w:r>
    </w:p>
    <w:p w:rsidR="006C147A" w:rsidRPr="00C2469B" w:rsidRDefault="006C147A" w:rsidP="006C147A">
      <w:pPr>
        <w:pStyle w:val="ListParagraph"/>
      </w:pPr>
    </w:p>
    <w:p w:rsidR="006C147A" w:rsidRPr="00581EEE" w:rsidRDefault="006C147A" w:rsidP="006C147A">
      <w:pPr>
        <w:pStyle w:val="ListParagraph"/>
        <w:numPr>
          <w:ilvl w:val="1"/>
          <w:numId w:val="4"/>
        </w:numPr>
        <w:spacing w:after="200" w:line="276" w:lineRule="auto"/>
        <w:jc w:val="both"/>
      </w:pPr>
      <w:r>
        <w:t>“</w:t>
      </w:r>
      <w:r w:rsidRPr="00C2469B">
        <w:rPr>
          <w:b/>
        </w:rPr>
        <w:t>Effective Date</w:t>
      </w:r>
      <w:r>
        <w:t>” shall mean [●].</w:t>
      </w:r>
    </w:p>
    <w:p w:rsidR="006C147A" w:rsidRPr="007018AD" w:rsidRDefault="006C147A" w:rsidP="006C147A">
      <w:pPr>
        <w:pStyle w:val="ListParagraph"/>
        <w:ind w:left="1080"/>
        <w:jc w:val="both"/>
      </w:pPr>
    </w:p>
    <w:p w:rsidR="006C147A" w:rsidRDefault="006C147A" w:rsidP="006C147A">
      <w:pPr>
        <w:pStyle w:val="ListParagraph"/>
        <w:numPr>
          <w:ilvl w:val="1"/>
          <w:numId w:val="4"/>
        </w:numPr>
        <w:spacing w:after="200" w:line="276" w:lineRule="auto"/>
        <w:jc w:val="both"/>
      </w:pPr>
      <w:r w:rsidRPr="003F6D06">
        <w:t>“</w:t>
      </w:r>
      <w:r w:rsidRPr="003F6D06">
        <w:rPr>
          <w:b/>
        </w:rPr>
        <w:t>Force</w:t>
      </w:r>
      <w:r>
        <w:rPr>
          <w:b/>
        </w:rPr>
        <w:t xml:space="preserve"> </w:t>
      </w:r>
      <w:r w:rsidRPr="003F6D06">
        <w:rPr>
          <w:b/>
        </w:rPr>
        <w:t>Majeure</w:t>
      </w:r>
      <w:r w:rsidRPr="003F6D06">
        <w:t>” shall refer to such events or circumstances, which are beyond the control of the affected Party and the happening of which could not have been reasonably foreseen or anticipated by the affected Party upon the exercise of due care and diligence, including</w:t>
      </w:r>
      <w:r>
        <w:t>,</w:t>
      </w:r>
      <w:r w:rsidRPr="003F6D06">
        <w:t xml:space="preserve"> but not limited to</w:t>
      </w:r>
      <w:r>
        <w:t>,</w:t>
      </w:r>
      <w:r w:rsidRPr="003F6D06">
        <w:t xml:space="preserve"> acts of god, death, disab</w:t>
      </w:r>
      <w:r>
        <w:t>i</w:t>
      </w:r>
      <w:r w:rsidRPr="003F6D06">
        <w:t>lity, earthquakes, floods, riots, lockouts, war, civil disturbance, fire, accidents, armed conflict etc.</w:t>
      </w:r>
    </w:p>
    <w:p w:rsidR="006C147A" w:rsidRDefault="006C147A" w:rsidP="006C147A">
      <w:pPr>
        <w:pStyle w:val="ListParagraph"/>
        <w:ind w:left="1080"/>
        <w:jc w:val="both"/>
      </w:pPr>
    </w:p>
    <w:p w:rsidR="006C147A" w:rsidRDefault="006C147A" w:rsidP="006C147A">
      <w:pPr>
        <w:pStyle w:val="ListParagraph"/>
        <w:numPr>
          <w:ilvl w:val="1"/>
          <w:numId w:val="4"/>
        </w:numPr>
        <w:spacing w:after="200" w:line="276" w:lineRule="auto"/>
        <w:jc w:val="both"/>
      </w:pPr>
      <w:r>
        <w:t>“</w:t>
      </w:r>
      <w:r w:rsidRPr="00B27C5E">
        <w:rPr>
          <w:b/>
        </w:rPr>
        <w:t>Term</w:t>
      </w:r>
      <w:r w:rsidRPr="00B27C5E">
        <w:t>” shall have the meaning ascribed to it under Clause 9.1 of this Agreement</w:t>
      </w:r>
      <w:r>
        <w:t>.</w:t>
      </w:r>
    </w:p>
    <w:p w:rsidR="006C147A" w:rsidRPr="003F6D06" w:rsidRDefault="006C147A" w:rsidP="006C147A">
      <w:pPr>
        <w:pStyle w:val="ListParagraph"/>
        <w:ind w:left="1080"/>
        <w:jc w:val="both"/>
      </w:pPr>
    </w:p>
    <w:p w:rsidR="006C147A" w:rsidRDefault="006C147A" w:rsidP="006C147A">
      <w:pPr>
        <w:pStyle w:val="ListParagraph"/>
        <w:numPr>
          <w:ilvl w:val="1"/>
          <w:numId w:val="4"/>
        </w:numPr>
        <w:spacing w:after="200" w:line="276" w:lineRule="auto"/>
        <w:jc w:val="both"/>
      </w:pPr>
      <w:r w:rsidRPr="003F6D06">
        <w:t>“</w:t>
      </w:r>
      <w:r>
        <w:rPr>
          <w:b/>
        </w:rPr>
        <w:t>Waste</w:t>
      </w:r>
      <w:r w:rsidRPr="003F6D06">
        <w:t xml:space="preserve">” shall mean the </w:t>
      </w:r>
      <w:r>
        <w:t xml:space="preserve">dry waste generated by the </w:t>
      </w:r>
      <w:ins w:id="13" w:author="DSNR" w:date="2018-07-17T23:31:00Z">
        <w:r w:rsidR="006F7524">
          <w:t>Grand Venice Mall,</w:t>
        </w:r>
      </w:ins>
      <w:ins w:id="14" w:author="DSNR" w:date="2018-07-18T01:08:00Z">
        <w:r w:rsidR="00B27C5E">
          <w:t xml:space="preserve"> </w:t>
        </w:r>
      </w:ins>
      <w:ins w:id="15" w:author="DSNR" w:date="2018-07-17T23:31:00Z">
        <w:r w:rsidR="006F7524">
          <w:t>Greater Noida (</w:t>
        </w:r>
        <w:proofErr w:type="spellStart"/>
        <w:r w:rsidR="006F7524">
          <w:t>Bhasin</w:t>
        </w:r>
        <w:proofErr w:type="spellEnd"/>
        <w:r w:rsidR="006F7524">
          <w:t xml:space="preserve"> Group) </w:t>
        </w:r>
      </w:ins>
      <w:del w:id="16" w:author="DSNR" w:date="2018-07-17T23:32:00Z">
        <w:r w:rsidDel="006F7524">
          <w:delText>RNE</w:delText>
        </w:r>
      </w:del>
      <w:r>
        <w:t xml:space="preserve"> and collected by ETPL from the Location including, without limitation, non-hazardous and recyclable waste items such as cardboard, </w:t>
      </w:r>
      <w:ins w:id="17" w:author="DSNR" w:date="2018-07-17T23:33:00Z">
        <w:r w:rsidR="006F7524">
          <w:t xml:space="preserve">mix </w:t>
        </w:r>
      </w:ins>
      <w:r>
        <w:lastRenderedPageBreak/>
        <w:t>plastic</w:t>
      </w:r>
      <w:ins w:id="18" w:author="DSNR" w:date="2018-07-17T23:33:00Z">
        <w:r w:rsidR="006F7524">
          <w:t xml:space="preserve"> waste</w:t>
        </w:r>
      </w:ins>
      <w:r>
        <w:t>,</w:t>
      </w:r>
      <w:ins w:id="19" w:author="DSNR" w:date="2018-07-17T23:33:00Z">
        <w:r w:rsidR="006F7524">
          <w:t xml:space="preserve"> iron,</w:t>
        </w:r>
      </w:ins>
      <w:r>
        <w:t xml:space="preserve"> paper (A4 office paper, newspaper, magazines), etc., excluding any hazardous waste.</w:t>
      </w:r>
    </w:p>
    <w:p w:rsidR="006C147A" w:rsidRPr="00C36A8A" w:rsidRDefault="006C147A" w:rsidP="006C147A">
      <w:pPr>
        <w:pStyle w:val="ListParagraph"/>
      </w:pPr>
    </w:p>
    <w:p w:rsidR="006C147A" w:rsidRDefault="006C147A" w:rsidP="006C147A">
      <w:pPr>
        <w:pStyle w:val="ListParagraph"/>
        <w:numPr>
          <w:ilvl w:val="0"/>
          <w:numId w:val="7"/>
        </w:numPr>
        <w:spacing w:after="200" w:line="276" w:lineRule="auto"/>
        <w:ind w:left="900" w:hanging="540"/>
        <w:jc w:val="both"/>
      </w:pPr>
      <w:r>
        <w:t>Interpretation:</w:t>
      </w:r>
    </w:p>
    <w:p w:rsidR="006C147A" w:rsidRDefault="006C147A" w:rsidP="006C147A">
      <w:pPr>
        <w:pStyle w:val="ListParagraph"/>
        <w:ind w:left="810"/>
        <w:jc w:val="both"/>
      </w:pPr>
    </w:p>
    <w:p w:rsidR="006C147A" w:rsidRDefault="006C147A" w:rsidP="006C147A">
      <w:pPr>
        <w:pStyle w:val="ListParagraph"/>
        <w:ind w:left="810" w:firstLine="90"/>
        <w:jc w:val="both"/>
      </w:pPr>
      <w:r>
        <w:t>Unless the context otherwise requires:</w:t>
      </w:r>
    </w:p>
    <w:p w:rsidR="006C147A" w:rsidRDefault="006C147A" w:rsidP="006C147A">
      <w:pPr>
        <w:pStyle w:val="ListParagraph"/>
        <w:ind w:left="810"/>
        <w:jc w:val="both"/>
      </w:pPr>
    </w:p>
    <w:p w:rsidR="006C147A" w:rsidRDefault="006C147A" w:rsidP="006C147A">
      <w:pPr>
        <w:pStyle w:val="ListParagraph"/>
        <w:numPr>
          <w:ilvl w:val="0"/>
          <w:numId w:val="8"/>
        </w:numPr>
        <w:spacing w:after="200" w:line="276" w:lineRule="auto"/>
        <w:jc w:val="both"/>
      </w:pPr>
      <w:r w:rsidRPr="001E0FD1">
        <w:t>The words “include” and “including” are to be construed without limitation</w:t>
      </w:r>
      <w:r>
        <w:t>;</w:t>
      </w:r>
    </w:p>
    <w:p w:rsidR="006C147A" w:rsidRDefault="006C147A" w:rsidP="006C147A">
      <w:pPr>
        <w:pStyle w:val="ListParagraph"/>
        <w:ind w:left="1530"/>
        <w:jc w:val="both"/>
      </w:pPr>
    </w:p>
    <w:p w:rsidR="006C147A" w:rsidRDefault="006C147A" w:rsidP="006C147A">
      <w:pPr>
        <w:pStyle w:val="ListParagraph"/>
        <w:numPr>
          <w:ilvl w:val="0"/>
          <w:numId w:val="8"/>
        </w:numPr>
        <w:spacing w:after="200" w:line="276" w:lineRule="auto"/>
        <w:jc w:val="both"/>
      </w:pPr>
      <w:r w:rsidRPr="00494A4C">
        <w:t>The terms “herein”, “hereof”, “hereto”, “hereunder” and words of  similar purport refer to this Agreement as a whole;</w:t>
      </w:r>
    </w:p>
    <w:p w:rsidR="006C147A" w:rsidRDefault="006C147A" w:rsidP="006C147A">
      <w:pPr>
        <w:pStyle w:val="ListParagraph"/>
        <w:ind w:left="1530"/>
        <w:jc w:val="both"/>
      </w:pPr>
    </w:p>
    <w:p w:rsidR="006C147A" w:rsidRDefault="006C147A" w:rsidP="006C147A">
      <w:pPr>
        <w:pStyle w:val="ListParagraph"/>
        <w:numPr>
          <w:ilvl w:val="0"/>
          <w:numId w:val="8"/>
        </w:numPr>
        <w:spacing w:after="200" w:line="276" w:lineRule="auto"/>
        <w:jc w:val="both"/>
      </w:pPr>
      <w:r w:rsidRPr="00494A4C">
        <w:t>Any reference to a statutory provision shall be deemed to include a reference to any rules or regulations thereunder and any statutory modification or reenactment thereto;</w:t>
      </w:r>
    </w:p>
    <w:p w:rsidR="006C147A" w:rsidRPr="00FC5B52" w:rsidRDefault="006C147A" w:rsidP="006C147A">
      <w:pPr>
        <w:pStyle w:val="ListParagraph"/>
      </w:pPr>
    </w:p>
    <w:p w:rsidR="006C147A" w:rsidRDefault="006C147A" w:rsidP="006C147A">
      <w:pPr>
        <w:pStyle w:val="ListParagraph"/>
        <w:numPr>
          <w:ilvl w:val="0"/>
          <w:numId w:val="8"/>
        </w:numPr>
        <w:spacing w:after="200" w:line="276" w:lineRule="auto"/>
        <w:jc w:val="both"/>
      </w:pPr>
      <w:r w:rsidRPr="00494A4C">
        <w:t xml:space="preserve">The </w:t>
      </w:r>
      <w:r>
        <w:t>schedule</w:t>
      </w:r>
      <w:r w:rsidRPr="00494A4C">
        <w:t xml:space="preserve">s form part of this Agreement and shall have effect as if set out in full in the body of this Agreement. Any reference to this Agreement includes the </w:t>
      </w:r>
      <w:r>
        <w:t>schedule</w:t>
      </w:r>
      <w:r w:rsidRPr="00494A4C">
        <w:t>s;</w:t>
      </w:r>
    </w:p>
    <w:p w:rsidR="006C147A" w:rsidRPr="00FC5B52" w:rsidRDefault="006C147A" w:rsidP="006C147A">
      <w:pPr>
        <w:pStyle w:val="ListParagraph"/>
      </w:pPr>
    </w:p>
    <w:p w:rsidR="006C147A" w:rsidRDefault="006C147A" w:rsidP="006C147A">
      <w:pPr>
        <w:pStyle w:val="ListParagraph"/>
        <w:numPr>
          <w:ilvl w:val="0"/>
          <w:numId w:val="8"/>
        </w:numPr>
        <w:spacing w:after="200" w:line="276" w:lineRule="auto"/>
        <w:jc w:val="both"/>
      </w:pPr>
      <w:r>
        <w:t>H</w:t>
      </w:r>
      <w:r w:rsidRPr="00B70295">
        <w:t xml:space="preserve">eadings are for convenience only and do not </w:t>
      </w:r>
      <w:r>
        <w:t>affect the</w:t>
      </w:r>
      <w:r w:rsidRPr="00B70295">
        <w:t xml:space="preserve"> interpretation of this Agreement.</w:t>
      </w:r>
      <w:r>
        <w:t xml:space="preserve"> </w:t>
      </w:r>
    </w:p>
    <w:p w:rsidR="006C147A" w:rsidRPr="003F6D06" w:rsidRDefault="006C147A" w:rsidP="006C147A">
      <w:pPr>
        <w:pStyle w:val="ListParagraph"/>
        <w:jc w:val="both"/>
        <w:rPr>
          <w:b/>
        </w:rPr>
      </w:pPr>
    </w:p>
    <w:p w:rsidR="006C147A" w:rsidRDefault="006C147A" w:rsidP="006C147A">
      <w:pPr>
        <w:pStyle w:val="ListParagraph"/>
        <w:numPr>
          <w:ilvl w:val="0"/>
          <w:numId w:val="4"/>
        </w:numPr>
        <w:spacing w:after="200" w:line="276" w:lineRule="auto"/>
        <w:jc w:val="both"/>
        <w:rPr>
          <w:b/>
        </w:rPr>
      </w:pPr>
      <w:r>
        <w:rPr>
          <w:b/>
        </w:rPr>
        <w:t>PRINCIPAL UNDERSTANDING</w:t>
      </w:r>
    </w:p>
    <w:p w:rsidR="006C147A" w:rsidRDefault="006C147A" w:rsidP="006C147A">
      <w:pPr>
        <w:pStyle w:val="ListParagraph"/>
        <w:ind w:hanging="360"/>
        <w:jc w:val="both"/>
        <w:rPr>
          <w:b/>
        </w:rPr>
      </w:pPr>
    </w:p>
    <w:p w:rsidR="006C147A" w:rsidRPr="0075657D" w:rsidRDefault="006C147A" w:rsidP="006C147A">
      <w:pPr>
        <w:pStyle w:val="ListParagraph"/>
        <w:numPr>
          <w:ilvl w:val="1"/>
          <w:numId w:val="3"/>
        </w:numPr>
        <w:spacing w:after="200" w:line="276" w:lineRule="auto"/>
        <w:ind w:left="900" w:hanging="540"/>
        <w:jc w:val="both"/>
      </w:pPr>
      <w:r w:rsidRPr="0075657D">
        <w:t xml:space="preserve">Based on the terms and conditions of this Agreement ETPL shall provide the following services to the </w:t>
      </w:r>
      <w:del w:id="20" w:author="DSNR" w:date="2018-07-18T01:15:00Z">
        <w:r w:rsidRPr="0075657D" w:rsidDel="00794631">
          <w:delText>RNE</w:delText>
        </w:r>
      </w:del>
      <w:ins w:id="21" w:author="DSNR" w:date="2018-07-18T01:15:00Z">
        <w:r w:rsidR="00794631">
          <w:t>BSG</w:t>
        </w:r>
      </w:ins>
      <w:r w:rsidRPr="0075657D">
        <w:t>:</w:t>
      </w:r>
    </w:p>
    <w:p w:rsidR="006C147A" w:rsidRDefault="006C147A" w:rsidP="006C147A">
      <w:pPr>
        <w:pStyle w:val="ListParagraph"/>
        <w:ind w:left="900"/>
        <w:jc w:val="both"/>
        <w:rPr>
          <w:highlight w:val="yellow"/>
        </w:rPr>
      </w:pPr>
    </w:p>
    <w:p w:rsidR="006C147A" w:rsidRPr="00D2422A" w:rsidRDefault="006C147A" w:rsidP="006C147A">
      <w:pPr>
        <w:pStyle w:val="ListParagraph"/>
        <w:ind w:left="900"/>
        <w:jc w:val="both"/>
      </w:pPr>
      <w:r>
        <w:t>(</w:t>
      </w:r>
      <w:proofErr w:type="spellStart"/>
      <w:r>
        <w:t>i</w:t>
      </w:r>
      <w:proofErr w:type="spellEnd"/>
      <w:r>
        <w:t xml:space="preserve">) </w:t>
      </w:r>
      <w:r w:rsidRPr="00D2422A">
        <w:t xml:space="preserve">Collection and recycling of Waste as generated at Location; </w:t>
      </w:r>
    </w:p>
    <w:p w:rsidR="006C147A" w:rsidRPr="00D2422A" w:rsidDel="006F7524" w:rsidRDefault="006C147A" w:rsidP="006F7524">
      <w:pPr>
        <w:pStyle w:val="CommentTextChar"/>
        <w:ind w:left="900"/>
        <w:contextualSpacing/>
        <w:jc w:val="both"/>
        <w:rPr>
          <w:del w:id="22" w:author="DSNR" w:date="2018-07-17T23:35:00Z"/>
        </w:rPr>
        <w:pPrChange w:id="23" w:author="DSNR" w:date="2018-07-17T23:35:00Z">
          <w:pPr>
            <w:pStyle w:val="ListParagraph"/>
            <w:ind w:left="900"/>
            <w:jc w:val="both"/>
          </w:pPr>
        </w:pPrChange>
      </w:pPr>
      <w:r w:rsidRPr="00D2422A">
        <w:t>(ii)</w:t>
      </w:r>
      <w:del w:id="24" w:author="DSNR" w:date="2018-07-17T23:35:00Z">
        <w:r w:rsidRPr="00D2422A" w:rsidDel="006F7524">
          <w:delText xml:space="preserve"> Providing the Training Program</w:delText>
        </w:r>
      </w:del>
      <w:r w:rsidRPr="00D2422A">
        <w:t xml:space="preserve">; </w:t>
      </w:r>
      <w:del w:id="25" w:author="DSNR" w:date="2018-07-17T23:35:00Z">
        <w:r w:rsidRPr="00D2422A" w:rsidDel="006F7524">
          <w:delText xml:space="preserve">and </w:delText>
        </w:r>
      </w:del>
    </w:p>
    <w:p w:rsidR="006C147A" w:rsidRPr="00D2422A" w:rsidRDefault="006C147A" w:rsidP="006F7524">
      <w:pPr>
        <w:pStyle w:val="CommentTextChar"/>
        <w:ind w:left="900"/>
        <w:contextualSpacing/>
        <w:jc w:val="both"/>
        <w:pPrChange w:id="26" w:author="DSNR" w:date="2018-07-17T23:35:00Z">
          <w:pPr>
            <w:pStyle w:val="ListParagraph"/>
            <w:ind w:left="900"/>
            <w:jc w:val="both"/>
          </w:pPr>
        </w:pPrChange>
      </w:pPr>
      <w:del w:id="27" w:author="DSNR" w:date="2018-07-17T23:35:00Z">
        <w:r w:rsidRPr="00D2422A" w:rsidDel="006F7524">
          <w:delText>(iii) Document Destruction Services</w:delText>
        </w:r>
        <w:r w:rsidDel="006F7524">
          <w:delText>.</w:delText>
        </w:r>
      </w:del>
    </w:p>
    <w:p w:rsidR="006C147A" w:rsidRDefault="006C147A" w:rsidP="006C147A">
      <w:pPr>
        <w:pStyle w:val="ListParagraph"/>
        <w:ind w:left="900"/>
        <w:jc w:val="both"/>
      </w:pPr>
    </w:p>
    <w:p w:rsidR="006C147A" w:rsidRPr="00D2422A" w:rsidRDefault="006C147A" w:rsidP="006C147A">
      <w:pPr>
        <w:pStyle w:val="ListParagraph"/>
        <w:ind w:left="900"/>
        <w:jc w:val="both"/>
      </w:pPr>
      <w:r>
        <w:t>The services under (</w:t>
      </w:r>
      <w:proofErr w:type="spellStart"/>
      <w:r>
        <w:t>i</w:t>
      </w:r>
      <w:proofErr w:type="spellEnd"/>
      <w:r>
        <w:t>), (ii) and (iii) above shall be collectively referred to as “</w:t>
      </w:r>
      <w:r w:rsidRPr="003F0E88">
        <w:rPr>
          <w:b/>
        </w:rPr>
        <w:t>Services</w:t>
      </w:r>
      <w:r>
        <w:t>”</w:t>
      </w:r>
    </w:p>
    <w:p w:rsidR="006C147A" w:rsidRPr="00E63CCE" w:rsidRDefault="006C147A" w:rsidP="006C147A">
      <w:pPr>
        <w:pStyle w:val="ListParagraph"/>
        <w:ind w:left="900" w:hanging="540"/>
        <w:rPr>
          <w:highlight w:val="yellow"/>
        </w:rPr>
      </w:pPr>
    </w:p>
    <w:p w:rsidR="006F7524" w:rsidRPr="00B27C5E" w:rsidRDefault="006F7524" w:rsidP="006C147A">
      <w:pPr>
        <w:pStyle w:val="ListParagraph"/>
        <w:numPr>
          <w:ilvl w:val="1"/>
          <w:numId w:val="3"/>
        </w:numPr>
        <w:spacing w:after="200" w:line="276" w:lineRule="auto"/>
        <w:ind w:left="900" w:hanging="540"/>
        <w:jc w:val="both"/>
        <w:rPr>
          <w:ins w:id="28" w:author="DSNR" w:date="2018-07-17T23:37:00Z"/>
        </w:rPr>
      </w:pPr>
      <w:ins w:id="29" w:author="DSNR" w:date="2018-07-17T23:36:00Z">
        <w:r>
          <w:t xml:space="preserve">All the </w:t>
        </w:r>
        <w:r w:rsidRPr="00B27C5E">
          <w:t xml:space="preserve">waste generated at the Location </w:t>
        </w:r>
      </w:ins>
      <w:ins w:id="30" w:author="DSNR" w:date="2018-07-17T23:37:00Z">
        <w:r w:rsidRPr="00B27C5E">
          <w:t xml:space="preserve">shall be segregated in the following categories as per the Solid Waste Management </w:t>
        </w:r>
      </w:ins>
      <w:ins w:id="31" w:author="DSNR" w:date="2018-07-17T23:41:00Z">
        <w:r w:rsidR="00B43CC0" w:rsidRPr="00B27C5E">
          <w:t>(SWM)</w:t>
        </w:r>
        <w:r w:rsidR="00B43CC0" w:rsidRPr="00B27C5E">
          <w:t xml:space="preserve"> </w:t>
        </w:r>
      </w:ins>
      <w:ins w:id="32" w:author="DSNR" w:date="2018-07-17T23:37:00Z">
        <w:r w:rsidRPr="00B27C5E">
          <w:t>Rule 2016 :</w:t>
        </w:r>
      </w:ins>
    </w:p>
    <w:p w:rsidR="006F7524" w:rsidRPr="00B27C5E" w:rsidRDefault="006F7524" w:rsidP="006F7524">
      <w:pPr>
        <w:pStyle w:val="ListParagraph"/>
        <w:numPr>
          <w:ilvl w:val="0"/>
          <w:numId w:val="25"/>
        </w:numPr>
        <w:spacing w:after="200" w:line="276" w:lineRule="auto"/>
        <w:ind w:left="1276" w:hanging="283"/>
        <w:jc w:val="both"/>
        <w:rPr>
          <w:ins w:id="33" w:author="DSNR" w:date="2018-07-17T23:38:00Z"/>
        </w:rPr>
        <w:pPrChange w:id="34" w:author="DSNR" w:date="2018-07-17T23:38:00Z">
          <w:pPr>
            <w:pStyle w:val="ListParagraph"/>
            <w:numPr>
              <w:ilvl w:val="1"/>
              <w:numId w:val="3"/>
            </w:numPr>
            <w:spacing w:after="200" w:line="276" w:lineRule="auto"/>
            <w:ind w:left="900" w:hanging="540"/>
            <w:jc w:val="both"/>
          </w:pPr>
        </w:pPrChange>
      </w:pPr>
      <w:ins w:id="35" w:author="DSNR" w:date="2018-07-17T23:38:00Z">
        <w:r w:rsidRPr="00B27C5E">
          <w:t xml:space="preserve">Mixed </w:t>
        </w:r>
      </w:ins>
      <w:ins w:id="36" w:author="DSNR" w:date="2018-07-17T23:39:00Z">
        <w:r w:rsidRPr="00B27C5E">
          <w:t>r</w:t>
        </w:r>
      </w:ins>
      <w:ins w:id="37" w:author="DSNR" w:date="2018-07-17T23:38:00Z">
        <w:r w:rsidRPr="00B27C5E">
          <w:t xml:space="preserve">ecyclable </w:t>
        </w:r>
      </w:ins>
      <w:ins w:id="38" w:author="DSNR" w:date="2018-07-17T23:39:00Z">
        <w:r w:rsidRPr="00B27C5E">
          <w:t>w</w:t>
        </w:r>
      </w:ins>
      <w:ins w:id="39" w:author="DSNR" w:date="2018-07-17T23:38:00Z">
        <w:r w:rsidRPr="00B27C5E">
          <w:t>aste</w:t>
        </w:r>
      </w:ins>
    </w:p>
    <w:p w:rsidR="006F7524" w:rsidRPr="00B27C5E" w:rsidRDefault="006F7524" w:rsidP="006F7524">
      <w:pPr>
        <w:pStyle w:val="ListParagraph"/>
        <w:numPr>
          <w:ilvl w:val="0"/>
          <w:numId w:val="25"/>
        </w:numPr>
        <w:spacing w:after="200" w:line="276" w:lineRule="auto"/>
        <w:ind w:left="1276" w:hanging="283"/>
        <w:jc w:val="both"/>
        <w:rPr>
          <w:ins w:id="40" w:author="DSNR" w:date="2018-07-17T23:38:00Z"/>
        </w:rPr>
        <w:pPrChange w:id="41" w:author="DSNR" w:date="2018-07-17T23:38:00Z">
          <w:pPr>
            <w:pStyle w:val="ListParagraph"/>
            <w:numPr>
              <w:ilvl w:val="1"/>
              <w:numId w:val="3"/>
            </w:numPr>
            <w:spacing w:after="200" w:line="276" w:lineRule="auto"/>
            <w:ind w:left="900" w:hanging="540"/>
            <w:jc w:val="both"/>
          </w:pPr>
        </w:pPrChange>
      </w:pPr>
      <w:commentRangeStart w:id="42"/>
      <w:ins w:id="43" w:author="DSNR" w:date="2018-07-17T23:38:00Z">
        <w:r w:rsidRPr="00B27C5E">
          <w:t xml:space="preserve">Biodegradable </w:t>
        </w:r>
      </w:ins>
      <w:ins w:id="44" w:author="DSNR" w:date="2018-07-17T23:39:00Z">
        <w:r w:rsidRPr="00B27C5E">
          <w:t>w</w:t>
        </w:r>
      </w:ins>
      <w:ins w:id="45" w:author="DSNR" w:date="2018-07-17T23:38:00Z">
        <w:r w:rsidRPr="00B27C5E">
          <w:t>a</w:t>
        </w:r>
      </w:ins>
      <w:ins w:id="46" w:author="DSNR" w:date="2018-07-17T23:39:00Z">
        <w:r w:rsidRPr="00B27C5E">
          <w:t>s</w:t>
        </w:r>
      </w:ins>
      <w:ins w:id="47" w:author="DSNR" w:date="2018-07-17T23:38:00Z">
        <w:r w:rsidRPr="00B27C5E">
          <w:t>te</w:t>
        </w:r>
      </w:ins>
      <w:commentRangeEnd w:id="42"/>
      <w:ins w:id="48" w:author="DSNR" w:date="2018-07-18T01:11:00Z">
        <w:r w:rsidR="00B27C5E">
          <w:rPr>
            <w:rStyle w:val="CommentReference"/>
          </w:rPr>
          <w:commentReference w:id="42"/>
        </w:r>
      </w:ins>
    </w:p>
    <w:p w:rsidR="006F7524" w:rsidRPr="00B27C5E" w:rsidRDefault="006F7524" w:rsidP="006F7524">
      <w:pPr>
        <w:pStyle w:val="ListParagraph"/>
        <w:numPr>
          <w:ilvl w:val="0"/>
          <w:numId w:val="25"/>
        </w:numPr>
        <w:spacing w:after="200" w:line="276" w:lineRule="auto"/>
        <w:ind w:left="1276" w:hanging="283"/>
        <w:jc w:val="both"/>
        <w:rPr>
          <w:ins w:id="49" w:author="DSNR" w:date="2018-07-17T23:38:00Z"/>
        </w:rPr>
        <w:pPrChange w:id="50" w:author="DSNR" w:date="2018-07-17T23:38:00Z">
          <w:pPr>
            <w:pStyle w:val="ListParagraph"/>
            <w:numPr>
              <w:ilvl w:val="1"/>
              <w:numId w:val="3"/>
            </w:numPr>
            <w:spacing w:after="200" w:line="276" w:lineRule="auto"/>
            <w:ind w:left="900" w:hanging="540"/>
            <w:jc w:val="both"/>
          </w:pPr>
        </w:pPrChange>
      </w:pPr>
      <w:ins w:id="51" w:author="DSNR" w:date="2018-07-17T23:38:00Z">
        <w:r w:rsidRPr="00B27C5E">
          <w:t xml:space="preserve">Inert </w:t>
        </w:r>
      </w:ins>
      <w:ins w:id="52" w:author="DSNR" w:date="2018-07-17T23:39:00Z">
        <w:r w:rsidRPr="00B27C5E">
          <w:t>w</w:t>
        </w:r>
      </w:ins>
      <w:ins w:id="53" w:author="DSNR" w:date="2018-07-17T23:38:00Z">
        <w:r w:rsidRPr="00B27C5E">
          <w:t>aste</w:t>
        </w:r>
      </w:ins>
    </w:p>
    <w:p w:rsidR="006F7524" w:rsidRPr="00B27C5E" w:rsidRDefault="006F7524" w:rsidP="006F7524">
      <w:pPr>
        <w:pStyle w:val="ListParagraph"/>
        <w:numPr>
          <w:ilvl w:val="0"/>
          <w:numId w:val="25"/>
        </w:numPr>
        <w:spacing w:after="200" w:line="276" w:lineRule="auto"/>
        <w:ind w:left="1276" w:hanging="283"/>
        <w:jc w:val="both"/>
        <w:rPr>
          <w:ins w:id="54" w:author="DSNR" w:date="2018-07-17T23:38:00Z"/>
        </w:rPr>
        <w:pPrChange w:id="55" w:author="DSNR" w:date="2018-07-17T23:38:00Z">
          <w:pPr>
            <w:pStyle w:val="ListParagraph"/>
            <w:numPr>
              <w:ilvl w:val="1"/>
              <w:numId w:val="3"/>
            </w:numPr>
            <w:spacing w:after="200" w:line="276" w:lineRule="auto"/>
            <w:ind w:left="900" w:hanging="540"/>
            <w:jc w:val="both"/>
          </w:pPr>
        </w:pPrChange>
      </w:pPr>
      <w:ins w:id="56" w:author="DSNR" w:date="2018-07-17T23:38:00Z">
        <w:r w:rsidRPr="00B27C5E">
          <w:t xml:space="preserve">Hazardous </w:t>
        </w:r>
      </w:ins>
      <w:ins w:id="57" w:author="DSNR" w:date="2018-07-17T23:39:00Z">
        <w:r w:rsidRPr="00B27C5E">
          <w:t>w</w:t>
        </w:r>
      </w:ins>
      <w:ins w:id="58" w:author="DSNR" w:date="2018-07-17T23:38:00Z">
        <w:r w:rsidRPr="00B27C5E">
          <w:t>aste</w:t>
        </w:r>
      </w:ins>
    </w:p>
    <w:p w:rsidR="006F7524" w:rsidRPr="00B27C5E" w:rsidRDefault="006F7524" w:rsidP="006F7524">
      <w:pPr>
        <w:pStyle w:val="ListParagraph"/>
        <w:numPr>
          <w:ilvl w:val="0"/>
          <w:numId w:val="25"/>
        </w:numPr>
        <w:spacing w:after="200" w:line="276" w:lineRule="auto"/>
        <w:ind w:left="1276" w:hanging="283"/>
        <w:jc w:val="both"/>
        <w:rPr>
          <w:ins w:id="59" w:author="DSNR" w:date="2018-07-17T23:38:00Z"/>
        </w:rPr>
        <w:pPrChange w:id="60" w:author="DSNR" w:date="2018-07-17T23:38:00Z">
          <w:pPr>
            <w:pStyle w:val="ListParagraph"/>
            <w:numPr>
              <w:ilvl w:val="1"/>
              <w:numId w:val="3"/>
            </w:numPr>
            <w:spacing w:after="200" w:line="276" w:lineRule="auto"/>
            <w:ind w:left="900" w:hanging="540"/>
            <w:jc w:val="both"/>
          </w:pPr>
        </w:pPrChange>
      </w:pPr>
      <w:ins w:id="61" w:author="DSNR" w:date="2018-07-17T23:38:00Z">
        <w:r w:rsidRPr="00B27C5E">
          <w:t>Horticulture waste</w:t>
        </w:r>
      </w:ins>
    </w:p>
    <w:p w:rsidR="006F7524" w:rsidRDefault="006F7524" w:rsidP="006F7524">
      <w:pPr>
        <w:pStyle w:val="ListParagraph"/>
        <w:numPr>
          <w:ilvl w:val="0"/>
          <w:numId w:val="25"/>
        </w:numPr>
        <w:spacing w:after="200" w:line="276" w:lineRule="auto"/>
        <w:ind w:left="1276" w:hanging="283"/>
        <w:jc w:val="both"/>
        <w:rPr>
          <w:ins w:id="62" w:author="DSNR" w:date="2018-07-17T23:39:00Z"/>
        </w:rPr>
        <w:pPrChange w:id="63" w:author="DSNR" w:date="2018-07-17T23:38:00Z">
          <w:pPr>
            <w:pStyle w:val="ListParagraph"/>
            <w:numPr>
              <w:ilvl w:val="1"/>
              <w:numId w:val="3"/>
            </w:numPr>
            <w:spacing w:after="200" w:line="276" w:lineRule="auto"/>
            <w:ind w:left="900" w:hanging="540"/>
            <w:jc w:val="both"/>
          </w:pPr>
        </w:pPrChange>
      </w:pPr>
      <w:ins w:id="64" w:author="DSNR" w:date="2018-07-17T23:38:00Z">
        <w:r w:rsidRPr="00B27C5E">
          <w:t>Construction related</w:t>
        </w:r>
        <w:r>
          <w:t xml:space="preserve"> wa</w:t>
        </w:r>
      </w:ins>
      <w:ins w:id="65" w:author="DSNR" w:date="2018-07-17T23:39:00Z">
        <w:r>
          <w:t>ste</w:t>
        </w:r>
      </w:ins>
      <w:ins w:id="66" w:author="DSNR" w:date="2018-07-17T23:38:00Z">
        <w:r>
          <w:t xml:space="preserve"> </w:t>
        </w:r>
      </w:ins>
    </w:p>
    <w:p w:rsidR="00B43CC0" w:rsidRDefault="00B43CC0" w:rsidP="00B43CC0">
      <w:pPr>
        <w:spacing w:after="200" w:line="276" w:lineRule="auto"/>
        <w:ind w:left="851"/>
        <w:jc w:val="both"/>
        <w:rPr>
          <w:ins w:id="67" w:author="DSNR" w:date="2018-07-17T23:36:00Z"/>
        </w:rPr>
        <w:pPrChange w:id="68" w:author="DSNR" w:date="2018-07-17T23:42:00Z">
          <w:pPr>
            <w:pStyle w:val="ListParagraph"/>
            <w:numPr>
              <w:ilvl w:val="1"/>
              <w:numId w:val="3"/>
            </w:numPr>
            <w:spacing w:after="200" w:line="276" w:lineRule="auto"/>
            <w:ind w:left="900" w:hanging="540"/>
            <w:jc w:val="both"/>
          </w:pPr>
        </w:pPrChange>
      </w:pPr>
      <w:ins w:id="69" w:author="DSNR" w:date="2018-07-17T23:39:00Z">
        <w:r>
          <w:lastRenderedPageBreak/>
          <w:t xml:space="preserve">Waste in the respective bins shall be segregated in different </w:t>
        </w:r>
        <w:proofErr w:type="spellStart"/>
        <w:r>
          <w:t>coloured</w:t>
        </w:r>
        <w:proofErr w:type="spellEnd"/>
        <w:r>
          <w:t xml:space="preserve"> bags for </w:t>
        </w:r>
      </w:ins>
      <w:ins w:id="70" w:author="DSNR" w:date="2018-07-17T23:40:00Z">
        <w:r>
          <w:t>identification</w:t>
        </w:r>
      </w:ins>
      <w:ins w:id="71" w:author="DSNR" w:date="2018-07-17T23:39:00Z">
        <w:r>
          <w:t xml:space="preserve"> </w:t>
        </w:r>
      </w:ins>
      <w:ins w:id="72" w:author="DSNR" w:date="2018-07-17T23:40:00Z">
        <w:r>
          <w:t xml:space="preserve">which shall ensure right treatment, recycling and disposal as per the </w:t>
        </w:r>
      </w:ins>
      <w:ins w:id="73" w:author="DSNR" w:date="2018-07-17T23:41:00Z">
        <w:r>
          <w:t>SWM</w:t>
        </w:r>
      </w:ins>
      <w:ins w:id="74" w:author="DSNR" w:date="2018-07-17T23:42:00Z">
        <w:r>
          <w:t xml:space="preserve"> Rules 2016</w:t>
        </w:r>
      </w:ins>
    </w:p>
    <w:p w:rsidR="006C147A" w:rsidRDefault="006C147A" w:rsidP="006C147A">
      <w:pPr>
        <w:pStyle w:val="ListParagraph"/>
        <w:numPr>
          <w:ilvl w:val="1"/>
          <w:numId w:val="3"/>
        </w:numPr>
        <w:spacing w:after="200" w:line="276" w:lineRule="auto"/>
        <w:ind w:left="900" w:hanging="540"/>
        <w:jc w:val="both"/>
      </w:pPr>
      <w:r>
        <w:t>Except as specifically set forth in this Agreement, each Party shall be responsible for compliances with all applicable central, state and local laws and regulations, including all applicable rules of self regulatory organizations in their respective jurisdictions.</w:t>
      </w:r>
    </w:p>
    <w:p w:rsidR="006C147A" w:rsidRPr="004F4A46" w:rsidRDefault="006C147A" w:rsidP="006C147A">
      <w:pPr>
        <w:pStyle w:val="ListParagraph"/>
        <w:ind w:left="900" w:hanging="540"/>
      </w:pPr>
    </w:p>
    <w:p w:rsidR="006C147A" w:rsidRPr="00383560" w:rsidRDefault="006C147A" w:rsidP="006C147A">
      <w:pPr>
        <w:pStyle w:val="ListParagraph"/>
        <w:numPr>
          <w:ilvl w:val="1"/>
          <w:numId w:val="3"/>
        </w:numPr>
        <w:spacing w:after="200" w:line="276" w:lineRule="auto"/>
        <w:ind w:left="900" w:hanging="540"/>
        <w:jc w:val="both"/>
      </w:pPr>
      <w:r>
        <w:t xml:space="preserve">Each Party herein agrees and undertakes not to divulge or disclose any Confidential Information of the disclosing Party to any third party without prior written consent of such Party disclosing the information.  </w:t>
      </w:r>
    </w:p>
    <w:p w:rsidR="006C147A" w:rsidRDefault="006C147A" w:rsidP="006C147A">
      <w:pPr>
        <w:jc w:val="both"/>
        <w:rPr>
          <w:bCs/>
        </w:rPr>
      </w:pPr>
    </w:p>
    <w:p w:rsidR="006C147A" w:rsidRPr="00CC5A78" w:rsidRDefault="006C147A" w:rsidP="006C147A">
      <w:pPr>
        <w:pStyle w:val="ListParagraph"/>
        <w:numPr>
          <w:ilvl w:val="0"/>
          <w:numId w:val="4"/>
        </w:numPr>
        <w:spacing w:after="200" w:line="276" w:lineRule="auto"/>
        <w:jc w:val="both"/>
      </w:pPr>
      <w:r>
        <w:rPr>
          <w:b/>
        </w:rPr>
        <w:t>RIGHTS AND OBLIGATIONS OF COMPANY</w:t>
      </w:r>
    </w:p>
    <w:p w:rsidR="006C147A" w:rsidRPr="00CC5A78" w:rsidRDefault="006C147A" w:rsidP="006C147A">
      <w:pPr>
        <w:pStyle w:val="ListParagraph"/>
        <w:jc w:val="both"/>
      </w:pPr>
      <w:r w:rsidRPr="003F6D06">
        <w:rPr>
          <w:b/>
        </w:rPr>
        <w:t xml:space="preserve">   </w:t>
      </w:r>
    </w:p>
    <w:p w:rsidR="006C147A" w:rsidRDefault="006C147A" w:rsidP="006C147A">
      <w:pPr>
        <w:pStyle w:val="ListParagraph"/>
        <w:numPr>
          <w:ilvl w:val="0"/>
          <w:numId w:val="9"/>
        </w:numPr>
        <w:spacing w:after="200" w:line="276" w:lineRule="auto"/>
        <w:ind w:left="900" w:hanging="540"/>
        <w:jc w:val="both"/>
      </w:pPr>
      <w:del w:id="75" w:author="DSNR" w:date="2018-07-17T23:52:00Z">
        <w:r w:rsidDel="00A46093">
          <w:delText>RNE</w:delText>
        </w:r>
      </w:del>
      <w:ins w:id="76" w:author="DSNR" w:date="2018-07-17T23:52:00Z">
        <w:r w:rsidR="00A46093">
          <w:t>BSG</w:t>
        </w:r>
      </w:ins>
      <w:r>
        <w:t xml:space="preserve"> her</w:t>
      </w:r>
      <w:ins w:id="77" w:author="DSNR" w:date="2018-07-17T23:52:00Z">
        <w:r w:rsidR="00A46093">
          <w:t>e</w:t>
        </w:r>
      </w:ins>
      <w:r>
        <w:t>by undertakes and agrees that the representatives of ETPL shall have reasonable access at the Location in order to perform the obligation set out under this Agreement</w:t>
      </w:r>
      <w:r w:rsidRPr="00CC5A78">
        <w:t>.</w:t>
      </w:r>
    </w:p>
    <w:p w:rsidR="006C147A" w:rsidRDefault="006C147A" w:rsidP="006C147A">
      <w:pPr>
        <w:pStyle w:val="ListParagraph"/>
        <w:ind w:left="900" w:hanging="540"/>
        <w:jc w:val="both"/>
      </w:pPr>
    </w:p>
    <w:p w:rsidR="006C147A" w:rsidRDefault="006C147A" w:rsidP="006C147A">
      <w:pPr>
        <w:pStyle w:val="ListParagraph"/>
        <w:numPr>
          <w:ilvl w:val="0"/>
          <w:numId w:val="9"/>
        </w:numPr>
        <w:spacing w:after="200" w:line="276" w:lineRule="auto"/>
        <w:ind w:left="900" w:hanging="540"/>
        <w:jc w:val="both"/>
      </w:pPr>
      <w:del w:id="78" w:author="DSNR" w:date="2018-07-18T00:03:00Z">
        <w:r w:rsidDel="00A46093">
          <w:delText>RNE</w:delText>
        </w:r>
      </w:del>
      <w:ins w:id="79" w:author="DSNR" w:date="2018-07-18T00:03:00Z">
        <w:r w:rsidR="00A46093">
          <w:t>BSG</w:t>
        </w:r>
      </w:ins>
      <w:r>
        <w:t xml:space="preserve"> shall provide all the information, as may be reasonably required by ETPL in a manner enabling ETPL to carry out its obligations under this Agreement. Any information provided under the Agreement shall be provided by the </w:t>
      </w:r>
      <w:del w:id="80" w:author="DSNR" w:date="2018-07-17T23:53:00Z">
        <w:r w:rsidDel="00A46093">
          <w:delText>RNE</w:delText>
        </w:r>
      </w:del>
      <w:ins w:id="81" w:author="DSNR" w:date="2018-07-17T23:53:00Z">
        <w:r w:rsidR="00A46093">
          <w:t>BSG</w:t>
        </w:r>
      </w:ins>
      <w:r w:rsidR="00B27C5E">
        <w:t xml:space="preserve"> </w:t>
      </w:r>
      <w:r>
        <w:t>to ETPL without any consideration.</w:t>
      </w:r>
    </w:p>
    <w:p w:rsidR="006C147A" w:rsidRPr="0038633F" w:rsidRDefault="006C147A" w:rsidP="006C147A">
      <w:pPr>
        <w:pStyle w:val="ListParagraph"/>
        <w:ind w:left="900" w:hanging="540"/>
      </w:pPr>
    </w:p>
    <w:p w:rsidR="006C147A" w:rsidRPr="00722DA7" w:rsidRDefault="006C147A" w:rsidP="006C147A">
      <w:pPr>
        <w:pStyle w:val="ListParagraph"/>
        <w:numPr>
          <w:ilvl w:val="0"/>
          <w:numId w:val="9"/>
        </w:numPr>
        <w:spacing w:after="200" w:line="276" w:lineRule="auto"/>
        <w:ind w:left="900" w:hanging="540"/>
        <w:jc w:val="both"/>
      </w:pPr>
      <w:del w:id="82" w:author="DSNR" w:date="2018-07-18T00:03:00Z">
        <w:r w:rsidRPr="00722DA7" w:rsidDel="00A46093">
          <w:delText>RNE</w:delText>
        </w:r>
      </w:del>
      <w:ins w:id="83" w:author="DSNR" w:date="2018-07-18T00:03:00Z">
        <w:r w:rsidR="00A46093">
          <w:t>BSG</w:t>
        </w:r>
      </w:ins>
      <w:r w:rsidRPr="00722DA7">
        <w:t xml:space="preserve"> herby undertakes and agrees that a minimum of </w:t>
      </w:r>
      <w:commentRangeStart w:id="84"/>
      <w:r w:rsidRPr="00B27C5E">
        <w:rPr>
          <w:highlight w:val="magenta"/>
        </w:rPr>
        <w:t xml:space="preserve">[●] kilograms </w:t>
      </w:r>
      <w:commentRangeEnd w:id="84"/>
      <w:r w:rsidRPr="00B27C5E">
        <w:rPr>
          <w:rStyle w:val="CommentReference"/>
          <w:highlight w:val="magenta"/>
        </w:rPr>
        <w:commentReference w:id="84"/>
      </w:r>
      <w:r w:rsidRPr="00B27C5E">
        <w:rPr>
          <w:highlight w:val="magenta"/>
        </w:rPr>
        <w:t>of Waste</w:t>
      </w:r>
      <w:r w:rsidRPr="00722DA7">
        <w:t xml:space="preserve"> shall be available for collection at the Location</w:t>
      </w:r>
      <w:r>
        <w:t xml:space="preserve"> on periodical collection days</w:t>
      </w:r>
      <w:r w:rsidRPr="00722DA7">
        <w:t>.</w:t>
      </w:r>
    </w:p>
    <w:p w:rsidR="006C147A" w:rsidRPr="0038633F" w:rsidRDefault="006C147A" w:rsidP="006C147A">
      <w:pPr>
        <w:pStyle w:val="ListParagraph"/>
        <w:ind w:left="900" w:hanging="540"/>
      </w:pPr>
    </w:p>
    <w:p w:rsidR="006C147A" w:rsidRDefault="006C147A" w:rsidP="006C147A">
      <w:pPr>
        <w:pStyle w:val="ListParagraph"/>
        <w:numPr>
          <w:ilvl w:val="0"/>
          <w:numId w:val="9"/>
        </w:numPr>
        <w:spacing w:after="200" w:line="276" w:lineRule="auto"/>
        <w:ind w:left="900" w:hanging="540"/>
        <w:jc w:val="both"/>
      </w:pPr>
      <w:del w:id="85" w:author="DSNR" w:date="2018-07-18T00:03:00Z">
        <w:r w:rsidDel="00A46093">
          <w:delText>RNE</w:delText>
        </w:r>
      </w:del>
      <w:ins w:id="86" w:author="DSNR" w:date="2018-07-18T00:03:00Z">
        <w:r w:rsidR="00A46093">
          <w:t>BSG</w:t>
        </w:r>
      </w:ins>
      <w:r>
        <w:t xml:space="preserve"> specifically agrees and undertakes that the Waste to be collected by ETPL at the Locations is not hazardous in nature and ETPL shall not at any point in time be required to collect any hazardous waste.</w:t>
      </w:r>
    </w:p>
    <w:p w:rsidR="006C147A" w:rsidRPr="0038633F" w:rsidRDefault="006C147A" w:rsidP="006C147A">
      <w:pPr>
        <w:pStyle w:val="ListParagraph"/>
        <w:ind w:left="900" w:hanging="540"/>
      </w:pPr>
    </w:p>
    <w:p w:rsidR="006C147A" w:rsidRDefault="006C147A" w:rsidP="006C147A">
      <w:pPr>
        <w:pStyle w:val="ListParagraph"/>
        <w:numPr>
          <w:ilvl w:val="0"/>
          <w:numId w:val="9"/>
        </w:numPr>
        <w:spacing w:after="200" w:line="276" w:lineRule="auto"/>
        <w:ind w:left="900" w:hanging="540"/>
        <w:jc w:val="both"/>
      </w:pPr>
      <w:r>
        <w:t xml:space="preserve">It is agreed by the </w:t>
      </w:r>
      <w:del w:id="87" w:author="DSNR" w:date="2018-07-18T00:03:00Z">
        <w:r w:rsidDel="00A46093">
          <w:delText>RNE</w:delText>
        </w:r>
      </w:del>
      <w:ins w:id="88" w:author="DSNR" w:date="2018-07-18T00:03:00Z">
        <w:r w:rsidR="00A46093">
          <w:t>BSG</w:t>
        </w:r>
      </w:ins>
      <w:r>
        <w:t xml:space="preserve"> that in the event a holiday coincides with the collection day or a Force Majeure Event occurs, ETPL shall be excused for such days, however, ETPL may collect the Waste on the day succeeding to the collection day.</w:t>
      </w:r>
      <w:r w:rsidRPr="00CC5A78">
        <w:t xml:space="preserve"> </w:t>
      </w:r>
    </w:p>
    <w:p w:rsidR="006C147A" w:rsidRPr="00CC5A78" w:rsidRDefault="006C147A" w:rsidP="006C147A">
      <w:pPr>
        <w:pStyle w:val="ListParagraph"/>
        <w:jc w:val="both"/>
      </w:pPr>
    </w:p>
    <w:p w:rsidR="006C147A" w:rsidRPr="00324F00" w:rsidRDefault="006C147A" w:rsidP="006C147A">
      <w:pPr>
        <w:pStyle w:val="ListParagraph"/>
        <w:numPr>
          <w:ilvl w:val="0"/>
          <w:numId w:val="4"/>
        </w:numPr>
        <w:spacing w:after="200" w:line="276" w:lineRule="auto"/>
        <w:jc w:val="both"/>
      </w:pPr>
      <w:r>
        <w:rPr>
          <w:b/>
        </w:rPr>
        <w:t>RIGHTS AND OBLIGATIONS OF ETPL</w:t>
      </w:r>
    </w:p>
    <w:p w:rsidR="006C147A" w:rsidRPr="00324F00" w:rsidRDefault="006C147A" w:rsidP="006C147A">
      <w:pPr>
        <w:pStyle w:val="ListParagraph"/>
        <w:jc w:val="both"/>
      </w:pPr>
    </w:p>
    <w:p w:rsidR="006C147A" w:rsidRDefault="006C147A" w:rsidP="006C147A">
      <w:pPr>
        <w:pStyle w:val="ListParagraph"/>
        <w:numPr>
          <w:ilvl w:val="0"/>
          <w:numId w:val="10"/>
        </w:numPr>
        <w:spacing w:after="200" w:line="276" w:lineRule="auto"/>
        <w:ind w:left="900" w:hanging="540"/>
        <w:jc w:val="both"/>
      </w:pPr>
      <w:r>
        <w:t xml:space="preserve">Subject to timely payment of the Consideration, ETPL agrees and undertakes to provide the Services to the </w:t>
      </w:r>
      <w:del w:id="89" w:author="DSNR" w:date="2018-07-18T01:12:00Z">
        <w:r w:rsidDel="00B27C5E">
          <w:delText>RNE</w:delText>
        </w:r>
      </w:del>
      <w:ins w:id="90" w:author="DSNR" w:date="2018-07-18T01:12:00Z">
        <w:r w:rsidR="00B27C5E">
          <w:t>BSG</w:t>
        </w:r>
      </w:ins>
      <w:r>
        <w:t>.</w:t>
      </w:r>
    </w:p>
    <w:p w:rsidR="006C147A" w:rsidRPr="003F6D06" w:rsidRDefault="006C147A" w:rsidP="006C147A">
      <w:pPr>
        <w:pStyle w:val="ListParagraph"/>
        <w:jc w:val="both"/>
      </w:pPr>
    </w:p>
    <w:p w:rsidR="006C147A" w:rsidRDefault="006C147A" w:rsidP="006C147A">
      <w:pPr>
        <w:pStyle w:val="ListParagraph"/>
        <w:numPr>
          <w:ilvl w:val="0"/>
          <w:numId w:val="4"/>
        </w:numPr>
        <w:spacing w:after="200" w:line="276" w:lineRule="auto"/>
        <w:jc w:val="both"/>
        <w:rPr>
          <w:b/>
        </w:rPr>
      </w:pPr>
      <w:r>
        <w:rPr>
          <w:b/>
        </w:rPr>
        <w:t>CONSIDERATION</w:t>
      </w:r>
    </w:p>
    <w:p w:rsidR="006C147A" w:rsidRDefault="006C147A" w:rsidP="006C147A">
      <w:pPr>
        <w:pStyle w:val="ListParagraph"/>
        <w:jc w:val="both"/>
        <w:rPr>
          <w:b/>
        </w:rPr>
      </w:pPr>
    </w:p>
    <w:p w:rsidR="006C147A" w:rsidRPr="0040544A" w:rsidRDefault="006C147A" w:rsidP="006C147A">
      <w:pPr>
        <w:pStyle w:val="ListParagraph"/>
        <w:numPr>
          <w:ilvl w:val="0"/>
          <w:numId w:val="11"/>
        </w:numPr>
        <w:spacing w:after="200" w:line="276" w:lineRule="auto"/>
        <w:ind w:left="900" w:hanging="540"/>
        <w:jc w:val="both"/>
        <w:rPr>
          <w:b/>
        </w:rPr>
      </w:pPr>
      <w:r>
        <w:t xml:space="preserve">The </w:t>
      </w:r>
      <w:del w:id="91" w:author="DSNR" w:date="2018-07-18T00:05:00Z">
        <w:r w:rsidDel="00592EA9">
          <w:delText>RNE</w:delText>
        </w:r>
      </w:del>
      <w:ins w:id="92" w:author="DSNR" w:date="2018-07-18T00:05:00Z">
        <w:r w:rsidR="00592EA9">
          <w:t>BSG</w:t>
        </w:r>
      </w:ins>
      <w:r>
        <w:t xml:space="preserve"> herby agrees and undertakes to pay to ETPL the following amounts</w:t>
      </w:r>
      <w:r w:rsidRPr="007E2DE3">
        <w:t xml:space="preserve"> </w:t>
      </w:r>
      <w:r>
        <w:t>for the Services, which shall be exclusive of any and all applicable taxes including, but not limited to, goods and services tax:</w:t>
      </w:r>
    </w:p>
    <w:p w:rsidR="006C147A" w:rsidRDefault="006C147A" w:rsidP="006C147A">
      <w:pPr>
        <w:pStyle w:val="ListParagraph"/>
        <w:ind w:left="900"/>
        <w:jc w:val="both"/>
      </w:pPr>
    </w:p>
    <w:p w:rsidR="006C147A" w:rsidRPr="00CB03C5" w:rsidRDefault="006C147A" w:rsidP="006C147A">
      <w:pPr>
        <w:pStyle w:val="ListParagraph"/>
        <w:ind w:left="900"/>
        <w:jc w:val="both"/>
        <w:rPr>
          <w:b/>
        </w:rPr>
      </w:pPr>
      <w:r>
        <w:t>(</w:t>
      </w:r>
      <w:proofErr w:type="spellStart"/>
      <w:proofErr w:type="gramStart"/>
      <w:r>
        <w:t>i</w:t>
      </w:r>
      <w:proofErr w:type="spellEnd"/>
      <w:proofErr w:type="gramEnd"/>
      <w:r>
        <w:t>)</w:t>
      </w:r>
      <w:ins w:id="93" w:author="DSNR" w:date="2018-07-18T00:08:00Z">
        <w:r w:rsidR="00592EA9">
          <w:t xml:space="preserve">Providing daily waste collection services charged monthly </w:t>
        </w:r>
      </w:ins>
      <w:ins w:id="94" w:author="DSNR" w:date="2018-07-18T00:07:00Z">
        <w:r w:rsidR="00592EA9">
          <w:t>–</w:t>
        </w:r>
      </w:ins>
      <w:ins w:id="95" w:author="DSNR" w:date="2018-07-18T00:06:00Z">
        <w:r w:rsidR="00592EA9">
          <w:t xml:space="preserve"> Rs </w:t>
        </w:r>
      </w:ins>
      <w:ins w:id="96" w:author="DSNR" w:date="2018-07-18T00:07:00Z">
        <w:r w:rsidR="00592EA9">
          <w:t>30,000/-</w:t>
        </w:r>
        <w:proofErr w:type="gramStart"/>
        <w:r w:rsidR="00592EA9">
          <w:t>( Rupees</w:t>
        </w:r>
        <w:proofErr w:type="gramEnd"/>
        <w:r w:rsidR="00592EA9">
          <w:t xml:space="preserve"> Thirty Thousand Only)</w:t>
        </w:r>
      </w:ins>
      <w:del w:id="97" w:author="DSNR" w:date="2018-07-18T00:07:00Z">
        <w:r w:rsidDel="00592EA9">
          <w:delText xml:space="preserve"> </w:delText>
        </w:r>
        <w:r w:rsidRPr="00D2422A" w:rsidDel="00592EA9">
          <w:delText>Collection and recycling of Waste as generated at Location</w:delText>
        </w:r>
        <w:r w:rsidDel="00592EA9">
          <w:delText xml:space="preserve"> – As per Annexure 1</w:delText>
        </w:r>
      </w:del>
    </w:p>
    <w:p w:rsidR="006C147A" w:rsidRPr="00CB03C5" w:rsidDel="00592EA9" w:rsidRDefault="006C147A" w:rsidP="006C147A">
      <w:pPr>
        <w:pStyle w:val="ListParagraph"/>
        <w:ind w:left="900"/>
        <w:jc w:val="both"/>
        <w:rPr>
          <w:del w:id="98" w:author="DSNR" w:date="2018-07-18T00:10:00Z"/>
          <w:b/>
        </w:rPr>
      </w:pPr>
      <w:r>
        <w:t xml:space="preserve">(ii) </w:t>
      </w:r>
      <w:ins w:id="99" w:author="DSNR" w:date="2018-07-18T00:10:00Z">
        <w:r w:rsidR="00592EA9">
          <w:t xml:space="preserve">Recyclable scrap rates - Annexure 1 </w:t>
        </w:r>
      </w:ins>
      <w:del w:id="100" w:author="DSNR" w:date="2018-07-18T00:10:00Z">
        <w:r w:rsidRPr="00D2422A" w:rsidDel="00592EA9">
          <w:delText>Providing the Training Program</w:delText>
        </w:r>
        <w:r w:rsidDel="00592EA9">
          <w:delText xml:space="preserve"> – Rs. 25,000/- (Rupees Twenty Five Thousand Only)</w:delText>
        </w:r>
      </w:del>
    </w:p>
    <w:p w:rsidR="006C147A" w:rsidRDefault="006C147A" w:rsidP="006C147A">
      <w:pPr>
        <w:pStyle w:val="ListParagraph"/>
        <w:ind w:left="900"/>
        <w:jc w:val="both"/>
      </w:pPr>
      <w:r>
        <w:t xml:space="preserve">(iii) </w:t>
      </w:r>
      <w:ins w:id="101" w:author="DSNR" w:date="2018-07-18T00:11:00Z">
        <w:r w:rsidR="00592EA9">
          <w:t>Construction waste disposal</w:t>
        </w:r>
      </w:ins>
      <w:del w:id="102" w:author="DSNR" w:date="2018-07-18T00:11:00Z">
        <w:r w:rsidRPr="00D2422A" w:rsidDel="00592EA9">
          <w:delText>Document Destruction</w:delText>
        </w:r>
      </w:del>
      <w:r w:rsidRPr="00D2422A">
        <w:t xml:space="preserve"> Services</w:t>
      </w:r>
      <w:r>
        <w:t xml:space="preserve"> – As per Annexure 3</w:t>
      </w:r>
    </w:p>
    <w:p w:rsidR="006C147A" w:rsidRPr="00CB03C5" w:rsidRDefault="006C147A" w:rsidP="006C147A">
      <w:pPr>
        <w:pStyle w:val="ListParagraph"/>
        <w:ind w:left="900"/>
        <w:jc w:val="both"/>
        <w:rPr>
          <w:b/>
        </w:rPr>
      </w:pPr>
    </w:p>
    <w:p w:rsidR="006C147A" w:rsidRPr="00E35100" w:rsidRDefault="006C147A" w:rsidP="006C147A">
      <w:pPr>
        <w:pStyle w:val="ListParagraph"/>
        <w:ind w:left="900"/>
        <w:jc w:val="both"/>
        <w:rPr>
          <w:b/>
        </w:rPr>
      </w:pPr>
      <w:r>
        <w:t>The amounts under (</w:t>
      </w:r>
      <w:proofErr w:type="spellStart"/>
      <w:r>
        <w:t>i</w:t>
      </w:r>
      <w:proofErr w:type="spellEnd"/>
      <w:r>
        <w:t>), (ii) and (iii) above shall be collectively referred to as “</w:t>
      </w:r>
      <w:r w:rsidRPr="0015267D">
        <w:rPr>
          <w:b/>
        </w:rPr>
        <w:t>Consideration</w:t>
      </w:r>
      <w:r>
        <w:t>”.</w:t>
      </w:r>
    </w:p>
    <w:p w:rsidR="006C147A" w:rsidRPr="0015267D" w:rsidRDefault="006C147A" w:rsidP="006C147A">
      <w:pPr>
        <w:pStyle w:val="ListParagraph"/>
        <w:ind w:left="900" w:hanging="540"/>
        <w:jc w:val="both"/>
        <w:rPr>
          <w:b/>
        </w:rPr>
      </w:pPr>
    </w:p>
    <w:p w:rsidR="006C147A" w:rsidRPr="0015267D" w:rsidRDefault="006C147A" w:rsidP="006C147A">
      <w:pPr>
        <w:pStyle w:val="ListParagraph"/>
        <w:numPr>
          <w:ilvl w:val="0"/>
          <w:numId w:val="11"/>
        </w:numPr>
        <w:spacing w:after="200" w:line="276" w:lineRule="auto"/>
        <w:ind w:left="900" w:hanging="540"/>
        <w:jc w:val="both"/>
        <w:rPr>
          <w:b/>
        </w:rPr>
      </w:pPr>
      <w:r>
        <w:t xml:space="preserve">ETPL shall raise an invoice upon the </w:t>
      </w:r>
      <w:del w:id="103" w:author="DSNR" w:date="2018-07-18T00:14:00Z">
        <w:r w:rsidDel="006101DD">
          <w:delText>RNE</w:delText>
        </w:r>
      </w:del>
      <w:ins w:id="104" w:author="DSNR" w:date="2018-07-18T00:15:00Z">
        <w:r w:rsidR="006101DD">
          <w:t>BSG</w:t>
        </w:r>
      </w:ins>
      <w:r>
        <w:t xml:space="preserve"> on monthly basis for any part of the Consideration and the </w:t>
      </w:r>
      <w:del w:id="105" w:author="DSNR" w:date="2018-07-18T00:18:00Z">
        <w:r w:rsidDel="006101DD">
          <w:delText>RNE</w:delText>
        </w:r>
      </w:del>
      <w:ins w:id="106" w:author="DSNR" w:date="2018-07-18T00:18:00Z">
        <w:r w:rsidR="006101DD">
          <w:t>BSG</w:t>
        </w:r>
      </w:ins>
      <w:r>
        <w:t xml:space="preserve"> shall within </w:t>
      </w:r>
      <w:ins w:id="107" w:author="DSNR" w:date="2018-07-18T00:18:00Z">
        <w:r w:rsidR="006101DD">
          <w:t>fifteen</w:t>
        </w:r>
      </w:ins>
      <w:del w:id="108" w:author="DSNR" w:date="2018-07-18T00:18:00Z">
        <w:r w:rsidDel="006101DD">
          <w:delText>seven</w:delText>
        </w:r>
      </w:del>
      <w:r>
        <w:t xml:space="preserve"> (</w:t>
      </w:r>
      <w:ins w:id="109" w:author="DSNR" w:date="2018-07-18T00:18:00Z">
        <w:r w:rsidR="006101DD">
          <w:t>15</w:t>
        </w:r>
      </w:ins>
      <w:del w:id="110" w:author="DSNR" w:date="2018-07-18T00:18:00Z">
        <w:r w:rsidDel="006101DD">
          <w:delText>7</w:delText>
        </w:r>
      </w:del>
      <w:r>
        <w:t>) days from the receipt of the invoice pay the same to ETPL via online transfer, details of which are provided herein below:</w:t>
      </w:r>
    </w:p>
    <w:p w:rsidR="006C147A" w:rsidRDefault="006C147A" w:rsidP="006C147A">
      <w:pPr>
        <w:ind w:left="900"/>
        <w:jc w:val="both"/>
      </w:pPr>
      <w:r>
        <w:t>Name of the Bank:</w:t>
      </w:r>
      <w:ins w:id="111" w:author="DSNR" w:date="2018-07-18T00:19:00Z">
        <w:r w:rsidR="006101DD">
          <w:t xml:space="preserve"> </w:t>
        </w:r>
      </w:ins>
      <w:ins w:id="112" w:author="DSNR" w:date="2018-07-18T00:21:00Z">
        <w:r w:rsidR="006101DD">
          <w:t>[●]</w:t>
        </w:r>
      </w:ins>
    </w:p>
    <w:p w:rsidR="006C147A" w:rsidRDefault="006C147A" w:rsidP="006C147A">
      <w:pPr>
        <w:ind w:left="900"/>
        <w:jc w:val="both"/>
      </w:pPr>
      <w:r>
        <w:t>Name of the Account Holder:</w:t>
      </w:r>
      <w:ins w:id="113" w:author="DSNR" w:date="2018-07-18T00:21:00Z">
        <w:r w:rsidR="006101DD">
          <w:t xml:space="preserve"> </w:t>
        </w:r>
        <w:r w:rsidR="006101DD">
          <w:t>[●]</w:t>
        </w:r>
      </w:ins>
    </w:p>
    <w:p w:rsidR="006C147A" w:rsidRDefault="006C147A" w:rsidP="006C147A">
      <w:pPr>
        <w:ind w:left="900"/>
        <w:jc w:val="both"/>
      </w:pPr>
      <w:r>
        <w:t xml:space="preserve">Account No.: </w:t>
      </w:r>
      <w:ins w:id="114" w:author="DSNR" w:date="2018-07-18T00:21:00Z">
        <w:r w:rsidR="006101DD">
          <w:t>[●]</w:t>
        </w:r>
      </w:ins>
    </w:p>
    <w:p w:rsidR="006C147A" w:rsidRDefault="006C147A" w:rsidP="006C147A">
      <w:pPr>
        <w:ind w:left="720"/>
        <w:jc w:val="both"/>
      </w:pPr>
    </w:p>
    <w:p w:rsidR="006C147A" w:rsidRDefault="006C147A" w:rsidP="006C147A">
      <w:pPr>
        <w:pStyle w:val="ListParagraph"/>
        <w:numPr>
          <w:ilvl w:val="0"/>
          <w:numId w:val="4"/>
        </w:numPr>
        <w:spacing w:after="200" w:line="276" w:lineRule="auto"/>
        <w:jc w:val="both"/>
        <w:rPr>
          <w:b/>
        </w:rPr>
      </w:pPr>
      <w:r>
        <w:rPr>
          <w:b/>
        </w:rPr>
        <w:t>TERMS AND CONDITIONS</w:t>
      </w:r>
    </w:p>
    <w:p w:rsidR="006C147A" w:rsidRDefault="006C147A" w:rsidP="006C147A">
      <w:pPr>
        <w:pStyle w:val="ListParagraph"/>
        <w:jc w:val="both"/>
        <w:rPr>
          <w:b/>
        </w:rPr>
      </w:pPr>
    </w:p>
    <w:p w:rsidR="006C147A" w:rsidRDefault="006C147A" w:rsidP="006C147A">
      <w:pPr>
        <w:pStyle w:val="ListParagraph"/>
        <w:numPr>
          <w:ilvl w:val="0"/>
          <w:numId w:val="12"/>
        </w:numPr>
        <w:spacing w:after="200" w:line="276" w:lineRule="auto"/>
        <w:ind w:left="900" w:hanging="540"/>
        <w:jc w:val="both"/>
      </w:pPr>
      <w:r>
        <w:t>ETPL shall undertake c</w:t>
      </w:r>
      <w:r w:rsidRPr="00D2422A">
        <w:t>ollection and recycling of Waste as generated at Location</w:t>
      </w:r>
      <w:r>
        <w:t xml:space="preserve"> based on the following terms:</w:t>
      </w:r>
    </w:p>
    <w:p w:rsidR="006C147A" w:rsidRDefault="006C147A" w:rsidP="006C147A">
      <w:pPr>
        <w:pStyle w:val="ListParagraph"/>
        <w:jc w:val="both"/>
      </w:pPr>
    </w:p>
    <w:p w:rsidR="006C147A" w:rsidRDefault="006C147A" w:rsidP="006C147A">
      <w:pPr>
        <w:pStyle w:val="ListParagraph"/>
        <w:numPr>
          <w:ilvl w:val="1"/>
          <w:numId w:val="13"/>
        </w:numPr>
        <w:spacing w:after="200" w:line="276" w:lineRule="auto"/>
        <w:ind w:left="1440" w:hanging="720"/>
        <w:jc w:val="both"/>
      </w:pPr>
      <w:r>
        <w:t xml:space="preserve">ETPL’s team shall collect the Waste from the location on a </w:t>
      </w:r>
      <w:del w:id="115" w:author="DSNR" w:date="2018-07-18T00:22:00Z">
        <w:r w:rsidDel="006101DD">
          <w:delText>periodical</w:delText>
        </w:r>
      </w:del>
      <w:ins w:id="116" w:author="DSNR" w:date="2018-07-18T00:22:00Z">
        <w:r w:rsidR="006101DD">
          <w:t>daily</w:t>
        </w:r>
      </w:ins>
      <w:r>
        <w:t xml:space="preserve"> basis</w:t>
      </w:r>
      <w:ins w:id="117" w:author="DSNR" w:date="2018-07-18T00:22:00Z">
        <w:r w:rsidR="006101DD">
          <w:t xml:space="preserve"> at the time</w:t>
        </w:r>
      </w:ins>
      <w:ins w:id="118" w:author="DSNR" w:date="2018-07-18T00:23:00Z">
        <w:r w:rsidR="006101DD">
          <w:t xml:space="preserve"> </w:t>
        </w:r>
      </w:ins>
      <w:ins w:id="119" w:author="DSNR" w:date="2018-07-18T00:22:00Z">
        <w:r w:rsidR="006101DD">
          <w:t xml:space="preserve">scheduled by the </w:t>
        </w:r>
      </w:ins>
      <w:ins w:id="120" w:author="DSNR" w:date="2018-07-18T00:24:00Z">
        <w:r w:rsidR="006101DD">
          <w:t>BSG</w:t>
        </w:r>
      </w:ins>
      <w:r>
        <w:t>.</w:t>
      </w:r>
    </w:p>
    <w:p w:rsidR="006C147A" w:rsidRDefault="006C147A" w:rsidP="006C147A">
      <w:pPr>
        <w:pStyle w:val="ListParagraph"/>
        <w:numPr>
          <w:ilvl w:val="1"/>
          <w:numId w:val="13"/>
        </w:numPr>
        <w:spacing w:after="200" w:line="276" w:lineRule="auto"/>
        <w:ind w:left="1440" w:hanging="720"/>
        <w:jc w:val="both"/>
      </w:pPr>
      <w:del w:id="121" w:author="DSNR" w:date="2018-07-18T00:24:00Z">
        <w:r w:rsidDel="00E578E0">
          <w:delText>RNE</w:delText>
        </w:r>
      </w:del>
      <w:ins w:id="122" w:author="DSNR" w:date="2018-07-18T00:24:00Z">
        <w:r w:rsidR="00E578E0">
          <w:t>BSG</w:t>
        </w:r>
      </w:ins>
      <w:r>
        <w:t xml:space="preserve"> </w:t>
      </w:r>
      <w:r w:rsidRPr="00E578E0">
        <w:rPr>
          <w:highlight w:val="magenta"/>
          <w:rPrChange w:id="123" w:author="DSNR" w:date="2018-07-18T00:25:00Z">
            <w:rPr/>
          </w:rPrChange>
        </w:rPr>
        <w:t>shall ensure that all waste items as categorized in the</w:t>
      </w:r>
      <w:r w:rsidRPr="00CC20D2">
        <w:t xml:space="preserve"> </w:t>
      </w:r>
      <w:r w:rsidRPr="00E578E0">
        <w:rPr>
          <w:highlight w:val="yellow"/>
          <w:rPrChange w:id="124" w:author="DSNR" w:date="2018-07-18T00:24:00Z">
            <w:rPr/>
          </w:rPrChange>
        </w:rPr>
        <w:t>Annexure 1</w:t>
      </w:r>
      <w:r w:rsidRPr="00CC20D2">
        <w:t xml:space="preserve"> should be kept in sep</w:t>
      </w:r>
      <w:r>
        <w:t>a</w:t>
      </w:r>
      <w:r w:rsidRPr="00CC20D2">
        <w:t>rate bins with</w:t>
      </w:r>
      <w:r>
        <w:t xml:space="preserve"> </w:t>
      </w:r>
      <w:r w:rsidRPr="00CC20D2">
        <w:t>labels of the waste items</w:t>
      </w:r>
      <w:r>
        <w:t xml:space="preserve">. </w:t>
      </w:r>
      <w:commentRangeStart w:id="125"/>
      <w:r w:rsidRPr="00A05B58">
        <w:rPr>
          <w:highlight w:val="lightGray"/>
          <w:rPrChange w:id="126" w:author="DSNR" w:date="2018-07-18T00:38:00Z">
            <w:rPr/>
          </w:rPrChange>
        </w:rPr>
        <w:t xml:space="preserve">For instance - All cardboard boxes must be flattened and stacked in the cardboard bin, </w:t>
      </w:r>
      <w:proofErr w:type="gramStart"/>
      <w:ins w:id="127" w:author="DSNR" w:date="2018-07-18T00:38:00Z">
        <w:r w:rsidR="00A05B58" w:rsidRPr="00A05B58">
          <w:rPr>
            <w:highlight w:val="lightGray"/>
            <w:rPrChange w:id="128" w:author="DSNR" w:date="2018-07-18T00:38:00Z">
              <w:rPr/>
            </w:rPrChange>
          </w:rPr>
          <w:t>a</w:t>
        </w:r>
      </w:ins>
      <w:proofErr w:type="gramEnd"/>
      <w:del w:id="129" w:author="DSNR" w:date="2018-07-18T00:38:00Z">
        <w:r w:rsidRPr="00A05B58" w:rsidDel="00A05B58">
          <w:rPr>
            <w:highlight w:val="lightGray"/>
            <w:rPrChange w:id="130" w:author="DSNR" w:date="2018-07-18T00:38:00Z">
              <w:rPr/>
            </w:rPrChange>
          </w:rPr>
          <w:delText>A</w:delText>
        </w:r>
      </w:del>
      <w:r w:rsidRPr="00A05B58">
        <w:rPr>
          <w:highlight w:val="lightGray"/>
          <w:rPrChange w:id="131" w:author="DSNR" w:date="2018-07-18T00:38:00Z">
            <w:rPr/>
          </w:rPrChange>
        </w:rPr>
        <w:t>ll the paper items must be filled in HDPE woven bags and kept in the respective bins.</w:t>
      </w:r>
      <w:r w:rsidRPr="00A05B58">
        <w:rPr>
          <w:highlight w:val="lightGray"/>
          <w:rPrChange w:id="132" w:author="DSNR" w:date="2018-07-18T00:38:00Z">
            <w:rPr/>
          </w:rPrChange>
        </w:rPr>
        <w:br/>
        <w:t>(Further details in respect of categorization may be provided in Training Program)</w:t>
      </w:r>
      <w:commentRangeEnd w:id="125"/>
      <w:r w:rsidR="00B27C5E">
        <w:rPr>
          <w:rStyle w:val="CommentReference"/>
        </w:rPr>
        <w:commentReference w:id="125"/>
      </w:r>
    </w:p>
    <w:p w:rsidR="006C147A" w:rsidRDefault="006C147A" w:rsidP="006C147A">
      <w:pPr>
        <w:pStyle w:val="ListParagraph"/>
        <w:numPr>
          <w:ilvl w:val="1"/>
          <w:numId w:val="13"/>
        </w:numPr>
        <w:spacing w:after="200" w:line="276" w:lineRule="auto"/>
        <w:ind w:left="1440" w:hanging="720"/>
        <w:jc w:val="both"/>
      </w:pPr>
      <w:r w:rsidRPr="00FF17D5">
        <w:t xml:space="preserve">All the waste items </w:t>
      </w:r>
      <w:r>
        <w:t>shall</w:t>
      </w:r>
      <w:r w:rsidRPr="00FF17D5">
        <w:t xml:space="preserve"> be weighed on the portable weighing scale at the </w:t>
      </w:r>
      <w:r>
        <w:t xml:space="preserve">Location </w:t>
      </w:r>
      <w:r w:rsidRPr="00FF17D5">
        <w:t xml:space="preserve">in presence of </w:t>
      </w:r>
      <w:del w:id="133" w:author="DSNR" w:date="2018-07-18T00:38:00Z">
        <w:r w:rsidDel="00A05B58">
          <w:delText>ETPL</w:delText>
        </w:r>
      </w:del>
      <w:ins w:id="134" w:author="DSNR" w:date="2018-07-18T00:39:00Z">
        <w:r w:rsidR="00A05B58">
          <w:t>BSG</w:t>
        </w:r>
      </w:ins>
      <w:r>
        <w:t>’s team</w:t>
      </w:r>
      <w:r w:rsidRPr="00FF17D5">
        <w:t>.</w:t>
      </w:r>
      <w:r>
        <w:t xml:space="preserve"> The portable weighing scale shall be provided by the </w:t>
      </w:r>
      <w:del w:id="135" w:author="DSNR" w:date="2018-07-18T00:39:00Z">
        <w:r w:rsidDel="00A05B58">
          <w:delText>RNE</w:delText>
        </w:r>
      </w:del>
      <w:ins w:id="136" w:author="DSNR" w:date="2018-07-18T00:39:00Z">
        <w:r w:rsidR="00A05B58">
          <w:t>BSG</w:t>
        </w:r>
      </w:ins>
      <w:r>
        <w:t>.</w:t>
      </w:r>
    </w:p>
    <w:p w:rsidR="006C147A" w:rsidRDefault="006C147A" w:rsidP="006C147A">
      <w:pPr>
        <w:pStyle w:val="ListParagraph"/>
        <w:numPr>
          <w:ilvl w:val="1"/>
          <w:numId w:val="13"/>
        </w:numPr>
        <w:spacing w:after="200" w:line="276" w:lineRule="auto"/>
        <w:ind w:left="1440" w:hanging="720"/>
        <w:jc w:val="both"/>
      </w:pPr>
      <w:r>
        <w:t>The w</w:t>
      </w:r>
      <w:r w:rsidRPr="00A13902">
        <w:t xml:space="preserve">eight of each item </w:t>
      </w:r>
      <w:r>
        <w:t>shall</w:t>
      </w:r>
      <w:r w:rsidRPr="00A13902">
        <w:t xml:space="preserve"> be recorded in the</w:t>
      </w:r>
      <w:r>
        <w:t xml:space="preserve"> log sheet based on the sample log sheet provided under Annexure 2.</w:t>
      </w:r>
    </w:p>
    <w:p w:rsidR="006C147A" w:rsidRDefault="006C147A" w:rsidP="006C147A">
      <w:pPr>
        <w:pStyle w:val="ListParagraph"/>
        <w:numPr>
          <w:ilvl w:val="1"/>
          <w:numId w:val="13"/>
        </w:numPr>
        <w:spacing w:after="200" w:line="276" w:lineRule="auto"/>
        <w:ind w:left="1440" w:hanging="720"/>
        <w:jc w:val="both"/>
      </w:pPr>
      <w:r w:rsidRPr="00897DCF">
        <w:t xml:space="preserve">After the </w:t>
      </w:r>
      <w:proofErr w:type="spellStart"/>
      <w:r w:rsidRPr="00897DCF">
        <w:t>weighment</w:t>
      </w:r>
      <w:proofErr w:type="spellEnd"/>
      <w:r w:rsidRPr="00897DCF">
        <w:t xml:space="preserve">, items </w:t>
      </w:r>
      <w:r>
        <w:t>shall</w:t>
      </w:r>
      <w:r w:rsidRPr="00897DCF">
        <w:t xml:space="preserve"> be loaded onto </w:t>
      </w:r>
      <w:r>
        <w:t>ETPL’s</w:t>
      </w:r>
      <w:r w:rsidRPr="00897DCF">
        <w:t xml:space="preserve"> truck by </w:t>
      </w:r>
      <w:r>
        <w:t>its team.</w:t>
      </w:r>
    </w:p>
    <w:p w:rsidR="006C147A" w:rsidRDefault="006C147A" w:rsidP="006C147A">
      <w:pPr>
        <w:pStyle w:val="ListParagraph"/>
        <w:numPr>
          <w:ilvl w:val="1"/>
          <w:numId w:val="13"/>
        </w:numPr>
        <w:spacing w:after="200" w:line="276" w:lineRule="auto"/>
        <w:ind w:left="1440" w:hanging="720"/>
        <w:jc w:val="both"/>
      </w:pPr>
      <w:r>
        <w:lastRenderedPageBreak/>
        <w:t>All the recyclable items collected shall be further sent for recycling at the respective units.</w:t>
      </w:r>
    </w:p>
    <w:p w:rsidR="006C147A" w:rsidRDefault="006C147A" w:rsidP="006C147A">
      <w:pPr>
        <w:pStyle w:val="ListParagraph"/>
        <w:numPr>
          <w:ilvl w:val="1"/>
          <w:numId w:val="13"/>
        </w:numPr>
        <w:spacing w:after="200" w:line="276" w:lineRule="auto"/>
        <w:ind w:left="1440" w:hanging="720"/>
        <w:jc w:val="both"/>
      </w:pPr>
      <w:r>
        <w:t xml:space="preserve">The quotations in respect of the Waste shall be as per Annexure 1. The </w:t>
      </w:r>
      <w:del w:id="137" w:author="DSNR" w:date="2018-07-18T00:48:00Z">
        <w:r w:rsidDel="005A39A8">
          <w:delText>RNE</w:delText>
        </w:r>
      </w:del>
      <w:ins w:id="138" w:author="DSNR" w:date="2018-07-18T00:49:00Z">
        <w:r w:rsidR="005A39A8">
          <w:t>BSG</w:t>
        </w:r>
      </w:ins>
      <w:r>
        <w:t xml:space="preserve"> shall make payments to ETPL accordingly.</w:t>
      </w:r>
    </w:p>
    <w:p w:rsidR="006C147A" w:rsidRDefault="006C147A" w:rsidP="006C147A">
      <w:pPr>
        <w:pStyle w:val="ListParagraph"/>
        <w:numPr>
          <w:ilvl w:val="1"/>
          <w:numId w:val="13"/>
        </w:numPr>
        <w:spacing w:after="200" w:line="276" w:lineRule="auto"/>
        <w:ind w:left="1440" w:hanging="720"/>
        <w:jc w:val="both"/>
      </w:pPr>
      <w:r>
        <w:t xml:space="preserve">ETPL shall share a Sustainability Report on monthly basis which shall state the total Waste collected, recycled and recycling rate of the </w:t>
      </w:r>
      <w:del w:id="139" w:author="DSNR" w:date="2018-07-18T00:49:00Z">
        <w:r w:rsidDel="005A39A8">
          <w:delText>RNE</w:delText>
        </w:r>
      </w:del>
      <w:ins w:id="140" w:author="DSNR" w:date="2018-07-18T00:49:00Z">
        <w:r w:rsidR="005A39A8">
          <w:t>BSG</w:t>
        </w:r>
      </w:ins>
      <w:r>
        <w:t xml:space="preserve">. The report shall be based on the GHG (Green House Gas) protocol and GRI standards that captures the GHG emissions emitted as by the waste management efforts of client delivered through ETPL and its environmental impact on trees, water and electricity saved.    </w:t>
      </w:r>
    </w:p>
    <w:p w:rsidR="006C147A" w:rsidRDefault="006C147A" w:rsidP="006C147A">
      <w:pPr>
        <w:pStyle w:val="ListParagraph"/>
        <w:jc w:val="both"/>
        <w:rPr>
          <w:b/>
        </w:rPr>
      </w:pPr>
    </w:p>
    <w:p w:rsidR="006C147A" w:rsidRDefault="006C147A" w:rsidP="006C147A">
      <w:pPr>
        <w:pStyle w:val="ListParagraph"/>
        <w:numPr>
          <w:ilvl w:val="0"/>
          <w:numId w:val="12"/>
        </w:numPr>
        <w:spacing w:after="200" w:line="276" w:lineRule="auto"/>
        <w:ind w:left="900" w:hanging="540"/>
        <w:jc w:val="both"/>
      </w:pPr>
      <w:r>
        <w:t>ETPL shall</w:t>
      </w:r>
      <w:r w:rsidRPr="00D2422A">
        <w:t xml:space="preserve"> </w:t>
      </w:r>
      <w:r>
        <w:t>p</w:t>
      </w:r>
      <w:r w:rsidRPr="00D2422A">
        <w:t>rovid</w:t>
      </w:r>
      <w:r>
        <w:t>e</w:t>
      </w:r>
      <w:r w:rsidRPr="00D2422A">
        <w:t xml:space="preserve"> the </w:t>
      </w:r>
      <w:r w:rsidRPr="00370EA7">
        <w:rPr>
          <w:highlight w:val="yellow"/>
          <w:rPrChange w:id="141" w:author="DSNR" w:date="2018-07-18T00:53:00Z">
            <w:rPr/>
          </w:rPrChange>
        </w:rPr>
        <w:t>Training Program</w:t>
      </w:r>
      <w:r>
        <w:t xml:space="preserve"> based on the following terms:</w:t>
      </w:r>
    </w:p>
    <w:p w:rsidR="006C147A" w:rsidRDefault="006C147A" w:rsidP="006C147A">
      <w:pPr>
        <w:pStyle w:val="ListParagraph"/>
        <w:jc w:val="both"/>
      </w:pPr>
    </w:p>
    <w:p w:rsidR="006C147A" w:rsidRPr="0001278F" w:rsidRDefault="006C147A" w:rsidP="006C147A">
      <w:pPr>
        <w:pStyle w:val="ListParagraph"/>
        <w:numPr>
          <w:ilvl w:val="1"/>
          <w:numId w:val="23"/>
        </w:numPr>
        <w:spacing w:after="200" w:line="276" w:lineRule="auto"/>
        <w:ind w:left="1440" w:hanging="720"/>
        <w:jc w:val="both"/>
      </w:pPr>
      <w:r>
        <w:t>The Training Program shall cover the following topics –</w:t>
      </w:r>
    </w:p>
    <w:p w:rsidR="006C147A" w:rsidRDefault="006C147A" w:rsidP="006C147A">
      <w:pPr>
        <w:pStyle w:val="ListParagraph"/>
        <w:numPr>
          <w:ilvl w:val="0"/>
          <w:numId w:val="22"/>
        </w:numPr>
        <w:spacing w:after="200" w:line="276" w:lineRule="auto"/>
        <w:jc w:val="both"/>
      </w:pPr>
      <w:r w:rsidRPr="0001278F">
        <w:t xml:space="preserve">Listing the different kinds of waste generated in the </w:t>
      </w:r>
      <w:del w:id="142" w:author="DSNR" w:date="2018-07-18T00:53:00Z">
        <w:r w:rsidRPr="0001278F" w:rsidDel="00370EA7">
          <w:delText>embassy</w:delText>
        </w:r>
      </w:del>
      <w:r w:rsidRPr="0001278F">
        <w:t xml:space="preserve"> premise</w:t>
      </w:r>
      <w:del w:id="143" w:author="DSNR" w:date="2018-07-18T00:54:00Z">
        <w:r w:rsidRPr="0001278F" w:rsidDel="00370EA7">
          <w:delText>s</w:delText>
        </w:r>
      </w:del>
      <w:ins w:id="144" w:author="DSNR" w:date="2018-07-18T00:54:00Z">
        <w:r w:rsidR="00073FE7">
          <w:t xml:space="preserve"> </w:t>
        </w:r>
      </w:ins>
      <w:ins w:id="145" w:author="DSNR" w:date="2018-07-18T01:14:00Z">
        <w:r w:rsidR="00B27C5E">
          <w:t xml:space="preserve">of </w:t>
        </w:r>
      </w:ins>
      <w:ins w:id="146" w:author="DSNR" w:date="2018-07-18T00:54:00Z">
        <w:r w:rsidR="00073FE7">
          <w:t>Grand Venice Mall, Greater Noida</w:t>
        </w:r>
      </w:ins>
      <w:r>
        <w:t>.</w:t>
      </w:r>
    </w:p>
    <w:p w:rsidR="006C147A" w:rsidRDefault="006C147A" w:rsidP="006C147A">
      <w:pPr>
        <w:pStyle w:val="ListParagraph"/>
        <w:numPr>
          <w:ilvl w:val="0"/>
          <w:numId w:val="22"/>
        </w:numPr>
        <w:spacing w:after="200" w:line="276" w:lineRule="auto"/>
        <w:jc w:val="both"/>
      </w:pPr>
      <w:r w:rsidRPr="0001278F">
        <w:t xml:space="preserve">Categorization of each waste as per the solid waste management rules. For instance: </w:t>
      </w:r>
      <w:ins w:id="147" w:author="DSNR" w:date="2018-07-18T00:55:00Z">
        <w:r w:rsidR="00073FE7">
          <w:t>mixed recyclable waste, biodegradable waste,</w:t>
        </w:r>
      </w:ins>
      <w:ins w:id="148" w:author="DSNR" w:date="2018-07-18T00:58:00Z">
        <w:r w:rsidR="00073FE7">
          <w:t xml:space="preserve"> horticulture waste, </w:t>
        </w:r>
      </w:ins>
      <w:ins w:id="149" w:author="DSNR" w:date="2018-07-18T01:13:00Z">
        <w:r w:rsidR="00B27C5E">
          <w:t>construction</w:t>
        </w:r>
      </w:ins>
      <w:ins w:id="150" w:author="DSNR" w:date="2018-07-18T00:58:00Z">
        <w:r w:rsidR="00073FE7">
          <w:t xml:space="preserve"> related waste,</w:t>
        </w:r>
      </w:ins>
      <w:ins w:id="151" w:author="DSNR" w:date="2018-07-18T00:55:00Z">
        <w:r w:rsidR="00073FE7">
          <w:t xml:space="preserve"> </w:t>
        </w:r>
      </w:ins>
      <w:r w:rsidRPr="0001278F">
        <w:t>dry waste, wet waste, hazardous waste, sanitary waste and inert waste</w:t>
      </w:r>
      <w:r>
        <w:t>.</w:t>
      </w:r>
    </w:p>
    <w:p w:rsidR="006C147A" w:rsidRDefault="006C147A" w:rsidP="006C147A">
      <w:pPr>
        <w:pStyle w:val="ListParagraph"/>
        <w:numPr>
          <w:ilvl w:val="0"/>
          <w:numId w:val="22"/>
        </w:numPr>
        <w:spacing w:after="200" w:line="276" w:lineRule="auto"/>
        <w:jc w:val="both"/>
      </w:pPr>
      <w:r w:rsidRPr="0001278F">
        <w:t>Further categorization of Waste in</w:t>
      </w:r>
      <w:r>
        <w:t>to</w:t>
      </w:r>
      <w:r w:rsidRPr="0001278F">
        <w:t xml:space="preserve"> different recycling categories of paper, cardboard, metal, plastic and others</w:t>
      </w:r>
      <w:r>
        <w:t>.</w:t>
      </w:r>
    </w:p>
    <w:p w:rsidR="006C147A" w:rsidRDefault="006C147A" w:rsidP="006C147A">
      <w:pPr>
        <w:pStyle w:val="ListParagraph"/>
        <w:numPr>
          <w:ilvl w:val="0"/>
          <w:numId w:val="22"/>
        </w:numPr>
        <w:spacing w:after="200" w:line="276" w:lineRule="auto"/>
        <w:jc w:val="both"/>
      </w:pPr>
      <w:r w:rsidRPr="0001278F">
        <w:t>Protective equipment while handling different kind of waste</w:t>
      </w:r>
      <w:r>
        <w:t>.</w:t>
      </w:r>
    </w:p>
    <w:p w:rsidR="006C147A" w:rsidRDefault="006C147A" w:rsidP="006C147A">
      <w:pPr>
        <w:pStyle w:val="ListParagraph"/>
        <w:numPr>
          <w:ilvl w:val="0"/>
          <w:numId w:val="22"/>
        </w:numPr>
        <w:spacing w:after="200" w:line="276" w:lineRule="auto"/>
        <w:jc w:val="both"/>
      </w:pPr>
      <w:r w:rsidRPr="0001278F">
        <w:t>Importance of segregation</w:t>
      </w:r>
      <w:r>
        <w:t>.</w:t>
      </w:r>
    </w:p>
    <w:p w:rsidR="006C147A" w:rsidRDefault="006C147A" w:rsidP="006C147A">
      <w:pPr>
        <w:pStyle w:val="ListParagraph"/>
        <w:jc w:val="both"/>
      </w:pPr>
    </w:p>
    <w:p w:rsidR="006C147A" w:rsidRPr="0001278F" w:rsidRDefault="006C147A" w:rsidP="006C147A">
      <w:pPr>
        <w:pStyle w:val="ListParagraph"/>
        <w:numPr>
          <w:ilvl w:val="1"/>
          <w:numId w:val="23"/>
        </w:numPr>
        <w:spacing w:after="200" w:line="276" w:lineRule="auto"/>
        <w:ind w:left="1440" w:hanging="720"/>
        <w:jc w:val="both"/>
      </w:pPr>
      <w:del w:id="152" w:author="DSNR" w:date="2018-07-18T00:59:00Z">
        <w:r w:rsidDel="00073FE7">
          <w:delText xml:space="preserve">ETPL shall provide a </w:delText>
        </w:r>
        <w:r w:rsidRPr="00213683" w:rsidDel="00073FE7">
          <w:delText>‘</w:delText>
        </w:r>
        <w:r w:rsidRPr="00213683" w:rsidDel="00073FE7">
          <w:rPr>
            <w:bCs/>
          </w:rPr>
          <w:delText>Certification for Training’</w:delText>
        </w:r>
        <w:r w:rsidRPr="0001278F" w:rsidDel="00073FE7">
          <w:rPr>
            <w:b/>
            <w:bCs/>
          </w:rPr>
          <w:delText xml:space="preserve"> </w:delText>
        </w:r>
        <w:r w:rsidRPr="0001278F" w:rsidDel="00073FE7">
          <w:delText>which will state that the housekeeping staff of the Norwegian embassy has been trained about the proper waste management practices in accordance with the Solid Waste Management Rules 2016 published by Ministry of Environment, Forests and Climate Change</w:delText>
        </w:r>
      </w:del>
      <w:r w:rsidRPr="0001278F">
        <w:t>.</w:t>
      </w:r>
    </w:p>
    <w:p w:rsidR="006C147A" w:rsidRDefault="006C147A" w:rsidP="006C147A">
      <w:pPr>
        <w:pStyle w:val="ListParagraph"/>
        <w:jc w:val="both"/>
        <w:rPr>
          <w:b/>
        </w:rPr>
      </w:pPr>
    </w:p>
    <w:p w:rsidR="006C147A" w:rsidRDefault="006C147A" w:rsidP="006C147A">
      <w:pPr>
        <w:pStyle w:val="ListParagraph"/>
        <w:numPr>
          <w:ilvl w:val="0"/>
          <w:numId w:val="12"/>
        </w:numPr>
        <w:spacing w:after="200" w:line="276" w:lineRule="auto"/>
        <w:ind w:left="900" w:hanging="540"/>
        <w:jc w:val="both"/>
      </w:pPr>
      <w:r>
        <w:t>ETPL shall</w:t>
      </w:r>
      <w:r w:rsidRPr="00D2422A">
        <w:t xml:space="preserve"> </w:t>
      </w:r>
      <w:r>
        <w:t>p</w:t>
      </w:r>
      <w:r w:rsidRPr="00D2422A">
        <w:t>rovid</w:t>
      </w:r>
      <w:r>
        <w:t xml:space="preserve">e </w:t>
      </w:r>
      <w:r w:rsidRPr="00D2422A">
        <w:t>Document Destruction Services</w:t>
      </w:r>
      <w:r>
        <w:t xml:space="preserve"> based on the following terms:</w:t>
      </w:r>
    </w:p>
    <w:p w:rsidR="006C147A" w:rsidRDefault="006C147A" w:rsidP="006C147A">
      <w:pPr>
        <w:pStyle w:val="ListParagraph"/>
        <w:jc w:val="both"/>
      </w:pPr>
    </w:p>
    <w:p w:rsidR="006C147A" w:rsidRPr="00213683" w:rsidRDefault="006C147A" w:rsidP="006C147A">
      <w:pPr>
        <w:pStyle w:val="ListParagraph"/>
        <w:numPr>
          <w:ilvl w:val="1"/>
          <w:numId w:val="24"/>
        </w:numPr>
        <w:spacing w:after="200" w:line="276" w:lineRule="auto"/>
        <w:ind w:left="1440" w:hanging="720"/>
        <w:jc w:val="both"/>
      </w:pPr>
      <w:r>
        <w:rPr>
          <w:bCs/>
        </w:rPr>
        <w:t>ETPL shall</w:t>
      </w:r>
      <w:r w:rsidRPr="00AB732E">
        <w:rPr>
          <w:bCs/>
        </w:rPr>
        <w:t xml:space="preserve"> bring its own paper shredding machine at the </w:t>
      </w:r>
      <w:r>
        <w:rPr>
          <w:bCs/>
        </w:rPr>
        <w:t>Location</w:t>
      </w:r>
      <w:r w:rsidRPr="00AB732E">
        <w:rPr>
          <w:bCs/>
        </w:rPr>
        <w:t xml:space="preserve"> on the scheduled date and t</w:t>
      </w:r>
      <w:r>
        <w:rPr>
          <w:bCs/>
        </w:rPr>
        <w:t>ime.</w:t>
      </w:r>
    </w:p>
    <w:p w:rsidR="006C147A" w:rsidRPr="00213683" w:rsidRDefault="006C147A" w:rsidP="006C147A">
      <w:pPr>
        <w:pStyle w:val="ListParagraph"/>
        <w:numPr>
          <w:ilvl w:val="1"/>
          <w:numId w:val="24"/>
        </w:numPr>
        <w:spacing w:after="200" w:line="276" w:lineRule="auto"/>
        <w:ind w:left="1440" w:hanging="720"/>
        <w:jc w:val="both"/>
      </w:pPr>
      <w:del w:id="153" w:author="DSNR" w:date="2018-07-18T01:00:00Z">
        <w:r w:rsidDel="00073FE7">
          <w:delText>RNE</w:delText>
        </w:r>
      </w:del>
      <w:ins w:id="154" w:author="DSNR" w:date="2018-07-18T01:00:00Z">
        <w:r w:rsidR="00073FE7">
          <w:t>BSG</w:t>
        </w:r>
      </w:ins>
      <w:r>
        <w:t xml:space="preserve"> </w:t>
      </w:r>
      <w:r>
        <w:rPr>
          <w:bCs/>
        </w:rPr>
        <w:t>shall</w:t>
      </w:r>
      <w:r w:rsidRPr="00AB732E">
        <w:rPr>
          <w:bCs/>
        </w:rPr>
        <w:t xml:space="preserve"> provide a three-phase electricity connection and space for keeping the paper</w:t>
      </w:r>
      <w:r>
        <w:rPr>
          <w:bCs/>
        </w:rPr>
        <w:t xml:space="preserve"> shredding machine.</w:t>
      </w:r>
    </w:p>
    <w:p w:rsidR="006C147A" w:rsidRPr="00213683" w:rsidRDefault="006C147A" w:rsidP="006C147A">
      <w:pPr>
        <w:pStyle w:val="ListParagraph"/>
        <w:numPr>
          <w:ilvl w:val="1"/>
          <w:numId w:val="24"/>
        </w:numPr>
        <w:spacing w:after="200" w:line="276" w:lineRule="auto"/>
        <w:ind w:left="1440" w:hanging="720"/>
        <w:jc w:val="both"/>
      </w:pPr>
      <w:r>
        <w:rPr>
          <w:bCs/>
        </w:rPr>
        <w:t>ETPL</w:t>
      </w:r>
      <w:r w:rsidRPr="00213683">
        <w:rPr>
          <w:bCs/>
        </w:rPr>
        <w:t xml:space="preserve"> must keep all the paper at one location</w:t>
      </w:r>
      <w:r>
        <w:rPr>
          <w:bCs/>
        </w:rPr>
        <w:t>.</w:t>
      </w:r>
    </w:p>
    <w:p w:rsidR="006C147A" w:rsidRPr="00213683" w:rsidRDefault="006C147A" w:rsidP="006C147A">
      <w:pPr>
        <w:pStyle w:val="ListParagraph"/>
        <w:numPr>
          <w:ilvl w:val="1"/>
          <w:numId w:val="24"/>
        </w:numPr>
        <w:spacing w:after="200" w:line="276" w:lineRule="auto"/>
        <w:ind w:left="1440" w:hanging="720"/>
        <w:jc w:val="both"/>
      </w:pPr>
      <w:r>
        <w:rPr>
          <w:bCs/>
        </w:rPr>
        <w:t>The Shredding m</w:t>
      </w:r>
      <w:r w:rsidRPr="00213683">
        <w:rPr>
          <w:bCs/>
        </w:rPr>
        <w:t xml:space="preserve">achine </w:t>
      </w:r>
      <w:r>
        <w:rPr>
          <w:bCs/>
        </w:rPr>
        <w:t>shall</w:t>
      </w:r>
      <w:r w:rsidRPr="00213683">
        <w:rPr>
          <w:bCs/>
        </w:rPr>
        <w:t xml:space="preserve"> be operated and paper </w:t>
      </w:r>
      <w:r>
        <w:rPr>
          <w:bCs/>
        </w:rPr>
        <w:t>shall</w:t>
      </w:r>
      <w:r w:rsidRPr="00213683">
        <w:rPr>
          <w:bCs/>
        </w:rPr>
        <w:t xml:space="preserve"> be shredded by </w:t>
      </w:r>
      <w:r>
        <w:rPr>
          <w:bCs/>
        </w:rPr>
        <w:t>ETPL</w:t>
      </w:r>
      <w:r w:rsidRPr="00213683">
        <w:rPr>
          <w:bCs/>
        </w:rPr>
        <w:t>’s team</w:t>
      </w:r>
      <w:r>
        <w:rPr>
          <w:bCs/>
        </w:rPr>
        <w:t>.</w:t>
      </w:r>
    </w:p>
    <w:p w:rsidR="006C147A" w:rsidRPr="00ED1391" w:rsidRDefault="006C147A" w:rsidP="006C147A">
      <w:pPr>
        <w:pStyle w:val="ListParagraph"/>
        <w:numPr>
          <w:ilvl w:val="1"/>
          <w:numId w:val="24"/>
        </w:numPr>
        <w:spacing w:after="200" w:line="276" w:lineRule="auto"/>
        <w:ind w:left="1440" w:hanging="720"/>
        <w:jc w:val="both"/>
      </w:pPr>
      <w:r w:rsidRPr="00213683">
        <w:rPr>
          <w:bCs/>
        </w:rPr>
        <w:t xml:space="preserve">All the shredded paper </w:t>
      </w:r>
      <w:r>
        <w:rPr>
          <w:bCs/>
        </w:rPr>
        <w:t>shall</w:t>
      </w:r>
      <w:r w:rsidRPr="00213683">
        <w:rPr>
          <w:bCs/>
        </w:rPr>
        <w:t xml:space="preserve"> be filled in sacks and weighed</w:t>
      </w:r>
      <w:r>
        <w:rPr>
          <w:bCs/>
        </w:rPr>
        <w:t>.</w:t>
      </w:r>
    </w:p>
    <w:p w:rsidR="006C147A" w:rsidRPr="00ED1391" w:rsidRDefault="006C147A" w:rsidP="006C147A">
      <w:pPr>
        <w:pStyle w:val="ListParagraph"/>
        <w:numPr>
          <w:ilvl w:val="1"/>
          <w:numId w:val="24"/>
        </w:numPr>
        <w:spacing w:after="200" w:line="276" w:lineRule="auto"/>
        <w:ind w:left="1440" w:hanging="720"/>
        <w:jc w:val="both"/>
      </w:pPr>
      <w:r w:rsidRPr="00ED1391">
        <w:rPr>
          <w:bCs/>
        </w:rPr>
        <w:lastRenderedPageBreak/>
        <w:t xml:space="preserve">Record </w:t>
      </w:r>
      <w:r>
        <w:rPr>
          <w:bCs/>
        </w:rPr>
        <w:t>shall</w:t>
      </w:r>
      <w:r w:rsidRPr="00ED1391">
        <w:rPr>
          <w:bCs/>
        </w:rPr>
        <w:t xml:space="preserve"> be shared with </w:t>
      </w:r>
      <w:r>
        <w:rPr>
          <w:bCs/>
        </w:rPr>
        <w:t xml:space="preserve">the </w:t>
      </w:r>
      <w:del w:id="155" w:author="DSNR" w:date="2018-07-18T01:00:00Z">
        <w:r w:rsidDel="00073FE7">
          <w:rPr>
            <w:bCs/>
          </w:rPr>
          <w:delText>RNE</w:delText>
        </w:r>
      </w:del>
      <w:ins w:id="156" w:author="DSNR" w:date="2018-07-18T01:00:00Z">
        <w:r w:rsidR="00073FE7">
          <w:rPr>
            <w:bCs/>
          </w:rPr>
          <w:t>BSG</w:t>
        </w:r>
      </w:ins>
      <w:r w:rsidRPr="00ED1391">
        <w:rPr>
          <w:bCs/>
        </w:rPr>
        <w:t>.</w:t>
      </w:r>
    </w:p>
    <w:p w:rsidR="006C147A" w:rsidRDefault="006C147A" w:rsidP="006C147A">
      <w:pPr>
        <w:pStyle w:val="ListParagraph"/>
        <w:jc w:val="both"/>
        <w:rPr>
          <w:b/>
        </w:rPr>
      </w:pPr>
    </w:p>
    <w:p w:rsidR="006C147A" w:rsidRDefault="006C147A" w:rsidP="006C147A">
      <w:pPr>
        <w:pStyle w:val="ListParagraph"/>
        <w:numPr>
          <w:ilvl w:val="0"/>
          <w:numId w:val="12"/>
        </w:numPr>
        <w:spacing w:after="200" w:line="276" w:lineRule="auto"/>
        <w:ind w:left="900" w:hanging="540"/>
        <w:jc w:val="both"/>
      </w:pPr>
      <w:r>
        <w:t xml:space="preserve">All applicable taxes including, but not limited to, goods and services tax on the payments made to ETPL shall be borne by the </w:t>
      </w:r>
      <w:del w:id="157" w:author="DSNR" w:date="2018-07-18T01:00:00Z">
        <w:r w:rsidDel="00073FE7">
          <w:delText>RNE</w:delText>
        </w:r>
      </w:del>
      <w:ins w:id="158" w:author="DSNR" w:date="2018-07-18T01:00:00Z">
        <w:r w:rsidR="00073FE7">
          <w:t>BSG</w:t>
        </w:r>
      </w:ins>
      <w:r>
        <w:t>.</w:t>
      </w:r>
    </w:p>
    <w:p w:rsidR="006C147A" w:rsidRDefault="006C147A" w:rsidP="006C147A">
      <w:pPr>
        <w:pStyle w:val="ListParagraph"/>
        <w:jc w:val="both"/>
        <w:rPr>
          <w:b/>
        </w:rPr>
      </w:pPr>
    </w:p>
    <w:p w:rsidR="006C147A" w:rsidRDefault="006C147A" w:rsidP="006C147A">
      <w:pPr>
        <w:pStyle w:val="ListParagraph"/>
        <w:numPr>
          <w:ilvl w:val="0"/>
          <w:numId w:val="4"/>
        </w:numPr>
        <w:spacing w:after="200" w:line="276" w:lineRule="auto"/>
        <w:jc w:val="both"/>
        <w:rPr>
          <w:b/>
        </w:rPr>
      </w:pPr>
      <w:r w:rsidRPr="003F6D06">
        <w:rPr>
          <w:b/>
        </w:rPr>
        <w:t>REPRESENTATIONS AND WARRANTIES</w:t>
      </w:r>
    </w:p>
    <w:p w:rsidR="006C147A" w:rsidRDefault="006C147A" w:rsidP="006C147A">
      <w:pPr>
        <w:pStyle w:val="ListParagraph"/>
        <w:jc w:val="both"/>
        <w:rPr>
          <w:b/>
        </w:rPr>
      </w:pPr>
    </w:p>
    <w:p w:rsidR="006C147A" w:rsidRDefault="006C147A" w:rsidP="006C147A">
      <w:pPr>
        <w:pStyle w:val="ListParagraph"/>
        <w:numPr>
          <w:ilvl w:val="0"/>
          <w:numId w:val="19"/>
        </w:numPr>
        <w:spacing w:after="200" w:line="276" w:lineRule="auto"/>
        <w:ind w:hanging="720"/>
        <w:jc w:val="both"/>
      </w:pPr>
      <w:r>
        <w:t>Each Party</w:t>
      </w:r>
      <w:r w:rsidRPr="009B7E9E">
        <w:t xml:space="preserve"> hereby represent</w:t>
      </w:r>
      <w:r>
        <w:t>s,</w:t>
      </w:r>
      <w:r w:rsidRPr="009B7E9E">
        <w:t xml:space="preserve"> undertake</w:t>
      </w:r>
      <w:r>
        <w:t xml:space="preserve">s and </w:t>
      </w:r>
      <w:r w:rsidRPr="009B7E9E">
        <w:t>warrant</w:t>
      </w:r>
      <w:r>
        <w:t>s to the other that:</w:t>
      </w:r>
    </w:p>
    <w:p w:rsidR="006C147A" w:rsidRDefault="006C147A" w:rsidP="006C147A">
      <w:pPr>
        <w:pStyle w:val="ListParagraph"/>
        <w:jc w:val="both"/>
      </w:pPr>
    </w:p>
    <w:p w:rsidR="006C147A" w:rsidRDefault="006C147A" w:rsidP="006C147A">
      <w:pPr>
        <w:pStyle w:val="ListParagraph"/>
        <w:numPr>
          <w:ilvl w:val="1"/>
          <w:numId w:val="20"/>
        </w:numPr>
        <w:spacing w:after="200" w:line="276" w:lineRule="auto"/>
        <w:ind w:left="1440" w:hanging="720"/>
        <w:jc w:val="both"/>
      </w:pPr>
      <w:r>
        <w:t>It is</w:t>
      </w:r>
      <w:r w:rsidRPr="0077218E">
        <w:t xml:space="preserve"> </w:t>
      </w:r>
      <w:r>
        <w:t xml:space="preserve">duly incorporated and organized, validly existing under the laws of </w:t>
      </w:r>
      <w:r w:rsidRPr="0077218E">
        <w:t>the jurisdiction of their format</w:t>
      </w:r>
      <w:r>
        <w:t>ion and remain in good standing;</w:t>
      </w:r>
    </w:p>
    <w:p w:rsidR="006C147A" w:rsidRDefault="006C147A" w:rsidP="006C147A">
      <w:pPr>
        <w:pStyle w:val="ListParagraph"/>
        <w:ind w:left="1440" w:hanging="720"/>
        <w:jc w:val="both"/>
      </w:pPr>
    </w:p>
    <w:p w:rsidR="006C147A" w:rsidRDefault="006C147A" w:rsidP="006C147A">
      <w:pPr>
        <w:pStyle w:val="ListParagraph"/>
        <w:numPr>
          <w:ilvl w:val="1"/>
          <w:numId w:val="20"/>
        </w:numPr>
        <w:spacing w:after="200" w:line="276" w:lineRule="auto"/>
        <w:ind w:left="1440" w:hanging="720"/>
        <w:jc w:val="both"/>
      </w:pPr>
      <w:r>
        <w:t>It has all necessary consents, approvals, powers, licenses, waivers, exemptions and authorities and approvals to enter into</w:t>
      </w:r>
      <w:r w:rsidRPr="003F6D06">
        <w:t xml:space="preserve"> this Agree</w:t>
      </w:r>
      <w:r>
        <w:t xml:space="preserve">ment </w:t>
      </w:r>
      <w:r w:rsidRPr="003F6D06">
        <w:t>and perform the obligations herein</w:t>
      </w:r>
      <w:r>
        <w:t>;</w:t>
      </w:r>
    </w:p>
    <w:p w:rsidR="006C147A" w:rsidRPr="00F743C6" w:rsidRDefault="006C147A" w:rsidP="006C147A">
      <w:pPr>
        <w:pStyle w:val="ListParagraph"/>
        <w:ind w:left="1440" w:hanging="720"/>
      </w:pPr>
    </w:p>
    <w:p w:rsidR="006C147A" w:rsidRDefault="006C147A" w:rsidP="006C147A">
      <w:pPr>
        <w:pStyle w:val="ListParagraph"/>
        <w:numPr>
          <w:ilvl w:val="1"/>
          <w:numId w:val="20"/>
        </w:numPr>
        <w:spacing w:after="200" w:line="276" w:lineRule="auto"/>
        <w:ind w:left="1440" w:hanging="720"/>
        <w:jc w:val="both"/>
      </w:pPr>
      <w:r>
        <w:t>This Agreement shall, when executed, constitute legal, valid and binding obligations of such Party, enforceable against it in accordance with its terms;</w:t>
      </w:r>
    </w:p>
    <w:p w:rsidR="006C147A" w:rsidRPr="00F743C6" w:rsidRDefault="006C147A" w:rsidP="006C147A">
      <w:pPr>
        <w:pStyle w:val="ListParagraph"/>
        <w:ind w:left="1440" w:hanging="720"/>
      </w:pPr>
    </w:p>
    <w:p w:rsidR="006C147A" w:rsidRDefault="006C147A" w:rsidP="006C147A">
      <w:pPr>
        <w:pStyle w:val="ListParagraph"/>
        <w:numPr>
          <w:ilvl w:val="1"/>
          <w:numId w:val="20"/>
        </w:numPr>
        <w:spacing w:after="200" w:line="276" w:lineRule="auto"/>
        <w:ind w:left="1440" w:hanging="720"/>
        <w:jc w:val="both"/>
      </w:pPr>
      <w:r w:rsidRPr="008C6E12">
        <w:t>Neither  the  execution, delivery of t</w:t>
      </w:r>
      <w:r>
        <w:t xml:space="preserve">his Agreement, fulfillment nor the performance of its obligations, </w:t>
      </w:r>
      <w:r w:rsidRPr="008C6E12">
        <w:t>compliance with the terms and provisions   hereof</w:t>
      </w:r>
      <w:r>
        <w:t xml:space="preserve"> will conflict with,</w:t>
      </w:r>
      <w:r w:rsidRPr="008C6E12">
        <w:t xml:space="preserve"> or result in a breach of, terms, conditions or provisions of, or constitute a default under, or result in any violation of law</w:t>
      </w:r>
      <w:r>
        <w:t>, rules, regulations, authorization or approval of any governmental authority,</w:t>
      </w:r>
      <w:r w:rsidRPr="003D473A">
        <w:t xml:space="preserve"> </w:t>
      </w:r>
      <w:r w:rsidRPr="008C6E12">
        <w:t>restrictions, instrument, order, judgment, decree, statute, to which it is</w:t>
      </w:r>
      <w:r>
        <w:t xml:space="preserve"> a</w:t>
      </w:r>
      <w:r w:rsidRPr="008C6E12">
        <w:t xml:space="preserve"> subject,</w:t>
      </w:r>
      <w:r>
        <w:t xml:space="preserve"> or of </w:t>
      </w:r>
      <w:r w:rsidRPr="008C6E12">
        <w:t>any agreement</w:t>
      </w:r>
      <w:r>
        <w:t xml:space="preserve"> to which it is a party;</w:t>
      </w:r>
    </w:p>
    <w:p w:rsidR="006C147A" w:rsidRPr="00F743C6" w:rsidRDefault="006C147A" w:rsidP="006C147A">
      <w:pPr>
        <w:pStyle w:val="ListParagraph"/>
        <w:ind w:left="1440" w:hanging="720"/>
      </w:pPr>
    </w:p>
    <w:p w:rsidR="006C147A" w:rsidRPr="009B7E9E" w:rsidRDefault="006C147A" w:rsidP="006C147A">
      <w:pPr>
        <w:pStyle w:val="ListParagraph"/>
        <w:numPr>
          <w:ilvl w:val="1"/>
          <w:numId w:val="20"/>
        </w:numPr>
        <w:spacing w:after="200" w:line="276" w:lineRule="auto"/>
        <w:ind w:left="1440" w:hanging="720"/>
        <w:jc w:val="both"/>
      </w:pPr>
      <w:r>
        <w:t>It will comply with all applicable laws, rules and regulations relating to this Agreement.</w:t>
      </w:r>
      <w:r w:rsidRPr="008C6E12">
        <w:t xml:space="preserve"> </w:t>
      </w:r>
    </w:p>
    <w:p w:rsidR="006C147A" w:rsidRPr="009B7E9E" w:rsidRDefault="006C147A" w:rsidP="006C147A">
      <w:pPr>
        <w:pStyle w:val="ListParagraph"/>
        <w:ind w:left="1080"/>
        <w:jc w:val="both"/>
        <w:rPr>
          <w:b/>
        </w:rPr>
      </w:pPr>
    </w:p>
    <w:p w:rsidR="006C147A" w:rsidRDefault="006C147A" w:rsidP="006C147A">
      <w:pPr>
        <w:pStyle w:val="ListParagraph"/>
        <w:numPr>
          <w:ilvl w:val="0"/>
          <w:numId w:val="4"/>
        </w:numPr>
        <w:spacing w:after="200" w:line="276" w:lineRule="auto"/>
        <w:jc w:val="both"/>
        <w:rPr>
          <w:b/>
        </w:rPr>
      </w:pPr>
      <w:r w:rsidRPr="003F6D06">
        <w:rPr>
          <w:b/>
        </w:rPr>
        <w:t>INDEMNITY</w:t>
      </w:r>
    </w:p>
    <w:p w:rsidR="006C147A" w:rsidRPr="003F6D06" w:rsidRDefault="006C147A" w:rsidP="006C147A">
      <w:pPr>
        <w:pStyle w:val="ListParagraph"/>
        <w:jc w:val="both"/>
        <w:rPr>
          <w:b/>
        </w:rPr>
      </w:pPr>
    </w:p>
    <w:p w:rsidR="006C147A" w:rsidRDefault="006C147A" w:rsidP="006C147A">
      <w:pPr>
        <w:pStyle w:val="ListParagraph"/>
        <w:numPr>
          <w:ilvl w:val="0"/>
          <w:numId w:val="14"/>
        </w:numPr>
        <w:spacing w:after="200" w:line="276" w:lineRule="auto"/>
        <w:ind w:left="900" w:hanging="540"/>
        <w:jc w:val="both"/>
      </w:pPr>
      <w:del w:id="159" w:author="DSNR" w:date="2018-07-18T01:00:00Z">
        <w:r w:rsidDel="00073FE7">
          <w:delText>RNE</w:delText>
        </w:r>
      </w:del>
      <w:ins w:id="160" w:author="DSNR" w:date="2018-07-18T01:00:00Z">
        <w:r w:rsidR="00073FE7">
          <w:t>BSG</w:t>
        </w:r>
      </w:ins>
      <w:r w:rsidRPr="00FA0784">
        <w:t xml:space="preserve"> agrees to fully indemnify, hold harmless and defend ETPL, its subsidiaries, affiliates and their respective officers, directors, employees, shareholders and agents (“</w:t>
      </w:r>
      <w:r w:rsidRPr="00FA0784">
        <w:rPr>
          <w:b/>
        </w:rPr>
        <w:t>Indemnified Parties</w:t>
      </w:r>
      <w:r w:rsidRPr="00FA0784">
        <w:t>”), from:</w:t>
      </w:r>
    </w:p>
    <w:p w:rsidR="006C147A" w:rsidRPr="00FA0784" w:rsidRDefault="006C147A" w:rsidP="006C147A">
      <w:pPr>
        <w:pStyle w:val="ListParagraph"/>
        <w:jc w:val="both"/>
      </w:pPr>
    </w:p>
    <w:p w:rsidR="006C147A" w:rsidRDefault="006C147A" w:rsidP="006C147A">
      <w:pPr>
        <w:pStyle w:val="ListParagraph"/>
        <w:numPr>
          <w:ilvl w:val="2"/>
          <w:numId w:val="5"/>
        </w:numPr>
        <w:spacing w:after="200" w:line="276" w:lineRule="auto"/>
        <w:jc w:val="both"/>
      </w:pPr>
      <w:r w:rsidRPr="003F6D06">
        <w:t xml:space="preserve">Any claim raised by any third party with regard to any loss whatsoever caused as a result of any act, commission or omission on part of </w:t>
      </w:r>
      <w:del w:id="161" w:author="DSNR" w:date="2018-07-18T01:01:00Z">
        <w:r w:rsidDel="00073FE7">
          <w:delText>RNE</w:delText>
        </w:r>
      </w:del>
      <w:ins w:id="162" w:author="DSNR" w:date="2018-07-18T01:01:00Z">
        <w:r w:rsidR="00073FE7">
          <w:t>BSG</w:t>
        </w:r>
      </w:ins>
      <w:r>
        <w:t xml:space="preserve"> and/or its subsidiaries or affiliates</w:t>
      </w:r>
      <w:r w:rsidRPr="003F6D06">
        <w:t>.</w:t>
      </w:r>
    </w:p>
    <w:p w:rsidR="006C147A" w:rsidRPr="003F6D06" w:rsidRDefault="006C147A" w:rsidP="006C147A">
      <w:pPr>
        <w:pStyle w:val="ListParagraph"/>
        <w:ind w:left="1440"/>
        <w:jc w:val="both"/>
      </w:pPr>
    </w:p>
    <w:p w:rsidR="006C147A" w:rsidRDefault="006C147A" w:rsidP="006C147A">
      <w:pPr>
        <w:pStyle w:val="ListParagraph"/>
        <w:numPr>
          <w:ilvl w:val="2"/>
          <w:numId w:val="5"/>
        </w:numPr>
        <w:spacing w:after="200" w:line="276" w:lineRule="auto"/>
        <w:jc w:val="both"/>
      </w:pPr>
      <w:r w:rsidRPr="003F6D06">
        <w:lastRenderedPageBreak/>
        <w:t>Any losses, claims, damages, charges, costs, fines, penalties that the Indemnified Part</w:t>
      </w:r>
      <w:r>
        <w:t xml:space="preserve">ies </w:t>
      </w:r>
      <w:r w:rsidRPr="003F6D06">
        <w:t xml:space="preserve">may sustain as a result of any act or </w:t>
      </w:r>
      <w:r>
        <w:t xml:space="preserve">failure on </w:t>
      </w:r>
      <w:del w:id="163" w:author="DSNR" w:date="2018-07-18T01:01:00Z">
        <w:r w:rsidDel="00073FE7">
          <w:delText>RNE</w:delText>
        </w:r>
      </w:del>
      <w:ins w:id="164" w:author="DSNR" w:date="2018-07-18T01:01:00Z">
        <w:r w:rsidR="00073FE7">
          <w:t>BSG</w:t>
        </w:r>
      </w:ins>
      <w:r>
        <w:t>’s part</w:t>
      </w:r>
      <w:r w:rsidRPr="003F6D06">
        <w:t xml:space="preserve"> or on behalf of </w:t>
      </w:r>
      <w:del w:id="165" w:author="DSNR" w:date="2018-07-18T01:01:00Z">
        <w:r w:rsidDel="00073FE7">
          <w:delText>RNE</w:delText>
        </w:r>
      </w:del>
      <w:ins w:id="166" w:author="DSNR" w:date="2018-07-18T01:01:00Z">
        <w:r w:rsidR="00073FE7">
          <w:t>BSG</w:t>
        </w:r>
      </w:ins>
      <w:r>
        <w:t xml:space="preserve"> to comply</w:t>
      </w:r>
      <w:r w:rsidRPr="003F6D06">
        <w:t xml:space="preserve"> with </w:t>
      </w:r>
      <w:r>
        <w:t>a</w:t>
      </w:r>
      <w:r w:rsidRPr="003F6D06">
        <w:t xml:space="preserve">pplicable </w:t>
      </w:r>
      <w:r>
        <w:t>l</w:t>
      </w:r>
      <w:r w:rsidRPr="003F6D06">
        <w:t>aw</w:t>
      </w:r>
      <w:r>
        <w:t>.</w:t>
      </w:r>
    </w:p>
    <w:p w:rsidR="006C147A" w:rsidRPr="0085545B" w:rsidRDefault="006C147A" w:rsidP="006C147A">
      <w:pPr>
        <w:pStyle w:val="ListParagraph"/>
      </w:pPr>
    </w:p>
    <w:p w:rsidR="006C147A" w:rsidRPr="00BD1EE7" w:rsidRDefault="006C147A" w:rsidP="006C147A">
      <w:pPr>
        <w:pStyle w:val="ListParagraph"/>
        <w:numPr>
          <w:ilvl w:val="2"/>
          <w:numId w:val="5"/>
        </w:numPr>
        <w:spacing w:after="200" w:line="276" w:lineRule="auto"/>
        <w:jc w:val="both"/>
      </w:pPr>
      <w:r>
        <w:t xml:space="preserve">Any claims, demands, suits, penalties or actions at law or in equity, fees, costs, fines and expenses (including, without limitation, legal fees and expenses incurred in establishing the right to indemnification hereunder), whether arising from contract, tort (including negligence), warranty, strict liability, or from violation of any governmental law or regulation or otherwise from breach of this Agreement or the acts or omissions of the </w:t>
      </w:r>
      <w:del w:id="167" w:author="DSNR" w:date="2018-07-18T01:01:00Z">
        <w:r w:rsidDel="00073FE7">
          <w:delText>RNE</w:delText>
        </w:r>
      </w:del>
      <w:ins w:id="168" w:author="DSNR" w:date="2018-07-18T01:01:00Z">
        <w:r w:rsidR="00073FE7">
          <w:t>BSG</w:t>
        </w:r>
      </w:ins>
      <w:r>
        <w:t xml:space="preserve"> relating, indirectly or directly, to performance of its obligations hereunder.</w:t>
      </w:r>
    </w:p>
    <w:p w:rsidR="006C147A" w:rsidRPr="00127673" w:rsidRDefault="006C147A" w:rsidP="006C147A">
      <w:pPr>
        <w:pStyle w:val="ListParagraph"/>
        <w:ind w:left="1440"/>
        <w:jc w:val="both"/>
      </w:pPr>
    </w:p>
    <w:p w:rsidR="006C147A" w:rsidRPr="003F6D06" w:rsidRDefault="006C147A" w:rsidP="006C147A">
      <w:pPr>
        <w:pStyle w:val="ListParagraph"/>
        <w:numPr>
          <w:ilvl w:val="0"/>
          <w:numId w:val="15"/>
        </w:numPr>
        <w:spacing w:after="200" w:line="276" w:lineRule="auto"/>
        <w:ind w:left="720" w:hanging="360"/>
        <w:jc w:val="both"/>
        <w:rPr>
          <w:b/>
        </w:rPr>
      </w:pPr>
      <w:r>
        <w:rPr>
          <w:b/>
        </w:rPr>
        <w:t>TERM AND TERMINATION</w:t>
      </w:r>
    </w:p>
    <w:p w:rsidR="006C147A" w:rsidRPr="003F6D06" w:rsidRDefault="006C147A" w:rsidP="006C147A">
      <w:pPr>
        <w:pStyle w:val="ListParagraph"/>
        <w:jc w:val="both"/>
      </w:pPr>
    </w:p>
    <w:p w:rsidR="006C147A" w:rsidRDefault="006C147A" w:rsidP="006C147A">
      <w:pPr>
        <w:pStyle w:val="ListParagraph"/>
        <w:numPr>
          <w:ilvl w:val="1"/>
          <w:numId w:val="16"/>
        </w:numPr>
        <w:spacing w:after="200" w:line="276" w:lineRule="auto"/>
        <w:jc w:val="both"/>
      </w:pPr>
      <w:r>
        <w:t xml:space="preserve">This Agreement shall be valid and binding upon the Parties from the Effective Date and continue for a </w:t>
      </w:r>
      <w:r w:rsidRPr="004B7414">
        <w:t>period of [●] from the Effective Date (“</w:t>
      </w:r>
      <w:r w:rsidRPr="004B7414">
        <w:rPr>
          <w:b/>
        </w:rPr>
        <w:t>Term</w:t>
      </w:r>
      <w:r>
        <w:t>”). The Parties agree that this Agreement may be renewed on terms as mutually agreed between the Parties in writing.</w:t>
      </w:r>
    </w:p>
    <w:p w:rsidR="006C147A" w:rsidRDefault="006C147A" w:rsidP="006C147A">
      <w:pPr>
        <w:pStyle w:val="ListParagraph"/>
        <w:ind w:left="900"/>
        <w:jc w:val="both"/>
      </w:pPr>
    </w:p>
    <w:p w:rsidR="006C147A" w:rsidRDefault="006C147A" w:rsidP="006C147A">
      <w:pPr>
        <w:pStyle w:val="ListParagraph"/>
        <w:numPr>
          <w:ilvl w:val="1"/>
          <w:numId w:val="16"/>
        </w:numPr>
        <w:spacing w:after="200" w:line="276" w:lineRule="auto"/>
        <w:jc w:val="both"/>
      </w:pPr>
      <w:r>
        <w:t>This Agreement may be terminated in the event:</w:t>
      </w:r>
    </w:p>
    <w:p w:rsidR="006C147A" w:rsidRPr="002655C5" w:rsidRDefault="006C147A" w:rsidP="006C147A">
      <w:pPr>
        <w:pStyle w:val="ListParagraph"/>
      </w:pPr>
    </w:p>
    <w:p w:rsidR="006C147A" w:rsidRDefault="006C147A" w:rsidP="006C147A">
      <w:pPr>
        <w:pStyle w:val="ListParagraph"/>
        <w:numPr>
          <w:ilvl w:val="3"/>
          <w:numId w:val="17"/>
        </w:numPr>
        <w:spacing w:after="200" w:line="276" w:lineRule="auto"/>
        <w:ind w:left="1440"/>
        <w:jc w:val="both"/>
      </w:pPr>
      <w:r>
        <w:t>The Parties enter into unanimous written agreement to terminate; or</w:t>
      </w:r>
    </w:p>
    <w:p w:rsidR="006C147A" w:rsidRDefault="006C147A" w:rsidP="006C147A">
      <w:pPr>
        <w:pStyle w:val="ListParagraph"/>
        <w:ind w:left="1440"/>
        <w:jc w:val="both"/>
      </w:pPr>
    </w:p>
    <w:p w:rsidR="006C147A" w:rsidRDefault="006C147A" w:rsidP="006C147A">
      <w:pPr>
        <w:pStyle w:val="ListParagraph"/>
        <w:numPr>
          <w:ilvl w:val="3"/>
          <w:numId w:val="17"/>
        </w:numPr>
        <w:spacing w:after="200" w:line="276" w:lineRule="auto"/>
        <w:ind w:left="1440"/>
        <w:jc w:val="both"/>
      </w:pPr>
      <w:r>
        <w:t xml:space="preserve">Either Party may terminate this Agreement by providing a thirty (30) days prior notice in writing to the other Party if the other Party commits a material breach of the terms of this Agreement which remains </w:t>
      </w:r>
      <w:proofErr w:type="spellStart"/>
      <w:r>
        <w:t>unremedied</w:t>
      </w:r>
      <w:proofErr w:type="spellEnd"/>
      <w:r>
        <w:t xml:space="preserve"> for a period of thirty (30) days from the date of the written notice to cure the breach. Without limiting the generality of the term ‘material breach’, this will include any delay, deficiency or negligence in performance of the obligations of either Party; or</w:t>
      </w:r>
    </w:p>
    <w:p w:rsidR="006C147A" w:rsidRPr="00A4654A" w:rsidRDefault="006C147A" w:rsidP="006C147A">
      <w:pPr>
        <w:pStyle w:val="ListParagraph"/>
      </w:pPr>
    </w:p>
    <w:p w:rsidR="006C147A" w:rsidRDefault="006C147A" w:rsidP="006C147A">
      <w:pPr>
        <w:pStyle w:val="ListParagraph"/>
        <w:numPr>
          <w:ilvl w:val="3"/>
          <w:numId w:val="17"/>
        </w:numPr>
        <w:spacing w:after="200" w:line="276" w:lineRule="auto"/>
        <w:ind w:left="1440"/>
        <w:jc w:val="both"/>
      </w:pPr>
      <w:r>
        <w:t xml:space="preserve">Any Party passes a resolution for winding-up (otherwise than for the purposes of a solvent amalgamation or reconstruction) or a court makes an order to that effect or becomes or is declared insolvent or convenes a meeting of or makes or proposes to make any arrangement or composition with its creditors or has a liquidator, receiver, administrator, administrative receiver, manager, trustee or similar officer appointed over any or all of its assets or ceases to carry on business or threatens to cease carrying on business or ceases to exist or threatens to cease to exist, or is unable to pay its debts as they fall due. </w:t>
      </w:r>
    </w:p>
    <w:p w:rsidR="006C147A" w:rsidRDefault="006C147A" w:rsidP="006C147A">
      <w:pPr>
        <w:pStyle w:val="ListParagraph"/>
        <w:tabs>
          <w:tab w:val="left" w:pos="1720"/>
        </w:tabs>
        <w:spacing w:line="256" w:lineRule="auto"/>
        <w:ind w:right="405"/>
        <w:jc w:val="both"/>
      </w:pPr>
    </w:p>
    <w:p w:rsidR="006C147A" w:rsidRDefault="006C147A" w:rsidP="006C147A">
      <w:pPr>
        <w:pStyle w:val="ListParagraph"/>
        <w:numPr>
          <w:ilvl w:val="1"/>
          <w:numId w:val="16"/>
        </w:numPr>
        <w:spacing w:after="200" w:line="276" w:lineRule="auto"/>
        <w:jc w:val="both"/>
      </w:pPr>
      <w:r>
        <w:t xml:space="preserve">In the event of termination and/or expiration of this Agreement, the </w:t>
      </w:r>
      <w:del w:id="169" w:author="DSNR" w:date="2018-07-18T01:02:00Z">
        <w:r w:rsidDel="00073FE7">
          <w:delText>RNE</w:delText>
        </w:r>
      </w:del>
      <w:ins w:id="170" w:author="DSNR" w:date="2018-07-18T01:02:00Z">
        <w:r w:rsidR="00073FE7">
          <w:t>BSG</w:t>
        </w:r>
      </w:ins>
      <w:r>
        <w:t xml:space="preserve"> shall be liable to pay to ETPL the entire Consideration as may be due and payable to ETPL. In </w:t>
      </w:r>
      <w:r>
        <w:lastRenderedPageBreak/>
        <w:t xml:space="preserve">the event, the </w:t>
      </w:r>
      <w:del w:id="171" w:author="DSNR" w:date="2018-07-18T01:02:00Z">
        <w:r w:rsidDel="00073FE7">
          <w:delText>RNE</w:delText>
        </w:r>
      </w:del>
      <w:ins w:id="172" w:author="DSNR" w:date="2018-07-18T01:02:00Z">
        <w:r w:rsidR="00073FE7">
          <w:t>BSG</w:t>
        </w:r>
      </w:ins>
      <w:r>
        <w:t xml:space="preserve"> fails to pay to ETPL the Consideration within the stipulated time period, the </w:t>
      </w:r>
      <w:del w:id="173" w:author="DSNR" w:date="2018-07-18T01:14:00Z">
        <w:r w:rsidDel="00794631">
          <w:delText>RNE</w:delText>
        </w:r>
      </w:del>
      <w:ins w:id="174" w:author="DSNR" w:date="2018-07-18T01:14:00Z">
        <w:r w:rsidR="00794631">
          <w:t>BSG</w:t>
        </w:r>
      </w:ins>
      <w:r>
        <w:t xml:space="preserve"> shall be liable to pay to ETPL the Consideration with an </w:t>
      </w:r>
      <w:commentRangeStart w:id="175"/>
      <w:r>
        <w:t>interest @ 18% per annum</w:t>
      </w:r>
      <w:commentRangeEnd w:id="175"/>
      <w:r>
        <w:rPr>
          <w:rStyle w:val="CommentReference"/>
        </w:rPr>
        <w:commentReference w:id="175"/>
      </w:r>
      <w:r>
        <w:t xml:space="preserve"> from the date it became due and payable until it is paid to ETPL</w:t>
      </w:r>
    </w:p>
    <w:p w:rsidR="006C147A" w:rsidRPr="003F6D06" w:rsidRDefault="006C147A" w:rsidP="006C147A">
      <w:pPr>
        <w:pStyle w:val="ListParagraph"/>
        <w:tabs>
          <w:tab w:val="left" w:pos="1720"/>
        </w:tabs>
        <w:spacing w:line="256" w:lineRule="auto"/>
        <w:ind w:right="405"/>
        <w:jc w:val="both"/>
        <w:rPr>
          <w:b/>
        </w:rPr>
      </w:pPr>
    </w:p>
    <w:p w:rsidR="006C147A" w:rsidRDefault="006C147A" w:rsidP="006C147A">
      <w:pPr>
        <w:pStyle w:val="ListParagraph"/>
        <w:numPr>
          <w:ilvl w:val="0"/>
          <w:numId w:val="21"/>
        </w:numPr>
        <w:spacing w:after="200" w:line="276" w:lineRule="auto"/>
        <w:ind w:left="720" w:hanging="360"/>
        <w:jc w:val="both"/>
        <w:rPr>
          <w:b/>
        </w:rPr>
      </w:pPr>
      <w:r>
        <w:rPr>
          <w:b/>
        </w:rPr>
        <w:t>GOVERNING LAW AND DISPUTE RESOLUTION</w:t>
      </w:r>
    </w:p>
    <w:p w:rsidR="006C147A" w:rsidRDefault="006C147A" w:rsidP="006C147A">
      <w:pPr>
        <w:pStyle w:val="ListParagraph"/>
        <w:jc w:val="both"/>
        <w:rPr>
          <w:b/>
        </w:rPr>
      </w:pPr>
    </w:p>
    <w:p w:rsidR="006C147A" w:rsidRDefault="006C147A" w:rsidP="006C147A">
      <w:pPr>
        <w:pStyle w:val="ListParagraph"/>
        <w:numPr>
          <w:ilvl w:val="0"/>
          <w:numId w:val="18"/>
        </w:numPr>
        <w:spacing w:after="200" w:line="276" w:lineRule="auto"/>
        <w:ind w:left="900" w:hanging="540"/>
        <w:jc w:val="both"/>
      </w:pPr>
      <w:r w:rsidRPr="00A06DE5">
        <w:rPr>
          <w:b/>
        </w:rPr>
        <w:t>Governing Law:</w:t>
      </w:r>
      <w:r>
        <w:t xml:space="preserve"> </w:t>
      </w:r>
      <w:r w:rsidRPr="003F6D06">
        <w:t>This Agreement will be governed by and construed under the laws of India</w:t>
      </w:r>
      <w:r>
        <w:t xml:space="preserve"> (without reference to rules of conflict of laws thereof)</w:t>
      </w:r>
      <w:r w:rsidRPr="003F6D06">
        <w:t xml:space="preserve">. </w:t>
      </w:r>
      <w:r>
        <w:t>Subject to arbitration mentioned below under Clause 9.2, t</w:t>
      </w:r>
      <w:r w:rsidRPr="003F6D06">
        <w:t xml:space="preserve">he </w:t>
      </w:r>
      <w:r>
        <w:t>courts of competent jurisdiction at New Delhi shall have</w:t>
      </w:r>
      <w:r w:rsidRPr="003F6D06">
        <w:t xml:space="preserve"> exclusive jurisdiction.</w:t>
      </w:r>
    </w:p>
    <w:p w:rsidR="006C147A" w:rsidRDefault="006C147A" w:rsidP="006C147A">
      <w:pPr>
        <w:pStyle w:val="ListParagraph"/>
        <w:ind w:left="900"/>
        <w:jc w:val="both"/>
      </w:pPr>
    </w:p>
    <w:p w:rsidR="006C147A" w:rsidRDefault="006C147A" w:rsidP="006C147A">
      <w:pPr>
        <w:pStyle w:val="ListParagraph"/>
        <w:numPr>
          <w:ilvl w:val="0"/>
          <w:numId w:val="18"/>
        </w:numPr>
        <w:spacing w:after="200" w:line="276" w:lineRule="auto"/>
        <w:ind w:left="900" w:hanging="540"/>
        <w:jc w:val="both"/>
      </w:pPr>
      <w:r>
        <w:rPr>
          <w:b/>
        </w:rPr>
        <w:t>Arbitration and Conciliation:</w:t>
      </w:r>
      <w:r>
        <w:t xml:space="preserve"> </w:t>
      </w:r>
      <w:r w:rsidRPr="00EE06BE">
        <w:t xml:space="preserve">If any claim, dispute or difference of any kind whatsoever shall arise between </w:t>
      </w:r>
      <w:r>
        <w:t xml:space="preserve">the Parties in connection with </w:t>
      </w:r>
      <w:r w:rsidRPr="00EE06BE">
        <w:t>or arising out of this Agreement including any question regarding its existence, validity or termination of the execution of this Agreement, whether before or after the termination, abandonment or breach of this Agreement (“</w:t>
      </w:r>
      <w:r w:rsidRPr="00EE06BE">
        <w:rPr>
          <w:b/>
        </w:rPr>
        <w:t>Dispute</w:t>
      </w:r>
      <w:r w:rsidRPr="00EE06BE">
        <w:t xml:space="preserve">”), the Parties shall seek to resolve any such Dispute by mutual consultation and negotiation in good faith. In the event, the Parties are unable to, within ten (10) days, reach a resolution, such Dispute shall be settled by binding arbitration as mentioned in this Sub-Clause. The Dispute shall be referred to final and binding arbitration under the (Indian) Arbitration and Conciliation Act, 1996. Such arbitration shall be held in </w:t>
      </w:r>
      <w:ins w:id="176" w:author="DSNR" w:date="2018-07-18T01:04:00Z">
        <w:r w:rsidR="00073FE7">
          <w:t>[●]</w:t>
        </w:r>
      </w:ins>
      <w:del w:id="177" w:author="DSNR" w:date="2018-07-18T01:04:00Z">
        <w:r w:rsidDel="00073FE7">
          <w:delText xml:space="preserve">New </w:delText>
        </w:r>
        <w:r w:rsidRPr="00EE06BE" w:rsidDel="00073FE7">
          <w:delText>Delhi</w:delText>
        </w:r>
      </w:del>
      <w:r w:rsidRPr="00EE06BE">
        <w:t xml:space="preserve">. All proceedings of such arbitration shall be in the English language. A sole arbitrator shall be </w:t>
      </w:r>
      <w:r>
        <w:t xml:space="preserve">mutually </w:t>
      </w:r>
      <w:r w:rsidRPr="00EE06BE">
        <w:t xml:space="preserve">appointed by the </w:t>
      </w:r>
      <w:r>
        <w:t>Parties</w:t>
      </w:r>
      <w:r w:rsidRPr="00EE06BE">
        <w:t>. The award pronounced by the arbitrator shall be final, conclusive and binding upon the Parties.</w:t>
      </w:r>
    </w:p>
    <w:p w:rsidR="006C147A" w:rsidRPr="00C91E89" w:rsidRDefault="006C147A" w:rsidP="006C147A">
      <w:pPr>
        <w:pStyle w:val="ListParagraph"/>
      </w:pPr>
    </w:p>
    <w:p w:rsidR="006C147A" w:rsidRPr="00772F2E" w:rsidRDefault="006C147A" w:rsidP="006C147A">
      <w:pPr>
        <w:pStyle w:val="ListParagraph"/>
        <w:numPr>
          <w:ilvl w:val="0"/>
          <w:numId w:val="18"/>
        </w:numPr>
        <w:spacing w:after="200" w:line="276" w:lineRule="auto"/>
        <w:ind w:left="900" w:hanging="540"/>
        <w:jc w:val="both"/>
      </w:pPr>
      <w:r w:rsidRPr="00772F2E">
        <w:rPr>
          <w:b/>
        </w:rPr>
        <w:t>Interim Relief</w:t>
      </w:r>
      <w:r>
        <w:rPr>
          <w:b/>
        </w:rPr>
        <w:t xml:space="preserve">: </w:t>
      </w:r>
      <w:r w:rsidRPr="00772F2E">
        <w:t>Notwithstanding any other provision of this Agreement,</w:t>
      </w:r>
      <w:r>
        <w:t xml:space="preserve"> either Party shall be entitled to seek injunctive or other provisional relief from any court of competent jurisdiction at New Delhi pending the final decision or award of the arbitrator.</w:t>
      </w:r>
    </w:p>
    <w:p w:rsidR="006C147A" w:rsidRDefault="006C147A" w:rsidP="006C147A">
      <w:pPr>
        <w:pStyle w:val="ListParagraph"/>
        <w:jc w:val="both"/>
        <w:rPr>
          <w:b/>
        </w:rPr>
      </w:pPr>
    </w:p>
    <w:p w:rsidR="006C147A" w:rsidRDefault="006C147A" w:rsidP="006C147A">
      <w:pPr>
        <w:pStyle w:val="ListParagraph"/>
        <w:numPr>
          <w:ilvl w:val="0"/>
          <w:numId w:val="21"/>
        </w:numPr>
        <w:spacing w:after="200" w:line="276" w:lineRule="auto"/>
        <w:ind w:left="720" w:hanging="360"/>
        <w:jc w:val="both"/>
        <w:rPr>
          <w:b/>
        </w:rPr>
      </w:pPr>
      <w:r w:rsidRPr="003F6D06">
        <w:rPr>
          <w:b/>
        </w:rPr>
        <w:t xml:space="preserve">MISCELLANEOUS </w:t>
      </w:r>
    </w:p>
    <w:p w:rsidR="006C147A" w:rsidRPr="007018AD" w:rsidRDefault="006C147A" w:rsidP="006C147A">
      <w:pPr>
        <w:pStyle w:val="ListParagraph"/>
        <w:jc w:val="both"/>
        <w:rPr>
          <w:b/>
        </w:rPr>
      </w:pPr>
    </w:p>
    <w:p w:rsidR="006C147A" w:rsidRDefault="006C147A" w:rsidP="006C147A">
      <w:pPr>
        <w:pStyle w:val="ListParagraph"/>
        <w:numPr>
          <w:ilvl w:val="1"/>
          <w:numId w:val="21"/>
        </w:numPr>
        <w:spacing w:after="200" w:line="276" w:lineRule="auto"/>
        <w:jc w:val="both"/>
        <w:rPr>
          <w:b/>
        </w:rPr>
      </w:pPr>
      <w:r w:rsidRPr="00431ED9">
        <w:rPr>
          <w:b/>
        </w:rPr>
        <w:t>No Waiver:</w:t>
      </w:r>
      <w:r>
        <w:rPr>
          <w:b/>
        </w:rPr>
        <w:t xml:space="preserve"> </w:t>
      </w:r>
      <w:r>
        <w:t>Save and except as expressly provided in this Agreement, no exercise, failure to exercise, or delay in exercising any right, power, or remedy vested in any Party under or pursuant to this Agreement shall constitute a waiver by that Party of that or any other right, power, or remedy.</w:t>
      </w:r>
    </w:p>
    <w:p w:rsidR="006C147A" w:rsidRPr="00431ED9" w:rsidRDefault="006C147A" w:rsidP="006C147A">
      <w:pPr>
        <w:pStyle w:val="ListParagraph"/>
        <w:ind w:left="900"/>
        <w:jc w:val="both"/>
        <w:rPr>
          <w:b/>
        </w:rPr>
      </w:pPr>
    </w:p>
    <w:p w:rsidR="006C147A" w:rsidRPr="005D26C8" w:rsidRDefault="006C147A" w:rsidP="006C147A">
      <w:pPr>
        <w:pStyle w:val="ListParagraph"/>
        <w:numPr>
          <w:ilvl w:val="1"/>
          <w:numId w:val="21"/>
        </w:numPr>
        <w:spacing w:after="200" w:line="276" w:lineRule="auto"/>
        <w:jc w:val="both"/>
      </w:pPr>
      <w:r w:rsidRPr="00431ED9">
        <w:rPr>
          <w:b/>
        </w:rPr>
        <w:t>Assignment:</w:t>
      </w:r>
      <w:r>
        <w:rPr>
          <w:rFonts w:eastAsia="TimesNewRoman"/>
        </w:rPr>
        <w:t xml:space="preserve"> </w:t>
      </w:r>
      <w:r w:rsidRPr="005D26C8">
        <w:t>No right or obligation under this Agreement may be assigned or transferred by either Party to any third party without the prior written consent of the other Party.</w:t>
      </w:r>
    </w:p>
    <w:p w:rsidR="006C147A" w:rsidRPr="005D26C8" w:rsidRDefault="006C147A" w:rsidP="006C147A">
      <w:pPr>
        <w:pStyle w:val="ListParagraph"/>
      </w:pPr>
    </w:p>
    <w:p w:rsidR="006C147A" w:rsidRDefault="006C147A" w:rsidP="006C147A">
      <w:pPr>
        <w:pStyle w:val="ListParagraph"/>
        <w:numPr>
          <w:ilvl w:val="1"/>
          <w:numId w:val="21"/>
        </w:numPr>
        <w:spacing w:after="200" w:line="276" w:lineRule="auto"/>
        <w:jc w:val="both"/>
        <w:rPr>
          <w:b/>
        </w:rPr>
      </w:pPr>
      <w:r w:rsidRPr="00431ED9">
        <w:rPr>
          <w:b/>
        </w:rPr>
        <w:t>Notice:</w:t>
      </w:r>
      <w:r>
        <w:rPr>
          <w:b/>
        </w:rPr>
        <w:t xml:space="preserve"> </w:t>
      </w:r>
      <w:r>
        <w:t>All notices served under this Agreement shall be in writing and may be served by personal delivery, or by post on the Parties at their address as set out in this Agreement or such other address as notified to the other Party from time to time. Notices shall be deemed to have been served at the time of delivery if sent by personal delivery or within two (2) business days after posting by post.</w:t>
      </w:r>
    </w:p>
    <w:p w:rsidR="006C147A" w:rsidRPr="00431ED9" w:rsidRDefault="006C147A" w:rsidP="006C147A">
      <w:pPr>
        <w:pStyle w:val="ListParagraph"/>
        <w:rPr>
          <w:b/>
        </w:rPr>
      </w:pPr>
    </w:p>
    <w:p w:rsidR="006C147A" w:rsidRPr="00933710" w:rsidRDefault="006C147A" w:rsidP="006C147A">
      <w:pPr>
        <w:pStyle w:val="ListParagraph"/>
        <w:numPr>
          <w:ilvl w:val="1"/>
          <w:numId w:val="21"/>
        </w:numPr>
        <w:spacing w:after="200" w:line="276" w:lineRule="auto"/>
        <w:jc w:val="both"/>
      </w:pPr>
      <w:r w:rsidRPr="00431ED9">
        <w:rPr>
          <w:b/>
        </w:rPr>
        <w:t>Amendment:</w:t>
      </w:r>
      <w:r w:rsidRPr="00933710">
        <w:rPr>
          <w:rFonts w:eastAsia="Arial"/>
        </w:rPr>
        <w:t xml:space="preserve"> </w:t>
      </w:r>
      <w:r w:rsidRPr="00933710">
        <w:t>No amendments and/or modifications to this Agreement shall be valid unless executed in writing and signed by both the Parties</w:t>
      </w:r>
      <w:r>
        <w:t>.</w:t>
      </w:r>
    </w:p>
    <w:p w:rsidR="006C147A" w:rsidRPr="00431ED9" w:rsidRDefault="006C147A" w:rsidP="006C147A">
      <w:pPr>
        <w:pStyle w:val="ListParagraph"/>
        <w:rPr>
          <w:b/>
        </w:rPr>
      </w:pPr>
    </w:p>
    <w:p w:rsidR="006C147A" w:rsidRDefault="006C147A" w:rsidP="006C147A">
      <w:pPr>
        <w:pStyle w:val="ListParagraph"/>
        <w:numPr>
          <w:ilvl w:val="1"/>
          <w:numId w:val="21"/>
        </w:numPr>
        <w:spacing w:after="200" w:line="276" w:lineRule="auto"/>
        <w:jc w:val="both"/>
        <w:rPr>
          <w:b/>
        </w:rPr>
      </w:pPr>
      <w:r w:rsidRPr="00431ED9">
        <w:rPr>
          <w:b/>
        </w:rPr>
        <w:t>Severability:</w:t>
      </w:r>
      <w:r w:rsidRPr="00933710">
        <w:rPr>
          <w:rFonts w:eastAsia="Arial"/>
        </w:rPr>
        <w:t xml:space="preserve"> </w:t>
      </w:r>
      <w:r w:rsidRPr="00933710">
        <w:t>If  any  provision  of  this  Agreement is  adjudged  by  a  court  to  be  void  or unenforceable, the same shall in no way affect any other provision of this Agreement, or its validity  or enforceability, and the unenforceable provision shall be performed to the extent valid and enforceable.</w:t>
      </w:r>
    </w:p>
    <w:p w:rsidR="006C147A" w:rsidRPr="00431ED9" w:rsidRDefault="006C147A" w:rsidP="006C147A">
      <w:pPr>
        <w:pStyle w:val="ListParagraph"/>
        <w:rPr>
          <w:b/>
        </w:rPr>
      </w:pPr>
    </w:p>
    <w:p w:rsidR="006C147A" w:rsidRPr="00876EAF" w:rsidRDefault="006C147A" w:rsidP="006C147A">
      <w:pPr>
        <w:pStyle w:val="ListParagraph"/>
        <w:numPr>
          <w:ilvl w:val="1"/>
          <w:numId w:val="21"/>
        </w:numPr>
        <w:spacing w:after="200" w:line="276" w:lineRule="auto"/>
        <w:jc w:val="both"/>
      </w:pPr>
      <w:r w:rsidRPr="00431ED9">
        <w:rPr>
          <w:b/>
        </w:rPr>
        <w:t>Counterparts:</w:t>
      </w:r>
      <w:r w:rsidRPr="00876EAF">
        <w:rPr>
          <w:rFonts w:eastAsia="Arial"/>
        </w:rPr>
        <w:t xml:space="preserve"> </w:t>
      </w:r>
      <w:r w:rsidRPr="00876EAF">
        <w:t>This Agreement and any document to be provided under this Agreement may be executed in two (2) or more counterparts, each of which shall be deemed an original, but all of which taken together shall constitute but one and the same instrument.</w:t>
      </w:r>
    </w:p>
    <w:p w:rsidR="006C147A" w:rsidRDefault="006C147A" w:rsidP="006C147A">
      <w:pPr>
        <w:spacing w:line="255" w:lineRule="auto"/>
        <w:ind w:right="385"/>
        <w:jc w:val="both"/>
        <w:rPr>
          <w:b/>
        </w:rPr>
      </w:pPr>
    </w:p>
    <w:p w:rsidR="006C147A" w:rsidRDefault="006C147A" w:rsidP="006C147A">
      <w:pPr>
        <w:rPr>
          <w:b/>
        </w:rPr>
      </w:pPr>
      <w:r>
        <w:rPr>
          <w:b/>
        </w:rPr>
        <w:br w:type="page"/>
      </w:r>
    </w:p>
    <w:p w:rsidR="006C147A" w:rsidRDefault="006C147A" w:rsidP="006C147A">
      <w:pPr>
        <w:spacing w:line="255" w:lineRule="auto"/>
        <w:ind w:right="385"/>
        <w:jc w:val="both"/>
      </w:pPr>
      <w:r w:rsidRPr="002E4D06">
        <w:rPr>
          <w:b/>
        </w:rPr>
        <w:lastRenderedPageBreak/>
        <w:t>IN WITNESS WHEREOF</w:t>
      </w:r>
      <w:r w:rsidRPr="002E4D06">
        <w:t xml:space="preserve">, </w:t>
      </w:r>
      <w:r>
        <w:t>t</w:t>
      </w:r>
      <w:r w:rsidRPr="002E4D06">
        <w:t>he parties hereto have caused this Agreement to be executed by their duly authorized representatives as of the day and year first written above.</w:t>
      </w:r>
    </w:p>
    <w:p w:rsidR="006C147A" w:rsidRDefault="006C147A" w:rsidP="006C147A">
      <w:pPr>
        <w:spacing w:line="255" w:lineRule="auto"/>
        <w:ind w:right="385"/>
        <w:jc w:val="both"/>
      </w:pPr>
    </w:p>
    <w:p w:rsidR="006C147A" w:rsidRDefault="006C147A" w:rsidP="006C147A">
      <w:pPr>
        <w:spacing w:line="255" w:lineRule="auto"/>
        <w:ind w:right="385"/>
        <w:jc w:val="both"/>
      </w:pPr>
    </w:p>
    <w:p w:rsidR="006C147A" w:rsidRDefault="006C147A" w:rsidP="006C147A">
      <w:pPr>
        <w:spacing w:line="255" w:lineRule="auto"/>
        <w:ind w:right="385"/>
        <w:jc w:val="both"/>
      </w:pPr>
    </w:p>
    <w:p w:rsidR="006C147A" w:rsidRDefault="006C147A" w:rsidP="006C147A">
      <w:pPr>
        <w:spacing w:line="255" w:lineRule="auto"/>
        <w:ind w:right="385"/>
        <w:jc w:val="both"/>
        <w:rPr>
          <w:b/>
        </w:rPr>
      </w:pPr>
      <w:r>
        <w:t xml:space="preserve">For and on behalf of </w:t>
      </w:r>
      <w:r w:rsidRPr="003F6D06">
        <w:rPr>
          <w:b/>
        </w:rPr>
        <w:t xml:space="preserve">ECOWISE </w:t>
      </w:r>
      <w:r>
        <w:rPr>
          <w:b/>
        </w:rPr>
        <w:t>TRADING</w:t>
      </w:r>
      <w:r w:rsidRPr="003F6D06">
        <w:rPr>
          <w:b/>
        </w:rPr>
        <w:t xml:space="preserve"> PRIVATE LIMITED</w:t>
      </w:r>
    </w:p>
    <w:p w:rsidR="006C147A" w:rsidRDefault="006C147A" w:rsidP="006C147A">
      <w:pPr>
        <w:spacing w:line="255" w:lineRule="auto"/>
        <w:ind w:right="385"/>
        <w:jc w:val="both"/>
        <w:rPr>
          <w:b/>
        </w:rPr>
      </w:pPr>
    </w:p>
    <w:p w:rsidR="006C147A" w:rsidRDefault="006C147A" w:rsidP="006C147A">
      <w:pPr>
        <w:spacing w:line="255" w:lineRule="auto"/>
        <w:ind w:right="385"/>
        <w:jc w:val="both"/>
        <w:rPr>
          <w:b/>
        </w:rPr>
      </w:pPr>
    </w:p>
    <w:p w:rsidR="006C147A" w:rsidRDefault="006C147A" w:rsidP="006C147A">
      <w:pPr>
        <w:spacing w:line="255" w:lineRule="auto"/>
        <w:ind w:right="385"/>
        <w:jc w:val="both"/>
        <w:rPr>
          <w:b/>
        </w:rPr>
      </w:pPr>
    </w:p>
    <w:p w:rsidR="006C147A" w:rsidRDefault="006C147A" w:rsidP="006C147A">
      <w:pPr>
        <w:spacing w:line="255" w:lineRule="auto"/>
        <w:ind w:right="385"/>
        <w:jc w:val="both"/>
      </w:pPr>
    </w:p>
    <w:p w:rsidR="006C147A" w:rsidRDefault="006C147A" w:rsidP="006C147A">
      <w:pPr>
        <w:spacing w:line="255" w:lineRule="auto"/>
        <w:ind w:right="385"/>
        <w:jc w:val="both"/>
      </w:pPr>
    </w:p>
    <w:p w:rsidR="006C147A" w:rsidRDefault="006C147A" w:rsidP="006C147A">
      <w:pPr>
        <w:spacing w:line="255" w:lineRule="auto"/>
        <w:ind w:right="385"/>
        <w:jc w:val="both"/>
      </w:pPr>
      <w:r>
        <w:t>_______________________________________</w:t>
      </w:r>
    </w:p>
    <w:p w:rsidR="006C147A" w:rsidRDefault="006C147A" w:rsidP="006C147A">
      <w:pPr>
        <w:spacing w:line="255" w:lineRule="auto"/>
        <w:ind w:right="385"/>
        <w:jc w:val="both"/>
      </w:pPr>
    </w:p>
    <w:p w:rsidR="006C147A" w:rsidRDefault="006C147A" w:rsidP="006C147A">
      <w:pPr>
        <w:spacing w:line="255" w:lineRule="auto"/>
        <w:ind w:right="385"/>
        <w:jc w:val="both"/>
      </w:pPr>
      <w:r>
        <w:t xml:space="preserve">Through its authorized signatory Mr. </w:t>
      </w:r>
      <w:proofErr w:type="spellStart"/>
      <w:r>
        <w:t>Manik</w:t>
      </w:r>
      <w:proofErr w:type="spellEnd"/>
      <w:r>
        <w:t xml:space="preserve"> </w:t>
      </w:r>
      <w:proofErr w:type="spellStart"/>
      <w:r>
        <w:t>Thapar</w:t>
      </w:r>
      <w:proofErr w:type="spellEnd"/>
    </w:p>
    <w:p w:rsidR="006C147A" w:rsidRDefault="006C147A" w:rsidP="006C147A">
      <w:pPr>
        <w:spacing w:line="255" w:lineRule="auto"/>
        <w:ind w:right="385"/>
        <w:jc w:val="both"/>
      </w:pPr>
    </w:p>
    <w:p w:rsidR="006C147A" w:rsidRDefault="006C147A" w:rsidP="006C147A">
      <w:pPr>
        <w:spacing w:line="255" w:lineRule="auto"/>
        <w:ind w:right="385"/>
        <w:jc w:val="both"/>
      </w:pPr>
    </w:p>
    <w:p w:rsidR="006C147A" w:rsidRDefault="006C147A" w:rsidP="006C147A">
      <w:pPr>
        <w:spacing w:line="255" w:lineRule="auto"/>
        <w:ind w:right="385"/>
        <w:jc w:val="both"/>
      </w:pPr>
    </w:p>
    <w:p w:rsidR="006C147A" w:rsidRDefault="006C147A" w:rsidP="006C147A">
      <w:pPr>
        <w:spacing w:line="255" w:lineRule="auto"/>
        <w:ind w:right="385"/>
        <w:jc w:val="both"/>
        <w:rPr>
          <w:b/>
        </w:rPr>
      </w:pPr>
      <w:r>
        <w:t xml:space="preserve">For and on behalf of </w:t>
      </w:r>
      <w:ins w:id="178" w:author="DSNR" w:date="2018-07-18T01:05:00Z">
        <w:r w:rsidR="00B27C5E">
          <w:rPr>
            <w:b/>
          </w:rPr>
          <w:t>BHASIN GROUP</w:t>
        </w:r>
      </w:ins>
      <w:del w:id="179" w:author="DSNR" w:date="2018-07-18T01:05:00Z">
        <w:r w:rsidRPr="000853BD" w:rsidDel="00B27C5E">
          <w:rPr>
            <w:b/>
          </w:rPr>
          <w:delText>ROYA</w:delText>
        </w:r>
      </w:del>
      <w:del w:id="180" w:author="DSNR" w:date="2018-07-18T01:04:00Z">
        <w:r w:rsidRPr="000853BD" w:rsidDel="00B27C5E">
          <w:rPr>
            <w:b/>
          </w:rPr>
          <w:delText>L NORWEGIAN EMBASSY</w:delText>
        </w:r>
      </w:del>
      <w:r>
        <w:rPr>
          <w:b/>
        </w:rPr>
        <w:t xml:space="preserve">  </w:t>
      </w:r>
    </w:p>
    <w:p w:rsidR="006C147A" w:rsidRDefault="006C147A" w:rsidP="006C147A">
      <w:pPr>
        <w:spacing w:line="255" w:lineRule="auto"/>
        <w:ind w:right="385"/>
        <w:jc w:val="both"/>
        <w:rPr>
          <w:b/>
        </w:rPr>
      </w:pPr>
    </w:p>
    <w:p w:rsidR="006C147A" w:rsidRDefault="006C147A" w:rsidP="006C147A">
      <w:pPr>
        <w:spacing w:line="255" w:lineRule="auto"/>
        <w:ind w:right="385"/>
        <w:jc w:val="both"/>
        <w:rPr>
          <w:b/>
        </w:rPr>
      </w:pPr>
    </w:p>
    <w:p w:rsidR="006C147A" w:rsidRDefault="006C147A" w:rsidP="006C147A">
      <w:pPr>
        <w:spacing w:line="255" w:lineRule="auto"/>
        <w:ind w:right="385"/>
        <w:jc w:val="both"/>
        <w:rPr>
          <w:b/>
        </w:rPr>
      </w:pPr>
    </w:p>
    <w:p w:rsidR="006C147A" w:rsidRDefault="006C147A" w:rsidP="006C147A">
      <w:pPr>
        <w:spacing w:line="255" w:lineRule="auto"/>
        <w:ind w:right="385"/>
        <w:jc w:val="both"/>
        <w:rPr>
          <w:b/>
        </w:rPr>
      </w:pPr>
    </w:p>
    <w:p w:rsidR="006C147A" w:rsidRDefault="006C147A" w:rsidP="006C147A">
      <w:pPr>
        <w:spacing w:line="255" w:lineRule="auto"/>
        <w:ind w:right="385"/>
        <w:jc w:val="both"/>
        <w:rPr>
          <w:b/>
        </w:rPr>
      </w:pPr>
    </w:p>
    <w:p w:rsidR="006C147A" w:rsidRDefault="006C147A" w:rsidP="006C147A">
      <w:pPr>
        <w:spacing w:line="255" w:lineRule="auto"/>
        <w:ind w:right="385"/>
        <w:jc w:val="both"/>
      </w:pPr>
      <w:r>
        <w:t>_______________________________________</w:t>
      </w:r>
    </w:p>
    <w:p w:rsidR="006C147A" w:rsidRDefault="006C147A" w:rsidP="006C147A">
      <w:pPr>
        <w:spacing w:line="255" w:lineRule="auto"/>
        <w:ind w:right="385"/>
        <w:jc w:val="both"/>
      </w:pPr>
    </w:p>
    <w:p w:rsidR="006C147A" w:rsidRDefault="006C147A" w:rsidP="006C147A">
      <w:pPr>
        <w:spacing w:line="255" w:lineRule="auto"/>
        <w:ind w:right="385"/>
        <w:jc w:val="both"/>
      </w:pPr>
      <w:r>
        <w:t>Through its authorized signatory [●]</w:t>
      </w:r>
    </w:p>
    <w:p w:rsidR="006C147A" w:rsidRDefault="006C147A" w:rsidP="006C147A">
      <w:pPr>
        <w:spacing w:line="255" w:lineRule="auto"/>
        <w:ind w:right="385"/>
        <w:jc w:val="both"/>
        <w:rPr>
          <w:b/>
        </w:rPr>
      </w:pPr>
    </w:p>
    <w:p w:rsidR="006C147A" w:rsidRDefault="006C147A" w:rsidP="006C147A">
      <w:pPr>
        <w:spacing w:line="255" w:lineRule="auto"/>
        <w:ind w:right="385"/>
        <w:jc w:val="both"/>
        <w:rPr>
          <w:b/>
        </w:rPr>
      </w:pPr>
    </w:p>
    <w:p w:rsidR="006C147A" w:rsidRDefault="006C147A" w:rsidP="006C147A">
      <w:pPr>
        <w:spacing w:line="255" w:lineRule="auto"/>
        <w:ind w:right="385"/>
        <w:jc w:val="both"/>
        <w:rPr>
          <w:b/>
        </w:rPr>
      </w:pPr>
    </w:p>
    <w:p w:rsidR="006C147A" w:rsidRDefault="006C147A" w:rsidP="006C147A">
      <w:pPr>
        <w:spacing w:line="255" w:lineRule="auto"/>
        <w:ind w:right="385"/>
        <w:jc w:val="both"/>
        <w:rPr>
          <w:b/>
        </w:rPr>
      </w:pPr>
      <w:r>
        <w:rPr>
          <w:b/>
        </w:rPr>
        <w:t>WITNESS</w:t>
      </w:r>
    </w:p>
    <w:p w:rsidR="006C147A" w:rsidRDefault="006C147A" w:rsidP="006C147A">
      <w:pPr>
        <w:spacing w:line="255" w:lineRule="auto"/>
        <w:ind w:right="385"/>
        <w:jc w:val="both"/>
        <w:rPr>
          <w:b/>
        </w:rPr>
      </w:pPr>
    </w:p>
    <w:p w:rsidR="006C147A" w:rsidRDefault="006C147A" w:rsidP="006C147A">
      <w:pPr>
        <w:pStyle w:val="ListParagraph"/>
        <w:numPr>
          <w:ilvl w:val="0"/>
          <w:numId w:val="6"/>
        </w:numPr>
        <w:spacing w:line="255" w:lineRule="auto"/>
        <w:ind w:right="385"/>
        <w:jc w:val="both"/>
        <w:rPr>
          <w:b/>
        </w:rPr>
      </w:pPr>
    </w:p>
    <w:p w:rsidR="006C147A" w:rsidRDefault="006C147A" w:rsidP="006C147A">
      <w:pPr>
        <w:pStyle w:val="ListParagraph"/>
        <w:spacing w:line="255" w:lineRule="auto"/>
        <w:ind w:right="385"/>
        <w:jc w:val="both"/>
        <w:rPr>
          <w:b/>
        </w:rPr>
      </w:pPr>
    </w:p>
    <w:p w:rsidR="006C147A" w:rsidRDefault="006C147A" w:rsidP="006C147A">
      <w:pPr>
        <w:pStyle w:val="ListParagraph"/>
        <w:numPr>
          <w:ilvl w:val="0"/>
          <w:numId w:val="6"/>
        </w:numPr>
        <w:spacing w:line="255" w:lineRule="auto"/>
        <w:ind w:right="385"/>
        <w:jc w:val="both"/>
        <w:rPr>
          <w:b/>
        </w:rPr>
      </w:pPr>
    </w:p>
    <w:p w:rsidR="006C147A" w:rsidRDefault="006C147A" w:rsidP="006C147A">
      <w:pPr>
        <w:spacing w:line="255" w:lineRule="auto"/>
        <w:ind w:right="385"/>
        <w:jc w:val="both"/>
        <w:rPr>
          <w:b/>
        </w:rPr>
      </w:pPr>
    </w:p>
    <w:p w:rsidR="006C147A" w:rsidRDefault="006C147A" w:rsidP="006C147A">
      <w:pPr>
        <w:rPr>
          <w:b/>
        </w:rPr>
      </w:pPr>
      <w:r>
        <w:rPr>
          <w:b/>
        </w:rPr>
        <w:br w:type="page"/>
      </w:r>
    </w:p>
    <w:p w:rsidR="006C147A" w:rsidRDefault="006C147A" w:rsidP="006C147A">
      <w:pPr>
        <w:spacing w:line="255" w:lineRule="auto"/>
        <w:ind w:right="385"/>
        <w:jc w:val="center"/>
        <w:rPr>
          <w:b/>
        </w:rPr>
      </w:pPr>
      <w:commentRangeStart w:id="181"/>
      <w:r>
        <w:rPr>
          <w:b/>
        </w:rPr>
        <w:lastRenderedPageBreak/>
        <w:t>Annexure 1</w:t>
      </w:r>
      <w:commentRangeEnd w:id="181"/>
      <w:r>
        <w:rPr>
          <w:rStyle w:val="CommentReference"/>
        </w:rPr>
        <w:commentReference w:id="181"/>
      </w:r>
    </w:p>
    <w:p w:rsidR="006C147A" w:rsidRDefault="006C147A" w:rsidP="006C147A">
      <w:pPr>
        <w:rPr>
          <w:b/>
        </w:rPr>
      </w:pPr>
      <w:r>
        <w:rPr>
          <w:b/>
        </w:rPr>
        <w:br w:type="page"/>
      </w:r>
    </w:p>
    <w:p w:rsidR="006C147A" w:rsidRDefault="006C147A" w:rsidP="006C147A">
      <w:pPr>
        <w:spacing w:line="255" w:lineRule="auto"/>
        <w:ind w:right="385"/>
        <w:jc w:val="center"/>
        <w:rPr>
          <w:b/>
        </w:rPr>
      </w:pPr>
      <w:commentRangeStart w:id="182"/>
      <w:r>
        <w:rPr>
          <w:b/>
        </w:rPr>
        <w:lastRenderedPageBreak/>
        <w:t>Annexure 2</w:t>
      </w:r>
      <w:commentRangeEnd w:id="182"/>
      <w:r>
        <w:rPr>
          <w:rStyle w:val="CommentReference"/>
        </w:rPr>
        <w:commentReference w:id="182"/>
      </w:r>
    </w:p>
    <w:p w:rsidR="006C147A" w:rsidRDefault="006C147A" w:rsidP="006C147A">
      <w:pPr>
        <w:rPr>
          <w:b/>
        </w:rPr>
      </w:pPr>
      <w:r>
        <w:rPr>
          <w:b/>
        </w:rPr>
        <w:br w:type="page"/>
      </w:r>
    </w:p>
    <w:p w:rsidR="006C147A" w:rsidRPr="00C92BF2" w:rsidRDefault="006C147A" w:rsidP="006C147A">
      <w:pPr>
        <w:spacing w:line="255" w:lineRule="auto"/>
        <w:ind w:right="385"/>
        <w:jc w:val="center"/>
        <w:rPr>
          <w:b/>
        </w:rPr>
      </w:pPr>
      <w:commentRangeStart w:id="183"/>
      <w:r>
        <w:rPr>
          <w:b/>
        </w:rPr>
        <w:lastRenderedPageBreak/>
        <w:t>Annexure 3</w:t>
      </w:r>
      <w:commentRangeEnd w:id="183"/>
      <w:r>
        <w:rPr>
          <w:rStyle w:val="CommentReference"/>
        </w:rPr>
        <w:commentReference w:id="183"/>
      </w:r>
    </w:p>
    <w:p w:rsidR="004B0205" w:rsidRPr="006C147A" w:rsidRDefault="009A52DB" w:rsidP="006C147A"/>
    <w:sectPr w:rsidR="004B0205" w:rsidRPr="006C147A" w:rsidSect="003E3668">
      <w:headerReference w:type="default" r:id="rId8"/>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DSNR" w:date="2018-07-18T01:15:00Z" w:initials="DSNR">
    <w:p w:rsidR="00D17647" w:rsidRDefault="00D17647">
      <w:pPr>
        <w:pStyle w:val="CommentText"/>
      </w:pPr>
      <w:r>
        <w:rPr>
          <w:rStyle w:val="CommentReference"/>
        </w:rPr>
        <w:annotationRef/>
      </w:r>
      <w:proofErr w:type="gramStart"/>
      <w:r>
        <w:t>DSNR :</w:t>
      </w:r>
      <w:proofErr w:type="gramEnd"/>
      <w:r>
        <w:t xml:space="preserve"> @Naina – Business to confirm. There is no company named </w:t>
      </w:r>
      <w:proofErr w:type="spellStart"/>
      <w:r>
        <w:t>Bhasin</w:t>
      </w:r>
      <w:proofErr w:type="spellEnd"/>
      <w:r>
        <w:t xml:space="preserve"> Company registered under Companies Act 1956/2013 in the MCA Website.</w:t>
      </w:r>
    </w:p>
    <w:p w:rsidR="00D17647" w:rsidRDefault="00D17647">
      <w:pPr>
        <w:pStyle w:val="CommentText"/>
      </w:pPr>
      <w:r>
        <w:t>Kindly provide the address of the same.</w:t>
      </w:r>
    </w:p>
  </w:comment>
  <w:comment w:id="5" w:author="DSNR" w:date="2018-07-18T01:15:00Z" w:initials="DSNR">
    <w:p w:rsidR="00D17647" w:rsidRDefault="00D17647">
      <w:pPr>
        <w:pStyle w:val="CommentText"/>
      </w:pPr>
      <w:r>
        <w:rPr>
          <w:rStyle w:val="CommentReference"/>
        </w:rPr>
        <w:annotationRef/>
      </w:r>
      <w:r>
        <w:t xml:space="preserve">DSNR: @Naina- Business to advice. </w:t>
      </w:r>
      <w:r w:rsidRPr="00D17647">
        <w:rPr>
          <w:highlight w:val="yellow"/>
        </w:rPr>
        <w:t>Kindly provide the scope of work</w:t>
      </w:r>
      <w:r>
        <w:t xml:space="preserve"> of </w:t>
      </w:r>
      <w:proofErr w:type="spellStart"/>
      <w:r>
        <w:t>Bhasin</w:t>
      </w:r>
      <w:proofErr w:type="spellEnd"/>
      <w:r>
        <w:t xml:space="preserve"> Group</w:t>
      </w:r>
    </w:p>
  </w:comment>
  <w:comment w:id="42" w:author="DSNR" w:date="2018-07-18T01:15:00Z" w:initials="DSNR">
    <w:p w:rsidR="00B27C5E" w:rsidRDefault="00B27C5E">
      <w:pPr>
        <w:pStyle w:val="CommentText"/>
      </w:pPr>
      <w:r>
        <w:rPr>
          <w:rStyle w:val="CommentReference"/>
        </w:rPr>
        <w:annotationRef/>
      </w:r>
      <w:r>
        <w:t>ADD TO ANNEXURE</w:t>
      </w:r>
    </w:p>
  </w:comment>
  <w:comment w:id="84" w:author="DSNR" w:date="2018-07-18T01:15:00Z" w:initials="DSNR">
    <w:p w:rsidR="006C147A" w:rsidRDefault="006C147A" w:rsidP="006C147A">
      <w:pPr>
        <w:pStyle w:val="CommentText"/>
      </w:pPr>
      <w:r>
        <w:rPr>
          <w:rStyle w:val="CommentReference"/>
        </w:rPr>
        <w:annotationRef/>
      </w:r>
      <w:r w:rsidR="00B27C5E" w:rsidRPr="00B27C5E">
        <w:rPr>
          <w:highlight w:val="magenta"/>
        </w:rPr>
        <w:t>PDF</w:t>
      </w:r>
    </w:p>
  </w:comment>
  <w:comment w:id="125" w:author="DSNR" w:date="2018-07-18T01:15:00Z" w:initials="DSNR">
    <w:p w:rsidR="00B27C5E" w:rsidRDefault="00B27C5E">
      <w:pPr>
        <w:pStyle w:val="CommentText"/>
      </w:pPr>
      <w:r>
        <w:rPr>
          <w:rStyle w:val="CommentReference"/>
        </w:rPr>
        <w:annotationRef/>
      </w:r>
      <w:r>
        <w:t>Ask Nikhil Sir</w:t>
      </w:r>
    </w:p>
  </w:comment>
  <w:comment w:id="175" w:author="DSNR" w:date="2018-07-18T01:15:00Z" w:initials="DSNR">
    <w:p w:rsidR="006C147A" w:rsidRDefault="006C147A" w:rsidP="006C147A">
      <w:pPr>
        <w:pStyle w:val="CommentText"/>
      </w:pPr>
      <w:r>
        <w:rPr>
          <w:rStyle w:val="CommentReference"/>
        </w:rPr>
        <w:annotationRef/>
      </w:r>
      <w:r>
        <w:t>DSNR: @Naina. Business to confirm.</w:t>
      </w:r>
    </w:p>
  </w:comment>
  <w:comment w:id="181" w:author="DSNR" w:date="2018-07-18T01:15:00Z" w:initials="DSNR">
    <w:p w:rsidR="006C147A" w:rsidRDefault="006C147A" w:rsidP="006C147A">
      <w:pPr>
        <w:pStyle w:val="CommentText"/>
      </w:pPr>
      <w:r>
        <w:rPr>
          <w:rStyle w:val="CommentReference"/>
        </w:rPr>
        <w:annotationRef/>
      </w:r>
      <w:r>
        <w:t>DSNR: @Naina - Business to provide the price quotation and related details for Dry Waste collection and recycling as provided under the proposal.</w:t>
      </w:r>
    </w:p>
  </w:comment>
  <w:comment w:id="182" w:author="DSNR" w:date="2018-07-18T01:15:00Z" w:initials="DSNR">
    <w:p w:rsidR="006C147A" w:rsidRDefault="006C147A" w:rsidP="006C147A">
      <w:pPr>
        <w:pStyle w:val="CommentText"/>
      </w:pPr>
      <w:r>
        <w:rPr>
          <w:rStyle w:val="CommentReference"/>
        </w:rPr>
        <w:annotationRef/>
      </w:r>
      <w:r>
        <w:t>DSNR: @Naina - Business to provide the sample log sheet as provided under the proposal.</w:t>
      </w:r>
    </w:p>
  </w:comment>
  <w:comment w:id="183" w:author="DSNR" w:date="2018-07-18T01:15:00Z" w:initials="DSNR">
    <w:p w:rsidR="006C147A" w:rsidRDefault="006C147A" w:rsidP="006C147A">
      <w:pPr>
        <w:pStyle w:val="CommentText"/>
      </w:pPr>
      <w:r>
        <w:rPr>
          <w:rStyle w:val="CommentReference"/>
        </w:rPr>
        <w:annotationRef/>
      </w:r>
      <w:r>
        <w:t>DSNR: @Naina - Business to provide the price quotation and related details for Document destruction services as provided under the proposal.</w:t>
      </w:r>
    </w:p>
    <w:p w:rsidR="006C147A" w:rsidRDefault="006C147A" w:rsidP="006C147A">
      <w:pPr>
        <w:pStyle w:val="CommentText"/>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52DB" w:rsidRDefault="009A52DB" w:rsidP="006C147A">
      <w:r>
        <w:separator/>
      </w:r>
    </w:p>
  </w:endnote>
  <w:endnote w:type="continuationSeparator" w:id="0">
    <w:p w:rsidR="009A52DB" w:rsidRDefault="009A52DB" w:rsidP="006C14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52DB" w:rsidRDefault="009A52DB" w:rsidP="006C147A">
      <w:r>
        <w:separator/>
      </w:r>
    </w:p>
  </w:footnote>
  <w:footnote w:type="continuationSeparator" w:id="0">
    <w:p w:rsidR="009A52DB" w:rsidRDefault="009A52DB" w:rsidP="006C14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A8D" w:rsidRPr="006C147A" w:rsidRDefault="009A52DB" w:rsidP="00E74A8D">
    <w:pPr>
      <w:tabs>
        <w:tab w:val="center" w:pos="4680"/>
        <w:tab w:val="right" w:pos="9360"/>
      </w:tabs>
      <w:jc w:val="right"/>
      <w:rPr>
        <w:i/>
        <w:sz w:val="20"/>
        <w:szCs w:val="20"/>
      </w:rPr>
    </w:pPr>
    <w:r w:rsidRPr="006C147A">
      <w:rPr>
        <w:i/>
        <w:sz w:val="20"/>
        <w:szCs w:val="20"/>
      </w:rPr>
      <w:t>DSNR Legal</w:t>
    </w:r>
  </w:p>
  <w:p w:rsidR="00E74A8D" w:rsidRPr="006C147A" w:rsidRDefault="009A52DB" w:rsidP="00E74A8D">
    <w:pPr>
      <w:tabs>
        <w:tab w:val="center" w:pos="4680"/>
        <w:tab w:val="right" w:pos="9360"/>
      </w:tabs>
      <w:jc w:val="right"/>
      <w:rPr>
        <w:i/>
        <w:sz w:val="20"/>
        <w:szCs w:val="20"/>
      </w:rPr>
    </w:pPr>
    <w:r w:rsidRPr="006C147A">
      <w:rPr>
        <w:i/>
        <w:sz w:val="20"/>
        <w:szCs w:val="20"/>
      </w:rPr>
      <w:t>Privileged and Confidential</w:t>
    </w:r>
  </w:p>
  <w:p w:rsidR="00E74A8D" w:rsidRPr="006C147A" w:rsidRDefault="006C147A" w:rsidP="00E74A8D">
    <w:pPr>
      <w:tabs>
        <w:tab w:val="center" w:pos="4680"/>
        <w:tab w:val="right" w:pos="9360"/>
      </w:tabs>
      <w:jc w:val="right"/>
      <w:rPr>
        <w:i/>
        <w:sz w:val="20"/>
        <w:szCs w:val="20"/>
      </w:rPr>
    </w:pPr>
    <w:r w:rsidRPr="006C147A">
      <w:rPr>
        <w:i/>
        <w:sz w:val="20"/>
        <w:szCs w:val="20"/>
      </w:rPr>
      <w:t>July [●</w:t>
    </w:r>
    <w:proofErr w:type="gramStart"/>
    <w:r w:rsidRPr="006C147A">
      <w:rPr>
        <w:i/>
        <w:sz w:val="20"/>
        <w:szCs w:val="20"/>
      </w:rPr>
      <w:t>]</w:t>
    </w:r>
    <w:r w:rsidR="009A52DB" w:rsidRPr="006C147A">
      <w:rPr>
        <w:i/>
        <w:sz w:val="20"/>
        <w:szCs w:val="20"/>
      </w:rPr>
      <w:t xml:space="preserve"> </w:t>
    </w:r>
    <w:r w:rsidR="009A52DB" w:rsidRPr="006C147A">
      <w:rPr>
        <w:i/>
        <w:sz w:val="20"/>
        <w:szCs w:val="20"/>
      </w:rPr>
      <w:t>,</w:t>
    </w:r>
    <w:proofErr w:type="gramEnd"/>
    <w:r w:rsidR="009A52DB" w:rsidRPr="006C147A">
      <w:rPr>
        <w:i/>
        <w:sz w:val="20"/>
        <w:szCs w:val="20"/>
      </w:rPr>
      <w:t xml:space="preserve"> 2018</w:t>
    </w:r>
  </w:p>
  <w:p w:rsidR="00E74A8D" w:rsidRDefault="009A52D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E1F40"/>
    <w:multiLevelType w:val="hybridMultilevel"/>
    <w:tmpl w:val="08C6F984"/>
    <w:lvl w:ilvl="0" w:tplc="9D5A1108">
      <w:start w:val="1"/>
      <w:numFmt w:val="lowerRoman"/>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6732457"/>
    <w:multiLevelType w:val="multilevel"/>
    <w:tmpl w:val="37423E36"/>
    <w:lvl w:ilvl="0">
      <w:start w:val="1"/>
      <w:numFmt w:val="upperLetter"/>
      <w:lvlText w:val="%1."/>
      <w:lvlJc w:val="left"/>
      <w:pPr>
        <w:ind w:left="720" w:hanging="360"/>
      </w:pPr>
      <w:rPr>
        <w:rFonts w:hint="default"/>
      </w:rPr>
    </w:lvl>
    <w:lvl w:ilvl="1">
      <w:start w:val="1"/>
      <w:numFmt w:val="decimal"/>
      <w:isLgl/>
      <w:lvlText w:val="2.%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8567BF2"/>
    <w:multiLevelType w:val="multilevel"/>
    <w:tmpl w:val="E6C4970E"/>
    <w:lvl w:ilvl="0">
      <w:start w:val="1"/>
      <w:numFmt w:val="decimal"/>
      <w:lvlText w:val="6.%1"/>
      <w:lvlJc w:val="left"/>
      <w:pPr>
        <w:ind w:left="1080" w:hanging="360"/>
      </w:pPr>
      <w:rPr>
        <w:rFonts w:hint="default"/>
        <w:b w:val="0"/>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
    <w:nsid w:val="0E9050F0"/>
    <w:multiLevelType w:val="hybridMultilevel"/>
    <w:tmpl w:val="23BA201C"/>
    <w:lvl w:ilvl="0" w:tplc="F5C6569C">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86732A"/>
    <w:multiLevelType w:val="multilevel"/>
    <w:tmpl w:val="C03AE33C"/>
    <w:lvl w:ilvl="0">
      <w:start w:val="10"/>
      <w:numFmt w:val="decimal"/>
      <w:lvlText w:val="%1."/>
      <w:lvlJc w:val="left"/>
      <w:pPr>
        <w:ind w:left="540" w:hanging="540"/>
      </w:pPr>
      <w:rPr>
        <w:rFonts w:hint="default"/>
      </w:rPr>
    </w:lvl>
    <w:lvl w:ilvl="1">
      <w:start w:val="1"/>
      <w:numFmt w:val="decimal"/>
      <w:lvlText w:val="11.%2."/>
      <w:lvlJc w:val="left"/>
      <w:pPr>
        <w:ind w:left="900" w:hanging="540"/>
      </w:pPr>
      <w:rPr>
        <w:rFonts w:hint="default"/>
        <w:b w:val="0"/>
      </w:rPr>
    </w:lvl>
    <w:lvl w:ilvl="2">
      <w:start w:val="1"/>
      <w:numFmt w:val="decimal"/>
      <w:lvlText w:val="7.1.%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9F43ADF"/>
    <w:multiLevelType w:val="multilevel"/>
    <w:tmpl w:val="A694EE94"/>
    <w:lvl w:ilvl="0">
      <w:start w:val="1"/>
      <w:numFmt w:val="decimal"/>
      <w:lvlText w:val="6.%1"/>
      <w:lvlJc w:val="left"/>
      <w:pPr>
        <w:ind w:left="1080" w:hanging="360"/>
      </w:pPr>
      <w:rPr>
        <w:rFonts w:hint="default"/>
        <w:b w:val="0"/>
      </w:rPr>
    </w:lvl>
    <w:lvl w:ilvl="1">
      <w:start w:val="1"/>
      <w:numFmt w:val="decimal"/>
      <w:lvlText w:val="7.1.%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
    <w:nsid w:val="2A8565D8"/>
    <w:multiLevelType w:val="hybridMultilevel"/>
    <w:tmpl w:val="E8C67B2C"/>
    <w:lvl w:ilvl="0" w:tplc="D07CA32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nsid w:val="2B701C5B"/>
    <w:multiLevelType w:val="multilevel"/>
    <w:tmpl w:val="7DF21C46"/>
    <w:lvl w:ilvl="0">
      <w:start w:val="1"/>
      <w:numFmt w:val="decimal"/>
      <w:lvlText w:val="%1."/>
      <w:lvlJc w:val="left"/>
      <w:pPr>
        <w:ind w:left="540" w:hanging="540"/>
      </w:pPr>
      <w:rPr>
        <w:rFonts w:hint="default"/>
      </w:rPr>
    </w:lvl>
    <w:lvl w:ilvl="1">
      <w:start w:val="1"/>
      <w:numFmt w:val="decimal"/>
      <w:lvlText w:val="9.%2."/>
      <w:lvlJc w:val="left"/>
      <w:pPr>
        <w:ind w:left="900" w:hanging="540"/>
      </w:pPr>
      <w:rPr>
        <w:rFonts w:hint="default"/>
        <w:b w:val="0"/>
      </w:rPr>
    </w:lvl>
    <w:lvl w:ilvl="2">
      <w:start w:val="1"/>
      <w:numFmt w:val="decimal"/>
      <w:lvlText w:val="7.1.%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2E51214A"/>
    <w:multiLevelType w:val="multilevel"/>
    <w:tmpl w:val="44F27DE0"/>
    <w:lvl w:ilvl="0">
      <w:start w:val="1"/>
      <w:numFmt w:val="decimal"/>
      <w:lvlText w:val="%1."/>
      <w:lvlJc w:val="left"/>
      <w:pPr>
        <w:ind w:left="720" w:hanging="360"/>
      </w:pPr>
      <w:rPr>
        <w:rFonts w:hint="default"/>
        <w:b/>
      </w:rPr>
    </w:lvl>
    <w:lvl w:ilvl="1">
      <w:start w:val="1"/>
      <w:numFmt w:val="decimal"/>
      <w:isLgl/>
      <w:lvlText w:val="1.%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33092411"/>
    <w:multiLevelType w:val="hybridMultilevel"/>
    <w:tmpl w:val="43BCDE52"/>
    <w:lvl w:ilvl="0" w:tplc="8A80CD3A">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E741D39"/>
    <w:multiLevelType w:val="hybridMultilevel"/>
    <w:tmpl w:val="A386F53E"/>
    <w:lvl w:ilvl="0" w:tplc="0409001B">
      <w:start w:val="1"/>
      <w:numFmt w:val="low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nsid w:val="40886706"/>
    <w:multiLevelType w:val="multilevel"/>
    <w:tmpl w:val="05B2EB9A"/>
    <w:lvl w:ilvl="0">
      <w:start w:val="1"/>
      <w:numFmt w:val="decimal"/>
      <w:lvlText w:val="10.%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2">
    <w:nsid w:val="41D83DB4"/>
    <w:multiLevelType w:val="hybridMultilevel"/>
    <w:tmpl w:val="E74E54F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34A2FCD"/>
    <w:multiLevelType w:val="multilevel"/>
    <w:tmpl w:val="08D2E1EC"/>
    <w:lvl w:ilvl="0">
      <w:start w:val="8"/>
      <w:numFmt w:val="none"/>
      <w:lvlText w:val="9."/>
      <w:lvlJc w:val="left"/>
      <w:pPr>
        <w:ind w:left="540" w:hanging="540"/>
      </w:pPr>
      <w:rPr>
        <w:rFonts w:hint="default"/>
      </w:rPr>
    </w:lvl>
    <w:lvl w:ilvl="1">
      <w:start w:val="2"/>
      <w:numFmt w:val="decimal"/>
      <w:lvlText w:val="%1.%2."/>
      <w:lvlJc w:val="left"/>
      <w:pPr>
        <w:ind w:left="900" w:hanging="540"/>
      </w:pPr>
      <w:rPr>
        <w:rFonts w:hint="default"/>
      </w:rPr>
    </w:lvl>
    <w:lvl w:ilvl="2">
      <w:start w:val="1"/>
      <w:numFmt w:val="decimal"/>
      <w:lvlText w:val="7.1.%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448E4F2F"/>
    <w:multiLevelType w:val="multilevel"/>
    <w:tmpl w:val="0E36911C"/>
    <w:lvl w:ilvl="0">
      <w:start w:val="1"/>
      <w:numFmt w:val="decimal"/>
      <w:lvlText w:val="6.%1"/>
      <w:lvlJc w:val="left"/>
      <w:pPr>
        <w:ind w:left="1080" w:hanging="360"/>
      </w:pPr>
      <w:rPr>
        <w:rFonts w:hint="default"/>
        <w:b w:val="0"/>
      </w:rPr>
    </w:lvl>
    <w:lvl w:ilvl="1">
      <w:start w:val="1"/>
      <w:numFmt w:val="decimal"/>
      <w:lvlText w:val="6.1.%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5">
    <w:nsid w:val="49CC6528"/>
    <w:multiLevelType w:val="hybridMultilevel"/>
    <w:tmpl w:val="5934B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9269F4"/>
    <w:multiLevelType w:val="multilevel"/>
    <w:tmpl w:val="D158CF66"/>
    <w:lvl w:ilvl="0">
      <w:start w:val="1"/>
      <w:numFmt w:val="decimal"/>
      <w:lvlText w:val="8.%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7">
    <w:nsid w:val="52AD7A7E"/>
    <w:multiLevelType w:val="multilevel"/>
    <w:tmpl w:val="1CB0EB1C"/>
    <w:lvl w:ilvl="0">
      <w:start w:val="5"/>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1"/>
      <w:numFmt w:val="decimal"/>
      <w:lvlText w:val="8.1.%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5A3F69BE"/>
    <w:multiLevelType w:val="multilevel"/>
    <w:tmpl w:val="143EEFCA"/>
    <w:lvl w:ilvl="0">
      <w:start w:val="1"/>
      <w:numFmt w:val="decimal"/>
      <w:lvlText w:val="6.%1"/>
      <w:lvlJc w:val="left"/>
      <w:pPr>
        <w:ind w:left="1080" w:hanging="360"/>
      </w:pPr>
      <w:rPr>
        <w:rFonts w:hint="default"/>
        <w:b w:val="0"/>
      </w:rPr>
    </w:lvl>
    <w:lvl w:ilvl="1">
      <w:start w:val="1"/>
      <w:numFmt w:val="decimal"/>
      <w:lvlText w:val="6.3.%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9">
    <w:nsid w:val="5E0E0229"/>
    <w:multiLevelType w:val="hybridMultilevel"/>
    <w:tmpl w:val="06789152"/>
    <w:lvl w:ilvl="0" w:tplc="2578BDCC">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117788C"/>
    <w:multiLevelType w:val="hybridMultilevel"/>
    <w:tmpl w:val="C7A8161C"/>
    <w:lvl w:ilvl="0" w:tplc="D5D4D6E6">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2105B46"/>
    <w:multiLevelType w:val="multilevel"/>
    <w:tmpl w:val="A3A0E2D0"/>
    <w:lvl w:ilvl="0">
      <w:start w:val="1"/>
      <w:numFmt w:val="decimal"/>
      <w:lvlText w:val="6.%1"/>
      <w:lvlJc w:val="left"/>
      <w:pPr>
        <w:ind w:left="1080" w:hanging="360"/>
      </w:pPr>
      <w:rPr>
        <w:rFonts w:hint="default"/>
        <w:b w:val="0"/>
      </w:rPr>
    </w:lvl>
    <w:lvl w:ilvl="1">
      <w:start w:val="1"/>
      <w:numFmt w:val="decimal"/>
      <w:lvlText w:val="6.2.%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2">
    <w:nsid w:val="6C025B71"/>
    <w:multiLevelType w:val="multilevel"/>
    <w:tmpl w:val="0A48BB36"/>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9.2.%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70B34B26"/>
    <w:multiLevelType w:val="multilevel"/>
    <w:tmpl w:val="D93A403E"/>
    <w:lvl w:ilvl="0">
      <w:start w:val="1"/>
      <w:numFmt w:val="decimal"/>
      <w:lvlText w:val="7.%1"/>
      <w:lvlJc w:val="left"/>
      <w:pPr>
        <w:ind w:left="1080" w:hanging="360"/>
      </w:pPr>
      <w:rPr>
        <w:rFonts w:hint="default"/>
        <w:b w:val="0"/>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4">
    <w:nsid w:val="7DD817F8"/>
    <w:multiLevelType w:val="multilevel"/>
    <w:tmpl w:val="35D0D3AA"/>
    <w:lvl w:ilvl="0">
      <w:start w:val="1"/>
      <w:numFmt w:val="decimal"/>
      <w:lvlText w:val="5.%1"/>
      <w:lvlJc w:val="left"/>
      <w:pPr>
        <w:ind w:left="1440" w:hanging="360"/>
      </w:pPr>
      <w:rPr>
        <w:rFonts w:hint="default"/>
        <w:b w:val="0"/>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num w:numId="1">
    <w:abstractNumId w:val="9"/>
  </w:num>
  <w:num w:numId="2">
    <w:abstractNumId w:val="12"/>
  </w:num>
  <w:num w:numId="3">
    <w:abstractNumId w:val="1"/>
  </w:num>
  <w:num w:numId="4">
    <w:abstractNumId w:val="8"/>
  </w:num>
  <w:num w:numId="5">
    <w:abstractNumId w:val="17"/>
  </w:num>
  <w:num w:numId="6">
    <w:abstractNumId w:val="15"/>
  </w:num>
  <w:num w:numId="7">
    <w:abstractNumId w:val="3"/>
  </w:num>
  <w:num w:numId="8">
    <w:abstractNumId w:val="10"/>
  </w:num>
  <w:num w:numId="9">
    <w:abstractNumId w:val="19"/>
  </w:num>
  <w:num w:numId="10">
    <w:abstractNumId w:val="20"/>
  </w:num>
  <w:num w:numId="11">
    <w:abstractNumId w:val="24"/>
  </w:num>
  <w:num w:numId="12">
    <w:abstractNumId w:val="2"/>
  </w:num>
  <w:num w:numId="13">
    <w:abstractNumId w:val="14"/>
  </w:num>
  <w:num w:numId="14">
    <w:abstractNumId w:val="16"/>
  </w:num>
  <w:num w:numId="15">
    <w:abstractNumId w:val="13"/>
  </w:num>
  <w:num w:numId="16">
    <w:abstractNumId w:val="7"/>
  </w:num>
  <w:num w:numId="17">
    <w:abstractNumId w:val="22"/>
  </w:num>
  <w:num w:numId="18">
    <w:abstractNumId w:val="11"/>
  </w:num>
  <w:num w:numId="19">
    <w:abstractNumId w:val="23"/>
  </w:num>
  <w:num w:numId="20">
    <w:abstractNumId w:val="5"/>
  </w:num>
  <w:num w:numId="21">
    <w:abstractNumId w:val="4"/>
  </w:num>
  <w:num w:numId="22">
    <w:abstractNumId w:val="0"/>
  </w:num>
  <w:num w:numId="23">
    <w:abstractNumId w:val="21"/>
  </w:num>
  <w:num w:numId="24">
    <w:abstractNumId w:val="18"/>
  </w:num>
  <w:num w:numId="2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footnotePr>
    <w:footnote w:id="-1"/>
    <w:footnote w:id="0"/>
  </w:footnotePr>
  <w:endnotePr>
    <w:endnote w:id="-1"/>
    <w:endnote w:id="0"/>
  </w:endnotePr>
  <w:compat/>
  <w:rsids>
    <w:rsidRoot w:val="00AB152C"/>
    <w:rsid w:val="00073FE7"/>
    <w:rsid w:val="00370EA7"/>
    <w:rsid w:val="00535438"/>
    <w:rsid w:val="00592EA9"/>
    <w:rsid w:val="005A39A8"/>
    <w:rsid w:val="006101DD"/>
    <w:rsid w:val="006C147A"/>
    <w:rsid w:val="006F7524"/>
    <w:rsid w:val="00794631"/>
    <w:rsid w:val="009A52DB"/>
    <w:rsid w:val="00A05B58"/>
    <w:rsid w:val="00A46093"/>
    <w:rsid w:val="00AB152C"/>
    <w:rsid w:val="00B27C5E"/>
    <w:rsid w:val="00B43CC0"/>
    <w:rsid w:val="00BB53E8"/>
    <w:rsid w:val="00D17647"/>
    <w:rsid w:val="00E578E0"/>
    <w:rsid w:val="00FD568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52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B152C"/>
    <w:rPr>
      <w:sz w:val="16"/>
      <w:szCs w:val="16"/>
    </w:rPr>
  </w:style>
  <w:style w:type="paragraph" w:styleId="CommentText">
    <w:name w:val="annotation text"/>
    <w:basedOn w:val="Normal"/>
    <w:link w:val="CommentTextChar"/>
    <w:uiPriority w:val="99"/>
    <w:semiHidden/>
    <w:unhideWhenUsed/>
    <w:rsid w:val="00AB152C"/>
    <w:rPr>
      <w:sz w:val="20"/>
      <w:szCs w:val="20"/>
    </w:rPr>
  </w:style>
  <w:style w:type="character" w:customStyle="1" w:styleId="CommentTextChar">
    <w:name w:val="Comment Text Char"/>
    <w:basedOn w:val="DefaultParagraphFont"/>
    <w:link w:val="CommentText"/>
    <w:uiPriority w:val="99"/>
    <w:semiHidden/>
    <w:rsid w:val="00AB152C"/>
    <w:rPr>
      <w:rFonts w:ascii="Times New Roman" w:eastAsia="Times New Roman" w:hAnsi="Times New Roman" w:cs="Times New Roman"/>
      <w:sz w:val="20"/>
      <w:szCs w:val="20"/>
      <w:lang w:val="en-US"/>
    </w:rPr>
  </w:style>
  <w:style w:type="paragraph" w:styleId="ListParagraph">
    <w:name w:val="List Paragraph"/>
    <w:basedOn w:val="Normal"/>
    <w:link w:val="ListParagraphChar"/>
    <w:uiPriority w:val="34"/>
    <w:qFormat/>
    <w:rsid w:val="00AB152C"/>
    <w:pPr>
      <w:ind w:left="720"/>
      <w:contextualSpacing/>
    </w:pPr>
  </w:style>
  <w:style w:type="character" w:customStyle="1" w:styleId="ListParagraphChar">
    <w:name w:val="List Paragraph Char"/>
    <w:basedOn w:val="DefaultParagraphFont"/>
    <w:link w:val="ListParagraph"/>
    <w:uiPriority w:val="34"/>
    <w:rsid w:val="00AB152C"/>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AB152C"/>
    <w:rPr>
      <w:rFonts w:ascii="Tahoma" w:hAnsi="Tahoma" w:cs="Tahoma"/>
      <w:sz w:val="16"/>
      <w:szCs w:val="16"/>
    </w:rPr>
  </w:style>
  <w:style w:type="character" w:customStyle="1" w:styleId="BalloonTextChar">
    <w:name w:val="Balloon Text Char"/>
    <w:basedOn w:val="DefaultParagraphFont"/>
    <w:link w:val="BalloonText"/>
    <w:uiPriority w:val="99"/>
    <w:semiHidden/>
    <w:rsid w:val="00AB152C"/>
    <w:rPr>
      <w:rFonts w:ascii="Tahoma" w:eastAsia="Times New Roman" w:hAnsi="Tahoma" w:cs="Tahoma"/>
      <w:sz w:val="16"/>
      <w:szCs w:val="16"/>
      <w:lang w:val="en-US"/>
    </w:rPr>
  </w:style>
  <w:style w:type="paragraph" w:styleId="CommentSubject">
    <w:name w:val="annotation subject"/>
    <w:basedOn w:val="CommentText"/>
    <w:next w:val="CommentText"/>
    <w:link w:val="CommentSubjectChar"/>
    <w:uiPriority w:val="99"/>
    <w:semiHidden/>
    <w:unhideWhenUsed/>
    <w:rsid w:val="00AB152C"/>
    <w:rPr>
      <w:b/>
      <w:bCs/>
    </w:rPr>
  </w:style>
  <w:style w:type="character" w:customStyle="1" w:styleId="CommentSubjectChar">
    <w:name w:val="Comment Subject Char"/>
    <w:basedOn w:val="CommentTextChar"/>
    <w:link w:val="CommentSubject"/>
    <w:uiPriority w:val="99"/>
    <w:semiHidden/>
    <w:rsid w:val="00AB152C"/>
    <w:rPr>
      <w:b/>
      <w:bCs/>
    </w:rPr>
  </w:style>
  <w:style w:type="paragraph" w:styleId="Header">
    <w:name w:val="header"/>
    <w:basedOn w:val="Normal"/>
    <w:link w:val="HeaderChar"/>
    <w:uiPriority w:val="99"/>
    <w:unhideWhenUsed/>
    <w:rsid w:val="006C147A"/>
    <w:pPr>
      <w:tabs>
        <w:tab w:val="center" w:pos="4513"/>
        <w:tab w:val="right" w:pos="9026"/>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6C147A"/>
    <w:rPr>
      <w:lang w:val="en-US"/>
    </w:rPr>
  </w:style>
  <w:style w:type="paragraph" w:styleId="Footer">
    <w:name w:val="footer"/>
    <w:basedOn w:val="Normal"/>
    <w:link w:val="FooterChar"/>
    <w:uiPriority w:val="99"/>
    <w:semiHidden/>
    <w:unhideWhenUsed/>
    <w:rsid w:val="006C147A"/>
    <w:pPr>
      <w:tabs>
        <w:tab w:val="center" w:pos="4513"/>
        <w:tab w:val="right" w:pos="9026"/>
      </w:tabs>
    </w:pPr>
  </w:style>
  <w:style w:type="character" w:customStyle="1" w:styleId="FooterChar">
    <w:name w:val="Footer Char"/>
    <w:basedOn w:val="DefaultParagraphFont"/>
    <w:link w:val="Footer"/>
    <w:uiPriority w:val="99"/>
    <w:semiHidden/>
    <w:rsid w:val="006C147A"/>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14</Pages>
  <Words>2996</Words>
  <Characters>17078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DSNR</dc:creator>
  <cp:lastModifiedBy>DSNR</cp:lastModifiedBy>
  <cp:revision>2</cp:revision>
  <dcterms:created xsi:type="dcterms:W3CDTF">2018-07-17T17:28:00Z</dcterms:created>
  <dcterms:modified xsi:type="dcterms:W3CDTF">2018-07-17T19:45:00Z</dcterms:modified>
</cp:coreProperties>
</file>